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1fby6w5rqgg6" w:id="0"/>
      <w:bookmarkEnd w:id="0"/>
      <w:commentRangeStart w:id="0"/>
      <w:commentRangeStart w:id="1"/>
      <w:commentRangeStart w:id="2"/>
      <w:commentRangeStart w:id="3"/>
      <w:r w:rsidDel="00000000" w:rsidR="00000000" w:rsidRPr="00000000">
        <w:rPr>
          <w:rtl w:val="0"/>
        </w:rPr>
        <w:t xml:space="preserve">Advantages of k8 over monolithic application arch with realtime scenarios and interview questions for beginner to pro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pStyle w:val="Subtitle"/>
        <w:keepNext w:val="0"/>
        <w:keepLines w:val="0"/>
        <w:spacing w:before="280" w:lineRule="auto"/>
        <w:rPr/>
      </w:pPr>
      <w:bookmarkStart w:colFirst="0" w:colLast="0" w:name="_s6x8nfx5a0j6" w:id="1"/>
      <w:bookmarkEnd w:id="1"/>
      <w:r w:rsidDel="00000000" w:rsidR="00000000" w:rsidRPr="00000000">
        <w:rPr>
          <w:rtl w:val="0"/>
        </w:rPr>
        <w:t xml:space="preserve">Interview Questions: Beginner to Pro</w:t>
      </w:r>
    </w:p>
    <w:p w:rsidR="00000000" w:rsidDel="00000000" w:rsidP="00000000" w:rsidRDefault="00000000" w:rsidRPr="00000000" w14:paraId="00000003">
      <w:pPr>
        <w:pStyle w:val="Heading1"/>
        <w:rPr/>
      </w:pPr>
      <w:bookmarkStart w:colFirst="0" w:colLast="0" w:name="_2fravw8yf37a" w:id="2"/>
      <w:bookmarkEnd w:id="2"/>
      <w:r w:rsidDel="00000000" w:rsidR="00000000" w:rsidRPr="00000000">
        <w:rPr>
          <w:rtl w:val="0"/>
        </w:rPr>
        <w:t xml:space="preserve">Advantages of k8 over monolithic application arch with realtime scenarios and interview questions for beginner to pro ?</w:t>
      </w:r>
    </w:p>
    <w:p w:rsidR="00000000" w:rsidDel="00000000" w:rsidP="00000000" w:rsidRDefault="00000000" w:rsidRPr="00000000" w14:paraId="00000004">
      <w:pPr>
        <w:spacing w:after="240" w:before="240" w:lineRule="auto"/>
        <w:rPr/>
      </w:pPr>
      <w:r w:rsidDel="00000000" w:rsidR="00000000" w:rsidRPr="00000000">
        <w:rPr>
          <w:rtl w:val="0"/>
        </w:rPr>
        <w:t xml:space="preserve">Kubernetes (K8s) is a container orchestration platform that is often compared to traditional monolithic application architectures. Below are the advantages of Kubernetes over monolithic applications, with real-world examples, followed by a set of interview questions suitable for beginners to advanced professionals.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3dn90b9w2pt" w:id="3"/>
      <w:bookmarkEnd w:id="3"/>
      <w:r w:rsidDel="00000000" w:rsidR="00000000" w:rsidRPr="00000000">
        <w:rPr>
          <w:b w:val="1"/>
          <w:color w:val="000000"/>
          <w:sz w:val="26"/>
          <w:szCs w:val="26"/>
          <w:rtl w:val="0"/>
        </w:rPr>
        <w:t xml:space="preserve">Advantages of Kubernetes (K8s) over Monolithic Application Architecture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c8vhlfs0esf9" w:id="4"/>
      <w:bookmarkEnd w:id="4"/>
      <w:r w:rsidDel="00000000" w:rsidR="00000000" w:rsidRPr="00000000">
        <w:rPr>
          <w:b w:val="1"/>
          <w:color w:val="000000"/>
          <w:sz w:val="22"/>
          <w:szCs w:val="22"/>
          <w:rtl w:val="0"/>
        </w:rPr>
        <w:t xml:space="preserve">1. Scalability</w:t>
      </w:r>
    </w:p>
    <w:p w:rsidR="00000000" w:rsidDel="00000000" w:rsidP="00000000" w:rsidRDefault="00000000" w:rsidRPr="00000000" w14:paraId="00000008">
      <w:pPr>
        <w:numPr>
          <w:ilvl w:val="0"/>
          <w:numId w:val="129"/>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allows applications to scale horizontally. You can add or remove containers (pods) dynamically based on load, ensuring efficient resource utilization.</w:t>
      </w:r>
    </w:p>
    <w:p w:rsidR="00000000" w:rsidDel="00000000" w:rsidP="00000000" w:rsidRDefault="00000000" w:rsidRPr="00000000" w14:paraId="00000009">
      <w:pPr>
        <w:numPr>
          <w:ilvl w:val="0"/>
          <w:numId w:val="129"/>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Scaling a monolithic app often requires scaling the entire application, even if only one part needs more resources, which can be inefficient and costly.</w:t>
      </w:r>
    </w:p>
    <w:p w:rsidR="00000000" w:rsidDel="00000000" w:rsidP="00000000" w:rsidRDefault="00000000" w:rsidRPr="00000000" w14:paraId="0000000A">
      <w:pPr>
        <w:numPr>
          <w:ilvl w:val="0"/>
          <w:numId w:val="129"/>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video streaming platform using Kubernetes can scale only the transcoding service while keeping the user authentication service at a consistent size, instead of scaling the entire application, improving resource efficiency and cost.</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gdm7opybeuw" w:id="5"/>
      <w:bookmarkEnd w:id="5"/>
      <w:r w:rsidDel="00000000" w:rsidR="00000000" w:rsidRPr="00000000">
        <w:rPr>
          <w:b w:val="1"/>
          <w:color w:val="000000"/>
          <w:sz w:val="22"/>
          <w:szCs w:val="22"/>
          <w:rtl w:val="0"/>
        </w:rPr>
        <w:t xml:space="preserve">2. Resilience &amp; Self-Healing</w:t>
      </w:r>
    </w:p>
    <w:p w:rsidR="00000000" w:rsidDel="00000000" w:rsidP="00000000" w:rsidRDefault="00000000" w:rsidRPr="00000000" w14:paraId="0000000C">
      <w:pPr>
        <w:numPr>
          <w:ilvl w:val="0"/>
          <w:numId w:val="84"/>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can automatically detect failures in containers and replace failed pods to ensure high availability.</w:t>
      </w:r>
    </w:p>
    <w:p w:rsidR="00000000" w:rsidDel="00000000" w:rsidP="00000000" w:rsidRDefault="00000000" w:rsidRPr="00000000" w14:paraId="0000000D">
      <w:pPr>
        <w:numPr>
          <w:ilvl w:val="0"/>
          <w:numId w:val="84"/>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system, if one part of the application fails, the entire system can go down, causing significant downtime.</w:t>
      </w:r>
    </w:p>
    <w:p w:rsidR="00000000" w:rsidDel="00000000" w:rsidP="00000000" w:rsidRDefault="00000000" w:rsidRPr="00000000" w14:paraId="0000000E">
      <w:pPr>
        <w:numPr>
          <w:ilvl w:val="0"/>
          <w:numId w:val="84"/>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In an e-commerce website, if the payment service goes down, Kubernetes can detect the failure and restart the specific service, without affecting the rest of the system like product listing or user authentication.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16gh9ej3c6o" w:id="6"/>
      <w:bookmarkEnd w:id="6"/>
      <w:r w:rsidDel="00000000" w:rsidR="00000000" w:rsidRPr="00000000">
        <w:rPr>
          <w:b w:val="1"/>
          <w:color w:val="000000"/>
          <w:sz w:val="22"/>
          <w:szCs w:val="22"/>
          <w:rtl w:val="0"/>
        </w:rPr>
        <w:t xml:space="preserve">3. Flexibility in Technology Stack</w:t>
      </w:r>
    </w:p>
    <w:p w:rsidR="00000000" w:rsidDel="00000000" w:rsidP="00000000" w:rsidRDefault="00000000" w:rsidRPr="00000000" w14:paraId="00000010">
      <w:pPr>
        <w:numPr>
          <w:ilvl w:val="0"/>
          <w:numId w:val="172"/>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supports a microservices architecture, enabling you to use different programming languages, databases, and frameworks for different services. You can choose the best tool for each service.</w:t>
      </w:r>
    </w:p>
    <w:p w:rsidR="00000000" w:rsidDel="00000000" w:rsidP="00000000" w:rsidRDefault="00000000" w:rsidRPr="00000000" w14:paraId="00000011">
      <w:pPr>
        <w:numPr>
          <w:ilvl w:val="0"/>
          <w:numId w:val="172"/>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A monolithic app typically requires using a single technology stack for the entire application, making it hard to adopt new technologies or services without reworking the whole system.</w:t>
      </w:r>
    </w:p>
    <w:p w:rsidR="00000000" w:rsidDel="00000000" w:rsidP="00000000" w:rsidRDefault="00000000" w:rsidRPr="00000000" w14:paraId="00000012">
      <w:pPr>
        <w:numPr>
          <w:ilvl w:val="0"/>
          <w:numId w:val="172"/>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content delivery platform built using Kubernetes can have a Python-based API, a Go-based microservice for data processing, and a Java-based service for analytics, all running together efficiently, while a monolithic app would force the entire platform to use a single tech stack.</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gdqkd88qg198" w:id="7"/>
      <w:bookmarkEnd w:id="7"/>
      <w:r w:rsidDel="00000000" w:rsidR="00000000" w:rsidRPr="00000000">
        <w:rPr>
          <w:b w:val="1"/>
          <w:color w:val="000000"/>
          <w:sz w:val="22"/>
          <w:szCs w:val="22"/>
          <w:rtl w:val="0"/>
        </w:rPr>
        <w:t xml:space="preserve">4. Faster Deployment &amp; Continuous Integration/Continuous Deployment (CI/CD)</w:t>
      </w:r>
    </w:p>
    <w:p w:rsidR="00000000" w:rsidDel="00000000" w:rsidP="00000000" w:rsidRDefault="00000000" w:rsidRPr="00000000" w14:paraId="00000014">
      <w:pPr>
        <w:numPr>
          <w:ilvl w:val="0"/>
          <w:numId w:val="270"/>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simplifies CI/CD pipelines, enabling faster and more reliable deployments of microservices.</w:t>
      </w:r>
    </w:p>
    <w:p w:rsidR="00000000" w:rsidDel="00000000" w:rsidP="00000000" w:rsidRDefault="00000000" w:rsidRPr="00000000" w14:paraId="00000015">
      <w:pPr>
        <w:numPr>
          <w:ilvl w:val="0"/>
          <w:numId w:val="270"/>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architecture, any small change often requires redeploying the entire application, which can introduce errors or downtime.</w:t>
      </w:r>
    </w:p>
    <w:p w:rsidR="00000000" w:rsidDel="00000000" w:rsidP="00000000" w:rsidRDefault="00000000" w:rsidRPr="00000000" w14:paraId="00000016">
      <w:pPr>
        <w:numPr>
          <w:ilvl w:val="0"/>
          <w:numId w:val="270"/>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SaaS platform can deploy new features to individual microservices running in Kubernetes without affecting the overall system uptime, whereas in a monolithic app, a bug fix or feature release would often require full application redeployment.</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b8o7fsd3ip38" w:id="8"/>
      <w:bookmarkEnd w:id="8"/>
      <w:r w:rsidDel="00000000" w:rsidR="00000000" w:rsidRPr="00000000">
        <w:rPr>
          <w:b w:val="1"/>
          <w:color w:val="000000"/>
          <w:sz w:val="22"/>
          <w:szCs w:val="22"/>
          <w:rtl w:val="0"/>
        </w:rPr>
        <w:t xml:space="preserve">5. Resource Efficiency</w:t>
      </w:r>
    </w:p>
    <w:p w:rsidR="00000000" w:rsidDel="00000000" w:rsidP="00000000" w:rsidRDefault="00000000" w:rsidRPr="00000000" w14:paraId="00000018">
      <w:pPr>
        <w:numPr>
          <w:ilvl w:val="0"/>
          <w:numId w:val="45"/>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efficiently schedules and optimizes containerized workloads across a cluster, reducing resource wastage.</w:t>
      </w:r>
    </w:p>
    <w:p w:rsidR="00000000" w:rsidDel="00000000" w:rsidP="00000000" w:rsidRDefault="00000000" w:rsidRPr="00000000" w14:paraId="00000019">
      <w:pPr>
        <w:numPr>
          <w:ilvl w:val="0"/>
          <w:numId w:val="45"/>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monolithic applications, resources are typically allocated statically, leading to inefficiencies when parts of the application aren't heavily used.</w:t>
      </w:r>
    </w:p>
    <w:p w:rsidR="00000000" w:rsidDel="00000000" w:rsidP="00000000" w:rsidRDefault="00000000" w:rsidRPr="00000000" w14:paraId="0000001A">
      <w:pPr>
        <w:numPr>
          <w:ilvl w:val="0"/>
          <w:numId w:val="45"/>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large-scale social media platform using Kubernetes can allocate resources dynamically to specific services (like chat or photo uploads) based on demand, whereas a monolithic app might over-provision servers for infrequently used features.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7do0ma4vk4ec" w:id="9"/>
      <w:bookmarkEnd w:id="9"/>
      <w:r w:rsidDel="00000000" w:rsidR="00000000" w:rsidRPr="00000000">
        <w:rPr>
          <w:b w:val="1"/>
          <w:color w:val="000000"/>
          <w:sz w:val="22"/>
          <w:szCs w:val="22"/>
          <w:rtl w:val="0"/>
        </w:rPr>
        <w:t xml:space="preserve">6. Isolation &amp; Security</w:t>
      </w:r>
    </w:p>
    <w:p w:rsidR="00000000" w:rsidDel="00000000" w:rsidP="00000000" w:rsidRDefault="00000000" w:rsidRPr="00000000" w14:paraId="0000001C">
      <w:pPr>
        <w:numPr>
          <w:ilvl w:val="0"/>
          <w:numId w:val="25"/>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allows fine-grained control over network policies and the isolation of containers, enhancing security.</w:t>
      </w:r>
    </w:p>
    <w:p w:rsidR="00000000" w:rsidDel="00000000" w:rsidP="00000000" w:rsidRDefault="00000000" w:rsidRPr="00000000" w14:paraId="0000001D">
      <w:pPr>
        <w:numPr>
          <w:ilvl w:val="0"/>
          <w:numId w:val="25"/>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application, components are tightly coupled, making it harder to isolate security risks or failures.</w:t>
      </w:r>
    </w:p>
    <w:p w:rsidR="00000000" w:rsidDel="00000000" w:rsidP="00000000" w:rsidRDefault="00000000" w:rsidRPr="00000000" w14:paraId="0000001E">
      <w:pPr>
        <w:numPr>
          <w:ilvl w:val="0"/>
          <w:numId w:val="25"/>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banking application could run services like account management, transactions, and notifications in isolated pods, making it harder for a security vulnerability in one service to compromise others.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sm8xza5ulplh" w:id="10"/>
      <w:bookmarkEnd w:id="10"/>
      <w:r w:rsidDel="00000000" w:rsidR="00000000" w:rsidRPr="00000000">
        <w:rPr>
          <w:b w:val="1"/>
          <w:color w:val="000000"/>
          <w:sz w:val="22"/>
          <w:szCs w:val="22"/>
          <w:rtl w:val="0"/>
        </w:rPr>
        <w:t xml:space="preserve">7. Improved Developer &amp; Operational Efficiency</w:t>
      </w:r>
    </w:p>
    <w:p w:rsidR="00000000" w:rsidDel="00000000" w:rsidP="00000000" w:rsidRDefault="00000000" w:rsidRPr="00000000" w14:paraId="00000020">
      <w:pPr>
        <w:numPr>
          <w:ilvl w:val="0"/>
          <w:numId w:val="156"/>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enables developers to focus on writing code while the platform handles the operational complexities of deployment, scaling, and management.</w:t>
      </w:r>
    </w:p>
    <w:p w:rsidR="00000000" w:rsidDel="00000000" w:rsidP="00000000" w:rsidRDefault="00000000" w:rsidRPr="00000000" w14:paraId="00000021">
      <w:pPr>
        <w:numPr>
          <w:ilvl w:val="0"/>
          <w:numId w:val="156"/>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Developers often need to manage deployment, scaling, and resource allocation for the entire monolithic application, which can reduce productivity.</w:t>
      </w:r>
    </w:p>
    <w:p w:rsidR="00000000" w:rsidDel="00000000" w:rsidP="00000000" w:rsidRDefault="00000000" w:rsidRPr="00000000" w14:paraId="00000022">
      <w:pPr>
        <w:numPr>
          <w:ilvl w:val="0"/>
          <w:numId w:val="156"/>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microservices-based platform like a ride-sharing app can have autonomous teams working on different services (like user management, ride matching, payments) without worrying about the infrastructure, thanks to Kubernetes.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1vsax3v98r7i" w:id="11"/>
      <w:bookmarkEnd w:id="11"/>
      <w:r w:rsidDel="00000000" w:rsidR="00000000" w:rsidRPr="00000000">
        <w:rPr>
          <w:b w:val="1"/>
          <w:color w:val="000000"/>
          <w:sz w:val="22"/>
          <w:szCs w:val="22"/>
          <w:rtl w:val="0"/>
        </w:rPr>
        <w:t xml:space="preserve">8. Portability</w:t>
      </w:r>
    </w:p>
    <w:p w:rsidR="00000000" w:rsidDel="00000000" w:rsidP="00000000" w:rsidRDefault="00000000" w:rsidRPr="00000000" w14:paraId="00000024">
      <w:pPr>
        <w:numPr>
          <w:ilvl w:val="0"/>
          <w:numId w:val="64"/>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abstracts away the underlying infrastructure, making it easy to run applications across various environments, such as on-premises, public cloud, or hybrid cloud.</w:t>
      </w:r>
    </w:p>
    <w:p w:rsidR="00000000" w:rsidDel="00000000" w:rsidP="00000000" w:rsidRDefault="00000000" w:rsidRPr="00000000" w14:paraId="00000025">
      <w:pPr>
        <w:numPr>
          <w:ilvl w:val="0"/>
          <w:numId w:val="64"/>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Monolithic applications are often tightly coupled to specific infrastructure, making it difficult to migrate to different environments.</w:t>
      </w:r>
    </w:p>
    <w:p w:rsidR="00000000" w:rsidDel="00000000" w:rsidP="00000000" w:rsidRDefault="00000000" w:rsidRPr="00000000" w14:paraId="00000026">
      <w:pPr>
        <w:numPr>
          <w:ilvl w:val="0"/>
          <w:numId w:val="64"/>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logistics company running its app in Kubernetes can easily move between cloud providers like AWS, Azure, or GCP without having to refactor the application, unlike a monolithic app that may require significant changes for migration.</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rPr/>
      </w:pPr>
      <w:bookmarkStart w:colFirst="0" w:colLast="0" w:name="_da1pztjd5xh2" w:id="12"/>
      <w:bookmarkEnd w:id="12"/>
      <w:r w:rsidDel="00000000" w:rsidR="00000000" w:rsidRPr="00000000">
        <w:rPr>
          <w:rtl w:val="0"/>
        </w:rPr>
        <w:t xml:space="preserve">k8 or </w:t>
      </w:r>
      <w:r w:rsidDel="00000000" w:rsidR="00000000" w:rsidRPr="00000000">
        <w:rPr>
          <w:rtl w:val="0"/>
        </w:rPr>
        <w:t xml:space="preserve">eks</w:t>
      </w:r>
      <w:r w:rsidDel="00000000" w:rsidR="00000000" w:rsidRPr="00000000">
        <w:rPr>
          <w:rtl w:val="0"/>
        </w:rPr>
        <w:t xml:space="preserve"> questions to cover all topics of it with beginner to advanced level</w:t>
      </w:r>
    </w:p>
    <w:p w:rsidR="00000000" w:rsidDel="00000000" w:rsidP="00000000" w:rsidRDefault="00000000" w:rsidRPr="00000000" w14:paraId="00000029">
      <w:pPr>
        <w:spacing w:after="240" w:before="240" w:lineRule="auto"/>
        <w:rPr/>
      </w:pPr>
      <w:r w:rsidDel="00000000" w:rsidR="00000000" w:rsidRPr="00000000">
        <w:rPr>
          <w:rtl w:val="0"/>
        </w:rPr>
        <w:t xml:space="preserve">Covering all the topics related to </w:t>
      </w:r>
      <w:r w:rsidDel="00000000" w:rsidR="00000000" w:rsidRPr="00000000">
        <w:rPr>
          <w:b w:val="1"/>
          <w:rtl w:val="0"/>
        </w:rPr>
        <w:t xml:space="preserve">Kubernetes (K8s)</w:t>
      </w:r>
      <w:r w:rsidDel="00000000" w:rsidR="00000000" w:rsidRPr="00000000">
        <w:rPr>
          <w:rtl w:val="0"/>
        </w:rPr>
        <w:t xml:space="preserve"> and </w:t>
      </w:r>
      <w:r w:rsidDel="00000000" w:rsidR="00000000" w:rsidRPr="00000000">
        <w:rPr>
          <w:b w:val="1"/>
          <w:rtl w:val="0"/>
        </w:rPr>
        <w:t xml:space="preserve">Amazon EKS (Elastic Kubernetes Service)</w:t>
      </w:r>
      <w:r w:rsidDel="00000000" w:rsidR="00000000" w:rsidRPr="00000000">
        <w:rPr>
          <w:rtl w:val="0"/>
        </w:rPr>
        <w:t xml:space="preserve"> can span a wide range of concepts, from basic fundamentals to advanced deployment techniques, cluster management, and troubleshooting. Below, I’ve outlined a list of questions that will help guide you through the </w:t>
      </w:r>
      <w:r w:rsidDel="00000000" w:rsidR="00000000" w:rsidRPr="00000000">
        <w:rPr>
          <w:b w:val="1"/>
          <w:rtl w:val="0"/>
        </w:rPr>
        <w:t xml:space="preserve">beginner</w:t>
      </w:r>
      <w:r w:rsidDel="00000000" w:rsidR="00000000" w:rsidRPr="00000000">
        <w:rPr>
          <w:rtl w:val="0"/>
        </w:rPr>
        <w:t xml:space="preserve">, </w:t>
      </w:r>
      <w:r w:rsidDel="00000000" w:rsidR="00000000" w:rsidRPr="00000000">
        <w:rPr>
          <w:b w:val="1"/>
          <w:rtl w:val="0"/>
        </w:rPr>
        <w:t xml:space="preserve">intermediate</w:t>
      </w:r>
      <w:r w:rsidDel="00000000" w:rsidR="00000000" w:rsidRPr="00000000">
        <w:rPr>
          <w:rtl w:val="0"/>
        </w:rPr>
        <w:t xml:space="preserve">, and </w:t>
      </w:r>
      <w:r w:rsidDel="00000000" w:rsidR="00000000" w:rsidRPr="00000000">
        <w:rPr>
          <w:b w:val="1"/>
          <w:rtl w:val="0"/>
        </w:rPr>
        <w:t xml:space="preserve">advanced</w:t>
      </w:r>
      <w:r w:rsidDel="00000000" w:rsidR="00000000" w:rsidRPr="00000000">
        <w:rPr>
          <w:rtl w:val="0"/>
        </w:rPr>
        <w:t xml:space="preserve"> levels of understanding for both Kubernetes and EKS.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ngz5vwao9c8" w:id="13"/>
      <w:bookmarkEnd w:id="13"/>
      <w:r w:rsidDel="00000000" w:rsidR="00000000" w:rsidRPr="00000000">
        <w:rPr>
          <w:b w:val="1"/>
          <w:color w:val="000000"/>
          <w:sz w:val="26"/>
          <w:szCs w:val="26"/>
          <w:rtl w:val="0"/>
        </w:rPr>
        <w:t xml:space="preserve">Beginner Level Kubernetes / EKS Questions</w:t>
      </w:r>
    </w:p>
    <w:p w:rsidR="00000000" w:rsidDel="00000000" w:rsidP="00000000" w:rsidRDefault="00000000" w:rsidRPr="00000000" w14:paraId="0000002C">
      <w:pPr>
        <w:numPr>
          <w:ilvl w:val="0"/>
          <w:numId w:val="365"/>
        </w:numPr>
        <w:spacing w:after="0" w:afterAutospacing="0" w:before="240" w:lineRule="auto"/>
        <w:ind w:left="720" w:hanging="360"/>
      </w:pPr>
      <w:r w:rsidDel="00000000" w:rsidR="00000000" w:rsidRPr="00000000">
        <w:rPr>
          <w:b w:val="1"/>
          <w:rtl w:val="0"/>
        </w:rPr>
        <w:t xml:space="preserve">What is Kubernetes?</w:t>
      </w:r>
    </w:p>
    <w:p w:rsidR="00000000" w:rsidDel="00000000" w:rsidP="00000000" w:rsidRDefault="00000000" w:rsidRPr="00000000" w14:paraId="0000002D">
      <w:pPr>
        <w:numPr>
          <w:ilvl w:val="1"/>
          <w:numId w:val="365"/>
        </w:numPr>
        <w:spacing w:after="0" w:afterAutospacing="0" w:before="0" w:beforeAutospacing="0" w:lineRule="auto"/>
        <w:ind w:left="1440" w:hanging="360"/>
      </w:pPr>
      <w:r w:rsidDel="00000000" w:rsidR="00000000" w:rsidRPr="00000000">
        <w:rPr>
          <w:rtl w:val="0"/>
        </w:rPr>
        <w:t xml:space="preserve">What is the role of a Kubernetes cluster in container orchestration?</w:t>
      </w:r>
    </w:p>
    <w:p w:rsidR="00000000" w:rsidDel="00000000" w:rsidP="00000000" w:rsidRDefault="00000000" w:rsidRPr="00000000" w14:paraId="0000002E">
      <w:pPr>
        <w:numPr>
          <w:ilvl w:val="1"/>
          <w:numId w:val="365"/>
        </w:numPr>
        <w:spacing w:after="0" w:afterAutospacing="0" w:before="0" w:beforeAutospacing="0" w:lineRule="auto"/>
        <w:ind w:left="1440" w:hanging="360"/>
      </w:pPr>
      <w:r w:rsidDel="00000000" w:rsidR="00000000" w:rsidRPr="00000000">
        <w:rPr>
          <w:rtl w:val="0"/>
        </w:rPr>
        <w:t xml:space="preserve">What are the key components of a Kubernetes cluster (e.g., Master Node, Worker Node)?</w:t>
      </w:r>
    </w:p>
    <w:p w:rsidR="00000000" w:rsidDel="00000000" w:rsidP="00000000" w:rsidRDefault="00000000" w:rsidRPr="00000000" w14:paraId="0000002F">
      <w:pPr>
        <w:numPr>
          <w:ilvl w:val="0"/>
          <w:numId w:val="365"/>
        </w:numPr>
        <w:spacing w:after="0" w:afterAutospacing="0" w:before="0" w:beforeAutospacing="0" w:lineRule="auto"/>
        <w:ind w:left="720" w:hanging="360"/>
      </w:pPr>
      <w:r w:rsidDel="00000000" w:rsidR="00000000" w:rsidRPr="00000000">
        <w:rPr>
          <w:b w:val="1"/>
          <w:rtl w:val="0"/>
        </w:rPr>
        <w:t xml:space="preserve">What are Pods in Kubernetes?</w:t>
      </w:r>
    </w:p>
    <w:p w:rsidR="00000000" w:rsidDel="00000000" w:rsidP="00000000" w:rsidRDefault="00000000" w:rsidRPr="00000000" w14:paraId="00000030">
      <w:pPr>
        <w:numPr>
          <w:ilvl w:val="1"/>
          <w:numId w:val="365"/>
        </w:numPr>
        <w:spacing w:after="0" w:afterAutospacing="0" w:before="0" w:beforeAutospacing="0" w:lineRule="auto"/>
        <w:ind w:left="1440" w:hanging="360"/>
      </w:pPr>
      <w:r w:rsidDel="00000000" w:rsidR="00000000" w:rsidRPr="00000000">
        <w:rPr>
          <w:rtl w:val="0"/>
        </w:rPr>
        <w:t xml:space="preserve">What is a Pod and how does it differ from a container?</w:t>
      </w:r>
    </w:p>
    <w:p w:rsidR="00000000" w:rsidDel="00000000" w:rsidP="00000000" w:rsidRDefault="00000000" w:rsidRPr="00000000" w14:paraId="00000031">
      <w:pPr>
        <w:numPr>
          <w:ilvl w:val="1"/>
          <w:numId w:val="365"/>
        </w:numPr>
        <w:spacing w:after="0" w:afterAutospacing="0" w:before="0" w:beforeAutospacing="0" w:lineRule="auto"/>
        <w:ind w:left="1440" w:hanging="360"/>
      </w:pPr>
      <w:r w:rsidDel="00000000" w:rsidR="00000000" w:rsidRPr="00000000">
        <w:rPr>
          <w:rtl w:val="0"/>
        </w:rPr>
        <w:t xml:space="preserve">Can a Pod have multiple containers? If so, what is the use case?</w:t>
      </w:r>
    </w:p>
    <w:p w:rsidR="00000000" w:rsidDel="00000000" w:rsidP="00000000" w:rsidRDefault="00000000" w:rsidRPr="00000000" w14:paraId="00000032">
      <w:pPr>
        <w:numPr>
          <w:ilvl w:val="0"/>
          <w:numId w:val="365"/>
        </w:numPr>
        <w:spacing w:after="0" w:afterAutospacing="0" w:before="0" w:beforeAutospacing="0" w:lineRule="auto"/>
        <w:ind w:left="720" w:hanging="360"/>
      </w:pPr>
      <w:r w:rsidDel="00000000" w:rsidR="00000000" w:rsidRPr="00000000">
        <w:rPr>
          <w:b w:val="1"/>
          <w:rtl w:val="0"/>
        </w:rPr>
        <w:t xml:space="preserve">What is the difference between Deployments and ReplicaSets?</w:t>
      </w:r>
    </w:p>
    <w:p w:rsidR="00000000" w:rsidDel="00000000" w:rsidP="00000000" w:rsidRDefault="00000000" w:rsidRPr="00000000" w14:paraId="00000033">
      <w:pPr>
        <w:numPr>
          <w:ilvl w:val="1"/>
          <w:numId w:val="365"/>
        </w:numPr>
        <w:spacing w:after="0" w:afterAutospacing="0" w:before="0" w:beforeAutospacing="0" w:lineRule="auto"/>
        <w:ind w:left="1440" w:hanging="360"/>
      </w:pPr>
      <w:r w:rsidDel="00000000" w:rsidR="00000000" w:rsidRPr="00000000">
        <w:rPr>
          <w:rtl w:val="0"/>
        </w:rPr>
        <w:t xml:space="preserve">What does a Deployment do in Kubernetes?</w:t>
      </w:r>
    </w:p>
    <w:p w:rsidR="00000000" w:rsidDel="00000000" w:rsidP="00000000" w:rsidRDefault="00000000" w:rsidRPr="00000000" w14:paraId="00000034">
      <w:pPr>
        <w:numPr>
          <w:ilvl w:val="1"/>
          <w:numId w:val="365"/>
        </w:numPr>
        <w:spacing w:after="0" w:afterAutospacing="0" w:before="0" w:beforeAutospacing="0" w:lineRule="auto"/>
        <w:ind w:left="1440" w:hanging="360"/>
      </w:pPr>
      <w:r w:rsidDel="00000000" w:rsidR="00000000" w:rsidRPr="00000000">
        <w:rPr>
          <w:rtl w:val="0"/>
        </w:rPr>
        <w:t xml:space="preserve">How does a ReplicaSet work in Kubernetes?</w:t>
      </w:r>
    </w:p>
    <w:p w:rsidR="00000000" w:rsidDel="00000000" w:rsidP="00000000" w:rsidRDefault="00000000" w:rsidRPr="00000000" w14:paraId="00000035">
      <w:pPr>
        <w:numPr>
          <w:ilvl w:val="0"/>
          <w:numId w:val="365"/>
        </w:numPr>
        <w:spacing w:after="0" w:afterAutospacing="0" w:before="0" w:beforeAutospacing="0" w:lineRule="auto"/>
        <w:ind w:left="720" w:hanging="360"/>
      </w:pPr>
      <w:r w:rsidDel="00000000" w:rsidR="00000000" w:rsidRPr="00000000">
        <w:rPr>
          <w:b w:val="1"/>
          <w:rtl w:val="0"/>
        </w:rPr>
        <w:t xml:space="preserve">What is a Kubernetes Service?</w:t>
      </w:r>
    </w:p>
    <w:p w:rsidR="00000000" w:rsidDel="00000000" w:rsidP="00000000" w:rsidRDefault="00000000" w:rsidRPr="00000000" w14:paraId="00000036">
      <w:pPr>
        <w:numPr>
          <w:ilvl w:val="1"/>
          <w:numId w:val="365"/>
        </w:numPr>
        <w:spacing w:after="0" w:afterAutospacing="0" w:before="0" w:beforeAutospacing="0" w:lineRule="auto"/>
        <w:ind w:left="1440" w:hanging="360"/>
      </w:pPr>
      <w:r w:rsidDel="00000000" w:rsidR="00000000" w:rsidRPr="00000000">
        <w:rPr>
          <w:rtl w:val="0"/>
        </w:rPr>
        <w:t xml:space="preserve">What is the purpose of a Kubernetes Service? How does it provide network access to Pods?</w:t>
      </w:r>
    </w:p>
    <w:p w:rsidR="00000000" w:rsidDel="00000000" w:rsidP="00000000" w:rsidRDefault="00000000" w:rsidRPr="00000000" w14:paraId="00000037">
      <w:pPr>
        <w:numPr>
          <w:ilvl w:val="1"/>
          <w:numId w:val="365"/>
        </w:numPr>
        <w:spacing w:after="0" w:afterAutospacing="0" w:before="0" w:beforeAutospacing="0" w:lineRule="auto"/>
        <w:ind w:left="1440" w:hanging="360"/>
      </w:pPr>
      <w:r w:rsidDel="00000000" w:rsidR="00000000" w:rsidRPr="00000000">
        <w:rPr>
          <w:rtl w:val="0"/>
        </w:rPr>
        <w:t xml:space="preserve">What are the different types of Kubernetes Services (e.g., ClusterIP, NodePort, LoadBalancer, ExternalName)?</w:t>
      </w:r>
    </w:p>
    <w:p w:rsidR="00000000" w:rsidDel="00000000" w:rsidP="00000000" w:rsidRDefault="00000000" w:rsidRPr="00000000" w14:paraId="00000038">
      <w:pPr>
        <w:numPr>
          <w:ilvl w:val="0"/>
          <w:numId w:val="365"/>
        </w:numPr>
        <w:spacing w:after="0" w:afterAutospacing="0" w:before="0" w:beforeAutospacing="0" w:lineRule="auto"/>
        <w:ind w:left="720" w:hanging="360"/>
      </w:pPr>
      <w:r w:rsidDel="00000000" w:rsidR="00000000" w:rsidRPr="00000000">
        <w:rPr>
          <w:b w:val="1"/>
          <w:rtl w:val="0"/>
        </w:rPr>
        <w:t xml:space="preserve">What is an Ingress in Kubernetes?</w:t>
      </w:r>
    </w:p>
    <w:p w:rsidR="00000000" w:rsidDel="00000000" w:rsidP="00000000" w:rsidRDefault="00000000" w:rsidRPr="00000000" w14:paraId="00000039">
      <w:pPr>
        <w:numPr>
          <w:ilvl w:val="1"/>
          <w:numId w:val="365"/>
        </w:numPr>
        <w:spacing w:after="0" w:afterAutospacing="0" w:before="0" w:beforeAutospacing="0" w:lineRule="auto"/>
        <w:ind w:left="1440" w:hanging="360"/>
      </w:pPr>
      <w:r w:rsidDel="00000000" w:rsidR="00000000" w:rsidRPr="00000000">
        <w:rPr>
          <w:rtl w:val="0"/>
        </w:rPr>
        <w:t xml:space="preserve">How does Ingress help with routing traffic to services?</w:t>
      </w:r>
    </w:p>
    <w:p w:rsidR="00000000" w:rsidDel="00000000" w:rsidP="00000000" w:rsidRDefault="00000000" w:rsidRPr="00000000" w14:paraId="0000003A">
      <w:pPr>
        <w:numPr>
          <w:ilvl w:val="1"/>
          <w:numId w:val="365"/>
        </w:numPr>
        <w:spacing w:after="0" w:afterAutospacing="0" w:before="0" w:beforeAutospacing="0" w:lineRule="auto"/>
        <w:ind w:left="1440" w:hanging="360"/>
      </w:pPr>
      <w:r w:rsidDel="00000000" w:rsidR="00000000" w:rsidRPr="00000000">
        <w:rPr>
          <w:rtl w:val="0"/>
        </w:rPr>
        <w:t xml:space="preserve">What is the role of an Ingress Controller?</w:t>
      </w:r>
    </w:p>
    <w:p w:rsidR="00000000" w:rsidDel="00000000" w:rsidP="00000000" w:rsidRDefault="00000000" w:rsidRPr="00000000" w14:paraId="0000003B">
      <w:pPr>
        <w:numPr>
          <w:ilvl w:val="0"/>
          <w:numId w:val="365"/>
        </w:numPr>
        <w:spacing w:after="0" w:afterAutospacing="0" w:before="0" w:beforeAutospacing="0" w:lineRule="auto"/>
        <w:ind w:left="720" w:hanging="360"/>
      </w:pPr>
      <w:r w:rsidDel="00000000" w:rsidR="00000000" w:rsidRPr="00000000">
        <w:rPr>
          <w:b w:val="1"/>
          <w:rtl w:val="0"/>
        </w:rPr>
        <w:t xml:space="preserve">What is a Namespace in Kubernetes?</w:t>
      </w:r>
    </w:p>
    <w:p w:rsidR="00000000" w:rsidDel="00000000" w:rsidP="00000000" w:rsidRDefault="00000000" w:rsidRPr="00000000" w14:paraId="0000003C">
      <w:pPr>
        <w:numPr>
          <w:ilvl w:val="1"/>
          <w:numId w:val="365"/>
        </w:numPr>
        <w:spacing w:after="0" w:afterAutospacing="0" w:before="0" w:beforeAutospacing="0" w:lineRule="auto"/>
        <w:ind w:left="1440" w:hanging="360"/>
      </w:pPr>
      <w:r w:rsidDel="00000000" w:rsidR="00000000" w:rsidRPr="00000000">
        <w:rPr>
          <w:rtl w:val="0"/>
        </w:rPr>
        <w:t xml:space="preserve">What is the purpose of using Namespaces?</w:t>
      </w:r>
    </w:p>
    <w:p w:rsidR="00000000" w:rsidDel="00000000" w:rsidP="00000000" w:rsidRDefault="00000000" w:rsidRPr="00000000" w14:paraId="0000003D">
      <w:pPr>
        <w:numPr>
          <w:ilvl w:val="1"/>
          <w:numId w:val="365"/>
        </w:numPr>
        <w:spacing w:after="0" w:afterAutospacing="0" w:before="0" w:beforeAutospacing="0" w:lineRule="auto"/>
        <w:ind w:left="1440" w:hanging="360"/>
      </w:pPr>
      <w:r w:rsidDel="00000000" w:rsidR="00000000" w:rsidRPr="00000000">
        <w:rPr>
          <w:rtl w:val="0"/>
        </w:rPr>
        <w:t xml:space="preserve">How do Namespaces help with resource isolation?</w:t>
      </w:r>
    </w:p>
    <w:p w:rsidR="00000000" w:rsidDel="00000000" w:rsidP="00000000" w:rsidRDefault="00000000" w:rsidRPr="00000000" w14:paraId="0000003E">
      <w:pPr>
        <w:numPr>
          <w:ilvl w:val="0"/>
          <w:numId w:val="365"/>
        </w:numPr>
        <w:spacing w:after="0" w:afterAutospacing="0" w:before="0" w:beforeAutospacing="0" w:lineRule="auto"/>
        <w:ind w:left="720" w:hanging="360"/>
      </w:pPr>
      <w:r w:rsidDel="00000000" w:rsidR="00000000" w:rsidRPr="00000000">
        <w:rPr>
          <w:b w:val="1"/>
          <w:rtl w:val="0"/>
        </w:rPr>
        <w:t xml:space="preserve">What are ConfigMaps and Secrets in Kubernetes?</w:t>
      </w:r>
    </w:p>
    <w:p w:rsidR="00000000" w:rsidDel="00000000" w:rsidP="00000000" w:rsidRDefault="00000000" w:rsidRPr="00000000" w14:paraId="0000003F">
      <w:pPr>
        <w:numPr>
          <w:ilvl w:val="1"/>
          <w:numId w:val="365"/>
        </w:numPr>
        <w:spacing w:after="0" w:afterAutospacing="0" w:before="0" w:beforeAutospacing="0" w:lineRule="auto"/>
        <w:ind w:left="1440" w:hanging="360"/>
      </w:pPr>
      <w:r w:rsidDel="00000000" w:rsidR="00000000" w:rsidRPr="00000000">
        <w:rPr>
          <w:rtl w:val="0"/>
        </w:rPr>
        <w:t xml:space="preserve">What is the difference between ConfigMap and Secret?</w:t>
      </w:r>
    </w:p>
    <w:p w:rsidR="00000000" w:rsidDel="00000000" w:rsidP="00000000" w:rsidRDefault="00000000" w:rsidRPr="00000000" w14:paraId="00000040">
      <w:pPr>
        <w:numPr>
          <w:ilvl w:val="1"/>
          <w:numId w:val="365"/>
        </w:numPr>
        <w:spacing w:after="0" w:afterAutospacing="0" w:before="0" w:beforeAutospacing="0" w:lineRule="auto"/>
        <w:ind w:left="1440" w:hanging="360"/>
      </w:pPr>
      <w:r w:rsidDel="00000000" w:rsidR="00000000" w:rsidRPr="00000000">
        <w:rPr>
          <w:rtl w:val="0"/>
        </w:rPr>
        <w:t xml:space="preserve">How would you use a ConfigMap or Secret to store application configuration?</w:t>
      </w:r>
    </w:p>
    <w:p w:rsidR="00000000" w:rsidDel="00000000" w:rsidP="00000000" w:rsidRDefault="00000000" w:rsidRPr="00000000" w14:paraId="00000041">
      <w:pPr>
        <w:numPr>
          <w:ilvl w:val="0"/>
          <w:numId w:val="365"/>
        </w:numPr>
        <w:spacing w:after="0" w:afterAutospacing="0" w:before="0" w:beforeAutospacing="0" w:lineRule="auto"/>
        <w:ind w:left="720" w:hanging="360"/>
      </w:pPr>
      <w:r w:rsidDel="00000000" w:rsidR="00000000" w:rsidRPr="00000000">
        <w:rPr>
          <w:b w:val="1"/>
          <w:rtl w:val="0"/>
        </w:rPr>
        <w:t xml:space="preserve">What is Helm in Kubernetes?</w:t>
      </w:r>
    </w:p>
    <w:p w:rsidR="00000000" w:rsidDel="00000000" w:rsidP="00000000" w:rsidRDefault="00000000" w:rsidRPr="00000000" w14:paraId="00000042">
      <w:pPr>
        <w:numPr>
          <w:ilvl w:val="1"/>
          <w:numId w:val="365"/>
        </w:numPr>
        <w:spacing w:after="0" w:afterAutospacing="0" w:before="0" w:beforeAutospacing="0" w:lineRule="auto"/>
        <w:ind w:left="1440" w:hanging="360"/>
      </w:pPr>
      <w:r w:rsidDel="00000000" w:rsidR="00000000" w:rsidRPr="00000000">
        <w:rPr>
          <w:rtl w:val="0"/>
        </w:rPr>
        <w:t xml:space="preserve">What is Helm and how does it simplify application deployment in Kubernetes?</w:t>
      </w:r>
    </w:p>
    <w:p w:rsidR="00000000" w:rsidDel="00000000" w:rsidP="00000000" w:rsidRDefault="00000000" w:rsidRPr="00000000" w14:paraId="00000043">
      <w:pPr>
        <w:numPr>
          <w:ilvl w:val="1"/>
          <w:numId w:val="365"/>
        </w:numPr>
        <w:spacing w:after="0" w:afterAutospacing="0" w:before="0" w:beforeAutospacing="0" w:lineRule="auto"/>
        <w:ind w:left="1440" w:hanging="360"/>
      </w:pPr>
      <w:r w:rsidDel="00000000" w:rsidR="00000000" w:rsidRPr="00000000">
        <w:rPr>
          <w:rtl w:val="0"/>
        </w:rPr>
        <w:t xml:space="preserve">What are Helm charts, and how are they used?</w:t>
      </w:r>
    </w:p>
    <w:p w:rsidR="00000000" w:rsidDel="00000000" w:rsidP="00000000" w:rsidRDefault="00000000" w:rsidRPr="00000000" w14:paraId="00000044">
      <w:pPr>
        <w:numPr>
          <w:ilvl w:val="0"/>
          <w:numId w:val="365"/>
        </w:numPr>
        <w:spacing w:after="0" w:afterAutospacing="0" w:before="0" w:beforeAutospacing="0" w:lineRule="auto"/>
        <w:ind w:left="720" w:hanging="360"/>
      </w:pPr>
      <w:r w:rsidDel="00000000" w:rsidR="00000000" w:rsidRPr="00000000">
        <w:rPr>
          <w:b w:val="1"/>
          <w:rtl w:val="0"/>
        </w:rPr>
        <w:t xml:space="preserve">How does Kubernetes handle scaling?</w:t>
      </w:r>
    </w:p>
    <w:p w:rsidR="00000000" w:rsidDel="00000000" w:rsidP="00000000" w:rsidRDefault="00000000" w:rsidRPr="00000000" w14:paraId="00000045">
      <w:pPr>
        <w:numPr>
          <w:ilvl w:val="1"/>
          <w:numId w:val="365"/>
        </w:numPr>
        <w:spacing w:after="0" w:afterAutospacing="0" w:before="0" w:beforeAutospacing="0" w:lineRule="auto"/>
        <w:ind w:left="1440" w:hanging="360"/>
      </w:pPr>
      <w:r w:rsidDel="00000000" w:rsidR="00000000" w:rsidRPr="00000000">
        <w:rPr>
          <w:rtl w:val="0"/>
        </w:rPr>
        <w:t xml:space="preserve">What are Horizontal Pod Autoscalers (HPA) and how do they work?</w:t>
      </w:r>
    </w:p>
    <w:p w:rsidR="00000000" w:rsidDel="00000000" w:rsidP="00000000" w:rsidRDefault="00000000" w:rsidRPr="00000000" w14:paraId="00000046">
      <w:pPr>
        <w:numPr>
          <w:ilvl w:val="1"/>
          <w:numId w:val="365"/>
        </w:numPr>
        <w:spacing w:after="0" w:afterAutospacing="0" w:before="0" w:beforeAutospacing="0" w:lineRule="auto"/>
        <w:ind w:left="1440" w:hanging="360"/>
      </w:pPr>
      <w:r w:rsidDel="00000000" w:rsidR="00000000" w:rsidRPr="00000000">
        <w:rPr>
          <w:rtl w:val="0"/>
        </w:rPr>
        <w:t xml:space="preserve">What is a Vertical Pod Autoscaler (VPA)?</w:t>
      </w:r>
    </w:p>
    <w:p w:rsidR="00000000" w:rsidDel="00000000" w:rsidP="00000000" w:rsidRDefault="00000000" w:rsidRPr="00000000" w14:paraId="00000047">
      <w:pPr>
        <w:numPr>
          <w:ilvl w:val="0"/>
          <w:numId w:val="365"/>
        </w:numPr>
        <w:spacing w:after="0" w:afterAutospacing="0" w:before="0" w:beforeAutospacing="0" w:lineRule="auto"/>
        <w:ind w:left="720" w:hanging="360"/>
      </w:pPr>
      <w:r w:rsidDel="00000000" w:rsidR="00000000" w:rsidRPr="00000000">
        <w:rPr>
          <w:b w:val="1"/>
          <w:rtl w:val="0"/>
        </w:rPr>
        <w:t xml:space="preserve">What is Amazon EKS?</w:t>
      </w:r>
    </w:p>
    <w:p w:rsidR="00000000" w:rsidDel="00000000" w:rsidP="00000000" w:rsidRDefault="00000000" w:rsidRPr="00000000" w14:paraId="00000048">
      <w:pPr>
        <w:numPr>
          <w:ilvl w:val="1"/>
          <w:numId w:val="365"/>
        </w:numPr>
        <w:spacing w:after="0" w:afterAutospacing="0" w:before="0" w:beforeAutospacing="0" w:lineRule="auto"/>
        <w:ind w:left="1440" w:hanging="360"/>
      </w:pPr>
      <w:r w:rsidDel="00000000" w:rsidR="00000000" w:rsidRPr="00000000">
        <w:rPr>
          <w:rtl w:val="0"/>
        </w:rPr>
        <w:t xml:space="preserve">How does Amazon EKS differ from managing Kubernetes on your own (self-managed Kubernetes)?</w:t>
      </w:r>
    </w:p>
    <w:p w:rsidR="00000000" w:rsidDel="00000000" w:rsidP="00000000" w:rsidRDefault="00000000" w:rsidRPr="00000000" w14:paraId="00000049">
      <w:pPr>
        <w:numPr>
          <w:ilvl w:val="1"/>
          <w:numId w:val="365"/>
        </w:numPr>
        <w:spacing w:after="240" w:before="0" w:beforeAutospacing="0" w:lineRule="auto"/>
        <w:ind w:left="1440" w:hanging="360"/>
      </w:pPr>
      <w:r w:rsidDel="00000000" w:rsidR="00000000" w:rsidRPr="00000000">
        <w:rPr>
          <w:rtl w:val="0"/>
        </w:rPr>
        <w:t xml:space="preserve">What are the key components of EKS (e.g., EKS Control Plane, EKS Worker Nodes)?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rulwdsdbtmme" w:id="14"/>
      <w:bookmarkEnd w:id="14"/>
      <w:r w:rsidDel="00000000" w:rsidR="00000000" w:rsidRPr="00000000">
        <w:rPr>
          <w:b w:val="1"/>
          <w:color w:val="000000"/>
          <w:sz w:val="26"/>
          <w:szCs w:val="26"/>
          <w:rtl w:val="0"/>
        </w:rPr>
        <w:t xml:space="preserve">Intermediate Level Kubernetes / EKS Questions</w:t>
      </w:r>
    </w:p>
    <w:p w:rsidR="00000000" w:rsidDel="00000000" w:rsidP="00000000" w:rsidRDefault="00000000" w:rsidRPr="00000000" w14:paraId="0000004C">
      <w:pPr>
        <w:numPr>
          <w:ilvl w:val="0"/>
          <w:numId w:val="73"/>
        </w:numPr>
        <w:spacing w:after="0" w:afterAutospacing="0" w:before="240" w:lineRule="auto"/>
        <w:ind w:left="720" w:hanging="360"/>
      </w:pPr>
      <w:r w:rsidDel="00000000" w:rsidR="00000000" w:rsidRPr="00000000">
        <w:rPr>
          <w:b w:val="1"/>
          <w:rtl w:val="0"/>
        </w:rPr>
        <w:t xml:space="preserve">Kubernetes Cluster Networking</w:t>
      </w:r>
      <w:r w:rsidDel="00000000" w:rsidR="00000000" w:rsidRPr="00000000">
        <w:rPr>
          <w:rtl w:val="0"/>
        </w:rPr>
        <w:t xml:space="preserve">:</w:t>
      </w:r>
    </w:p>
    <w:p w:rsidR="00000000" w:rsidDel="00000000" w:rsidP="00000000" w:rsidRDefault="00000000" w:rsidRPr="00000000" w14:paraId="0000004D">
      <w:pPr>
        <w:numPr>
          <w:ilvl w:val="1"/>
          <w:numId w:val="73"/>
        </w:numPr>
        <w:spacing w:after="0" w:afterAutospacing="0" w:before="0" w:beforeAutospacing="0" w:lineRule="auto"/>
        <w:ind w:left="1440" w:hanging="360"/>
      </w:pPr>
      <w:r w:rsidDel="00000000" w:rsidR="00000000" w:rsidRPr="00000000">
        <w:rPr>
          <w:rtl w:val="0"/>
        </w:rPr>
        <w:t xml:space="preserve">How does pod-to-pod communication work in Kubernetes?</w:t>
      </w:r>
    </w:p>
    <w:p w:rsidR="00000000" w:rsidDel="00000000" w:rsidP="00000000" w:rsidRDefault="00000000" w:rsidRPr="00000000" w14:paraId="0000004E">
      <w:pPr>
        <w:numPr>
          <w:ilvl w:val="1"/>
          <w:numId w:val="73"/>
        </w:numPr>
        <w:spacing w:after="0" w:afterAutospacing="0" w:before="0" w:beforeAutospacing="0" w:lineRule="auto"/>
        <w:ind w:left="1440" w:hanging="360"/>
      </w:pPr>
      <w:r w:rsidDel="00000000" w:rsidR="00000000" w:rsidRPr="00000000">
        <w:rPr>
          <w:rtl w:val="0"/>
        </w:rPr>
        <w:t xml:space="preserve">What is the role of CNI (Container Network Interface) plugins in Kubernetes? Can you name a few?</w:t>
      </w:r>
    </w:p>
    <w:p w:rsidR="00000000" w:rsidDel="00000000" w:rsidP="00000000" w:rsidRDefault="00000000" w:rsidRPr="00000000" w14:paraId="0000004F">
      <w:pPr>
        <w:numPr>
          <w:ilvl w:val="0"/>
          <w:numId w:val="73"/>
        </w:numPr>
        <w:spacing w:after="0" w:afterAutospacing="0" w:before="0" w:beforeAutospacing="0" w:lineRule="auto"/>
        <w:ind w:left="720" w:hanging="360"/>
      </w:pPr>
      <w:r w:rsidDel="00000000" w:rsidR="00000000" w:rsidRPr="00000000">
        <w:rPr>
          <w:b w:val="1"/>
          <w:rtl w:val="0"/>
        </w:rPr>
        <w:t xml:space="preserve">Persistent Storage in Kubernetes</w:t>
      </w:r>
      <w:r w:rsidDel="00000000" w:rsidR="00000000" w:rsidRPr="00000000">
        <w:rPr>
          <w:rtl w:val="0"/>
        </w:rPr>
        <w:t xml:space="preserve">:</w:t>
      </w:r>
    </w:p>
    <w:p w:rsidR="00000000" w:rsidDel="00000000" w:rsidP="00000000" w:rsidRDefault="00000000" w:rsidRPr="00000000" w14:paraId="00000050">
      <w:pPr>
        <w:numPr>
          <w:ilvl w:val="1"/>
          <w:numId w:val="73"/>
        </w:numPr>
        <w:spacing w:after="0" w:afterAutospacing="0" w:before="0" w:beforeAutospacing="0" w:lineRule="auto"/>
        <w:ind w:left="1440" w:hanging="360"/>
      </w:pPr>
      <w:r w:rsidDel="00000000" w:rsidR="00000000" w:rsidRPr="00000000">
        <w:rPr>
          <w:rtl w:val="0"/>
        </w:rPr>
        <w:t xml:space="preserve">How do Persistent Volumes (PVs) and Persistent Volume Claims (PVCs) work in Kubernetes?</w:t>
      </w:r>
    </w:p>
    <w:p w:rsidR="00000000" w:rsidDel="00000000" w:rsidP="00000000" w:rsidRDefault="00000000" w:rsidRPr="00000000" w14:paraId="00000051">
      <w:pPr>
        <w:numPr>
          <w:ilvl w:val="1"/>
          <w:numId w:val="73"/>
        </w:numPr>
        <w:spacing w:after="0" w:afterAutospacing="0" w:before="0" w:beforeAutospacing="0" w:lineRule="auto"/>
        <w:ind w:left="144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ReadWriteOnce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ReadWriteMany</w:t>
      </w:r>
      <w:r w:rsidDel="00000000" w:rsidR="00000000" w:rsidRPr="00000000">
        <w:rPr>
          <w:rtl w:val="0"/>
        </w:rPr>
        <w:t xml:space="preserve"> access modes?</w:t>
      </w:r>
    </w:p>
    <w:p w:rsidR="00000000" w:rsidDel="00000000" w:rsidP="00000000" w:rsidRDefault="00000000" w:rsidRPr="00000000" w14:paraId="00000052">
      <w:pPr>
        <w:numPr>
          <w:ilvl w:val="0"/>
          <w:numId w:val="73"/>
        </w:numPr>
        <w:spacing w:after="0" w:afterAutospacing="0" w:before="0" w:beforeAutospacing="0" w:lineRule="auto"/>
        <w:ind w:left="720" w:hanging="360"/>
      </w:pPr>
      <w:r w:rsidDel="00000000" w:rsidR="00000000" w:rsidRPr="00000000">
        <w:rPr>
          <w:b w:val="1"/>
          <w:rtl w:val="0"/>
        </w:rPr>
        <w:t xml:space="preserve">What is the Kubernetes Control Plane?</w:t>
      </w:r>
    </w:p>
    <w:p w:rsidR="00000000" w:rsidDel="00000000" w:rsidP="00000000" w:rsidRDefault="00000000" w:rsidRPr="00000000" w14:paraId="00000053">
      <w:pPr>
        <w:numPr>
          <w:ilvl w:val="1"/>
          <w:numId w:val="73"/>
        </w:numPr>
        <w:spacing w:after="0" w:afterAutospacing="0" w:before="0" w:beforeAutospacing="0" w:lineRule="auto"/>
        <w:ind w:left="1440" w:hanging="360"/>
      </w:pPr>
      <w:r w:rsidDel="00000000" w:rsidR="00000000" w:rsidRPr="00000000">
        <w:rPr>
          <w:rtl w:val="0"/>
        </w:rPr>
        <w:t xml:space="preserve">What are the key components of the Kubernetes control plane (e.g., kube-apiserver, kube-scheduler, kube-controller-manager)?</w:t>
      </w:r>
    </w:p>
    <w:p w:rsidR="00000000" w:rsidDel="00000000" w:rsidP="00000000" w:rsidRDefault="00000000" w:rsidRPr="00000000" w14:paraId="00000054">
      <w:pPr>
        <w:numPr>
          <w:ilvl w:val="1"/>
          <w:numId w:val="73"/>
        </w:numPr>
        <w:spacing w:after="0" w:afterAutospacing="0" w:before="0" w:beforeAutospacing="0" w:lineRule="auto"/>
        <w:ind w:left="1440" w:hanging="360"/>
      </w:pPr>
      <w:r w:rsidDel="00000000" w:rsidR="00000000" w:rsidRPr="00000000">
        <w:rPr>
          <w:rtl w:val="0"/>
        </w:rPr>
        <w:t xml:space="preserve">What is the role of etcd in Kubernetes?</w:t>
      </w:r>
    </w:p>
    <w:p w:rsidR="00000000" w:rsidDel="00000000" w:rsidP="00000000" w:rsidRDefault="00000000" w:rsidRPr="00000000" w14:paraId="00000055">
      <w:pPr>
        <w:numPr>
          <w:ilvl w:val="0"/>
          <w:numId w:val="73"/>
        </w:numPr>
        <w:spacing w:after="0" w:afterAutospacing="0" w:before="0" w:beforeAutospacing="0" w:lineRule="auto"/>
        <w:ind w:left="720" w:hanging="360"/>
      </w:pPr>
      <w:r w:rsidDel="00000000" w:rsidR="00000000" w:rsidRPr="00000000">
        <w:rPr>
          <w:b w:val="1"/>
          <w:rtl w:val="0"/>
        </w:rPr>
        <w:t xml:space="preserve">What is Kubernetes RBAC (Role-Based Access Control)?</w:t>
      </w:r>
    </w:p>
    <w:p w:rsidR="00000000" w:rsidDel="00000000" w:rsidP="00000000" w:rsidRDefault="00000000" w:rsidRPr="00000000" w14:paraId="00000056">
      <w:pPr>
        <w:numPr>
          <w:ilvl w:val="1"/>
          <w:numId w:val="73"/>
        </w:numPr>
        <w:spacing w:after="0" w:afterAutospacing="0" w:before="0" w:beforeAutospacing="0" w:lineRule="auto"/>
        <w:ind w:left="1440" w:hanging="360"/>
      </w:pPr>
      <w:r w:rsidDel="00000000" w:rsidR="00000000" w:rsidRPr="00000000">
        <w:rPr>
          <w:rtl w:val="0"/>
        </w:rPr>
        <w:t xml:space="preserve">How does RBAC help with Kubernetes security?</w:t>
      </w:r>
    </w:p>
    <w:p w:rsidR="00000000" w:rsidDel="00000000" w:rsidP="00000000" w:rsidRDefault="00000000" w:rsidRPr="00000000" w14:paraId="00000057">
      <w:pPr>
        <w:numPr>
          <w:ilvl w:val="1"/>
          <w:numId w:val="73"/>
        </w:numPr>
        <w:spacing w:after="0" w:afterAutospacing="0" w:before="0" w:beforeAutospacing="0" w:lineRule="auto"/>
        <w:ind w:left="1440" w:hanging="360"/>
      </w:pPr>
      <w:r w:rsidDel="00000000" w:rsidR="00000000" w:rsidRPr="00000000">
        <w:rPr>
          <w:rtl w:val="0"/>
        </w:rPr>
        <w:t xml:space="preserve">How do you define Roles and RoleBindings in Kubernetes?</w:t>
      </w:r>
    </w:p>
    <w:p w:rsidR="00000000" w:rsidDel="00000000" w:rsidP="00000000" w:rsidRDefault="00000000" w:rsidRPr="00000000" w14:paraId="00000058">
      <w:pPr>
        <w:numPr>
          <w:ilvl w:val="0"/>
          <w:numId w:val="73"/>
        </w:numPr>
        <w:spacing w:after="0" w:afterAutospacing="0" w:before="0" w:beforeAutospacing="0" w:lineRule="auto"/>
        <w:ind w:left="720" w:hanging="360"/>
      </w:pPr>
      <w:r w:rsidDel="00000000" w:rsidR="00000000" w:rsidRPr="00000000">
        <w:rPr>
          <w:b w:val="1"/>
          <w:rtl w:val="0"/>
        </w:rPr>
        <w:t xml:space="preserve">How to deploy an application in Kubernetes?</w:t>
      </w:r>
    </w:p>
    <w:p w:rsidR="00000000" w:rsidDel="00000000" w:rsidP="00000000" w:rsidRDefault="00000000" w:rsidRPr="00000000" w14:paraId="00000059">
      <w:pPr>
        <w:numPr>
          <w:ilvl w:val="1"/>
          <w:numId w:val="73"/>
        </w:numPr>
        <w:spacing w:after="0" w:afterAutospacing="0" w:before="0" w:beforeAutospacing="0" w:lineRule="auto"/>
        <w:ind w:left="1440" w:hanging="360"/>
      </w:pPr>
      <w:r w:rsidDel="00000000" w:rsidR="00000000" w:rsidRPr="00000000">
        <w:rPr>
          <w:rtl w:val="0"/>
        </w:rPr>
        <w:t xml:space="preserve">Walk through the steps for deploying an app using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w:t>
      </w:r>
    </w:p>
    <w:p w:rsidR="00000000" w:rsidDel="00000000" w:rsidP="00000000" w:rsidRDefault="00000000" w:rsidRPr="00000000" w14:paraId="0000005A">
      <w:pPr>
        <w:numPr>
          <w:ilvl w:val="1"/>
          <w:numId w:val="73"/>
        </w:numPr>
        <w:spacing w:after="0" w:afterAutospacing="0" w:before="0" w:beforeAutospacing="0" w:lineRule="auto"/>
        <w:ind w:left="1440" w:hanging="360"/>
      </w:pPr>
      <w:r w:rsidDel="00000000" w:rsidR="00000000" w:rsidRPr="00000000">
        <w:rPr>
          <w:rtl w:val="0"/>
        </w:rPr>
        <w:t xml:space="preserve">How do you manage rolling updates and rollbacks in Kubernetes?</w:t>
      </w:r>
    </w:p>
    <w:p w:rsidR="00000000" w:rsidDel="00000000" w:rsidP="00000000" w:rsidRDefault="00000000" w:rsidRPr="00000000" w14:paraId="0000005B">
      <w:pPr>
        <w:numPr>
          <w:ilvl w:val="0"/>
          <w:numId w:val="73"/>
        </w:numPr>
        <w:spacing w:after="0" w:afterAutospacing="0" w:before="0" w:beforeAutospacing="0" w:lineRule="auto"/>
        <w:ind w:left="720" w:hanging="360"/>
      </w:pPr>
      <w:r w:rsidDel="00000000" w:rsidR="00000000" w:rsidRPr="00000000">
        <w:rPr>
          <w:b w:val="1"/>
          <w:rtl w:val="0"/>
        </w:rPr>
        <w:t xml:space="preserve">What is EKS Managed Node Group?</w:t>
      </w:r>
    </w:p>
    <w:p w:rsidR="00000000" w:rsidDel="00000000" w:rsidP="00000000" w:rsidRDefault="00000000" w:rsidRPr="00000000" w14:paraId="0000005C">
      <w:pPr>
        <w:numPr>
          <w:ilvl w:val="1"/>
          <w:numId w:val="73"/>
        </w:numPr>
        <w:spacing w:after="0" w:afterAutospacing="0" w:before="0" w:beforeAutospacing="0" w:lineRule="auto"/>
        <w:ind w:left="1440" w:hanging="360"/>
      </w:pPr>
      <w:r w:rsidDel="00000000" w:rsidR="00000000" w:rsidRPr="00000000">
        <w:rPr>
          <w:rtl w:val="0"/>
        </w:rPr>
        <w:t xml:space="preserve">How does an EKS Managed Node Group differ from self-managed EC2 nodes?</w:t>
      </w:r>
    </w:p>
    <w:p w:rsidR="00000000" w:rsidDel="00000000" w:rsidP="00000000" w:rsidRDefault="00000000" w:rsidRPr="00000000" w14:paraId="0000005D">
      <w:pPr>
        <w:numPr>
          <w:ilvl w:val="1"/>
          <w:numId w:val="73"/>
        </w:numPr>
        <w:spacing w:after="0" w:afterAutospacing="0" w:before="0" w:beforeAutospacing="0" w:lineRule="auto"/>
        <w:ind w:left="1440" w:hanging="360"/>
      </w:pPr>
      <w:r w:rsidDel="00000000" w:rsidR="00000000" w:rsidRPr="00000000">
        <w:rPr>
          <w:rtl w:val="0"/>
        </w:rPr>
        <w:t xml:space="preserve">How do you create an EKS Managed Node Group using AWS CLI or Console?</w:t>
      </w:r>
    </w:p>
    <w:p w:rsidR="00000000" w:rsidDel="00000000" w:rsidP="00000000" w:rsidRDefault="00000000" w:rsidRPr="00000000" w14:paraId="0000005E">
      <w:pPr>
        <w:numPr>
          <w:ilvl w:val="0"/>
          <w:numId w:val="73"/>
        </w:numPr>
        <w:spacing w:after="0" w:afterAutospacing="0" w:before="0" w:beforeAutospacing="0" w:lineRule="auto"/>
        <w:ind w:left="720" w:hanging="360"/>
      </w:pPr>
      <w:r w:rsidDel="00000000" w:rsidR="00000000" w:rsidRPr="00000000">
        <w:rPr>
          <w:b w:val="1"/>
          <w:rtl w:val="0"/>
        </w:rPr>
        <w:t xml:space="preserve">How do you configure IAM roles for EKS?</w:t>
      </w:r>
    </w:p>
    <w:p w:rsidR="00000000" w:rsidDel="00000000" w:rsidP="00000000" w:rsidRDefault="00000000" w:rsidRPr="00000000" w14:paraId="0000005F">
      <w:pPr>
        <w:numPr>
          <w:ilvl w:val="1"/>
          <w:numId w:val="73"/>
        </w:numPr>
        <w:spacing w:after="0" w:afterAutospacing="0" w:before="0" w:beforeAutospacing="0" w:lineRule="auto"/>
        <w:ind w:left="1440" w:hanging="360"/>
      </w:pPr>
      <w:r w:rsidDel="00000000" w:rsidR="00000000" w:rsidRPr="00000000">
        <w:rPr>
          <w:rtl w:val="0"/>
        </w:rPr>
        <w:t xml:space="preserve">How do you configure IAM roles for Kubernetes nodes in EKS?</w:t>
      </w:r>
    </w:p>
    <w:p w:rsidR="00000000" w:rsidDel="00000000" w:rsidP="00000000" w:rsidRDefault="00000000" w:rsidRPr="00000000" w14:paraId="00000060">
      <w:pPr>
        <w:numPr>
          <w:ilvl w:val="1"/>
          <w:numId w:val="73"/>
        </w:numPr>
        <w:spacing w:after="0" w:afterAutospacing="0" w:before="0" w:beforeAutospacing="0" w:lineRule="auto"/>
        <w:ind w:left="144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eks.amazonaws.com/role-arn</w:t>
      </w:r>
      <w:r w:rsidDel="00000000" w:rsidR="00000000" w:rsidRPr="00000000">
        <w:rPr>
          <w:rtl w:val="0"/>
        </w:rPr>
        <w:t xml:space="preserve"> annotation work in EKS?</w:t>
      </w:r>
    </w:p>
    <w:p w:rsidR="00000000" w:rsidDel="00000000" w:rsidP="00000000" w:rsidRDefault="00000000" w:rsidRPr="00000000" w14:paraId="00000061">
      <w:pPr>
        <w:numPr>
          <w:ilvl w:val="0"/>
          <w:numId w:val="73"/>
        </w:numPr>
        <w:spacing w:after="0" w:afterAutospacing="0" w:before="0" w:beforeAutospacing="0" w:lineRule="auto"/>
        <w:ind w:left="720" w:hanging="360"/>
      </w:pPr>
      <w:r w:rsidDel="00000000" w:rsidR="00000000" w:rsidRPr="00000000">
        <w:rPr>
          <w:b w:val="1"/>
          <w:rtl w:val="0"/>
        </w:rPr>
        <w:t xml:space="preserve">How do you expose an application externally in EKS?</w:t>
      </w:r>
    </w:p>
    <w:p w:rsidR="00000000" w:rsidDel="00000000" w:rsidP="00000000" w:rsidRDefault="00000000" w:rsidRPr="00000000" w14:paraId="00000062">
      <w:pPr>
        <w:numPr>
          <w:ilvl w:val="1"/>
          <w:numId w:val="73"/>
        </w:numPr>
        <w:spacing w:after="0" w:afterAutospacing="0" w:before="0" w:beforeAutospacing="0" w:lineRule="auto"/>
        <w:ind w:left="1440" w:hanging="360"/>
      </w:pPr>
      <w:r w:rsidDel="00000000" w:rsidR="00000000" w:rsidRPr="00000000">
        <w:rPr>
          <w:rtl w:val="0"/>
        </w:rPr>
        <w:t xml:space="preserve">What is the process for creating an AWS LoadBalancer service in EKS?</w:t>
      </w:r>
    </w:p>
    <w:p w:rsidR="00000000" w:rsidDel="00000000" w:rsidP="00000000" w:rsidRDefault="00000000" w:rsidRPr="00000000" w14:paraId="00000063">
      <w:pPr>
        <w:numPr>
          <w:ilvl w:val="1"/>
          <w:numId w:val="73"/>
        </w:numPr>
        <w:spacing w:after="0" w:afterAutospacing="0" w:before="0" w:beforeAutospacing="0" w:lineRule="auto"/>
        <w:ind w:left="1440" w:hanging="360"/>
      </w:pPr>
      <w:r w:rsidDel="00000000" w:rsidR="00000000" w:rsidRPr="00000000">
        <w:rPr>
          <w:rtl w:val="0"/>
        </w:rPr>
        <w:t xml:space="preserve">How do you configure Ingress in an EKS cluster for external access?</w:t>
      </w:r>
    </w:p>
    <w:p w:rsidR="00000000" w:rsidDel="00000000" w:rsidP="00000000" w:rsidRDefault="00000000" w:rsidRPr="00000000" w14:paraId="00000064">
      <w:pPr>
        <w:numPr>
          <w:ilvl w:val="0"/>
          <w:numId w:val="73"/>
        </w:numPr>
        <w:spacing w:after="0" w:afterAutospacing="0" w:before="0" w:beforeAutospacing="0" w:lineRule="auto"/>
        <w:ind w:left="720" w:hanging="360"/>
      </w:pPr>
      <w:r w:rsidDel="00000000" w:rsidR="00000000" w:rsidRPr="00000000">
        <w:rPr>
          <w:b w:val="1"/>
          <w:rtl w:val="0"/>
        </w:rPr>
        <w:t xml:space="preserve">What are DaemonSets and how are they used?</w:t>
      </w:r>
    </w:p>
    <w:p w:rsidR="00000000" w:rsidDel="00000000" w:rsidP="00000000" w:rsidRDefault="00000000" w:rsidRPr="00000000" w14:paraId="00000065">
      <w:pPr>
        <w:numPr>
          <w:ilvl w:val="1"/>
          <w:numId w:val="73"/>
        </w:numPr>
        <w:spacing w:after="0" w:afterAutospacing="0" w:before="0" w:beforeAutospacing="0" w:lineRule="auto"/>
        <w:ind w:left="1440" w:hanging="360"/>
      </w:pPr>
      <w:r w:rsidDel="00000000" w:rsidR="00000000" w:rsidRPr="00000000">
        <w:rPr>
          <w:rtl w:val="0"/>
        </w:rPr>
        <w:t xml:space="preserve">What is a DaemonSet in Kubernetes, and when would you use it?</w:t>
      </w:r>
    </w:p>
    <w:p w:rsidR="00000000" w:rsidDel="00000000" w:rsidP="00000000" w:rsidRDefault="00000000" w:rsidRPr="00000000" w14:paraId="00000066">
      <w:pPr>
        <w:numPr>
          <w:ilvl w:val="1"/>
          <w:numId w:val="73"/>
        </w:numPr>
        <w:spacing w:after="0" w:afterAutospacing="0" w:before="0" w:beforeAutospacing="0" w:lineRule="auto"/>
        <w:ind w:left="1440" w:hanging="360"/>
      </w:pPr>
      <w:r w:rsidDel="00000000" w:rsidR="00000000" w:rsidRPr="00000000">
        <w:rPr>
          <w:rtl w:val="0"/>
        </w:rPr>
        <w:t xml:space="preserve">How does a DaemonSet ensure that a pod runs on every node?</w:t>
      </w:r>
    </w:p>
    <w:p w:rsidR="00000000" w:rsidDel="00000000" w:rsidP="00000000" w:rsidRDefault="00000000" w:rsidRPr="00000000" w14:paraId="00000067">
      <w:pPr>
        <w:numPr>
          <w:ilvl w:val="0"/>
          <w:numId w:val="73"/>
        </w:numPr>
        <w:spacing w:after="0" w:afterAutospacing="0" w:before="0" w:beforeAutospacing="0" w:lineRule="auto"/>
        <w:ind w:left="720" w:hanging="360"/>
      </w:pPr>
      <w:r w:rsidDel="00000000" w:rsidR="00000000" w:rsidRPr="00000000">
        <w:rPr>
          <w:b w:val="1"/>
          <w:rtl w:val="0"/>
        </w:rPr>
        <w:t xml:space="preserve">Logging and Monitoring in Kubernetes and EKS</w:t>
      </w:r>
      <w:r w:rsidDel="00000000" w:rsidR="00000000" w:rsidRPr="00000000">
        <w:rPr>
          <w:rtl w:val="0"/>
        </w:rPr>
        <w:t xml:space="preserve">:</w:t>
      </w:r>
    </w:p>
    <w:p w:rsidR="00000000" w:rsidDel="00000000" w:rsidP="00000000" w:rsidRDefault="00000000" w:rsidRPr="00000000" w14:paraId="00000068">
      <w:pPr>
        <w:numPr>
          <w:ilvl w:val="1"/>
          <w:numId w:val="73"/>
        </w:numPr>
        <w:spacing w:after="0" w:afterAutospacing="0" w:before="0" w:beforeAutospacing="0" w:lineRule="auto"/>
        <w:ind w:left="1440" w:hanging="360"/>
      </w:pPr>
      <w:r w:rsidDel="00000000" w:rsidR="00000000" w:rsidRPr="00000000">
        <w:rPr>
          <w:rtl w:val="0"/>
        </w:rPr>
        <w:t xml:space="preserve">How do you monitor Kubernetes clusters (e.g., using Prometheus, Grafana)?</w:t>
      </w:r>
    </w:p>
    <w:p w:rsidR="00000000" w:rsidDel="00000000" w:rsidP="00000000" w:rsidRDefault="00000000" w:rsidRPr="00000000" w14:paraId="00000069">
      <w:pPr>
        <w:numPr>
          <w:ilvl w:val="1"/>
          <w:numId w:val="73"/>
        </w:numPr>
        <w:spacing w:after="240" w:before="0" w:beforeAutospacing="0" w:lineRule="auto"/>
        <w:ind w:left="1440" w:hanging="360"/>
      </w:pPr>
      <w:r w:rsidDel="00000000" w:rsidR="00000000" w:rsidRPr="00000000">
        <w:rPr>
          <w:rtl w:val="0"/>
        </w:rPr>
        <w:t xml:space="preserve">What is the role of CloudWatch in EKS for logging and monitoring?</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ui6qbli7zoal" w:id="15"/>
      <w:bookmarkEnd w:id="15"/>
      <w:r w:rsidDel="00000000" w:rsidR="00000000" w:rsidRPr="00000000">
        <w:rPr>
          <w:b w:val="1"/>
          <w:color w:val="000000"/>
          <w:sz w:val="26"/>
          <w:szCs w:val="26"/>
          <w:rtl w:val="0"/>
        </w:rPr>
        <w:t xml:space="preserve">Advanced Level Kubernetes / EKS Questions</w:t>
      </w:r>
    </w:p>
    <w:p w:rsidR="00000000" w:rsidDel="00000000" w:rsidP="00000000" w:rsidRDefault="00000000" w:rsidRPr="00000000" w14:paraId="0000006C">
      <w:pPr>
        <w:numPr>
          <w:ilvl w:val="0"/>
          <w:numId w:val="325"/>
        </w:numPr>
        <w:spacing w:after="0" w:afterAutospacing="0" w:before="240" w:lineRule="auto"/>
        <w:ind w:left="720" w:hanging="360"/>
      </w:pPr>
      <w:r w:rsidDel="00000000" w:rsidR="00000000" w:rsidRPr="00000000">
        <w:rPr>
          <w:b w:val="1"/>
          <w:rtl w:val="0"/>
        </w:rPr>
        <w:t xml:space="preserve">Kubernetes Cluster Architecture</w:t>
      </w:r>
      <w:r w:rsidDel="00000000" w:rsidR="00000000" w:rsidRPr="00000000">
        <w:rPr>
          <w:rtl w:val="0"/>
        </w:rPr>
        <w:t xml:space="preserve">:</w:t>
      </w:r>
    </w:p>
    <w:p w:rsidR="00000000" w:rsidDel="00000000" w:rsidP="00000000" w:rsidRDefault="00000000" w:rsidRPr="00000000" w14:paraId="0000006D">
      <w:pPr>
        <w:numPr>
          <w:ilvl w:val="1"/>
          <w:numId w:val="325"/>
        </w:numPr>
        <w:spacing w:after="0" w:afterAutospacing="0" w:before="0" w:beforeAutospacing="0" w:lineRule="auto"/>
        <w:ind w:left="1440" w:hanging="360"/>
      </w:pPr>
      <w:r w:rsidDel="00000000" w:rsidR="00000000" w:rsidRPr="00000000">
        <w:rPr>
          <w:rtl w:val="0"/>
        </w:rPr>
        <w:t xml:space="preserve">How does Kubernetes handle high availability across control plane nodes?</w:t>
      </w:r>
    </w:p>
    <w:p w:rsidR="00000000" w:rsidDel="00000000" w:rsidP="00000000" w:rsidRDefault="00000000" w:rsidRPr="00000000" w14:paraId="0000006E">
      <w:pPr>
        <w:numPr>
          <w:ilvl w:val="1"/>
          <w:numId w:val="325"/>
        </w:numPr>
        <w:spacing w:after="0" w:afterAutospacing="0" w:before="0" w:beforeAutospacing="0" w:lineRule="auto"/>
        <w:ind w:left="1440" w:hanging="360"/>
      </w:pPr>
      <w:r w:rsidDel="00000000" w:rsidR="00000000" w:rsidRPr="00000000">
        <w:rPr>
          <w:rtl w:val="0"/>
        </w:rPr>
        <w:t xml:space="preserve">What are the considerations for setting up multi-region or multi-availability zone EKS clusters?</w:t>
      </w:r>
    </w:p>
    <w:p w:rsidR="00000000" w:rsidDel="00000000" w:rsidP="00000000" w:rsidRDefault="00000000" w:rsidRPr="00000000" w14:paraId="0000006F">
      <w:pPr>
        <w:numPr>
          <w:ilvl w:val="0"/>
          <w:numId w:val="325"/>
        </w:numPr>
        <w:spacing w:after="0" w:afterAutospacing="0" w:before="0" w:beforeAutospacing="0" w:lineRule="auto"/>
        <w:ind w:left="720" w:hanging="360"/>
      </w:pPr>
      <w:r w:rsidDel="00000000" w:rsidR="00000000" w:rsidRPr="00000000">
        <w:rPr>
          <w:b w:val="1"/>
          <w:rtl w:val="0"/>
        </w:rPr>
        <w:t xml:space="preserve">Kubernetes Security</w:t>
      </w:r>
      <w:r w:rsidDel="00000000" w:rsidR="00000000" w:rsidRPr="00000000">
        <w:rPr>
          <w:rtl w:val="0"/>
        </w:rPr>
        <w:t xml:space="preserve">:</w:t>
      </w:r>
    </w:p>
    <w:p w:rsidR="00000000" w:rsidDel="00000000" w:rsidP="00000000" w:rsidRDefault="00000000" w:rsidRPr="00000000" w14:paraId="00000070">
      <w:pPr>
        <w:numPr>
          <w:ilvl w:val="1"/>
          <w:numId w:val="325"/>
        </w:numPr>
        <w:spacing w:after="0" w:afterAutospacing="0" w:before="0" w:beforeAutospacing="0" w:lineRule="auto"/>
        <w:ind w:left="1440" w:hanging="360"/>
      </w:pPr>
      <w:r w:rsidDel="00000000" w:rsidR="00000000" w:rsidRPr="00000000">
        <w:rPr>
          <w:rtl w:val="0"/>
        </w:rPr>
        <w:t xml:space="preserve">How can you secure a Kubernetes cluster using tools like </w:t>
      </w:r>
      <w:r w:rsidDel="00000000" w:rsidR="00000000" w:rsidRPr="00000000">
        <w:rPr>
          <w:b w:val="1"/>
          <w:rtl w:val="0"/>
        </w:rPr>
        <w:t xml:space="preserve">Kube-bench</w:t>
      </w:r>
      <w:r w:rsidDel="00000000" w:rsidR="00000000" w:rsidRPr="00000000">
        <w:rPr>
          <w:rtl w:val="0"/>
        </w:rPr>
        <w:t xml:space="preserve">, </w:t>
      </w:r>
      <w:r w:rsidDel="00000000" w:rsidR="00000000" w:rsidRPr="00000000">
        <w:rPr>
          <w:b w:val="1"/>
          <w:rtl w:val="0"/>
        </w:rPr>
        <w:t xml:space="preserve">Kube-hunter</w:t>
      </w:r>
      <w:r w:rsidDel="00000000" w:rsidR="00000000" w:rsidRPr="00000000">
        <w:rPr>
          <w:rtl w:val="0"/>
        </w:rPr>
        <w:t xml:space="preserve">, and </w:t>
      </w:r>
      <w:r w:rsidDel="00000000" w:rsidR="00000000" w:rsidRPr="00000000">
        <w:rPr>
          <w:b w:val="1"/>
          <w:rtl w:val="0"/>
        </w:rPr>
        <w:t xml:space="preserve">PodSecurityPolicy</w:t>
      </w:r>
      <w:r w:rsidDel="00000000" w:rsidR="00000000" w:rsidRPr="00000000">
        <w:rPr>
          <w:rtl w:val="0"/>
        </w:rPr>
        <w:t xml:space="preserve">?</w:t>
      </w:r>
    </w:p>
    <w:p w:rsidR="00000000" w:rsidDel="00000000" w:rsidP="00000000" w:rsidRDefault="00000000" w:rsidRPr="00000000" w14:paraId="00000071">
      <w:pPr>
        <w:numPr>
          <w:ilvl w:val="1"/>
          <w:numId w:val="325"/>
        </w:numPr>
        <w:spacing w:after="0" w:afterAutospacing="0" w:before="0" w:beforeAutospacing="0" w:lineRule="auto"/>
        <w:ind w:left="1440" w:hanging="360"/>
      </w:pPr>
      <w:r w:rsidDel="00000000" w:rsidR="00000000" w:rsidRPr="00000000">
        <w:rPr>
          <w:rtl w:val="0"/>
        </w:rPr>
        <w:t xml:space="preserve">How do you manage secrets in Kubernetes securely using tools like </w:t>
      </w:r>
      <w:r w:rsidDel="00000000" w:rsidR="00000000" w:rsidRPr="00000000">
        <w:rPr>
          <w:b w:val="1"/>
          <w:rtl w:val="0"/>
        </w:rPr>
        <w:t xml:space="preserve">AWS Secrets Manager</w:t>
      </w:r>
      <w:r w:rsidDel="00000000" w:rsidR="00000000" w:rsidRPr="00000000">
        <w:rPr>
          <w:rtl w:val="0"/>
        </w:rPr>
        <w:t xml:space="preserve"> or </w:t>
      </w:r>
      <w:r w:rsidDel="00000000" w:rsidR="00000000" w:rsidRPr="00000000">
        <w:rPr>
          <w:b w:val="1"/>
          <w:rtl w:val="0"/>
        </w:rPr>
        <w:t xml:space="preserve">Vault</w:t>
      </w:r>
      <w:r w:rsidDel="00000000" w:rsidR="00000000" w:rsidRPr="00000000">
        <w:rPr>
          <w:rtl w:val="0"/>
        </w:rPr>
        <w:t xml:space="preserve">?</w:t>
      </w:r>
    </w:p>
    <w:p w:rsidR="00000000" w:rsidDel="00000000" w:rsidP="00000000" w:rsidRDefault="00000000" w:rsidRPr="00000000" w14:paraId="00000072">
      <w:pPr>
        <w:numPr>
          <w:ilvl w:val="0"/>
          <w:numId w:val="325"/>
        </w:numPr>
        <w:spacing w:after="0" w:afterAutospacing="0" w:before="0" w:beforeAutospacing="0" w:lineRule="auto"/>
        <w:ind w:left="720" w:hanging="360"/>
      </w:pPr>
      <w:r w:rsidDel="00000000" w:rsidR="00000000" w:rsidRPr="00000000">
        <w:rPr>
          <w:b w:val="1"/>
          <w:rtl w:val="0"/>
        </w:rPr>
        <w:t xml:space="preserve">Custom Resource Definitions (CRDs) in Kubernetes</w:t>
      </w:r>
      <w:r w:rsidDel="00000000" w:rsidR="00000000" w:rsidRPr="00000000">
        <w:rPr>
          <w:rtl w:val="0"/>
        </w:rPr>
        <w:t xml:space="preserve">:</w:t>
      </w:r>
    </w:p>
    <w:p w:rsidR="00000000" w:rsidDel="00000000" w:rsidP="00000000" w:rsidRDefault="00000000" w:rsidRPr="00000000" w14:paraId="00000073">
      <w:pPr>
        <w:numPr>
          <w:ilvl w:val="1"/>
          <w:numId w:val="325"/>
        </w:numPr>
        <w:spacing w:after="0" w:afterAutospacing="0" w:before="0" w:beforeAutospacing="0" w:lineRule="auto"/>
        <w:ind w:left="1440" w:hanging="360"/>
      </w:pPr>
      <w:r w:rsidDel="00000000" w:rsidR="00000000" w:rsidRPr="00000000">
        <w:rPr>
          <w:rtl w:val="0"/>
        </w:rPr>
        <w:t xml:space="preserve">What is a Custom Resource Definition (CRD) in Kubernetes and how does it extend Kubernetes' functionality?</w:t>
      </w:r>
    </w:p>
    <w:p w:rsidR="00000000" w:rsidDel="00000000" w:rsidP="00000000" w:rsidRDefault="00000000" w:rsidRPr="00000000" w14:paraId="00000074">
      <w:pPr>
        <w:numPr>
          <w:ilvl w:val="1"/>
          <w:numId w:val="325"/>
        </w:numPr>
        <w:spacing w:after="0" w:afterAutospacing="0" w:before="0" w:beforeAutospacing="0" w:lineRule="auto"/>
        <w:ind w:left="1440" w:hanging="360"/>
      </w:pPr>
      <w:r w:rsidDel="00000000" w:rsidR="00000000" w:rsidRPr="00000000">
        <w:rPr>
          <w:rtl w:val="0"/>
        </w:rPr>
        <w:t xml:space="preserve">Can you provide an example use case for creating and using a CRD?</w:t>
      </w:r>
    </w:p>
    <w:p w:rsidR="00000000" w:rsidDel="00000000" w:rsidP="00000000" w:rsidRDefault="00000000" w:rsidRPr="00000000" w14:paraId="00000075">
      <w:pPr>
        <w:numPr>
          <w:ilvl w:val="0"/>
          <w:numId w:val="325"/>
        </w:numPr>
        <w:spacing w:after="0" w:afterAutospacing="0" w:before="0" w:beforeAutospacing="0" w:lineRule="auto"/>
        <w:ind w:left="720" w:hanging="360"/>
      </w:pPr>
      <w:r w:rsidDel="00000000" w:rsidR="00000000" w:rsidRPr="00000000">
        <w:rPr>
          <w:b w:val="1"/>
          <w:rtl w:val="0"/>
        </w:rPr>
        <w:t xml:space="preserve">Kubernetes Networking &amp; Services at Scale</w:t>
      </w:r>
      <w:r w:rsidDel="00000000" w:rsidR="00000000" w:rsidRPr="00000000">
        <w:rPr>
          <w:rtl w:val="0"/>
        </w:rPr>
        <w:t xml:space="preserve">:</w:t>
      </w:r>
    </w:p>
    <w:p w:rsidR="00000000" w:rsidDel="00000000" w:rsidP="00000000" w:rsidRDefault="00000000" w:rsidRPr="00000000" w14:paraId="00000076">
      <w:pPr>
        <w:numPr>
          <w:ilvl w:val="1"/>
          <w:numId w:val="325"/>
        </w:numPr>
        <w:spacing w:after="0" w:afterAutospacing="0" w:before="0" w:beforeAutospacing="0" w:lineRule="auto"/>
        <w:ind w:left="1440" w:hanging="360"/>
      </w:pPr>
      <w:r w:rsidDel="00000000" w:rsidR="00000000" w:rsidRPr="00000000">
        <w:rPr>
          <w:rtl w:val="0"/>
        </w:rPr>
        <w:t xml:space="preserve">What are the challenges when managing networking at scale in Kubernetes?</w:t>
      </w:r>
    </w:p>
    <w:p w:rsidR="00000000" w:rsidDel="00000000" w:rsidP="00000000" w:rsidRDefault="00000000" w:rsidRPr="00000000" w14:paraId="00000077">
      <w:pPr>
        <w:numPr>
          <w:ilvl w:val="1"/>
          <w:numId w:val="325"/>
        </w:numPr>
        <w:spacing w:after="0" w:afterAutospacing="0" w:before="0" w:beforeAutospacing="0" w:lineRule="auto"/>
        <w:ind w:left="1440" w:hanging="360"/>
      </w:pPr>
      <w:r w:rsidDel="00000000" w:rsidR="00000000" w:rsidRPr="00000000">
        <w:rPr>
          <w:rtl w:val="0"/>
        </w:rPr>
        <w:t xml:space="preserve">How does service mesh (e.g., Istio) fit into Kubernetes for managing complex microservices architectures?</w:t>
      </w:r>
    </w:p>
    <w:p w:rsidR="00000000" w:rsidDel="00000000" w:rsidP="00000000" w:rsidRDefault="00000000" w:rsidRPr="00000000" w14:paraId="00000078">
      <w:pPr>
        <w:numPr>
          <w:ilvl w:val="0"/>
          <w:numId w:val="325"/>
        </w:numPr>
        <w:spacing w:after="0" w:afterAutospacing="0" w:before="0" w:beforeAutospacing="0" w:lineRule="auto"/>
        <w:ind w:left="720" w:hanging="360"/>
      </w:pPr>
      <w:r w:rsidDel="00000000" w:rsidR="00000000" w:rsidRPr="00000000">
        <w:rPr>
          <w:b w:val="1"/>
          <w:rtl w:val="0"/>
        </w:rPr>
        <w:t xml:space="preserve">Advanced Helm Use</w:t>
      </w:r>
      <w:r w:rsidDel="00000000" w:rsidR="00000000" w:rsidRPr="00000000">
        <w:rPr>
          <w:rtl w:val="0"/>
        </w:rPr>
        <w:t xml:space="preserve">:</w:t>
      </w:r>
    </w:p>
    <w:p w:rsidR="00000000" w:rsidDel="00000000" w:rsidP="00000000" w:rsidRDefault="00000000" w:rsidRPr="00000000" w14:paraId="00000079">
      <w:pPr>
        <w:numPr>
          <w:ilvl w:val="1"/>
          <w:numId w:val="325"/>
        </w:numPr>
        <w:spacing w:after="0" w:afterAutospacing="0" w:before="0" w:beforeAutospacing="0" w:lineRule="auto"/>
        <w:ind w:left="1440" w:hanging="360"/>
      </w:pPr>
      <w:r w:rsidDel="00000000" w:rsidR="00000000" w:rsidRPr="00000000">
        <w:rPr>
          <w:rtl w:val="0"/>
        </w:rPr>
        <w:t xml:space="preserve">How do you create a custom Helm chart?</w:t>
      </w:r>
    </w:p>
    <w:p w:rsidR="00000000" w:rsidDel="00000000" w:rsidP="00000000" w:rsidRDefault="00000000" w:rsidRPr="00000000" w14:paraId="0000007A">
      <w:pPr>
        <w:numPr>
          <w:ilvl w:val="1"/>
          <w:numId w:val="325"/>
        </w:numPr>
        <w:spacing w:after="0" w:afterAutospacing="0" w:before="0" w:beforeAutospacing="0" w:lineRule="auto"/>
        <w:ind w:left="1440" w:hanging="360"/>
      </w:pPr>
      <w:r w:rsidDel="00000000" w:rsidR="00000000" w:rsidRPr="00000000">
        <w:rPr>
          <w:rtl w:val="0"/>
        </w:rPr>
        <w:t xml:space="preserve">What are Helm hooks and how can they be used to manage lifecycle events in your application?</w:t>
      </w:r>
    </w:p>
    <w:p w:rsidR="00000000" w:rsidDel="00000000" w:rsidP="00000000" w:rsidRDefault="00000000" w:rsidRPr="00000000" w14:paraId="0000007B">
      <w:pPr>
        <w:numPr>
          <w:ilvl w:val="0"/>
          <w:numId w:val="325"/>
        </w:numPr>
        <w:spacing w:after="0" w:afterAutospacing="0" w:before="0" w:beforeAutospacing="0" w:lineRule="auto"/>
        <w:ind w:left="720" w:hanging="360"/>
      </w:pPr>
      <w:r w:rsidDel="00000000" w:rsidR="00000000" w:rsidRPr="00000000">
        <w:rPr>
          <w:b w:val="1"/>
          <w:rtl w:val="0"/>
        </w:rPr>
        <w:t xml:space="preserve">Kubernetes Federation</w:t>
      </w:r>
      <w:r w:rsidDel="00000000" w:rsidR="00000000" w:rsidRPr="00000000">
        <w:rPr>
          <w:rtl w:val="0"/>
        </w:rPr>
        <w:t xml:space="preserve">:</w:t>
      </w:r>
    </w:p>
    <w:p w:rsidR="00000000" w:rsidDel="00000000" w:rsidP="00000000" w:rsidRDefault="00000000" w:rsidRPr="00000000" w14:paraId="0000007C">
      <w:pPr>
        <w:numPr>
          <w:ilvl w:val="1"/>
          <w:numId w:val="325"/>
        </w:numPr>
        <w:spacing w:after="0" w:afterAutospacing="0" w:before="0" w:beforeAutospacing="0" w:lineRule="auto"/>
        <w:ind w:left="1440" w:hanging="360"/>
      </w:pPr>
      <w:r w:rsidDel="00000000" w:rsidR="00000000" w:rsidRPr="00000000">
        <w:rPr>
          <w:rtl w:val="0"/>
        </w:rPr>
        <w:t xml:space="preserve">What is Kubernetes Federation, and why would you use it?</w:t>
      </w:r>
    </w:p>
    <w:p w:rsidR="00000000" w:rsidDel="00000000" w:rsidP="00000000" w:rsidRDefault="00000000" w:rsidRPr="00000000" w14:paraId="0000007D">
      <w:pPr>
        <w:numPr>
          <w:ilvl w:val="1"/>
          <w:numId w:val="325"/>
        </w:numPr>
        <w:spacing w:after="0" w:afterAutospacing="0" w:before="0" w:beforeAutospacing="0" w:lineRule="auto"/>
        <w:ind w:left="1440" w:hanging="360"/>
      </w:pPr>
      <w:r w:rsidDel="00000000" w:rsidR="00000000" w:rsidRPr="00000000">
        <w:rPr>
          <w:rtl w:val="0"/>
        </w:rPr>
        <w:t xml:space="preserve">How does Federation enable multi-cluster management across regions or clouds?</w:t>
      </w:r>
    </w:p>
    <w:p w:rsidR="00000000" w:rsidDel="00000000" w:rsidP="00000000" w:rsidRDefault="00000000" w:rsidRPr="00000000" w14:paraId="0000007E">
      <w:pPr>
        <w:numPr>
          <w:ilvl w:val="0"/>
          <w:numId w:val="325"/>
        </w:numPr>
        <w:spacing w:after="0" w:afterAutospacing="0" w:before="0" w:beforeAutospacing="0" w:lineRule="auto"/>
        <w:ind w:left="720" w:hanging="360"/>
      </w:pPr>
      <w:r w:rsidDel="00000000" w:rsidR="00000000" w:rsidRPr="00000000">
        <w:rPr>
          <w:b w:val="1"/>
          <w:rtl w:val="0"/>
        </w:rPr>
        <w:t xml:space="preserve">Managing EKS Cost Efficiency</w:t>
      </w:r>
      <w:r w:rsidDel="00000000" w:rsidR="00000000" w:rsidRPr="00000000">
        <w:rPr>
          <w:rtl w:val="0"/>
        </w:rPr>
        <w:t xml:space="preserve">:</w:t>
      </w:r>
    </w:p>
    <w:p w:rsidR="00000000" w:rsidDel="00000000" w:rsidP="00000000" w:rsidRDefault="00000000" w:rsidRPr="00000000" w14:paraId="0000007F">
      <w:pPr>
        <w:numPr>
          <w:ilvl w:val="1"/>
          <w:numId w:val="325"/>
        </w:numPr>
        <w:spacing w:after="0" w:afterAutospacing="0" w:before="0" w:beforeAutospacing="0" w:lineRule="auto"/>
        <w:ind w:left="1440" w:hanging="360"/>
      </w:pPr>
      <w:r w:rsidDel="00000000" w:rsidR="00000000" w:rsidRPr="00000000">
        <w:rPr>
          <w:rtl w:val="0"/>
        </w:rPr>
        <w:t xml:space="preserve">How do you manage costs in an EKS cluster? What AWS features can help (e.g., Spot Instances, Auto Scaling, Reserved Instances)?</w:t>
      </w:r>
    </w:p>
    <w:p w:rsidR="00000000" w:rsidDel="00000000" w:rsidP="00000000" w:rsidRDefault="00000000" w:rsidRPr="00000000" w14:paraId="00000080">
      <w:pPr>
        <w:numPr>
          <w:ilvl w:val="1"/>
          <w:numId w:val="325"/>
        </w:numPr>
        <w:spacing w:after="0" w:afterAutospacing="0" w:before="0" w:beforeAutospacing="0" w:lineRule="auto"/>
        <w:ind w:left="1440" w:hanging="360"/>
      </w:pPr>
      <w:r w:rsidDel="00000000" w:rsidR="00000000" w:rsidRPr="00000000">
        <w:rPr>
          <w:rtl w:val="0"/>
        </w:rPr>
        <w:t xml:space="preserve">How does </w:t>
      </w:r>
      <w:r w:rsidDel="00000000" w:rsidR="00000000" w:rsidRPr="00000000">
        <w:rPr>
          <w:b w:val="1"/>
          <w:rtl w:val="0"/>
        </w:rPr>
        <w:t xml:space="preserve">AWS Compute Optimizer</w:t>
      </w:r>
      <w:r w:rsidDel="00000000" w:rsidR="00000000" w:rsidRPr="00000000">
        <w:rPr>
          <w:rtl w:val="0"/>
        </w:rPr>
        <w:t xml:space="preserve"> help with resource allocation in EKS?</w:t>
      </w:r>
    </w:p>
    <w:p w:rsidR="00000000" w:rsidDel="00000000" w:rsidP="00000000" w:rsidRDefault="00000000" w:rsidRPr="00000000" w14:paraId="00000081">
      <w:pPr>
        <w:numPr>
          <w:ilvl w:val="0"/>
          <w:numId w:val="325"/>
        </w:numPr>
        <w:spacing w:after="0" w:afterAutospacing="0" w:before="0" w:beforeAutospacing="0" w:lineRule="auto"/>
        <w:ind w:left="720" w:hanging="360"/>
      </w:pPr>
      <w:r w:rsidDel="00000000" w:rsidR="00000000" w:rsidRPr="00000000">
        <w:rPr>
          <w:b w:val="1"/>
          <w:rtl w:val="0"/>
        </w:rPr>
        <w:t xml:space="preserve">Kubernetes Resource Limits &amp; Requests</w:t>
      </w:r>
      <w:r w:rsidDel="00000000" w:rsidR="00000000" w:rsidRPr="00000000">
        <w:rPr>
          <w:rtl w:val="0"/>
        </w:rPr>
        <w:t xml:space="preserve">:</w:t>
      </w:r>
    </w:p>
    <w:p w:rsidR="00000000" w:rsidDel="00000000" w:rsidP="00000000" w:rsidRDefault="00000000" w:rsidRPr="00000000" w14:paraId="00000082">
      <w:pPr>
        <w:numPr>
          <w:ilvl w:val="1"/>
          <w:numId w:val="325"/>
        </w:numPr>
        <w:spacing w:after="0" w:afterAutospacing="0" w:before="0" w:beforeAutospacing="0" w:lineRule="auto"/>
        <w:ind w:left="1440" w:hanging="360"/>
      </w:pPr>
      <w:r w:rsidDel="00000000" w:rsidR="00000000" w:rsidRPr="00000000">
        <w:rPr>
          <w:rtl w:val="0"/>
        </w:rPr>
        <w:t xml:space="preserve">What are the differences between resource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limits</w:t>
      </w:r>
      <w:r w:rsidDel="00000000" w:rsidR="00000000" w:rsidRPr="00000000">
        <w:rPr>
          <w:rtl w:val="0"/>
        </w:rPr>
        <w:t xml:space="preserve"> in Kubernetes?</w:t>
      </w:r>
    </w:p>
    <w:p w:rsidR="00000000" w:rsidDel="00000000" w:rsidP="00000000" w:rsidRDefault="00000000" w:rsidRPr="00000000" w14:paraId="00000083">
      <w:pPr>
        <w:numPr>
          <w:ilvl w:val="1"/>
          <w:numId w:val="325"/>
        </w:numPr>
        <w:spacing w:after="0" w:afterAutospacing="0" w:before="0" w:beforeAutospacing="0" w:lineRule="auto"/>
        <w:ind w:left="1440" w:hanging="360"/>
      </w:pPr>
      <w:r w:rsidDel="00000000" w:rsidR="00000000" w:rsidRPr="00000000">
        <w:rPr>
          <w:rtl w:val="0"/>
        </w:rPr>
        <w:t xml:space="preserve">How does Kubernetes handle resource contention when limits are exceeded?</w:t>
      </w:r>
    </w:p>
    <w:p w:rsidR="00000000" w:rsidDel="00000000" w:rsidP="00000000" w:rsidRDefault="00000000" w:rsidRPr="00000000" w14:paraId="00000084">
      <w:pPr>
        <w:numPr>
          <w:ilvl w:val="0"/>
          <w:numId w:val="325"/>
        </w:numPr>
        <w:spacing w:after="0" w:afterAutospacing="0" w:before="0" w:beforeAutospacing="0" w:lineRule="auto"/>
        <w:ind w:left="720" w:hanging="360"/>
      </w:pPr>
      <w:r w:rsidDel="00000000" w:rsidR="00000000" w:rsidRPr="00000000">
        <w:rPr>
          <w:b w:val="1"/>
          <w:rtl w:val="0"/>
        </w:rPr>
        <w:t xml:space="preserve">Kubernetes Storage at Scale</w:t>
      </w:r>
      <w:r w:rsidDel="00000000" w:rsidR="00000000" w:rsidRPr="00000000">
        <w:rPr>
          <w:rtl w:val="0"/>
        </w:rPr>
        <w:t xml:space="preserve">:</w:t>
      </w:r>
    </w:p>
    <w:p w:rsidR="00000000" w:rsidDel="00000000" w:rsidP="00000000" w:rsidRDefault="00000000" w:rsidRPr="00000000" w14:paraId="00000085">
      <w:pPr>
        <w:numPr>
          <w:ilvl w:val="1"/>
          <w:numId w:val="325"/>
        </w:numPr>
        <w:spacing w:after="0" w:afterAutospacing="0" w:before="0" w:beforeAutospacing="0" w:lineRule="auto"/>
        <w:ind w:left="1440" w:hanging="360"/>
      </w:pPr>
      <w:r w:rsidDel="00000000" w:rsidR="00000000" w:rsidRPr="00000000">
        <w:rPr>
          <w:rtl w:val="0"/>
        </w:rPr>
        <w:t xml:space="preserve">How would you implement dynamic provisioning of Persistent Volumes using </w:t>
      </w:r>
      <w:r w:rsidDel="00000000" w:rsidR="00000000" w:rsidRPr="00000000">
        <w:rPr>
          <w:b w:val="1"/>
          <w:rtl w:val="0"/>
        </w:rPr>
        <w:t xml:space="preserve">StorageClasses</w:t>
      </w:r>
      <w:r w:rsidDel="00000000" w:rsidR="00000000" w:rsidRPr="00000000">
        <w:rPr>
          <w:rtl w:val="0"/>
        </w:rPr>
        <w:t xml:space="preserve"> in Kubernetes?</w:t>
      </w:r>
    </w:p>
    <w:p w:rsidR="00000000" w:rsidDel="00000000" w:rsidP="00000000" w:rsidRDefault="00000000" w:rsidRPr="00000000" w14:paraId="00000086">
      <w:pPr>
        <w:numPr>
          <w:ilvl w:val="1"/>
          <w:numId w:val="325"/>
        </w:numPr>
        <w:spacing w:after="0" w:afterAutospacing="0" w:before="0" w:beforeAutospacing="0" w:lineRule="auto"/>
        <w:ind w:left="1440" w:hanging="360"/>
      </w:pPr>
      <w:r w:rsidDel="00000000" w:rsidR="00000000" w:rsidRPr="00000000">
        <w:rPr>
          <w:rtl w:val="0"/>
        </w:rPr>
        <w:t xml:space="preserve">What are the differences between </w:t>
      </w:r>
      <w:r w:rsidDel="00000000" w:rsidR="00000000" w:rsidRPr="00000000">
        <w:rPr>
          <w:b w:val="1"/>
          <w:rtl w:val="0"/>
        </w:rPr>
        <w:t xml:space="preserve">Amazon EBS</w:t>
      </w:r>
      <w:r w:rsidDel="00000000" w:rsidR="00000000" w:rsidRPr="00000000">
        <w:rPr>
          <w:rtl w:val="0"/>
        </w:rPr>
        <w:t xml:space="preserve"> and </w:t>
      </w:r>
      <w:r w:rsidDel="00000000" w:rsidR="00000000" w:rsidRPr="00000000">
        <w:rPr>
          <w:b w:val="1"/>
          <w:rtl w:val="0"/>
        </w:rPr>
        <w:t xml:space="preserve">Amazon EFS</w:t>
      </w:r>
      <w:r w:rsidDel="00000000" w:rsidR="00000000" w:rsidRPr="00000000">
        <w:rPr>
          <w:rtl w:val="0"/>
        </w:rPr>
        <w:t xml:space="preserve"> when used with Kubernetes?</w:t>
      </w:r>
    </w:p>
    <w:p w:rsidR="00000000" w:rsidDel="00000000" w:rsidP="00000000" w:rsidRDefault="00000000" w:rsidRPr="00000000" w14:paraId="00000087">
      <w:pPr>
        <w:numPr>
          <w:ilvl w:val="0"/>
          <w:numId w:val="325"/>
        </w:numPr>
        <w:spacing w:after="0" w:afterAutospacing="0" w:before="0" w:beforeAutospacing="0" w:lineRule="auto"/>
        <w:ind w:left="720" w:hanging="360"/>
      </w:pPr>
      <w:r w:rsidDel="00000000" w:rsidR="00000000" w:rsidRPr="00000000">
        <w:rPr>
          <w:b w:val="1"/>
          <w:rtl w:val="0"/>
        </w:rPr>
        <w:t xml:space="preserve">Troubleshooting in Kubernetes</w:t>
      </w:r>
      <w:r w:rsidDel="00000000" w:rsidR="00000000" w:rsidRPr="00000000">
        <w:rPr>
          <w:rtl w:val="0"/>
        </w:rPr>
        <w:t xml:space="preserve">:</w:t>
      </w:r>
    </w:p>
    <w:p w:rsidR="00000000" w:rsidDel="00000000" w:rsidP="00000000" w:rsidRDefault="00000000" w:rsidRPr="00000000" w14:paraId="00000088">
      <w:pPr>
        <w:numPr>
          <w:ilvl w:val="1"/>
          <w:numId w:val="325"/>
        </w:numPr>
        <w:spacing w:after="0" w:afterAutospacing="0" w:before="0" w:beforeAutospacing="0" w:lineRule="auto"/>
        <w:ind w:left="1440" w:hanging="360"/>
      </w:pPr>
      <w:r w:rsidDel="00000000" w:rsidR="00000000" w:rsidRPr="00000000">
        <w:rPr>
          <w:rtl w:val="0"/>
        </w:rPr>
        <w:t xml:space="preserve">How do you debug a failed Pod in Kubernetes?</w:t>
      </w:r>
    </w:p>
    <w:p w:rsidR="00000000" w:rsidDel="00000000" w:rsidP="00000000" w:rsidRDefault="00000000" w:rsidRPr="00000000" w14:paraId="00000089">
      <w:pPr>
        <w:numPr>
          <w:ilvl w:val="1"/>
          <w:numId w:val="325"/>
        </w:numPr>
        <w:spacing w:after="0" w:afterAutospacing="0" w:before="0" w:beforeAutospacing="0" w:lineRule="auto"/>
        <w:ind w:left="1440" w:hanging="360"/>
      </w:pPr>
      <w:r w:rsidDel="00000000" w:rsidR="00000000" w:rsidRPr="00000000">
        <w:rPr>
          <w:rtl w:val="0"/>
        </w:rPr>
        <w:t xml:space="preserve">What tools and commands would you use to troubleshoot common issues in EKS?</w:t>
      </w:r>
    </w:p>
    <w:p w:rsidR="00000000" w:rsidDel="00000000" w:rsidP="00000000" w:rsidRDefault="00000000" w:rsidRPr="00000000" w14:paraId="0000008A">
      <w:pPr>
        <w:numPr>
          <w:ilvl w:val="0"/>
          <w:numId w:val="325"/>
        </w:numPr>
        <w:spacing w:after="0" w:afterAutospacing="0" w:before="0" w:beforeAutospacing="0" w:lineRule="auto"/>
        <w:ind w:left="720" w:hanging="360"/>
      </w:pPr>
      <w:r w:rsidDel="00000000" w:rsidR="00000000" w:rsidRPr="00000000">
        <w:rPr>
          <w:b w:val="1"/>
          <w:rtl w:val="0"/>
        </w:rPr>
        <w:t xml:space="preserve">Kubernetes Operator</w:t>
      </w:r>
      <w:r w:rsidDel="00000000" w:rsidR="00000000" w:rsidRPr="00000000">
        <w:rPr>
          <w:rtl w:val="0"/>
        </w:rPr>
        <w:t xml:space="preserve">:</w:t>
      </w:r>
    </w:p>
    <w:p w:rsidR="00000000" w:rsidDel="00000000" w:rsidP="00000000" w:rsidRDefault="00000000" w:rsidRPr="00000000" w14:paraId="0000008B">
      <w:pPr>
        <w:numPr>
          <w:ilvl w:val="1"/>
          <w:numId w:val="325"/>
        </w:numPr>
        <w:spacing w:after="0" w:afterAutospacing="0" w:before="0" w:beforeAutospacing="0" w:lineRule="auto"/>
        <w:ind w:left="1440" w:hanging="360"/>
      </w:pPr>
      <w:r w:rsidDel="00000000" w:rsidR="00000000" w:rsidRPr="00000000">
        <w:rPr>
          <w:rtl w:val="0"/>
        </w:rPr>
        <w:t xml:space="preserve">What is a Kubernetes Operator, and how does it differ from regular controllers?</w:t>
      </w:r>
    </w:p>
    <w:p w:rsidR="00000000" w:rsidDel="00000000" w:rsidP="00000000" w:rsidRDefault="00000000" w:rsidRPr="00000000" w14:paraId="0000008C">
      <w:pPr>
        <w:numPr>
          <w:ilvl w:val="1"/>
          <w:numId w:val="325"/>
        </w:numPr>
        <w:spacing w:after="0" w:afterAutospacing="0" w:before="0" w:beforeAutospacing="0" w:lineRule="auto"/>
        <w:ind w:left="1440" w:hanging="360"/>
      </w:pPr>
      <w:r w:rsidDel="00000000" w:rsidR="00000000" w:rsidRPr="00000000">
        <w:rPr>
          <w:rtl w:val="0"/>
        </w:rPr>
        <w:t xml:space="preserve">Can you give an example of a Kubernetes Operator (e.g., managing stateful applications)?</w:t>
      </w:r>
    </w:p>
    <w:p w:rsidR="00000000" w:rsidDel="00000000" w:rsidP="00000000" w:rsidRDefault="00000000" w:rsidRPr="00000000" w14:paraId="0000008D">
      <w:pPr>
        <w:numPr>
          <w:ilvl w:val="0"/>
          <w:numId w:val="325"/>
        </w:numPr>
        <w:spacing w:after="0" w:afterAutospacing="0" w:before="0" w:beforeAutospacing="0" w:lineRule="auto"/>
        <w:ind w:left="720" w:hanging="360"/>
      </w:pPr>
      <w:r w:rsidDel="00000000" w:rsidR="00000000" w:rsidRPr="00000000">
        <w:rPr>
          <w:b w:val="1"/>
          <w:rtl w:val="0"/>
        </w:rPr>
        <w:t xml:space="preserve">Advanced Kubernetes Scheduling</w:t>
      </w:r>
      <w:r w:rsidDel="00000000" w:rsidR="00000000" w:rsidRPr="00000000">
        <w:rPr>
          <w:rtl w:val="0"/>
        </w:rPr>
        <w:t xml:space="preserve">:</w:t>
      </w:r>
    </w:p>
    <w:p w:rsidR="00000000" w:rsidDel="00000000" w:rsidP="00000000" w:rsidRDefault="00000000" w:rsidRPr="00000000" w14:paraId="0000008E">
      <w:pPr>
        <w:numPr>
          <w:ilvl w:val="1"/>
          <w:numId w:val="325"/>
        </w:numPr>
        <w:spacing w:after="0" w:afterAutospacing="0" w:before="0" w:beforeAutospacing="0" w:lineRule="auto"/>
        <w:ind w:left="1440" w:hanging="360"/>
      </w:pPr>
      <w:r w:rsidDel="00000000" w:rsidR="00000000" w:rsidRPr="00000000">
        <w:rPr>
          <w:rtl w:val="0"/>
        </w:rPr>
        <w:t xml:space="preserve">What is the Kubernetes scheduler, and how does it determine which node to assign a pod to?</w:t>
      </w:r>
    </w:p>
    <w:p w:rsidR="00000000" w:rsidDel="00000000" w:rsidP="00000000" w:rsidRDefault="00000000" w:rsidRPr="00000000" w14:paraId="0000008F">
      <w:pPr>
        <w:numPr>
          <w:ilvl w:val="1"/>
          <w:numId w:val="325"/>
        </w:numPr>
        <w:spacing w:after="0" w:afterAutospacing="0" w:before="0" w:beforeAutospacing="0" w:lineRule="auto"/>
        <w:ind w:left="1440" w:hanging="360"/>
      </w:pPr>
      <w:r w:rsidDel="00000000" w:rsidR="00000000" w:rsidRPr="00000000">
        <w:rPr>
          <w:rtl w:val="0"/>
        </w:rPr>
        <w:t xml:space="preserve">How do you configure </w:t>
      </w:r>
      <w:r w:rsidDel="00000000" w:rsidR="00000000" w:rsidRPr="00000000">
        <w:rPr>
          <w:b w:val="1"/>
          <w:rtl w:val="0"/>
        </w:rPr>
        <w:t xml:space="preserve">node affinity</w:t>
      </w:r>
      <w:r w:rsidDel="00000000" w:rsidR="00000000" w:rsidRPr="00000000">
        <w:rPr>
          <w:rtl w:val="0"/>
        </w:rPr>
        <w:t xml:space="preserve"> and </w:t>
      </w:r>
      <w:r w:rsidDel="00000000" w:rsidR="00000000" w:rsidRPr="00000000">
        <w:rPr>
          <w:b w:val="1"/>
          <w:rtl w:val="0"/>
        </w:rPr>
        <w:t xml:space="preserve">taints/tolerations</w:t>
      </w:r>
      <w:r w:rsidDel="00000000" w:rsidR="00000000" w:rsidRPr="00000000">
        <w:rPr>
          <w:rtl w:val="0"/>
        </w:rPr>
        <w:t xml:space="preserve"> in Kubernetes?</w:t>
      </w:r>
    </w:p>
    <w:p w:rsidR="00000000" w:rsidDel="00000000" w:rsidP="00000000" w:rsidRDefault="00000000" w:rsidRPr="00000000" w14:paraId="00000090">
      <w:pPr>
        <w:numPr>
          <w:ilvl w:val="0"/>
          <w:numId w:val="325"/>
        </w:numPr>
        <w:spacing w:after="0" w:afterAutospacing="0" w:before="0" w:beforeAutospacing="0" w:lineRule="auto"/>
        <w:ind w:left="720" w:hanging="360"/>
      </w:pPr>
      <w:r w:rsidDel="00000000" w:rsidR="00000000" w:rsidRPr="00000000">
        <w:rPr>
          <w:b w:val="1"/>
          <w:rtl w:val="0"/>
        </w:rPr>
        <w:t xml:space="preserve">Kubernetes Event Handling</w:t>
      </w:r>
      <w:r w:rsidDel="00000000" w:rsidR="00000000" w:rsidRPr="00000000">
        <w:rPr>
          <w:rtl w:val="0"/>
        </w:rPr>
        <w:t xml:space="preserve">:</w:t>
      </w:r>
    </w:p>
    <w:p w:rsidR="00000000" w:rsidDel="00000000" w:rsidP="00000000" w:rsidRDefault="00000000" w:rsidRPr="00000000" w14:paraId="00000091">
      <w:pPr>
        <w:numPr>
          <w:ilvl w:val="1"/>
          <w:numId w:val="325"/>
        </w:numPr>
        <w:spacing w:after="0" w:afterAutospacing="0" w:before="0" w:beforeAutospacing="0" w:lineRule="auto"/>
        <w:ind w:left="1440" w:hanging="360"/>
      </w:pPr>
      <w:r w:rsidDel="00000000" w:rsidR="00000000" w:rsidRPr="00000000">
        <w:rPr>
          <w:rtl w:val="0"/>
        </w:rPr>
        <w:t xml:space="preserve">What are </w:t>
      </w:r>
      <w:r w:rsidDel="00000000" w:rsidR="00000000" w:rsidRPr="00000000">
        <w:rPr>
          <w:b w:val="1"/>
          <w:rtl w:val="0"/>
        </w:rPr>
        <w:t xml:space="preserve">Kubernetes Events</w:t>
      </w:r>
      <w:r w:rsidDel="00000000" w:rsidR="00000000" w:rsidRPr="00000000">
        <w:rPr>
          <w:rtl w:val="0"/>
        </w:rPr>
        <w:t xml:space="preserve">, and how do you use them to monitor the health and lifecycle of Pods?</w:t>
      </w:r>
    </w:p>
    <w:p w:rsidR="00000000" w:rsidDel="00000000" w:rsidP="00000000" w:rsidRDefault="00000000" w:rsidRPr="00000000" w14:paraId="00000092">
      <w:pPr>
        <w:numPr>
          <w:ilvl w:val="1"/>
          <w:numId w:val="325"/>
        </w:numPr>
        <w:spacing w:after="0" w:afterAutospacing="0" w:before="0" w:beforeAutospacing="0" w:lineRule="auto"/>
        <w:ind w:left="1440" w:hanging="360"/>
      </w:pPr>
      <w:r w:rsidDel="00000000" w:rsidR="00000000" w:rsidRPr="00000000">
        <w:rPr>
          <w:rtl w:val="0"/>
        </w:rPr>
        <w:t xml:space="preserve">How can you use </w:t>
      </w:r>
      <w:r w:rsidDel="00000000" w:rsidR="00000000" w:rsidRPr="00000000">
        <w:rPr>
          <w:b w:val="1"/>
          <w:rtl w:val="0"/>
        </w:rPr>
        <w:t xml:space="preserve">Kubernetes Audit Logs</w:t>
      </w:r>
      <w:r w:rsidDel="00000000" w:rsidR="00000000" w:rsidRPr="00000000">
        <w:rPr>
          <w:rtl w:val="0"/>
        </w:rPr>
        <w:t xml:space="preserve"> to track API requests in a cluster?</w:t>
      </w:r>
    </w:p>
    <w:p w:rsidR="00000000" w:rsidDel="00000000" w:rsidP="00000000" w:rsidRDefault="00000000" w:rsidRPr="00000000" w14:paraId="00000093">
      <w:pPr>
        <w:numPr>
          <w:ilvl w:val="0"/>
          <w:numId w:val="325"/>
        </w:numPr>
        <w:spacing w:after="0" w:afterAutospacing="0" w:before="0" w:beforeAutospacing="0" w:lineRule="auto"/>
        <w:ind w:left="720" w:hanging="360"/>
      </w:pPr>
      <w:r w:rsidDel="00000000" w:rsidR="00000000" w:rsidRPr="00000000">
        <w:rPr>
          <w:b w:val="1"/>
          <w:rtl w:val="0"/>
        </w:rPr>
        <w:t xml:space="preserve">Disaster Recovery in Kubernetes</w:t>
      </w:r>
      <w:r w:rsidDel="00000000" w:rsidR="00000000" w:rsidRPr="00000000">
        <w:rPr>
          <w:rtl w:val="0"/>
        </w:rPr>
        <w:t xml:space="preserve">:</w:t>
      </w:r>
    </w:p>
    <w:p w:rsidR="00000000" w:rsidDel="00000000" w:rsidP="00000000" w:rsidRDefault="00000000" w:rsidRPr="00000000" w14:paraId="00000094">
      <w:pPr>
        <w:numPr>
          <w:ilvl w:val="1"/>
          <w:numId w:val="325"/>
        </w:numPr>
        <w:spacing w:after="0" w:afterAutospacing="0" w:before="0" w:beforeAutospacing="0" w:lineRule="auto"/>
        <w:ind w:left="1440" w:hanging="360"/>
      </w:pPr>
      <w:r w:rsidDel="00000000" w:rsidR="00000000" w:rsidRPr="00000000">
        <w:rPr>
          <w:rtl w:val="0"/>
        </w:rPr>
        <w:t xml:space="preserve">What strategies would you use for disaster recovery in Kubernetes?</w:t>
      </w:r>
    </w:p>
    <w:p w:rsidR="00000000" w:rsidDel="00000000" w:rsidP="00000000" w:rsidRDefault="00000000" w:rsidRPr="00000000" w14:paraId="00000095">
      <w:pPr>
        <w:numPr>
          <w:ilvl w:val="1"/>
          <w:numId w:val="325"/>
        </w:numPr>
        <w:spacing w:after="0" w:afterAutospacing="0" w:before="0" w:beforeAutospacing="0" w:lineRule="auto"/>
        <w:ind w:left="1440" w:hanging="360"/>
      </w:pPr>
      <w:r w:rsidDel="00000000" w:rsidR="00000000" w:rsidRPr="00000000">
        <w:rPr>
          <w:rtl w:val="0"/>
        </w:rPr>
        <w:t xml:space="preserve">How can </w:t>
      </w:r>
      <w:r w:rsidDel="00000000" w:rsidR="00000000" w:rsidRPr="00000000">
        <w:rPr>
          <w:b w:val="1"/>
          <w:rtl w:val="0"/>
        </w:rPr>
        <w:t xml:space="preserve">Kubernetes Backup and Restore</w:t>
      </w:r>
      <w:r w:rsidDel="00000000" w:rsidR="00000000" w:rsidRPr="00000000">
        <w:rPr>
          <w:rtl w:val="0"/>
        </w:rPr>
        <w:t xml:space="preserve"> tools (e.g., Velero) be used for protecting your cluster?</w:t>
      </w:r>
    </w:p>
    <w:p w:rsidR="00000000" w:rsidDel="00000000" w:rsidP="00000000" w:rsidRDefault="00000000" w:rsidRPr="00000000" w14:paraId="00000096">
      <w:pPr>
        <w:numPr>
          <w:ilvl w:val="0"/>
          <w:numId w:val="325"/>
        </w:numPr>
        <w:spacing w:after="0" w:afterAutospacing="0" w:before="0" w:beforeAutospacing="0" w:lineRule="auto"/>
        <w:ind w:left="720" w:hanging="360"/>
      </w:pPr>
      <w:r w:rsidDel="00000000" w:rsidR="00000000" w:rsidRPr="00000000">
        <w:rPr>
          <w:b w:val="1"/>
          <w:rtl w:val="0"/>
        </w:rPr>
        <w:t xml:space="preserve">Kubernetes API Server &amp; Custom APIs</w:t>
      </w:r>
      <w:r w:rsidDel="00000000" w:rsidR="00000000" w:rsidRPr="00000000">
        <w:rPr>
          <w:rtl w:val="0"/>
        </w:rPr>
        <w:t xml:space="preserve">:</w:t>
      </w:r>
    </w:p>
    <w:p w:rsidR="00000000" w:rsidDel="00000000" w:rsidP="00000000" w:rsidRDefault="00000000" w:rsidRPr="00000000" w14:paraId="00000097">
      <w:pPr>
        <w:numPr>
          <w:ilvl w:val="1"/>
          <w:numId w:val="325"/>
        </w:numPr>
        <w:spacing w:after="0" w:afterAutospacing="0" w:before="0" w:beforeAutospacing="0" w:lineRule="auto"/>
        <w:ind w:left="1440" w:hanging="360"/>
      </w:pPr>
      <w:r w:rsidDel="00000000" w:rsidR="00000000" w:rsidRPr="00000000">
        <w:rPr>
          <w:rtl w:val="0"/>
        </w:rPr>
        <w:t xml:space="preserve">How does the Kubernetes API server work and how do you interact with it?</w:t>
      </w:r>
    </w:p>
    <w:p w:rsidR="00000000" w:rsidDel="00000000" w:rsidP="00000000" w:rsidRDefault="00000000" w:rsidRPr="00000000" w14:paraId="00000098">
      <w:pPr>
        <w:numPr>
          <w:ilvl w:val="1"/>
          <w:numId w:val="325"/>
        </w:numPr>
        <w:spacing w:after="240" w:before="0" w:beforeAutospacing="0" w:lineRule="auto"/>
        <w:ind w:left="1440" w:hanging="360"/>
      </w:pPr>
      <w:r w:rsidDel="00000000" w:rsidR="00000000" w:rsidRPr="00000000">
        <w:rPr>
          <w:rtl w:val="0"/>
        </w:rPr>
        <w:t xml:space="preserve">What are </w:t>
      </w:r>
      <w:r w:rsidDel="00000000" w:rsidR="00000000" w:rsidRPr="00000000">
        <w:rPr>
          <w:b w:val="1"/>
          <w:rtl w:val="0"/>
        </w:rPr>
        <w:t xml:space="preserve">API Aggregators</w:t>
      </w:r>
      <w:r w:rsidDel="00000000" w:rsidR="00000000" w:rsidRPr="00000000">
        <w:rPr>
          <w:rtl w:val="0"/>
        </w:rPr>
        <w:t xml:space="preserve"> and how are they used to extend Kubernetes functionality?</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2zi9z1o2y9c6" w:id="16"/>
      <w:bookmarkEnd w:id="16"/>
      <w:r w:rsidDel="00000000" w:rsidR="00000000" w:rsidRPr="00000000">
        <w:rPr>
          <w:b w:val="1"/>
          <w:color w:val="000000"/>
          <w:sz w:val="26"/>
          <w:szCs w:val="26"/>
          <w:rtl w:val="0"/>
        </w:rPr>
        <w:t xml:space="preserve">Bonus: Common EKS-Specific Questions</w:t>
      </w:r>
    </w:p>
    <w:p w:rsidR="00000000" w:rsidDel="00000000" w:rsidP="00000000" w:rsidRDefault="00000000" w:rsidRPr="00000000" w14:paraId="0000009B">
      <w:pPr>
        <w:numPr>
          <w:ilvl w:val="0"/>
          <w:numId w:val="136"/>
        </w:numPr>
        <w:spacing w:after="0" w:afterAutospacing="0" w:before="240" w:lineRule="auto"/>
        <w:ind w:left="720" w:hanging="360"/>
      </w:pPr>
      <w:r w:rsidDel="00000000" w:rsidR="00000000" w:rsidRPr="00000000">
        <w:rPr>
          <w:b w:val="1"/>
          <w:rtl w:val="0"/>
        </w:rPr>
        <w:t xml:space="preserve">How do you upgrade an EKS cluster?</w:t>
      </w:r>
    </w:p>
    <w:p w:rsidR="00000000" w:rsidDel="00000000" w:rsidP="00000000" w:rsidRDefault="00000000" w:rsidRPr="00000000" w14:paraId="0000009C">
      <w:pPr>
        <w:numPr>
          <w:ilvl w:val="1"/>
          <w:numId w:val="136"/>
        </w:numPr>
        <w:spacing w:after="0" w:afterAutospacing="0" w:before="0" w:beforeAutospacing="0" w:lineRule="auto"/>
        <w:ind w:left="1440" w:hanging="360"/>
      </w:pPr>
      <w:r w:rsidDel="00000000" w:rsidR="00000000" w:rsidRPr="00000000">
        <w:rPr>
          <w:rtl w:val="0"/>
        </w:rPr>
        <w:t xml:space="preserve">Walk through the steps to upgrade the Kubernetes version in an EKS cluster.</w:t>
      </w:r>
    </w:p>
    <w:p w:rsidR="00000000" w:rsidDel="00000000" w:rsidP="00000000" w:rsidRDefault="00000000" w:rsidRPr="00000000" w14:paraId="0000009D">
      <w:pPr>
        <w:numPr>
          <w:ilvl w:val="0"/>
          <w:numId w:val="136"/>
        </w:numPr>
        <w:spacing w:after="0" w:afterAutospacing="0" w:before="0" w:beforeAutospacing="0" w:lineRule="auto"/>
        <w:ind w:left="720" w:hanging="360"/>
      </w:pPr>
      <w:r w:rsidDel="00000000" w:rsidR="00000000" w:rsidRPr="00000000">
        <w:rPr>
          <w:b w:val="1"/>
          <w:rtl w:val="0"/>
        </w:rPr>
        <w:t xml:space="preserve">How do you enable Kubernetes RBAC in an EKS cluster?</w:t>
      </w:r>
    </w:p>
    <w:p w:rsidR="00000000" w:rsidDel="00000000" w:rsidP="00000000" w:rsidRDefault="00000000" w:rsidRPr="00000000" w14:paraId="0000009E">
      <w:pPr>
        <w:numPr>
          <w:ilvl w:val="1"/>
          <w:numId w:val="136"/>
        </w:numPr>
        <w:spacing w:after="0" w:afterAutospacing="0" w:before="0" w:beforeAutospacing="0" w:lineRule="auto"/>
        <w:ind w:left="1440" w:hanging="360"/>
      </w:pPr>
      <w:r w:rsidDel="00000000" w:rsidR="00000000" w:rsidRPr="00000000">
        <w:rPr>
          <w:rtl w:val="0"/>
        </w:rPr>
        <w:t xml:space="preserve">What steps are involved in configuring role-based access control for AWS IAM users in EKS?</w:t>
      </w:r>
    </w:p>
    <w:p w:rsidR="00000000" w:rsidDel="00000000" w:rsidP="00000000" w:rsidRDefault="00000000" w:rsidRPr="00000000" w14:paraId="0000009F">
      <w:pPr>
        <w:numPr>
          <w:ilvl w:val="0"/>
          <w:numId w:val="136"/>
        </w:numPr>
        <w:spacing w:after="0" w:afterAutospacing="0" w:before="0" w:beforeAutospacing="0" w:lineRule="auto"/>
        <w:ind w:left="720" w:hanging="360"/>
      </w:pPr>
      <w:r w:rsidDel="00000000" w:rsidR="00000000" w:rsidRPr="00000000">
        <w:rPr>
          <w:b w:val="1"/>
          <w:rtl w:val="0"/>
        </w:rPr>
        <w:t xml:space="preserve">How do you integrate EKS with AWS Fargate?</w:t>
      </w:r>
    </w:p>
    <w:p w:rsidR="00000000" w:rsidDel="00000000" w:rsidP="00000000" w:rsidRDefault="00000000" w:rsidRPr="00000000" w14:paraId="000000A0">
      <w:pPr>
        <w:numPr>
          <w:ilvl w:val="1"/>
          <w:numId w:val="136"/>
        </w:numPr>
        <w:spacing w:after="0" w:afterAutospacing="0" w:before="0" w:beforeAutospacing="0" w:lineRule="auto"/>
        <w:ind w:left="1440" w:hanging="360"/>
      </w:pPr>
      <w:r w:rsidDel="00000000" w:rsidR="00000000" w:rsidRPr="00000000">
        <w:rPr>
          <w:rtl w:val="0"/>
        </w:rPr>
        <w:t xml:space="preserve">What is AWS Fargate, and how does it integrate with Kubernetes for serverless containers?</w:t>
      </w:r>
    </w:p>
    <w:p w:rsidR="00000000" w:rsidDel="00000000" w:rsidP="00000000" w:rsidRDefault="00000000" w:rsidRPr="00000000" w14:paraId="000000A1">
      <w:pPr>
        <w:numPr>
          <w:ilvl w:val="0"/>
          <w:numId w:val="136"/>
        </w:numPr>
        <w:spacing w:after="0" w:afterAutospacing="0" w:before="0" w:beforeAutospacing="0" w:lineRule="auto"/>
        <w:ind w:left="720" w:hanging="360"/>
      </w:pPr>
      <w:r w:rsidDel="00000000" w:rsidR="00000000" w:rsidRPr="00000000">
        <w:rPr>
          <w:b w:val="1"/>
          <w:rtl w:val="0"/>
        </w:rPr>
        <w:t xml:space="preserve">What is the role of AWS IAM Authenticator in EKS?</w:t>
      </w:r>
    </w:p>
    <w:p w:rsidR="00000000" w:rsidDel="00000000" w:rsidP="00000000" w:rsidRDefault="00000000" w:rsidRPr="00000000" w14:paraId="000000A2">
      <w:pPr>
        <w:numPr>
          <w:ilvl w:val="1"/>
          <w:numId w:val="136"/>
        </w:numPr>
        <w:spacing w:after="0" w:afterAutospacing="0" w:before="0" w:beforeAutospacing="0" w:lineRule="auto"/>
        <w:ind w:left="1440" w:hanging="360"/>
      </w:pPr>
      <w:r w:rsidDel="00000000" w:rsidR="00000000" w:rsidRPr="00000000">
        <w:rPr>
          <w:rtl w:val="0"/>
        </w:rPr>
        <w:t xml:space="preserve">How does AWS IAM Authenticator integrate with the Kubernetes API server for authentication?</w:t>
      </w:r>
    </w:p>
    <w:p w:rsidR="00000000" w:rsidDel="00000000" w:rsidP="00000000" w:rsidRDefault="00000000" w:rsidRPr="00000000" w14:paraId="000000A3">
      <w:pPr>
        <w:numPr>
          <w:ilvl w:val="0"/>
          <w:numId w:val="136"/>
        </w:numPr>
        <w:spacing w:after="0" w:afterAutospacing="0" w:before="0" w:beforeAutospacing="0" w:lineRule="auto"/>
        <w:ind w:left="720" w:hanging="360"/>
      </w:pPr>
      <w:r w:rsidDel="00000000" w:rsidR="00000000" w:rsidRPr="00000000">
        <w:rPr>
          <w:b w:val="1"/>
          <w:rtl w:val="0"/>
        </w:rPr>
        <w:t xml:space="preserve">How do you implement CI/CD in EKS?</w:t>
      </w:r>
    </w:p>
    <w:p w:rsidR="00000000" w:rsidDel="00000000" w:rsidP="00000000" w:rsidRDefault="00000000" w:rsidRPr="00000000" w14:paraId="000000A4">
      <w:pPr>
        <w:numPr>
          <w:ilvl w:val="1"/>
          <w:numId w:val="136"/>
        </w:numPr>
        <w:spacing w:after="240" w:before="0" w:beforeAutospacing="0" w:lineRule="auto"/>
        <w:ind w:left="1440" w:hanging="360"/>
      </w:pPr>
      <w:r w:rsidDel="00000000" w:rsidR="00000000" w:rsidRPr="00000000">
        <w:rPr>
          <w:rtl w:val="0"/>
        </w:rPr>
        <w:t xml:space="preserve">What are the best practices for setting up CI/CD pipelines in EKS, and what tools (e.g., Jenkins, GitLab, or AWS CodePipeline) are commonly used?</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These questions should give you a comprehensive understanding of Kubernetes and Amazon EKS, covering all the major areas from basic concepts to advanced implementations. You can use them to guide your learning path or as a study checklist for Kubernetes and EKS certifications, such as </w:t>
      </w:r>
      <w:r w:rsidDel="00000000" w:rsidR="00000000" w:rsidRPr="00000000">
        <w:rPr>
          <w:b w:val="1"/>
          <w:rtl w:val="0"/>
        </w:rPr>
        <w:t xml:space="preserve">CKA (Certified Kubernetes Administrator)</w:t>
      </w:r>
      <w:r w:rsidDel="00000000" w:rsidR="00000000" w:rsidRPr="00000000">
        <w:rPr>
          <w:rtl w:val="0"/>
        </w:rPr>
        <w:t xml:space="preserve"> or </w:t>
      </w:r>
      <w:r w:rsidDel="00000000" w:rsidR="00000000" w:rsidRPr="00000000">
        <w:rPr>
          <w:b w:val="1"/>
          <w:rtl w:val="0"/>
        </w:rPr>
        <w:t xml:space="preserve">EKS-focused certifications</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keepNext w:val="0"/>
        <w:keepLines w:val="0"/>
        <w:spacing w:before="280" w:lineRule="auto"/>
        <w:rPr/>
      </w:pPr>
      <w:bookmarkStart w:colFirst="0" w:colLast="0" w:name="_f4js5j8x9dl2" w:id="17"/>
      <w:bookmarkEnd w:id="17"/>
      <w:r w:rsidDel="00000000" w:rsidR="00000000" w:rsidRPr="00000000">
        <w:rPr>
          <w:rtl w:val="0"/>
        </w:rPr>
        <w:t xml:space="preserve">Interview Questions: Beginner to Pro</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f72qx0m3bi80" w:id="18"/>
      <w:bookmarkEnd w:id="18"/>
      <w:r w:rsidDel="00000000" w:rsidR="00000000" w:rsidRPr="00000000">
        <w:rPr>
          <w:b w:val="1"/>
          <w:color w:val="000000"/>
          <w:sz w:val="22"/>
          <w:szCs w:val="22"/>
          <w:rtl w:val="0"/>
        </w:rPr>
        <w:t xml:space="preserve">Beginner Level (1-2 years)</w:t>
      </w:r>
    </w:p>
    <w:p w:rsidR="00000000" w:rsidDel="00000000" w:rsidP="00000000" w:rsidRDefault="00000000" w:rsidRPr="00000000" w14:paraId="000000AA">
      <w:pPr>
        <w:numPr>
          <w:ilvl w:val="0"/>
          <w:numId w:val="19"/>
        </w:numPr>
        <w:spacing w:after="0" w:afterAutospacing="0" w:before="240" w:lineRule="auto"/>
        <w:ind w:left="720" w:hanging="360"/>
      </w:pPr>
      <w:r w:rsidDel="00000000" w:rsidR="00000000" w:rsidRPr="00000000">
        <w:rPr>
          <w:b w:val="1"/>
          <w:rtl w:val="0"/>
        </w:rPr>
        <w:t xml:space="preserve">What is Kubernetes and why is it used?</w:t>
      </w:r>
    </w:p>
    <w:p w:rsidR="00000000" w:rsidDel="00000000" w:rsidP="00000000" w:rsidRDefault="00000000" w:rsidRPr="00000000" w14:paraId="000000AB">
      <w:pPr>
        <w:numPr>
          <w:ilvl w:val="1"/>
          <w:numId w:val="1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is an open-source platform for automating the deployment, scaling, and management of containerized applications. It is used for managing microservices, ensuring high availability, and improving resource utilization.</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What is the difference between a Pod and a Container in Kubernetes?</w:t>
      </w:r>
    </w:p>
    <w:p w:rsidR="00000000" w:rsidDel="00000000" w:rsidP="00000000" w:rsidRDefault="00000000" w:rsidRPr="00000000" w14:paraId="000000AD">
      <w:pPr>
        <w:numPr>
          <w:ilvl w:val="1"/>
          <w:numId w:val="19"/>
        </w:numPr>
        <w:spacing w:after="0" w:afterAutospacing="0" w:before="0" w:beforeAutospacing="0" w:lineRule="auto"/>
        <w:ind w:left="1440" w:hanging="360"/>
      </w:pPr>
      <w:r w:rsidDel="00000000" w:rsidR="00000000" w:rsidRPr="00000000">
        <w:rPr>
          <w:i w:val="1"/>
          <w:rtl w:val="0"/>
        </w:rPr>
        <w:t xml:space="preserve">d</w:t>
      </w:r>
      <w:r w:rsidDel="00000000" w:rsidR="00000000" w:rsidRPr="00000000">
        <w:rPr>
          <w:i w:val="1"/>
          <w:rtl w:val="0"/>
        </w:rPr>
        <w:t xml:space="preserve">Expected answer</w:t>
      </w:r>
      <w:r w:rsidDel="00000000" w:rsidR="00000000" w:rsidRPr="00000000">
        <w:rPr>
          <w:rtl w:val="0"/>
        </w:rPr>
        <w:t xml:space="preserve">: A container is a lightweight, standalone package of software. A pod is the smallest deployable unit in Kubernetes, which can contain one or more containers that share storage, networking, and a specification.</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b w:val="1"/>
          <w:rtl w:val="0"/>
        </w:rPr>
        <w:t xml:space="preserve">How does Kubernetes handle scaling of applications?</w:t>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uses the Horizontal Pod Autoscaler (HPA) to automatically scale applications based on metrics such as CPU or memory usage.</w:t>
      </w:r>
    </w:p>
    <w:p w:rsidR="00000000" w:rsidDel="00000000" w:rsidP="00000000" w:rsidRDefault="00000000" w:rsidRPr="00000000" w14:paraId="000000B0">
      <w:pPr>
        <w:numPr>
          <w:ilvl w:val="0"/>
          <w:numId w:val="19"/>
        </w:numPr>
        <w:spacing w:after="0" w:afterAutospacing="0" w:before="0" w:beforeAutospacing="0" w:lineRule="auto"/>
        <w:ind w:left="720" w:hanging="360"/>
      </w:pPr>
      <w:r w:rsidDel="00000000" w:rsidR="00000000" w:rsidRPr="00000000">
        <w:rPr>
          <w:b w:val="1"/>
          <w:rtl w:val="0"/>
        </w:rPr>
        <w:t xml:space="preserve">What is a Kubernetes deployment, and why is it used?</w:t>
      </w:r>
    </w:p>
    <w:p w:rsidR="00000000" w:rsidDel="00000000" w:rsidP="00000000" w:rsidRDefault="00000000" w:rsidRPr="00000000" w14:paraId="000000B1">
      <w:pPr>
        <w:numPr>
          <w:ilvl w:val="1"/>
          <w:numId w:val="1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deployment is a Kubernetes resource that manages the deployment of a set of replicas of a containerized application. It ensures that the desired number of pods are always running and provides declarative updates to applications.</w:t>
      </w:r>
    </w:p>
    <w:p w:rsidR="00000000" w:rsidDel="00000000" w:rsidP="00000000" w:rsidRDefault="00000000" w:rsidRPr="00000000" w14:paraId="000000B2">
      <w:pPr>
        <w:numPr>
          <w:ilvl w:val="0"/>
          <w:numId w:val="19"/>
        </w:numPr>
        <w:spacing w:after="0" w:afterAutospacing="0" w:before="0" w:beforeAutospacing="0" w:lineRule="auto"/>
        <w:ind w:left="720" w:hanging="360"/>
      </w:pPr>
      <w:r w:rsidDel="00000000" w:rsidR="00000000" w:rsidRPr="00000000">
        <w:rPr>
          <w:b w:val="1"/>
          <w:rtl w:val="0"/>
        </w:rPr>
        <w:t xml:space="preserve">What is the purpose of namespaces in Kubernetes?</w:t>
      </w:r>
    </w:p>
    <w:p w:rsidR="00000000" w:rsidDel="00000000" w:rsidP="00000000" w:rsidRDefault="00000000" w:rsidRPr="00000000" w14:paraId="000000B3">
      <w:pPr>
        <w:numPr>
          <w:ilvl w:val="1"/>
          <w:numId w:val="19"/>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Namespaces are used to divide cluster resources between multiple users or teams, providing a way to isolate and manage resources efficiently within the same cluster.</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xdnjdjfxkv5u" w:id="19"/>
      <w:bookmarkEnd w:id="19"/>
      <w:r w:rsidDel="00000000" w:rsidR="00000000" w:rsidRPr="00000000">
        <w:rPr>
          <w:b w:val="1"/>
          <w:color w:val="000000"/>
          <w:sz w:val="22"/>
          <w:szCs w:val="22"/>
          <w:rtl w:val="0"/>
        </w:rPr>
        <w:t xml:space="preserve">Intermediate Level (3-5 years)</w:t>
      </w:r>
    </w:p>
    <w:p w:rsidR="00000000" w:rsidDel="00000000" w:rsidP="00000000" w:rsidRDefault="00000000" w:rsidRPr="00000000" w14:paraId="000000B5">
      <w:pPr>
        <w:numPr>
          <w:ilvl w:val="0"/>
          <w:numId w:val="47"/>
        </w:numPr>
        <w:spacing w:after="0" w:afterAutospacing="0" w:before="240" w:lineRule="auto"/>
        <w:ind w:left="720" w:hanging="360"/>
      </w:pPr>
      <w:r w:rsidDel="00000000" w:rsidR="00000000" w:rsidRPr="00000000">
        <w:rPr>
          <w:b w:val="1"/>
          <w:rtl w:val="0"/>
        </w:rPr>
        <w:t xml:space="preserve">Can you explain the difference between StatefulSets and Deployments in Kubernetes?</w:t>
      </w:r>
    </w:p>
    <w:p w:rsidR="00000000" w:rsidDel="00000000" w:rsidP="00000000" w:rsidRDefault="00000000" w:rsidRPr="00000000" w14:paraId="000000B6">
      <w:pPr>
        <w:numPr>
          <w:ilvl w:val="1"/>
          <w:numId w:val="47"/>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StatefulSets are used for managing stateful applications that require persistent storage and stable network identities. Deployments are used for stateless applications, where each pod is interchangeable.</w:t>
      </w:r>
    </w:p>
    <w:p w:rsidR="00000000" w:rsidDel="00000000" w:rsidP="00000000" w:rsidRDefault="00000000" w:rsidRPr="00000000" w14:paraId="000000B7">
      <w:pPr>
        <w:numPr>
          <w:ilvl w:val="0"/>
          <w:numId w:val="47"/>
        </w:numPr>
        <w:spacing w:after="0" w:afterAutospacing="0" w:before="0" w:beforeAutospacing="0" w:lineRule="auto"/>
        <w:ind w:left="720" w:hanging="360"/>
      </w:pPr>
      <w:r w:rsidDel="00000000" w:rsidR="00000000" w:rsidRPr="00000000">
        <w:rPr>
          <w:b w:val="1"/>
          <w:rtl w:val="0"/>
        </w:rPr>
        <w:t xml:space="preserve">How does Kubernetes manage networking between pods?</w:t>
      </w:r>
    </w:p>
    <w:p w:rsidR="00000000" w:rsidDel="00000000" w:rsidP="00000000" w:rsidRDefault="00000000" w:rsidRPr="00000000" w14:paraId="000000B8">
      <w:pPr>
        <w:numPr>
          <w:ilvl w:val="1"/>
          <w:numId w:val="47"/>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provides a flat networking model where each pod gets its own IP address. Pods can communicate with each other using their IP addresses, and services are used to expose an application within the cluster.</w:t>
      </w:r>
    </w:p>
    <w:p w:rsidR="00000000" w:rsidDel="00000000" w:rsidP="00000000" w:rsidRDefault="00000000" w:rsidRPr="00000000" w14:paraId="000000B9">
      <w:pPr>
        <w:numPr>
          <w:ilvl w:val="0"/>
          <w:numId w:val="47"/>
        </w:numPr>
        <w:spacing w:after="0" w:afterAutospacing="0" w:before="0" w:beforeAutospacing="0" w:lineRule="auto"/>
        <w:ind w:left="720" w:hanging="360"/>
      </w:pPr>
      <w:r w:rsidDel="00000000" w:rsidR="00000000" w:rsidRPr="00000000">
        <w:rPr>
          <w:b w:val="1"/>
          <w:rtl w:val="0"/>
        </w:rPr>
        <w:t xml:space="preserve">What is the role of a ReplicaSet in Kubernetes?</w:t>
      </w:r>
    </w:p>
    <w:p w:rsidR="00000000" w:rsidDel="00000000" w:rsidP="00000000" w:rsidRDefault="00000000" w:rsidRPr="00000000" w14:paraId="000000BA">
      <w:pPr>
        <w:numPr>
          <w:ilvl w:val="1"/>
          <w:numId w:val="47"/>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ReplicaSet ensures that a specified number of pod replicas are running at any given time. It is typically managed by a Deployment, which makes the scaling and rolling updates easier.</w:t>
      </w:r>
    </w:p>
    <w:p w:rsidR="00000000" w:rsidDel="00000000" w:rsidP="00000000" w:rsidRDefault="00000000" w:rsidRPr="00000000" w14:paraId="000000BB">
      <w:pPr>
        <w:numPr>
          <w:ilvl w:val="0"/>
          <w:numId w:val="47"/>
        </w:numPr>
        <w:spacing w:after="0" w:afterAutospacing="0" w:before="0" w:beforeAutospacing="0" w:lineRule="auto"/>
        <w:ind w:left="720" w:hanging="360"/>
      </w:pPr>
      <w:r w:rsidDel="00000000" w:rsidR="00000000" w:rsidRPr="00000000">
        <w:rPr>
          <w:b w:val="1"/>
          <w:rtl w:val="0"/>
        </w:rPr>
        <w:t xml:space="preserve">How would you troubleshoot a Kubernetes pod that is not starting?</w:t>
      </w:r>
    </w:p>
    <w:p w:rsidR="00000000" w:rsidDel="00000000" w:rsidP="00000000" w:rsidRDefault="00000000" w:rsidRPr="00000000" w14:paraId="000000BC">
      <w:pPr>
        <w:numPr>
          <w:ilvl w:val="1"/>
          <w:numId w:val="47"/>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start by checking the pod's logs (</w:t>
      </w:r>
      <w:r w:rsidDel="00000000" w:rsidR="00000000" w:rsidRPr="00000000">
        <w:rPr>
          <w:rFonts w:ascii="Roboto Mono" w:cs="Roboto Mono" w:eastAsia="Roboto Mono" w:hAnsi="Roboto Mono"/>
          <w:color w:val="188038"/>
          <w:rtl w:val="0"/>
        </w:rPr>
        <w:t xml:space="preserve">kubectl logs &lt;pod-name&gt;</w:t>
      </w:r>
      <w:r w:rsidDel="00000000" w:rsidR="00000000" w:rsidRPr="00000000">
        <w:rPr>
          <w:rtl w:val="0"/>
        </w:rPr>
        <w:t xml:space="preserve">), describing the pod to see events and error messages (</w:t>
      </w:r>
      <w:r w:rsidDel="00000000" w:rsidR="00000000" w:rsidRPr="00000000">
        <w:rPr>
          <w:rFonts w:ascii="Roboto Mono" w:cs="Roboto Mono" w:eastAsia="Roboto Mono" w:hAnsi="Roboto Mono"/>
          <w:color w:val="188038"/>
          <w:rtl w:val="0"/>
        </w:rPr>
        <w:t xml:space="preserve">kubectl describe pod &lt;pod-name&gt;</w:t>
      </w:r>
      <w:r w:rsidDel="00000000" w:rsidR="00000000" w:rsidRPr="00000000">
        <w:rPr>
          <w:rtl w:val="0"/>
        </w:rPr>
        <w:t xml:space="preserve">), and checking the status of the node and resource limits.</w:t>
      </w:r>
    </w:p>
    <w:p w:rsidR="00000000" w:rsidDel="00000000" w:rsidP="00000000" w:rsidRDefault="00000000" w:rsidRPr="00000000" w14:paraId="000000BD">
      <w:pPr>
        <w:numPr>
          <w:ilvl w:val="0"/>
          <w:numId w:val="47"/>
        </w:numPr>
        <w:spacing w:after="0" w:afterAutospacing="0" w:before="0" w:beforeAutospacing="0" w:lineRule="auto"/>
        <w:ind w:left="720" w:hanging="360"/>
      </w:pPr>
      <w:r w:rsidDel="00000000" w:rsidR="00000000" w:rsidRPr="00000000">
        <w:rPr>
          <w:b w:val="1"/>
          <w:rtl w:val="0"/>
        </w:rPr>
        <w:t xml:space="preserve">What are Helm charts, and why are they useful in Kubernetes?</w:t>
      </w:r>
    </w:p>
    <w:p w:rsidR="00000000" w:rsidDel="00000000" w:rsidP="00000000" w:rsidRDefault="00000000" w:rsidRPr="00000000" w14:paraId="000000BE">
      <w:pPr>
        <w:numPr>
          <w:ilvl w:val="1"/>
          <w:numId w:val="47"/>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Helm charts are packages that contain all the necessary configurations for deploying an application on Kubernetes. They simplify the management of complex Kubernetes applications by providing reusable templates.</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xh9zf9tv8paf" w:id="20"/>
      <w:bookmarkEnd w:id="20"/>
      <w:r w:rsidDel="00000000" w:rsidR="00000000" w:rsidRPr="00000000">
        <w:rPr>
          <w:b w:val="1"/>
          <w:color w:val="000000"/>
          <w:sz w:val="22"/>
          <w:szCs w:val="22"/>
          <w:rtl w:val="0"/>
        </w:rPr>
        <w:t xml:space="preserve">Advanced Level (5+ years)</w:t>
      </w:r>
    </w:p>
    <w:p w:rsidR="00000000" w:rsidDel="00000000" w:rsidP="00000000" w:rsidRDefault="00000000" w:rsidRPr="00000000" w14:paraId="000000C0">
      <w:pPr>
        <w:numPr>
          <w:ilvl w:val="0"/>
          <w:numId w:val="423"/>
        </w:numPr>
        <w:spacing w:after="0" w:afterAutospacing="0" w:before="240" w:lineRule="auto"/>
        <w:ind w:left="720" w:hanging="360"/>
      </w:pPr>
      <w:r w:rsidDel="00000000" w:rsidR="00000000" w:rsidRPr="00000000">
        <w:rPr>
          <w:b w:val="1"/>
          <w:rtl w:val="0"/>
        </w:rPr>
        <w:t xml:space="preserve">How would you implement a multi-cluster architecture with Kubernetes?</w:t>
      </w:r>
    </w:p>
    <w:p w:rsidR="00000000" w:rsidDel="00000000" w:rsidP="00000000" w:rsidRDefault="00000000" w:rsidRPr="00000000" w14:paraId="000000C1">
      <w:pPr>
        <w:numPr>
          <w:ilvl w:val="1"/>
          <w:numId w:val="42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tools like Istio or Linkerd for service mesh and manage the communication between clusters. Additionally, I would use a multi-cluster management tool like Rancher or K8s federation.</w:t>
      </w:r>
    </w:p>
    <w:p w:rsidR="00000000" w:rsidDel="00000000" w:rsidP="00000000" w:rsidRDefault="00000000" w:rsidRPr="00000000" w14:paraId="000000C2">
      <w:pPr>
        <w:numPr>
          <w:ilvl w:val="0"/>
          <w:numId w:val="423"/>
        </w:numPr>
        <w:spacing w:after="0" w:afterAutospacing="0" w:before="0" w:beforeAutospacing="0" w:lineRule="auto"/>
        <w:ind w:left="720" w:hanging="360"/>
      </w:pPr>
      <w:r w:rsidDel="00000000" w:rsidR="00000000" w:rsidRPr="00000000">
        <w:rPr>
          <w:b w:val="1"/>
          <w:rtl w:val="0"/>
        </w:rPr>
        <w:t xml:space="preserve">How do you ensure high availability of Kubernetes clusters across multiple regions?</w:t>
      </w:r>
    </w:p>
    <w:p w:rsidR="00000000" w:rsidDel="00000000" w:rsidP="00000000" w:rsidRDefault="00000000" w:rsidRPr="00000000" w14:paraId="000000C3">
      <w:pPr>
        <w:numPr>
          <w:ilvl w:val="1"/>
          <w:numId w:val="42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High availability can be achieved by using multi-region or multi-availability zone clusters, setting up load balancers that route traffic to the healthiest cluster, and ensuring that services like etcd are replicated across regions.</w:t>
      </w:r>
    </w:p>
    <w:p w:rsidR="00000000" w:rsidDel="00000000" w:rsidP="00000000" w:rsidRDefault="00000000" w:rsidRPr="00000000" w14:paraId="000000C4">
      <w:pPr>
        <w:numPr>
          <w:ilvl w:val="0"/>
          <w:numId w:val="423"/>
        </w:numPr>
        <w:spacing w:after="0" w:afterAutospacing="0" w:before="0" w:beforeAutospacing="0" w:lineRule="auto"/>
        <w:ind w:left="720" w:hanging="360"/>
      </w:pPr>
      <w:r w:rsidDel="00000000" w:rsidR="00000000" w:rsidRPr="00000000">
        <w:rPr>
          <w:b w:val="1"/>
          <w:rtl w:val="0"/>
        </w:rPr>
        <w:t xml:space="preserve">What is the role of a Service Mesh in Kubernetes, and can you explain how Istio or Linkerd works?</w:t>
      </w:r>
    </w:p>
    <w:p w:rsidR="00000000" w:rsidDel="00000000" w:rsidP="00000000" w:rsidRDefault="00000000" w:rsidRPr="00000000" w14:paraId="000000C5">
      <w:pPr>
        <w:numPr>
          <w:ilvl w:val="1"/>
          <w:numId w:val="42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Service Mesh provides a dedicated infrastructure layer to handle service-to-service communication in a microservices architecture. Istio or Linkerd manage traffic routing, security (mTLS), observability, and fault tolerance between microservices.</w:t>
      </w:r>
    </w:p>
    <w:p w:rsidR="00000000" w:rsidDel="00000000" w:rsidP="00000000" w:rsidRDefault="00000000" w:rsidRPr="00000000" w14:paraId="000000C6">
      <w:pPr>
        <w:numPr>
          <w:ilvl w:val="0"/>
          <w:numId w:val="423"/>
        </w:numPr>
        <w:spacing w:after="0" w:afterAutospacing="0" w:before="0" w:beforeAutospacing="0" w:lineRule="auto"/>
        <w:ind w:left="720" w:hanging="360"/>
      </w:pPr>
      <w:r w:rsidDel="00000000" w:rsidR="00000000" w:rsidRPr="00000000">
        <w:rPr>
          <w:b w:val="1"/>
          <w:rtl w:val="0"/>
        </w:rPr>
        <w:t xml:space="preserve">What is the difference between a Kubernetes Job and CronJob?</w:t>
      </w:r>
    </w:p>
    <w:p w:rsidR="00000000" w:rsidDel="00000000" w:rsidP="00000000" w:rsidRDefault="00000000" w:rsidRPr="00000000" w14:paraId="000000C7">
      <w:pPr>
        <w:numPr>
          <w:ilvl w:val="1"/>
          <w:numId w:val="42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Job is used for running a task to completion (such as batch processing), whereas a CronJob is used for running a task on a scheduled basis, similar to cron jobs in Linux.</w:t>
      </w:r>
    </w:p>
    <w:p w:rsidR="00000000" w:rsidDel="00000000" w:rsidP="00000000" w:rsidRDefault="00000000" w:rsidRPr="00000000" w14:paraId="000000C8">
      <w:pPr>
        <w:numPr>
          <w:ilvl w:val="0"/>
          <w:numId w:val="423"/>
        </w:numPr>
        <w:spacing w:after="0" w:afterAutospacing="0" w:before="0" w:beforeAutospacing="0" w:lineRule="auto"/>
        <w:ind w:left="720" w:hanging="360"/>
      </w:pPr>
      <w:r w:rsidDel="00000000" w:rsidR="00000000" w:rsidRPr="00000000">
        <w:rPr>
          <w:b w:val="1"/>
          <w:rtl w:val="0"/>
        </w:rPr>
        <w:t xml:space="preserve">How would you approach implementing a blue-green or canary deployment in Kubernetes?</w:t>
      </w:r>
    </w:p>
    <w:p w:rsidR="00000000" w:rsidDel="00000000" w:rsidP="00000000" w:rsidRDefault="00000000" w:rsidRPr="00000000" w14:paraId="000000C9">
      <w:pPr>
        <w:numPr>
          <w:ilvl w:val="1"/>
          <w:numId w:val="423"/>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In Kubernetes, a blue-green deployment involves deploying the new version of an application in a separate set of pods (green), then switching traffic from the old version (blue) to the new one. A canary deployment gradually shifts traffic to the new version by adjusting the weight or percentage of traffic routed to the new pods.</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1"/>
        <w:spacing w:after="240" w:before="240" w:lineRule="auto"/>
        <w:rPr/>
      </w:pPr>
      <w:bookmarkStart w:colFirst="0" w:colLast="0" w:name="_5ho0hr6qib7o" w:id="21"/>
      <w:bookmarkEnd w:id="21"/>
      <w:r w:rsidDel="00000000" w:rsidR="00000000" w:rsidRPr="00000000">
        <w:rPr>
          <w:rtl w:val="0"/>
        </w:rPr>
        <w:t xml:space="preserve">These interview questions cover a broad range of topics related to Kubernetes and its advantages</w:t>
      </w:r>
    </w:p>
    <w:p w:rsidR="00000000" w:rsidDel="00000000" w:rsidP="00000000" w:rsidRDefault="00000000" w:rsidRPr="00000000" w14:paraId="000000CC">
      <w:pPr>
        <w:spacing w:after="240" w:before="240" w:lineRule="auto"/>
        <w:rPr/>
      </w:pPr>
      <w:r w:rsidDel="00000000" w:rsidR="00000000" w:rsidRPr="00000000">
        <w:rPr>
          <w:rtl w:val="0"/>
        </w:rPr>
        <w:t xml:space="preserve">Kubernetes (K8s) concepts are vast and cover a range of topics related to container orchestration, scaling, networking, security, storage, and more. When it comes to </w:t>
      </w:r>
      <w:r w:rsidDel="00000000" w:rsidR="00000000" w:rsidRPr="00000000">
        <w:rPr>
          <w:b w:val="1"/>
          <w:rtl w:val="0"/>
        </w:rPr>
        <w:t xml:space="preserve">scenario-based interview questions</w:t>
      </w:r>
      <w:r w:rsidDel="00000000" w:rsidR="00000000" w:rsidRPr="00000000">
        <w:rPr>
          <w:rtl w:val="0"/>
        </w:rPr>
        <w:t xml:space="preserve">, the aim is to assess your problem-solving ability using Kubernetes in real-world use cases. Below are the key </w:t>
      </w:r>
      <w:r w:rsidDel="00000000" w:rsidR="00000000" w:rsidRPr="00000000">
        <w:rPr>
          <w:b w:val="1"/>
          <w:rtl w:val="0"/>
        </w:rPr>
        <w:t xml:space="preserve">K8s concepts</w:t>
      </w:r>
      <w:r w:rsidDel="00000000" w:rsidR="00000000" w:rsidRPr="00000000">
        <w:rPr>
          <w:rtl w:val="0"/>
        </w:rPr>
        <w:t xml:space="preserve"> along with </w:t>
      </w:r>
      <w:r w:rsidDel="00000000" w:rsidR="00000000" w:rsidRPr="00000000">
        <w:rPr>
          <w:b w:val="1"/>
          <w:rtl w:val="0"/>
        </w:rPr>
        <w:t xml:space="preserve">scenario-based interview questions</w:t>
      </w:r>
      <w:r w:rsidDel="00000000" w:rsidR="00000000" w:rsidRPr="00000000">
        <w:rPr>
          <w:rtl w:val="0"/>
        </w:rPr>
        <w:t xml:space="preserve"> that you might face from a beginner to an advanced level.</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cfh53dz6f009" w:id="22"/>
      <w:bookmarkEnd w:id="22"/>
      <w:r w:rsidDel="00000000" w:rsidR="00000000" w:rsidRPr="00000000">
        <w:rPr>
          <w:b w:val="1"/>
          <w:color w:val="000000"/>
          <w:sz w:val="26"/>
          <w:szCs w:val="26"/>
          <w:rtl w:val="0"/>
        </w:rPr>
        <w:t xml:space="preserve">Kubernetes Concepts</w:t>
      </w:r>
    </w:p>
    <w:p w:rsidR="00000000" w:rsidDel="00000000" w:rsidP="00000000" w:rsidRDefault="00000000" w:rsidRPr="00000000" w14:paraId="000000CE">
      <w:pPr>
        <w:numPr>
          <w:ilvl w:val="0"/>
          <w:numId w:val="337"/>
        </w:numPr>
        <w:spacing w:after="0" w:afterAutospacing="0" w:before="240" w:lineRule="auto"/>
        <w:ind w:left="720" w:hanging="360"/>
      </w:pPr>
      <w:r w:rsidDel="00000000" w:rsidR="00000000" w:rsidRPr="00000000">
        <w:rPr>
          <w:b w:val="1"/>
          <w:rtl w:val="0"/>
        </w:rPr>
        <w:t xml:space="preserve">Pod</w:t>
      </w:r>
      <w:r w:rsidDel="00000000" w:rsidR="00000000" w:rsidRPr="00000000">
        <w:rPr>
          <w:rtl w:val="0"/>
        </w:rPr>
        <w:t xml:space="preserve">:</w:t>
      </w:r>
    </w:p>
    <w:p w:rsidR="00000000" w:rsidDel="00000000" w:rsidP="00000000" w:rsidRDefault="00000000" w:rsidRPr="00000000" w14:paraId="000000CF">
      <w:pPr>
        <w:numPr>
          <w:ilvl w:val="1"/>
          <w:numId w:val="337"/>
        </w:numPr>
        <w:spacing w:after="0" w:afterAutospacing="0" w:before="0" w:beforeAutospacing="0" w:lineRule="auto"/>
        <w:ind w:left="1440" w:hanging="360"/>
      </w:pPr>
      <w:r w:rsidDel="00000000" w:rsidR="00000000" w:rsidRPr="00000000">
        <w:rPr>
          <w:rtl w:val="0"/>
        </w:rPr>
        <w:t xml:space="preserve">The smallest deployable unit in Kubernetes, which encapsulates one or more containers that share storage, networking, and a specification for running the containers.</w:t>
      </w:r>
    </w:p>
    <w:p w:rsidR="00000000" w:rsidDel="00000000" w:rsidP="00000000" w:rsidRDefault="00000000" w:rsidRPr="00000000" w14:paraId="000000D0">
      <w:pPr>
        <w:numPr>
          <w:ilvl w:val="0"/>
          <w:numId w:val="337"/>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D1">
      <w:pPr>
        <w:numPr>
          <w:ilvl w:val="1"/>
          <w:numId w:val="337"/>
        </w:numPr>
        <w:spacing w:after="0" w:afterAutospacing="0" w:before="0" w:beforeAutospacing="0" w:lineRule="auto"/>
        <w:ind w:left="1440" w:hanging="360"/>
      </w:pPr>
      <w:r w:rsidDel="00000000" w:rsidR="00000000" w:rsidRPr="00000000">
        <w:rPr>
          <w:rtl w:val="0"/>
        </w:rPr>
        <w:t xml:space="preserve">A resource that manages the deployment and scaling of a set of replicas of a pod, ensuring that the desired number of pods are running and healthy.</w:t>
      </w:r>
    </w:p>
    <w:p w:rsidR="00000000" w:rsidDel="00000000" w:rsidP="00000000" w:rsidRDefault="00000000" w:rsidRPr="00000000" w14:paraId="000000D2">
      <w:pPr>
        <w:numPr>
          <w:ilvl w:val="0"/>
          <w:numId w:val="337"/>
        </w:numPr>
        <w:spacing w:after="0" w:afterAutospacing="0" w:before="0" w:beforeAutospacing="0" w:lineRule="auto"/>
        <w:ind w:left="720" w:hanging="360"/>
      </w:pPr>
      <w:r w:rsidDel="00000000" w:rsidR="00000000" w:rsidRPr="00000000">
        <w:rPr>
          <w:b w:val="1"/>
          <w:rtl w:val="0"/>
        </w:rPr>
        <w:t xml:space="preserve">ReplicaSet</w:t>
      </w:r>
      <w:r w:rsidDel="00000000" w:rsidR="00000000" w:rsidRPr="00000000">
        <w:rPr>
          <w:rtl w:val="0"/>
        </w:rPr>
        <w:t xml:space="preserve">:</w:t>
      </w:r>
    </w:p>
    <w:p w:rsidR="00000000" w:rsidDel="00000000" w:rsidP="00000000" w:rsidRDefault="00000000" w:rsidRPr="00000000" w14:paraId="000000D3">
      <w:pPr>
        <w:numPr>
          <w:ilvl w:val="1"/>
          <w:numId w:val="337"/>
        </w:numPr>
        <w:spacing w:after="0" w:afterAutospacing="0" w:before="0" w:beforeAutospacing="0" w:lineRule="auto"/>
        <w:ind w:left="1440" w:hanging="360"/>
      </w:pPr>
      <w:r w:rsidDel="00000000" w:rsidR="00000000" w:rsidRPr="00000000">
        <w:rPr>
          <w:rtl w:val="0"/>
        </w:rPr>
        <w:t xml:space="preserve">Ensures that a specified number of pod replicas are running at any time. It is typically managed by a Deployment.</w:t>
      </w:r>
    </w:p>
    <w:p w:rsidR="00000000" w:rsidDel="00000000" w:rsidP="00000000" w:rsidRDefault="00000000" w:rsidRPr="00000000" w14:paraId="000000D4">
      <w:pPr>
        <w:numPr>
          <w:ilvl w:val="0"/>
          <w:numId w:val="337"/>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w:t>
      </w:r>
    </w:p>
    <w:p w:rsidR="00000000" w:rsidDel="00000000" w:rsidP="00000000" w:rsidRDefault="00000000" w:rsidRPr="00000000" w14:paraId="000000D5">
      <w:pPr>
        <w:numPr>
          <w:ilvl w:val="1"/>
          <w:numId w:val="337"/>
        </w:numPr>
        <w:spacing w:after="0" w:afterAutospacing="0" w:before="0" w:beforeAutospacing="0" w:lineRule="auto"/>
        <w:ind w:left="1440" w:hanging="360"/>
      </w:pPr>
      <w:r w:rsidDel="00000000" w:rsidR="00000000" w:rsidRPr="00000000">
        <w:rPr>
          <w:rtl w:val="0"/>
        </w:rPr>
        <w:t xml:space="preserve">A Kubernetes abstraction that defines a logical set of pods and a policy by which to access them. Services allow for stable, consistent networking and load balancing.</w:t>
      </w:r>
    </w:p>
    <w:p w:rsidR="00000000" w:rsidDel="00000000" w:rsidP="00000000" w:rsidRDefault="00000000" w:rsidRPr="00000000" w14:paraId="000000D6">
      <w:pPr>
        <w:numPr>
          <w:ilvl w:val="0"/>
          <w:numId w:val="337"/>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0D7">
      <w:pPr>
        <w:numPr>
          <w:ilvl w:val="1"/>
          <w:numId w:val="337"/>
        </w:numPr>
        <w:spacing w:after="0" w:afterAutospacing="0" w:before="0" w:beforeAutospacing="0" w:lineRule="auto"/>
        <w:ind w:left="1440" w:hanging="360"/>
      </w:pPr>
      <w:r w:rsidDel="00000000" w:rsidR="00000000" w:rsidRPr="00000000">
        <w:rPr>
          <w:rtl w:val="0"/>
        </w:rPr>
        <w:t xml:space="preserve">A collection of rules that allow inbound connections to reach the cluster services, often using HTTP/HTTPS protocols. It can also provide SSL termination and routing.</w:t>
      </w:r>
    </w:p>
    <w:p w:rsidR="00000000" w:rsidDel="00000000" w:rsidP="00000000" w:rsidRDefault="00000000" w:rsidRPr="00000000" w14:paraId="000000D8">
      <w:pPr>
        <w:numPr>
          <w:ilvl w:val="0"/>
          <w:numId w:val="337"/>
        </w:numPr>
        <w:spacing w:after="0" w:afterAutospacing="0" w:before="0" w:beforeAutospacing="0" w:lineRule="auto"/>
        <w:ind w:left="720" w:hanging="360"/>
      </w:pPr>
      <w:r w:rsidDel="00000000" w:rsidR="00000000" w:rsidRPr="00000000">
        <w:rPr>
          <w:b w:val="1"/>
          <w:rtl w:val="0"/>
        </w:rPr>
        <w:t xml:space="preserve">Namespace</w:t>
      </w:r>
      <w:r w:rsidDel="00000000" w:rsidR="00000000" w:rsidRPr="00000000">
        <w:rPr>
          <w:rtl w:val="0"/>
        </w:rPr>
        <w:t xml:space="preserve">:</w:t>
      </w:r>
    </w:p>
    <w:p w:rsidR="00000000" w:rsidDel="00000000" w:rsidP="00000000" w:rsidRDefault="00000000" w:rsidRPr="00000000" w14:paraId="000000D9">
      <w:pPr>
        <w:numPr>
          <w:ilvl w:val="1"/>
          <w:numId w:val="337"/>
        </w:numPr>
        <w:spacing w:after="0" w:afterAutospacing="0" w:before="0" w:beforeAutospacing="0" w:lineRule="auto"/>
        <w:ind w:left="1440" w:hanging="360"/>
      </w:pPr>
      <w:r w:rsidDel="00000000" w:rsidR="00000000" w:rsidRPr="00000000">
        <w:rPr>
          <w:rtl w:val="0"/>
        </w:rPr>
        <w:t xml:space="preserve">Provides a way to divide cluster resources between multiple users or teams. Each namespace has its own isolated resources, making it easier to manage multi-tenant environments.</w:t>
      </w:r>
    </w:p>
    <w:p w:rsidR="00000000" w:rsidDel="00000000" w:rsidP="00000000" w:rsidRDefault="00000000" w:rsidRPr="00000000" w14:paraId="000000DA">
      <w:pPr>
        <w:numPr>
          <w:ilvl w:val="0"/>
          <w:numId w:val="337"/>
        </w:numPr>
        <w:spacing w:after="0" w:afterAutospacing="0" w:before="0" w:beforeAutospacing="0" w:lineRule="auto"/>
        <w:ind w:left="720" w:hanging="360"/>
      </w:pPr>
      <w:r w:rsidDel="00000000" w:rsidR="00000000" w:rsidRPr="00000000">
        <w:rPr>
          <w:b w:val="1"/>
          <w:rtl w:val="0"/>
        </w:rPr>
        <w:t xml:space="preserve">StatefulSet</w:t>
      </w:r>
      <w:r w:rsidDel="00000000" w:rsidR="00000000" w:rsidRPr="00000000">
        <w:rPr>
          <w:rtl w:val="0"/>
        </w:rPr>
        <w:t xml:space="preserve">:</w:t>
      </w:r>
    </w:p>
    <w:p w:rsidR="00000000" w:rsidDel="00000000" w:rsidP="00000000" w:rsidRDefault="00000000" w:rsidRPr="00000000" w14:paraId="000000DB">
      <w:pPr>
        <w:numPr>
          <w:ilvl w:val="1"/>
          <w:numId w:val="337"/>
        </w:numPr>
        <w:spacing w:after="0" w:afterAutospacing="0" w:before="0" w:beforeAutospacing="0" w:lineRule="auto"/>
        <w:ind w:left="1440" w:hanging="360"/>
      </w:pPr>
      <w:r w:rsidDel="00000000" w:rsidR="00000000" w:rsidRPr="00000000">
        <w:rPr>
          <w:rtl w:val="0"/>
        </w:rPr>
        <w:t xml:space="preserve">Manages stateful applications that require stable, unique network identifiers and persistent storage. Useful for databases and other stateful workloads.</w:t>
      </w:r>
    </w:p>
    <w:p w:rsidR="00000000" w:rsidDel="00000000" w:rsidP="00000000" w:rsidRDefault="00000000" w:rsidRPr="00000000" w14:paraId="000000DC">
      <w:pPr>
        <w:numPr>
          <w:ilvl w:val="0"/>
          <w:numId w:val="337"/>
        </w:numPr>
        <w:spacing w:after="0" w:afterAutospacing="0" w:before="0" w:beforeAutospacing="0" w:lineRule="auto"/>
        <w:ind w:left="720" w:hanging="360"/>
      </w:pPr>
      <w:r w:rsidDel="00000000" w:rsidR="00000000" w:rsidRPr="00000000">
        <w:rPr>
          <w:b w:val="1"/>
          <w:rtl w:val="0"/>
        </w:rPr>
        <w:t xml:space="preserve">DaemonSet</w:t>
      </w:r>
      <w:r w:rsidDel="00000000" w:rsidR="00000000" w:rsidRPr="00000000">
        <w:rPr>
          <w:rtl w:val="0"/>
        </w:rPr>
        <w:t xml:space="preserve">:</w:t>
      </w:r>
    </w:p>
    <w:p w:rsidR="00000000" w:rsidDel="00000000" w:rsidP="00000000" w:rsidRDefault="00000000" w:rsidRPr="00000000" w14:paraId="000000DD">
      <w:pPr>
        <w:numPr>
          <w:ilvl w:val="1"/>
          <w:numId w:val="337"/>
        </w:numPr>
        <w:spacing w:after="0" w:afterAutospacing="0" w:before="0" w:beforeAutospacing="0" w:lineRule="auto"/>
        <w:ind w:left="1440" w:hanging="360"/>
      </w:pPr>
      <w:r w:rsidDel="00000000" w:rsidR="00000000" w:rsidRPr="00000000">
        <w:rPr>
          <w:rtl w:val="0"/>
        </w:rPr>
        <w:t xml:space="preserve">Ensures that a copy of a pod is running on all (or selected) nodes in the cluster. Typically used for logging, monitoring, and network services.</w:t>
      </w:r>
    </w:p>
    <w:p w:rsidR="00000000" w:rsidDel="00000000" w:rsidP="00000000" w:rsidRDefault="00000000" w:rsidRPr="00000000" w14:paraId="000000DE">
      <w:pPr>
        <w:numPr>
          <w:ilvl w:val="0"/>
          <w:numId w:val="337"/>
        </w:numPr>
        <w:spacing w:after="0" w:afterAutospacing="0" w:before="0" w:beforeAutospacing="0" w:lineRule="auto"/>
        <w:ind w:left="720" w:hanging="360"/>
      </w:pPr>
      <w:r w:rsidDel="00000000" w:rsidR="00000000" w:rsidRPr="00000000">
        <w:rPr>
          <w:b w:val="1"/>
          <w:rtl w:val="0"/>
        </w:rPr>
        <w:t xml:space="preserve">Job</w:t>
      </w:r>
      <w:r w:rsidDel="00000000" w:rsidR="00000000" w:rsidRPr="00000000">
        <w:rPr>
          <w:rtl w:val="0"/>
        </w:rPr>
        <w:t xml:space="preserve">:</w:t>
      </w:r>
    </w:p>
    <w:p w:rsidR="00000000" w:rsidDel="00000000" w:rsidP="00000000" w:rsidRDefault="00000000" w:rsidRPr="00000000" w14:paraId="000000DF">
      <w:pPr>
        <w:numPr>
          <w:ilvl w:val="1"/>
          <w:numId w:val="337"/>
        </w:numPr>
        <w:spacing w:after="0" w:afterAutospacing="0" w:before="0" w:beforeAutospacing="0" w:lineRule="auto"/>
        <w:ind w:left="1440" w:hanging="360"/>
      </w:pPr>
      <w:r w:rsidDel="00000000" w:rsidR="00000000" w:rsidRPr="00000000">
        <w:rPr>
          <w:rtl w:val="0"/>
        </w:rPr>
        <w:t xml:space="preserve">A Kubernetes resource for running batch or one-time jobs that are expected to complete, unlike a deployment which is continuous.</w:t>
      </w:r>
    </w:p>
    <w:p w:rsidR="00000000" w:rsidDel="00000000" w:rsidP="00000000" w:rsidRDefault="00000000" w:rsidRPr="00000000" w14:paraId="000000E0">
      <w:pPr>
        <w:numPr>
          <w:ilvl w:val="0"/>
          <w:numId w:val="337"/>
        </w:numPr>
        <w:spacing w:after="0" w:afterAutospacing="0" w:before="0" w:beforeAutospacing="0" w:lineRule="auto"/>
        <w:ind w:left="720" w:hanging="360"/>
      </w:pPr>
      <w:r w:rsidDel="00000000" w:rsidR="00000000" w:rsidRPr="00000000">
        <w:rPr>
          <w:b w:val="1"/>
          <w:rtl w:val="0"/>
        </w:rPr>
        <w:t xml:space="preserve">CronJob</w:t>
      </w:r>
      <w:r w:rsidDel="00000000" w:rsidR="00000000" w:rsidRPr="00000000">
        <w:rPr>
          <w:rtl w:val="0"/>
        </w:rPr>
        <w:t xml:space="preserve">:</w:t>
      </w:r>
    </w:p>
    <w:p w:rsidR="00000000" w:rsidDel="00000000" w:rsidP="00000000" w:rsidRDefault="00000000" w:rsidRPr="00000000" w14:paraId="000000E1">
      <w:pPr>
        <w:numPr>
          <w:ilvl w:val="1"/>
          <w:numId w:val="337"/>
        </w:numPr>
        <w:spacing w:after="0" w:afterAutospacing="0" w:before="0" w:beforeAutospacing="0" w:lineRule="auto"/>
        <w:ind w:left="1440" w:hanging="360"/>
      </w:pPr>
      <w:r w:rsidDel="00000000" w:rsidR="00000000" w:rsidRPr="00000000">
        <w:rPr>
          <w:rtl w:val="0"/>
        </w:rPr>
        <w:t xml:space="preserve">A Kubernetes resource that runs jobs on a scheduled basis, similar to cron jobs in Unix/Linux systems.</w:t>
      </w:r>
    </w:p>
    <w:p w:rsidR="00000000" w:rsidDel="00000000" w:rsidP="00000000" w:rsidRDefault="00000000" w:rsidRPr="00000000" w14:paraId="000000E2">
      <w:pPr>
        <w:numPr>
          <w:ilvl w:val="0"/>
          <w:numId w:val="337"/>
        </w:numPr>
        <w:spacing w:after="0" w:afterAutospacing="0" w:before="0" w:beforeAutospacing="0" w:lineRule="auto"/>
        <w:ind w:left="720" w:hanging="360"/>
      </w:pPr>
      <w:r w:rsidDel="00000000" w:rsidR="00000000" w:rsidRPr="00000000">
        <w:rPr>
          <w:b w:val="1"/>
          <w:rtl w:val="0"/>
        </w:rPr>
        <w:t xml:space="preserve">ConfigMap and Secret</w:t>
      </w:r>
      <w:r w:rsidDel="00000000" w:rsidR="00000000" w:rsidRPr="00000000">
        <w:rPr>
          <w:rtl w:val="0"/>
        </w:rPr>
        <w:t xml:space="preserve">:</w:t>
      </w:r>
    </w:p>
    <w:p w:rsidR="00000000" w:rsidDel="00000000" w:rsidP="00000000" w:rsidRDefault="00000000" w:rsidRPr="00000000" w14:paraId="000000E3">
      <w:pPr>
        <w:numPr>
          <w:ilvl w:val="1"/>
          <w:numId w:val="337"/>
        </w:numPr>
        <w:spacing w:after="0" w:afterAutospacing="0" w:before="0" w:beforeAutospacing="0" w:lineRule="auto"/>
        <w:ind w:left="1440" w:hanging="360"/>
      </w:pPr>
      <w:r w:rsidDel="00000000" w:rsidR="00000000" w:rsidRPr="00000000">
        <w:rPr>
          <w:rtl w:val="0"/>
        </w:rPr>
        <w:t xml:space="preserve">ConfigMaps store configuration data in key-value pairs, while Secrets are used to store sensitive information such as passwords and API keys.</w:t>
      </w:r>
    </w:p>
    <w:p w:rsidR="00000000" w:rsidDel="00000000" w:rsidP="00000000" w:rsidRDefault="00000000" w:rsidRPr="00000000" w14:paraId="000000E4">
      <w:pPr>
        <w:numPr>
          <w:ilvl w:val="0"/>
          <w:numId w:val="337"/>
        </w:numPr>
        <w:spacing w:after="0" w:afterAutospacing="0" w:before="0" w:beforeAutospacing="0" w:lineRule="auto"/>
        <w:ind w:left="720" w:hanging="360"/>
      </w:pPr>
      <w:r w:rsidDel="00000000" w:rsidR="00000000" w:rsidRPr="00000000">
        <w:rPr>
          <w:b w:val="1"/>
          <w:rtl w:val="0"/>
        </w:rPr>
        <w:t xml:space="preserve">PersistentVolume (PV) &amp; PersistentVolumeClaim (PVC)</w:t>
      </w:r>
      <w:r w:rsidDel="00000000" w:rsidR="00000000" w:rsidRPr="00000000">
        <w:rPr>
          <w:rtl w:val="0"/>
        </w:rPr>
        <w:t xml:space="preserve">:</w:t>
      </w:r>
    </w:p>
    <w:p w:rsidR="00000000" w:rsidDel="00000000" w:rsidP="00000000" w:rsidRDefault="00000000" w:rsidRPr="00000000" w14:paraId="000000E5">
      <w:pPr>
        <w:numPr>
          <w:ilvl w:val="1"/>
          <w:numId w:val="337"/>
        </w:numPr>
        <w:spacing w:after="0" w:afterAutospacing="0" w:before="0" w:beforeAutospacing="0" w:lineRule="auto"/>
        <w:ind w:left="1440" w:hanging="360"/>
      </w:pPr>
      <w:r w:rsidDel="00000000" w:rsidR="00000000" w:rsidRPr="00000000">
        <w:rPr>
          <w:rtl w:val="0"/>
        </w:rPr>
        <w:t xml:space="preserve">PV is a piece of storage in the cluster, and PVC is a request for storage. PVCs allow pods to consume PVs without worrying about the underlying storage details.</w:t>
      </w:r>
    </w:p>
    <w:p w:rsidR="00000000" w:rsidDel="00000000" w:rsidP="00000000" w:rsidRDefault="00000000" w:rsidRPr="00000000" w14:paraId="000000E6">
      <w:pPr>
        <w:numPr>
          <w:ilvl w:val="0"/>
          <w:numId w:val="337"/>
        </w:numPr>
        <w:spacing w:after="0" w:afterAutospacing="0" w:before="0" w:beforeAutospacing="0" w:lineRule="auto"/>
        <w:ind w:left="720" w:hanging="360"/>
      </w:pPr>
      <w:r w:rsidDel="00000000" w:rsidR="00000000" w:rsidRPr="00000000">
        <w:rPr>
          <w:b w:val="1"/>
          <w:rtl w:val="0"/>
        </w:rPr>
        <w:t xml:space="preserve">Horizontal Pod Autoscaler (HPA)</w:t>
      </w:r>
      <w:r w:rsidDel="00000000" w:rsidR="00000000" w:rsidRPr="00000000">
        <w:rPr>
          <w:rtl w:val="0"/>
        </w:rPr>
        <w:t xml:space="preserve">:</w:t>
      </w:r>
    </w:p>
    <w:p w:rsidR="00000000" w:rsidDel="00000000" w:rsidP="00000000" w:rsidRDefault="00000000" w:rsidRPr="00000000" w14:paraId="000000E7">
      <w:pPr>
        <w:numPr>
          <w:ilvl w:val="1"/>
          <w:numId w:val="337"/>
        </w:numPr>
        <w:spacing w:after="0" w:afterAutospacing="0" w:before="0" w:beforeAutospacing="0" w:lineRule="auto"/>
        <w:ind w:left="1440" w:hanging="360"/>
      </w:pPr>
      <w:r w:rsidDel="00000000" w:rsidR="00000000" w:rsidRPr="00000000">
        <w:rPr>
          <w:rtl w:val="0"/>
        </w:rPr>
        <w:t xml:space="preserve">Automatically scales the number of pod replicas in a deployment or replica set based on observed CPU or memory usage.</w:t>
      </w:r>
    </w:p>
    <w:p w:rsidR="00000000" w:rsidDel="00000000" w:rsidP="00000000" w:rsidRDefault="00000000" w:rsidRPr="00000000" w14:paraId="000000E8">
      <w:pPr>
        <w:numPr>
          <w:ilvl w:val="0"/>
          <w:numId w:val="337"/>
        </w:numPr>
        <w:spacing w:after="0" w:afterAutospacing="0" w:before="0" w:beforeAutospacing="0" w:lineRule="auto"/>
        <w:ind w:left="720" w:hanging="360"/>
      </w:pPr>
      <w:r w:rsidDel="00000000" w:rsidR="00000000" w:rsidRPr="00000000">
        <w:rPr>
          <w:b w:val="1"/>
          <w:rtl w:val="0"/>
        </w:rPr>
        <w:t xml:space="preserve">RBAC (Role-Based Access Control)</w:t>
      </w:r>
      <w:r w:rsidDel="00000000" w:rsidR="00000000" w:rsidRPr="00000000">
        <w:rPr>
          <w:rtl w:val="0"/>
        </w:rPr>
        <w:t xml:space="preserve">:</w:t>
      </w:r>
    </w:p>
    <w:p w:rsidR="00000000" w:rsidDel="00000000" w:rsidP="00000000" w:rsidRDefault="00000000" w:rsidRPr="00000000" w14:paraId="000000E9">
      <w:pPr>
        <w:numPr>
          <w:ilvl w:val="1"/>
          <w:numId w:val="337"/>
        </w:numPr>
        <w:spacing w:after="0" w:afterAutospacing="0" w:before="0" w:beforeAutospacing="0" w:lineRule="auto"/>
        <w:ind w:left="1440" w:hanging="360"/>
      </w:pPr>
      <w:r w:rsidDel="00000000" w:rsidR="00000000" w:rsidRPr="00000000">
        <w:rPr>
          <w:rtl w:val="0"/>
        </w:rPr>
        <w:t xml:space="preserve">Defines who can access which resources in the cluster. Roles and RoleBindings are used to control access to resources.</w:t>
      </w:r>
    </w:p>
    <w:p w:rsidR="00000000" w:rsidDel="00000000" w:rsidP="00000000" w:rsidRDefault="00000000" w:rsidRPr="00000000" w14:paraId="000000EA">
      <w:pPr>
        <w:numPr>
          <w:ilvl w:val="0"/>
          <w:numId w:val="337"/>
        </w:numPr>
        <w:spacing w:after="0" w:afterAutospacing="0" w:before="0" w:beforeAutospacing="0" w:lineRule="auto"/>
        <w:ind w:left="720" w:hanging="360"/>
      </w:pPr>
      <w:r w:rsidDel="00000000" w:rsidR="00000000" w:rsidRPr="00000000">
        <w:rPr>
          <w:b w:val="1"/>
          <w:rtl w:val="0"/>
        </w:rPr>
        <w:t xml:space="preserve">ServiceAccount</w:t>
      </w:r>
      <w:r w:rsidDel="00000000" w:rsidR="00000000" w:rsidRPr="00000000">
        <w:rPr>
          <w:rtl w:val="0"/>
        </w:rPr>
        <w:t xml:space="preserve">:</w:t>
      </w:r>
    </w:p>
    <w:p w:rsidR="00000000" w:rsidDel="00000000" w:rsidP="00000000" w:rsidRDefault="00000000" w:rsidRPr="00000000" w14:paraId="000000EB">
      <w:pPr>
        <w:numPr>
          <w:ilvl w:val="1"/>
          <w:numId w:val="337"/>
        </w:numPr>
        <w:spacing w:after="240" w:before="0" w:beforeAutospacing="0" w:lineRule="auto"/>
        <w:ind w:left="1440" w:hanging="360"/>
      </w:pPr>
      <w:r w:rsidDel="00000000" w:rsidR="00000000" w:rsidRPr="00000000">
        <w:rPr>
          <w:rtl w:val="0"/>
        </w:rPr>
        <w:t xml:space="preserve">Provides an identity for processes running in a pod, used for accessing the Kubernetes API.</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1"/>
        <w:keepNext w:val="0"/>
        <w:keepLines w:val="0"/>
        <w:spacing w:before="280" w:lineRule="auto"/>
        <w:rPr/>
      </w:pPr>
      <w:bookmarkStart w:colFirst="0" w:colLast="0" w:name="_h37gka9gfpzo" w:id="23"/>
      <w:bookmarkEnd w:id="23"/>
      <w:r w:rsidDel="00000000" w:rsidR="00000000" w:rsidRPr="00000000">
        <w:rPr>
          <w:rtl w:val="0"/>
        </w:rPr>
        <w:t xml:space="preserve">Scenario-Based Kubernetes Interview Questions</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pf1898kc5dbn" w:id="24"/>
      <w:bookmarkEnd w:id="24"/>
      <w:r w:rsidDel="00000000" w:rsidR="00000000" w:rsidRPr="00000000">
        <w:rPr>
          <w:b w:val="1"/>
          <w:color w:val="000000"/>
          <w:sz w:val="22"/>
          <w:szCs w:val="22"/>
          <w:rtl w:val="0"/>
        </w:rPr>
        <w:t xml:space="preserve">Beginner Level</w:t>
      </w:r>
    </w:p>
    <w:p w:rsidR="00000000" w:rsidDel="00000000" w:rsidP="00000000" w:rsidRDefault="00000000" w:rsidRPr="00000000" w14:paraId="000000EF">
      <w:pPr>
        <w:numPr>
          <w:ilvl w:val="0"/>
          <w:numId w:val="490"/>
        </w:numPr>
        <w:spacing w:after="0" w:afterAutospacing="0" w:before="240" w:lineRule="auto"/>
        <w:ind w:left="720" w:hanging="360"/>
      </w:pPr>
      <w:r w:rsidDel="00000000" w:rsidR="00000000" w:rsidRPr="00000000">
        <w:rPr>
          <w:b w:val="1"/>
          <w:rtl w:val="0"/>
        </w:rPr>
        <w:t xml:space="preserve">Scenario: Deploying a Simple Application</w:t>
      </w:r>
    </w:p>
    <w:p w:rsidR="00000000" w:rsidDel="00000000" w:rsidP="00000000" w:rsidRDefault="00000000" w:rsidRPr="00000000" w14:paraId="000000F0">
      <w:pPr>
        <w:numPr>
          <w:ilvl w:val="1"/>
          <w:numId w:val="490"/>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have a simple web application that you need to deploy to a Kubernetes cluster. The application runs in a container. How would you deploy it, and how would you expose it to the internet?"</w:t>
      </w:r>
    </w:p>
    <w:p w:rsidR="00000000" w:rsidDel="00000000" w:rsidP="00000000" w:rsidRDefault="00000000" w:rsidRPr="00000000" w14:paraId="000000F1">
      <w:pPr>
        <w:numPr>
          <w:ilvl w:val="1"/>
          <w:numId w:val="490"/>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"To deploy the application, I would create a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t xml:space="preserve"> that specifies the container image and desired replicas. Then, I would expose the application using a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with type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NodePort</w:t>
      </w:r>
      <w:r w:rsidDel="00000000" w:rsidR="00000000" w:rsidRPr="00000000">
        <w:rPr>
          <w:rtl w:val="0"/>
        </w:rPr>
        <w:t xml:space="preserve"> to make it accessible outside the cluster."</w:t>
      </w:r>
    </w:p>
    <w:p w:rsidR="00000000" w:rsidDel="00000000" w:rsidP="00000000" w:rsidRDefault="00000000" w:rsidRPr="00000000" w14:paraId="000000F2">
      <w:pPr>
        <w:numPr>
          <w:ilvl w:val="0"/>
          <w:numId w:val="490"/>
        </w:numPr>
        <w:spacing w:after="0" w:afterAutospacing="0" w:before="0" w:beforeAutospacing="0" w:lineRule="auto"/>
        <w:ind w:left="720" w:hanging="360"/>
      </w:pPr>
      <w:r w:rsidDel="00000000" w:rsidR="00000000" w:rsidRPr="00000000">
        <w:rPr>
          <w:b w:val="1"/>
          <w:rtl w:val="0"/>
        </w:rPr>
        <w:t xml:space="preserve">Scenario: Scaling an Application</w:t>
      </w:r>
    </w:p>
    <w:p w:rsidR="00000000" w:rsidDel="00000000" w:rsidP="00000000" w:rsidRDefault="00000000" w:rsidRPr="00000000" w14:paraId="000000F3">
      <w:pPr>
        <w:numPr>
          <w:ilvl w:val="1"/>
          <w:numId w:val="490"/>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application is experiencing increased traffic, and you need to scale it. How do you do that in Kubernetes?"</w:t>
      </w:r>
    </w:p>
    <w:p w:rsidR="00000000" w:rsidDel="00000000" w:rsidP="00000000" w:rsidRDefault="00000000" w:rsidRPr="00000000" w14:paraId="000000F4">
      <w:pPr>
        <w:numPr>
          <w:ilvl w:val="1"/>
          <w:numId w:val="490"/>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scale the application using </w:t>
      </w:r>
      <w:r w:rsidDel="00000000" w:rsidR="00000000" w:rsidRPr="00000000">
        <w:rPr>
          <w:rFonts w:ascii="Roboto Mono" w:cs="Roboto Mono" w:eastAsia="Roboto Mono" w:hAnsi="Roboto Mono"/>
          <w:color w:val="188038"/>
          <w:rtl w:val="0"/>
        </w:rPr>
        <w:t xml:space="preserve">kubectl scale</w:t>
      </w:r>
      <w:r w:rsidDel="00000000" w:rsidR="00000000" w:rsidRPr="00000000">
        <w:rPr>
          <w:rtl w:val="0"/>
        </w:rPr>
        <w:t xml:space="preserve"> to increase the number of replicas in the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t xml:space="preserve">. Alternatively, I could use the Horizontal Pod Autoscaler (HPA) to automatically scale based on CPU or memory usage."</w:t>
      </w:r>
    </w:p>
    <w:p w:rsidR="00000000" w:rsidDel="00000000" w:rsidP="00000000" w:rsidRDefault="00000000" w:rsidRPr="00000000" w14:paraId="000000F5">
      <w:pPr>
        <w:numPr>
          <w:ilvl w:val="0"/>
          <w:numId w:val="490"/>
        </w:numPr>
        <w:spacing w:after="0" w:afterAutospacing="0" w:before="0" w:beforeAutospacing="0" w:lineRule="auto"/>
        <w:ind w:left="720" w:hanging="360"/>
      </w:pPr>
      <w:r w:rsidDel="00000000" w:rsidR="00000000" w:rsidRPr="00000000">
        <w:rPr>
          <w:b w:val="1"/>
          <w:rtl w:val="0"/>
        </w:rPr>
        <w:t xml:space="preserve">Scenario: Rolling Update Deployment</w:t>
      </w:r>
    </w:p>
    <w:p w:rsidR="00000000" w:rsidDel="00000000" w:rsidP="00000000" w:rsidRDefault="00000000" w:rsidRPr="00000000" w14:paraId="000000F6">
      <w:pPr>
        <w:numPr>
          <w:ilvl w:val="1"/>
          <w:numId w:val="490"/>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update your web application with minimal downtime. How would you handle this deployment in Kubernetes?"</w:t>
      </w:r>
    </w:p>
    <w:p w:rsidR="00000000" w:rsidDel="00000000" w:rsidP="00000000" w:rsidRDefault="00000000" w:rsidRPr="00000000" w14:paraId="000000F7">
      <w:pPr>
        <w:numPr>
          <w:ilvl w:val="1"/>
          <w:numId w:val="490"/>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the </w:t>
      </w:r>
      <w:r w:rsidDel="00000000" w:rsidR="00000000" w:rsidRPr="00000000">
        <w:rPr>
          <w:rFonts w:ascii="Roboto Mono" w:cs="Roboto Mono" w:eastAsia="Roboto Mono" w:hAnsi="Roboto Mono"/>
          <w:color w:val="188038"/>
          <w:rtl w:val="0"/>
        </w:rPr>
        <w:t xml:space="preserve">kubectl apply</w:t>
      </w:r>
      <w:r w:rsidDel="00000000" w:rsidR="00000000" w:rsidRPr="00000000">
        <w:rPr>
          <w:rtl w:val="0"/>
        </w:rPr>
        <w:t xml:space="preserve"> command to update the Deployment with the new container image. Kubernetes will perform a rolling update by gradually replacing the old pods with new ones to ensure there’s no downtime."</w:t>
      </w:r>
    </w:p>
    <w:p w:rsidR="00000000" w:rsidDel="00000000" w:rsidP="00000000" w:rsidRDefault="00000000" w:rsidRPr="00000000" w14:paraId="000000F8">
      <w:pPr>
        <w:numPr>
          <w:ilvl w:val="0"/>
          <w:numId w:val="490"/>
        </w:numPr>
        <w:spacing w:after="0" w:afterAutospacing="0" w:before="0" w:beforeAutospacing="0" w:lineRule="auto"/>
        <w:ind w:left="720" w:hanging="360"/>
      </w:pPr>
      <w:r w:rsidDel="00000000" w:rsidR="00000000" w:rsidRPr="00000000">
        <w:rPr>
          <w:b w:val="1"/>
          <w:rtl w:val="0"/>
        </w:rPr>
        <w:t xml:space="preserve">Scenario: Pod Fails to Start</w:t>
      </w:r>
    </w:p>
    <w:p w:rsidR="00000000" w:rsidDel="00000000" w:rsidP="00000000" w:rsidRDefault="00000000" w:rsidRPr="00000000" w14:paraId="000000F9">
      <w:pPr>
        <w:numPr>
          <w:ilvl w:val="1"/>
          <w:numId w:val="490"/>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"A pod you deployed is failing to start. How would you debug this issue?"</w:t>
      </w:r>
    </w:p>
    <w:p w:rsidR="00000000" w:rsidDel="00000000" w:rsidP="00000000" w:rsidRDefault="00000000" w:rsidRPr="00000000" w14:paraId="000000FA">
      <w:pPr>
        <w:numPr>
          <w:ilvl w:val="1"/>
          <w:numId w:val="490"/>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"First, I would check the pod’s logs using </w:t>
      </w:r>
      <w:r w:rsidDel="00000000" w:rsidR="00000000" w:rsidRPr="00000000">
        <w:rPr>
          <w:rFonts w:ascii="Roboto Mono" w:cs="Roboto Mono" w:eastAsia="Roboto Mono" w:hAnsi="Roboto Mono"/>
          <w:color w:val="188038"/>
          <w:rtl w:val="0"/>
        </w:rPr>
        <w:t xml:space="preserve">kubectl logs &lt;pod-name&gt;</w:t>
      </w:r>
      <w:r w:rsidDel="00000000" w:rsidR="00000000" w:rsidRPr="00000000">
        <w:rPr>
          <w:rtl w:val="0"/>
        </w:rPr>
        <w:t xml:space="preserve"> to see if there are any errors in the application. I would also describe the pod (</w:t>
      </w:r>
      <w:r w:rsidDel="00000000" w:rsidR="00000000" w:rsidRPr="00000000">
        <w:rPr>
          <w:rFonts w:ascii="Roboto Mono" w:cs="Roboto Mono" w:eastAsia="Roboto Mono" w:hAnsi="Roboto Mono"/>
          <w:color w:val="188038"/>
          <w:rtl w:val="0"/>
        </w:rPr>
        <w:t xml:space="preserve">kubectl describe pod &lt;pod-name&gt;</w:t>
      </w:r>
      <w:r w:rsidDel="00000000" w:rsidR="00000000" w:rsidRPr="00000000">
        <w:rPr>
          <w:rtl w:val="0"/>
        </w:rPr>
        <w:t xml:space="preserve">) to check for resource issues or other events that might explain the failure."</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yglv7wf6re55" w:id="25"/>
      <w:bookmarkEnd w:id="25"/>
      <w:r w:rsidDel="00000000" w:rsidR="00000000" w:rsidRPr="00000000">
        <w:rPr>
          <w:b w:val="1"/>
          <w:color w:val="000000"/>
          <w:sz w:val="22"/>
          <w:szCs w:val="22"/>
          <w:rtl w:val="0"/>
        </w:rPr>
        <w:t xml:space="preserve">Intermediate Level</w:t>
      </w:r>
    </w:p>
    <w:p w:rsidR="00000000" w:rsidDel="00000000" w:rsidP="00000000" w:rsidRDefault="00000000" w:rsidRPr="00000000" w14:paraId="000000FC">
      <w:pPr>
        <w:numPr>
          <w:ilvl w:val="0"/>
          <w:numId w:val="273"/>
        </w:numPr>
        <w:spacing w:after="0" w:afterAutospacing="0" w:before="240" w:lineRule="auto"/>
        <w:ind w:left="720" w:hanging="360"/>
      </w:pPr>
      <w:r w:rsidDel="00000000" w:rsidR="00000000" w:rsidRPr="00000000">
        <w:rPr>
          <w:b w:val="1"/>
          <w:rtl w:val="0"/>
        </w:rPr>
        <w:t xml:space="preserve">Scenario: Stateful Application Deployment</w:t>
      </w:r>
    </w:p>
    <w:p w:rsidR="00000000" w:rsidDel="00000000" w:rsidP="00000000" w:rsidRDefault="00000000" w:rsidRPr="00000000" w14:paraId="000000FD">
      <w:pPr>
        <w:numPr>
          <w:ilvl w:val="1"/>
          <w:numId w:val="27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are tasked with deploying a stateful application like a database that requires persistent storage. How would you do this in Kubernetes?"</w:t>
      </w:r>
    </w:p>
    <w:p w:rsidR="00000000" w:rsidDel="00000000" w:rsidP="00000000" w:rsidRDefault="00000000" w:rsidRPr="00000000" w14:paraId="000000FE">
      <w:pPr>
        <w:numPr>
          <w:ilvl w:val="1"/>
          <w:numId w:val="27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w:t>
      </w:r>
      <w:r w:rsidDel="00000000" w:rsidR="00000000" w:rsidRPr="00000000">
        <w:rPr>
          <w:rFonts w:ascii="Roboto Mono" w:cs="Roboto Mono" w:eastAsia="Roboto Mono" w:hAnsi="Roboto Mono"/>
          <w:color w:val="188038"/>
          <w:rtl w:val="0"/>
        </w:rPr>
        <w:t xml:space="preserve">StatefulSet</w:t>
      </w:r>
      <w:r w:rsidDel="00000000" w:rsidR="00000000" w:rsidRPr="00000000">
        <w:rPr>
          <w:rtl w:val="0"/>
        </w:rPr>
        <w:t xml:space="preserve"> to deploy the application. StatefulSets ensure that each pod has a unique, stable network identity and persistent storage. I would also create </w:t>
      </w:r>
      <w:r w:rsidDel="00000000" w:rsidR="00000000" w:rsidRPr="00000000">
        <w:rPr>
          <w:rFonts w:ascii="Roboto Mono" w:cs="Roboto Mono" w:eastAsia="Roboto Mono" w:hAnsi="Roboto Mono"/>
          <w:color w:val="188038"/>
          <w:rtl w:val="0"/>
        </w:rPr>
        <w:t xml:space="preserve">PersistentVolumeClaims</w:t>
      </w:r>
      <w:r w:rsidDel="00000000" w:rsidR="00000000" w:rsidRPr="00000000">
        <w:rPr>
          <w:rtl w:val="0"/>
        </w:rPr>
        <w:t xml:space="preserve">(PVCs) for each pod to request storage."</w:t>
      </w:r>
    </w:p>
    <w:p w:rsidR="00000000" w:rsidDel="00000000" w:rsidP="00000000" w:rsidRDefault="00000000" w:rsidRPr="00000000" w14:paraId="000000FF">
      <w:pPr>
        <w:numPr>
          <w:ilvl w:val="0"/>
          <w:numId w:val="273"/>
        </w:numPr>
        <w:spacing w:after="0" w:afterAutospacing="0" w:before="0" w:beforeAutospacing="0" w:lineRule="auto"/>
        <w:ind w:left="720" w:hanging="360"/>
      </w:pPr>
      <w:r w:rsidDel="00000000" w:rsidR="00000000" w:rsidRPr="00000000">
        <w:rPr>
          <w:b w:val="1"/>
          <w:rtl w:val="0"/>
        </w:rPr>
        <w:t xml:space="preserve">Scenario: Managing Multiple Environments (Dev, Staging, Prod)</w:t>
      </w:r>
    </w:p>
    <w:p w:rsidR="00000000" w:rsidDel="00000000" w:rsidP="00000000" w:rsidRDefault="00000000" w:rsidRPr="00000000" w14:paraId="00000100">
      <w:pPr>
        <w:numPr>
          <w:ilvl w:val="1"/>
          <w:numId w:val="27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deploy the same application in different environments (dev, staging, prod) using Kubernetes. How would you manage this?"</w:t>
      </w:r>
    </w:p>
    <w:p w:rsidR="00000000" w:rsidDel="00000000" w:rsidP="00000000" w:rsidRDefault="00000000" w:rsidRPr="00000000" w14:paraId="00000101">
      <w:pPr>
        <w:numPr>
          <w:ilvl w:val="1"/>
          <w:numId w:val="27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w:t>
      </w: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to separate the resources for each environment. Additionally, I would use </w:t>
      </w:r>
      <w:r w:rsidDel="00000000" w:rsidR="00000000" w:rsidRPr="00000000">
        <w:rPr>
          <w:rFonts w:ascii="Roboto Mono" w:cs="Roboto Mono" w:eastAsia="Roboto Mono" w:hAnsi="Roboto Mono"/>
          <w:color w:val="188038"/>
          <w:rtl w:val="0"/>
        </w:rPr>
        <w:t xml:space="preserve">ConfigMaps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Secrets</w:t>
      </w:r>
      <w:r w:rsidDel="00000000" w:rsidR="00000000" w:rsidRPr="00000000">
        <w:rPr>
          <w:rtl w:val="0"/>
        </w:rPr>
        <w:t xml:space="preserve"> to manage environment-specific configurations and sensitive data. Deployments can be customized per environment using separate YAML files or Helm charts."</w:t>
      </w:r>
    </w:p>
    <w:p w:rsidR="00000000" w:rsidDel="00000000" w:rsidP="00000000" w:rsidRDefault="00000000" w:rsidRPr="00000000" w14:paraId="00000102">
      <w:pPr>
        <w:numPr>
          <w:ilvl w:val="0"/>
          <w:numId w:val="273"/>
        </w:numPr>
        <w:spacing w:after="0" w:afterAutospacing="0" w:before="0" w:beforeAutospacing="0" w:lineRule="auto"/>
        <w:ind w:left="720" w:hanging="360"/>
      </w:pPr>
      <w:r w:rsidDel="00000000" w:rsidR="00000000" w:rsidRPr="00000000">
        <w:rPr>
          <w:b w:val="1"/>
          <w:rtl w:val="0"/>
        </w:rPr>
        <w:t xml:space="preserve">Scenario: Network Policies for Security</w:t>
      </w:r>
    </w:p>
    <w:p w:rsidR="00000000" w:rsidDel="00000000" w:rsidP="00000000" w:rsidRDefault="00000000" w:rsidRPr="00000000" w14:paraId="00000103">
      <w:pPr>
        <w:numPr>
          <w:ilvl w:val="1"/>
          <w:numId w:val="27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have deployed a microservices-based application where services need to communicate with each other, but you want to restrict communication to specific services only. How would you enforce this in Kubernetes?"</w:t>
      </w:r>
    </w:p>
    <w:p w:rsidR="00000000" w:rsidDel="00000000" w:rsidP="00000000" w:rsidRDefault="00000000" w:rsidRPr="00000000" w14:paraId="00000104">
      <w:pPr>
        <w:numPr>
          <w:ilvl w:val="1"/>
          <w:numId w:val="27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implement </w:t>
      </w: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 to control the communication between pods. This allows me to specify which pods can communicate with each other based on labels and selectors, and it helps improve security by limiting unnecessary traffic."</w:t>
      </w:r>
    </w:p>
    <w:p w:rsidR="00000000" w:rsidDel="00000000" w:rsidP="00000000" w:rsidRDefault="00000000" w:rsidRPr="00000000" w14:paraId="00000105">
      <w:pPr>
        <w:numPr>
          <w:ilvl w:val="0"/>
          <w:numId w:val="273"/>
        </w:numPr>
        <w:spacing w:after="0" w:afterAutospacing="0" w:before="0" w:beforeAutospacing="0" w:lineRule="auto"/>
        <w:ind w:left="720" w:hanging="360"/>
      </w:pPr>
      <w:r w:rsidDel="00000000" w:rsidR="00000000" w:rsidRPr="00000000">
        <w:rPr>
          <w:b w:val="1"/>
          <w:rtl w:val="0"/>
        </w:rPr>
        <w:t xml:space="preserve">Scenario: Handling Secrets Securely</w:t>
      </w:r>
    </w:p>
    <w:p w:rsidR="00000000" w:rsidDel="00000000" w:rsidP="00000000" w:rsidRDefault="00000000" w:rsidRPr="00000000" w14:paraId="00000106">
      <w:pPr>
        <w:numPr>
          <w:ilvl w:val="1"/>
          <w:numId w:val="27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securely manage API keys for your application running in Kubernetes. How would you do this?"</w:t>
      </w:r>
    </w:p>
    <w:p w:rsidR="00000000" w:rsidDel="00000000" w:rsidP="00000000" w:rsidRDefault="00000000" w:rsidRPr="00000000" w14:paraId="00000107">
      <w:pPr>
        <w:numPr>
          <w:ilvl w:val="1"/>
          <w:numId w:val="273"/>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store the API keys in a </w:t>
      </w:r>
      <w:r w:rsidDel="00000000" w:rsidR="00000000" w:rsidRPr="00000000">
        <w:rPr>
          <w:rFonts w:ascii="Roboto Mono" w:cs="Roboto Mono" w:eastAsia="Roboto Mono" w:hAnsi="Roboto Mono"/>
          <w:color w:val="188038"/>
          <w:rtl w:val="0"/>
        </w:rPr>
        <w:t xml:space="preserve">Secret</w:t>
      </w:r>
      <w:r w:rsidDel="00000000" w:rsidR="00000000" w:rsidRPr="00000000">
        <w:rPr>
          <w:rtl w:val="0"/>
        </w:rPr>
        <w:t xml:space="preserve"> object, as Kubernetes provides encryption at rest for secrets. I would mount the secret as a volume or environment variable within the pod to access the API keys securely."</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lngeelp08yb0" w:id="26"/>
      <w:bookmarkEnd w:id="26"/>
      <w:r w:rsidDel="00000000" w:rsidR="00000000" w:rsidRPr="00000000">
        <w:rPr>
          <w:b w:val="1"/>
          <w:color w:val="000000"/>
          <w:sz w:val="22"/>
          <w:szCs w:val="22"/>
          <w:rtl w:val="0"/>
        </w:rPr>
        <w:t xml:space="preserve">Advanced Level</w:t>
      </w:r>
    </w:p>
    <w:p w:rsidR="00000000" w:rsidDel="00000000" w:rsidP="00000000" w:rsidRDefault="00000000" w:rsidRPr="00000000" w14:paraId="00000109">
      <w:pPr>
        <w:numPr>
          <w:ilvl w:val="0"/>
          <w:numId w:val="236"/>
        </w:numPr>
        <w:spacing w:after="0" w:afterAutospacing="0" w:before="240" w:lineRule="auto"/>
        <w:ind w:left="720" w:hanging="360"/>
      </w:pPr>
      <w:r w:rsidDel="00000000" w:rsidR="00000000" w:rsidRPr="00000000">
        <w:rPr>
          <w:b w:val="1"/>
          <w:rtl w:val="0"/>
        </w:rPr>
        <w:t xml:space="preserve">Scenario: Multi-Cluster Management</w:t>
      </w:r>
    </w:p>
    <w:p w:rsidR="00000000" w:rsidDel="00000000" w:rsidP="00000000" w:rsidRDefault="00000000" w:rsidRPr="00000000" w14:paraId="0000010A">
      <w:pPr>
        <w:numPr>
          <w:ilvl w:val="1"/>
          <w:numId w:val="236"/>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organization operates multiple Kubernetes clusters in different regions, and you need to manage them from a single control plane. How would you set this up?"</w:t>
      </w:r>
    </w:p>
    <w:p w:rsidR="00000000" w:rsidDel="00000000" w:rsidP="00000000" w:rsidRDefault="00000000" w:rsidRPr="00000000" w14:paraId="0000010B">
      <w:pPr>
        <w:numPr>
          <w:ilvl w:val="1"/>
          <w:numId w:val="236"/>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multi-cluster management tool like </w:t>
      </w:r>
      <w:r w:rsidDel="00000000" w:rsidR="00000000" w:rsidRPr="00000000">
        <w:rPr>
          <w:b w:val="1"/>
          <w:rtl w:val="0"/>
        </w:rPr>
        <w:t xml:space="preserve">Rancher</w:t>
      </w:r>
      <w:r w:rsidDel="00000000" w:rsidR="00000000" w:rsidRPr="00000000">
        <w:rPr>
          <w:rtl w:val="0"/>
        </w:rPr>
        <w:t xml:space="preserve"> or </w:t>
      </w:r>
      <w:r w:rsidDel="00000000" w:rsidR="00000000" w:rsidRPr="00000000">
        <w:rPr>
          <w:b w:val="1"/>
          <w:rtl w:val="0"/>
        </w:rPr>
        <w:t xml:space="preserve">Kubernetes Federation</w:t>
      </w:r>
      <w:r w:rsidDel="00000000" w:rsidR="00000000" w:rsidRPr="00000000">
        <w:rPr>
          <w:rtl w:val="0"/>
        </w:rPr>
        <w:t xml:space="preserve"> to manage multiple clusters. These tools allow you to aggregate clusters under a single control plane and simplify the management of deployments and services across clusters."</w:t>
      </w:r>
    </w:p>
    <w:p w:rsidR="00000000" w:rsidDel="00000000" w:rsidP="00000000" w:rsidRDefault="00000000" w:rsidRPr="00000000" w14:paraId="0000010C">
      <w:pPr>
        <w:numPr>
          <w:ilvl w:val="0"/>
          <w:numId w:val="236"/>
        </w:numPr>
        <w:spacing w:after="0" w:afterAutospacing="0" w:before="0" w:beforeAutospacing="0" w:lineRule="auto"/>
        <w:ind w:left="720" w:hanging="360"/>
      </w:pPr>
      <w:r w:rsidDel="00000000" w:rsidR="00000000" w:rsidRPr="00000000">
        <w:rPr>
          <w:b w:val="1"/>
          <w:rtl w:val="0"/>
        </w:rPr>
        <w:t xml:space="preserve">Scenario: Continuous Deployment and Canary Releases</w:t>
      </w:r>
    </w:p>
    <w:p w:rsidR="00000000" w:rsidDel="00000000" w:rsidP="00000000" w:rsidRDefault="00000000" w:rsidRPr="00000000" w14:paraId="0000010D">
      <w:pPr>
        <w:numPr>
          <w:ilvl w:val="1"/>
          <w:numId w:val="236"/>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implement a continuous deployment pipeline for your application with a canary release strategy in Kubernetes. How would you achieve this?"</w:t>
      </w:r>
    </w:p>
    <w:p w:rsidR="00000000" w:rsidDel="00000000" w:rsidP="00000000" w:rsidRDefault="00000000" w:rsidRPr="00000000" w14:paraId="0000010E">
      <w:pPr>
        <w:numPr>
          <w:ilvl w:val="1"/>
          <w:numId w:val="236"/>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combination of Helm charts,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to manage the canary release. The canary version would be deployed with a subset of traffic routed to it, and I could use a service mesh like Istio to control traffic routing between the canary and stable versions. This allows testing the new release with a small percentage of users before fully rolling it out."</w:t>
      </w:r>
    </w:p>
    <w:p w:rsidR="00000000" w:rsidDel="00000000" w:rsidP="00000000" w:rsidRDefault="00000000" w:rsidRPr="00000000" w14:paraId="0000010F">
      <w:pPr>
        <w:numPr>
          <w:ilvl w:val="0"/>
          <w:numId w:val="236"/>
        </w:numPr>
        <w:spacing w:after="0" w:afterAutospacing="0" w:before="0" w:beforeAutospacing="0" w:lineRule="auto"/>
        <w:ind w:left="720" w:hanging="360"/>
      </w:pPr>
      <w:r w:rsidDel="00000000" w:rsidR="00000000" w:rsidRPr="00000000">
        <w:rPr>
          <w:b w:val="1"/>
          <w:rtl w:val="0"/>
        </w:rPr>
        <w:t xml:space="preserve">Scenario: Persistent Storage in Kubernetes</w:t>
      </w:r>
    </w:p>
    <w:p w:rsidR="00000000" w:rsidDel="00000000" w:rsidP="00000000" w:rsidRDefault="00000000" w:rsidRPr="00000000" w14:paraId="00000110">
      <w:pPr>
        <w:numPr>
          <w:ilvl w:val="1"/>
          <w:numId w:val="236"/>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provision persistent storage for a pod running a database, but the data must persist even if the pod is terminated. How do you configure persistent storage in Kubernetes?"</w:t>
      </w:r>
    </w:p>
    <w:p w:rsidR="00000000" w:rsidDel="00000000" w:rsidP="00000000" w:rsidRDefault="00000000" w:rsidRPr="00000000" w14:paraId="00000111">
      <w:pPr>
        <w:numPr>
          <w:ilvl w:val="1"/>
          <w:numId w:val="236"/>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create a </w:t>
      </w:r>
      <w:r w:rsidDel="00000000" w:rsidR="00000000" w:rsidRPr="00000000">
        <w:rPr>
          <w:rFonts w:ascii="Roboto Mono" w:cs="Roboto Mono" w:eastAsia="Roboto Mono" w:hAnsi="Roboto Mono"/>
          <w:color w:val="188038"/>
          <w:rtl w:val="0"/>
        </w:rPr>
        <w:t xml:space="preserve">PersistentVolume</w:t>
      </w:r>
      <w:r w:rsidDel="00000000" w:rsidR="00000000" w:rsidRPr="00000000">
        <w:rPr>
          <w:rtl w:val="0"/>
        </w:rPr>
        <w:t xml:space="preserve"> (PV) and a corresponding </w:t>
      </w:r>
      <w:r w:rsidDel="00000000" w:rsidR="00000000" w:rsidRPr="00000000">
        <w:rPr>
          <w:rFonts w:ascii="Roboto Mono" w:cs="Roboto Mono" w:eastAsia="Roboto Mono" w:hAnsi="Roboto Mono"/>
          <w:color w:val="188038"/>
          <w:rtl w:val="0"/>
        </w:rPr>
        <w:t xml:space="preserve">PersistentVolumeClaim</w:t>
      </w:r>
      <w:r w:rsidDel="00000000" w:rsidR="00000000" w:rsidRPr="00000000">
        <w:rPr>
          <w:rtl w:val="0"/>
        </w:rPr>
        <w:t xml:space="preserve">(PVC) to request the storage. The PVC is bound to the PV, and the pod can then mount the PVC as a volume. I would also configure the storage backend to ensure data persistence, such as using cloud-based storage (EBS, GCE Persistent Disk) or NFS."</w:t>
      </w:r>
    </w:p>
    <w:p w:rsidR="00000000" w:rsidDel="00000000" w:rsidP="00000000" w:rsidRDefault="00000000" w:rsidRPr="00000000" w14:paraId="00000112">
      <w:pPr>
        <w:numPr>
          <w:ilvl w:val="0"/>
          <w:numId w:val="236"/>
        </w:numPr>
        <w:spacing w:after="0" w:afterAutospacing="0" w:before="0" w:beforeAutospacing="0" w:lineRule="auto"/>
        <w:ind w:left="720" w:hanging="360"/>
      </w:pPr>
      <w:r w:rsidDel="00000000" w:rsidR="00000000" w:rsidRPr="00000000">
        <w:rPr>
          <w:b w:val="1"/>
          <w:rtl w:val="0"/>
        </w:rPr>
        <w:t xml:space="preserve">Scenario: Implementing High Availability for Kubernetes Cluster</w:t>
      </w:r>
    </w:p>
    <w:p w:rsidR="00000000" w:rsidDel="00000000" w:rsidP="00000000" w:rsidRDefault="00000000" w:rsidRPr="00000000" w14:paraId="00000113">
      <w:pPr>
        <w:numPr>
          <w:ilvl w:val="1"/>
          <w:numId w:val="236"/>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company’s application is critical and requires high availability. How would you ensure high availability for both the Kubernetes control plane and the application workloads?"</w:t>
      </w:r>
    </w:p>
    <w:p w:rsidR="00000000" w:rsidDel="00000000" w:rsidP="00000000" w:rsidRDefault="00000000" w:rsidRPr="00000000" w14:paraId="00000114">
      <w:pPr>
        <w:numPr>
          <w:ilvl w:val="1"/>
          <w:numId w:val="236"/>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"To ensure high availability, I would deploy the Kubernetes control plane across multiple availability zones and configure etcd with replication across multiple masters. For application workloads, I would use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with replicas spread across multiple nodes, and I would also use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with load balancing to route traffic to healthy pods."</w:t>
      </w:r>
    </w:p>
    <w:p w:rsidR="00000000" w:rsidDel="00000000" w:rsidP="00000000" w:rsidRDefault="00000000" w:rsidRPr="00000000" w14:paraId="00000115">
      <w:pPr>
        <w:numPr>
          <w:ilvl w:val="0"/>
          <w:numId w:val="236"/>
        </w:numPr>
        <w:spacing w:after="0" w:afterAutospacing="0" w:before="0" w:beforeAutospacing="0" w:lineRule="auto"/>
        <w:ind w:left="720" w:hanging="360"/>
      </w:pPr>
      <w:r w:rsidDel="00000000" w:rsidR="00000000" w:rsidRPr="00000000">
        <w:rPr>
          <w:b w:val="1"/>
          <w:rtl w:val="0"/>
        </w:rPr>
        <w:t xml:space="preserve">Scenario: Service Mesh Implementation</w:t>
      </w:r>
    </w:p>
    <w:p w:rsidR="00000000" w:rsidDel="00000000" w:rsidP="00000000" w:rsidRDefault="00000000" w:rsidRPr="00000000" w14:paraId="00000116">
      <w:pPr>
        <w:numPr>
          <w:ilvl w:val="1"/>
          <w:numId w:val="236"/>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are tasked with implementing a service mesh to manage communication between microservices in your Kubernetes cluster. How would you approach this?"</w:t>
      </w:r>
    </w:p>
    <w:p w:rsidR="00000000" w:rsidDel="00000000" w:rsidP="00000000" w:rsidRDefault="00000000" w:rsidRPr="00000000" w14:paraId="00000117">
      <w:pPr>
        <w:numPr>
          <w:ilvl w:val="1"/>
          <w:numId w:val="236"/>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implement a service mesh such as </w:t>
      </w:r>
      <w:r w:rsidDel="00000000" w:rsidR="00000000" w:rsidRPr="00000000">
        <w:rPr>
          <w:b w:val="1"/>
          <w:rtl w:val="0"/>
        </w:rPr>
        <w:t xml:space="preserve">Istio</w:t>
      </w:r>
      <w:r w:rsidDel="00000000" w:rsidR="00000000" w:rsidRPr="00000000">
        <w:rPr>
          <w:rtl w:val="0"/>
        </w:rPr>
        <w:t xml:space="preserve"> or </w:t>
      </w:r>
      <w:r w:rsidDel="00000000" w:rsidR="00000000" w:rsidRPr="00000000">
        <w:rPr>
          <w:b w:val="1"/>
          <w:rtl w:val="0"/>
        </w:rPr>
        <w:t xml:space="preserve">Linkerd</w:t>
      </w:r>
      <w:r w:rsidDel="00000000" w:rsidR="00000000" w:rsidRPr="00000000">
        <w:rPr>
          <w:rtl w:val="0"/>
        </w:rPr>
        <w:t xml:space="preserve">. The service mesh would manage service-to-service communication, offering features like traffic management (canary releases, retries, etc.), security (mTLS), and observability (metrics, logs). I would deploy the service mesh proxy alongside each service as a sidecar."</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These </w:t>
      </w:r>
      <w:r w:rsidDel="00000000" w:rsidR="00000000" w:rsidRPr="00000000">
        <w:rPr>
          <w:b w:val="1"/>
          <w:rtl w:val="0"/>
        </w:rPr>
        <w:t xml:space="preserve">scenario-based questions</w:t>
      </w:r>
      <w:r w:rsidDel="00000000" w:rsidR="00000000" w:rsidRPr="00000000">
        <w:rPr>
          <w:rtl w:val="0"/>
        </w:rPr>
        <w:t xml:space="preserve"> are designed to test how you approach real-world problems using Kubernetes, and your answers should demonstrate both practical knowledge and an understanding of best practices. They cover common issues that Kubernetes users face and can help interviewers gauge your readiness to work with complex systems.</w:t>
      </w:r>
    </w:p>
    <w:p w:rsidR="00000000" w:rsidDel="00000000" w:rsidP="00000000" w:rsidRDefault="00000000" w:rsidRPr="00000000" w14:paraId="0000011A">
      <w:pPr>
        <w:pStyle w:val="Heading1"/>
        <w:keepNext w:val="0"/>
        <w:keepLines w:val="0"/>
        <w:spacing w:before="280" w:lineRule="auto"/>
        <w:rPr/>
      </w:pPr>
      <w:bookmarkStart w:colFirst="0" w:colLast="0" w:name="_80gp0k616w40" w:id="27"/>
      <w:bookmarkEnd w:id="27"/>
      <w:r w:rsidDel="00000000" w:rsidR="00000000" w:rsidRPr="00000000">
        <w:rPr>
          <w:rtl w:val="0"/>
        </w:rPr>
        <w:t xml:space="preserve">What is a Service Mesh in Kubernetes?</w:t>
      </w:r>
    </w:p>
    <w:p w:rsidR="00000000" w:rsidDel="00000000" w:rsidP="00000000" w:rsidRDefault="00000000" w:rsidRPr="00000000" w14:paraId="0000011B">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is an infrastructure layer that facilitates secure, reliable, and observable communication between microservices in a distributed application. It provides features like traffic management, load balancing, security (encryption and authentication), observability (metrics, tracing, logging), and fault tolerance (retries, timeouts, circuit breakers). A </w:t>
      </w:r>
      <w:r w:rsidDel="00000000" w:rsidR="00000000" w:rsidRPr="00000000">
        <w:rPr>
          <w:b w:val="1"/>
          <w:rtl w:val="0"/>
        </w:rPr>
        <w:t xml:space="preserve">service mesh</w:t>
      </w:r>
      <w:r w:rsidDel="00000000" w:rsidR="00000000" w:rsidRPr="00000000">
        <w:rPr>
          <w:rtl w:val="0"/>
        </w:rPr>
        <w:t xml:space="preserve"> typically operates by deploying lightweight proxies (often called </w:t>
      </w:r>
      <w:r w:rsidDel="00000000" w:rsidR="00000000" w:rsidRPr="00000000">
        <w:rPr>
          <w:b w:val="1"/>
          <w:rtl w:val="0"/>
        </w:rPr>
        <w:t xml:space="preserve">sidecars</w:t>
      </w:r>
      <w:r w:rsidDel="00000000" w:rsidR="00000000" w:rsidRPr="00000000">
        <w:rPr>
          <w:rtl w:val="0"/>
        </w:rPr>
        <w:t xml:space="preserve">) alongside each service, and it is controlled by a central management plane.</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dz82ya9dlrsb" w:id="28"/>
      <w:bookmarkEnd w:id="28"/>
      <w:r w:rsidDel="00000000" w:rsidR="00000000" w:rsidRPr="00000000">
        <w:rPr>
          <w:b w:val="1"/>
          <w:color w:val="000000"/>
          <w:sz w:val="26"/>
          <w:szCs w:val="26"/>
          <w:rtl w:val="0"/>
        </w:rPr>
        <w:t xml:space="preserve">Key Advantages of a Service Mesh in Kubernetes:</w:t>
      </w:r>
    </w:p>
    <w:p w:rsidR="00000000" w:rsidDel="00000000" w:rsidP="00000000" w:rsidRDefault="00000000" w:rsidRPr="00000000" w14:paraId="0000011D">
      <w:pPr>
        <w:numPr>
          <w:ilvl w:val="0"/>
          <w:numId w:val="304"/>
        </w:numPr>
        <w:spacing w:after="0" w:afterAutospacing="0" w:before="240" w:lineRule="auto"/>
        <w:ind w:left="720" w:hanging="360"/>
      </w:pPr>
      <w:r w:rsidDel="00000000" w:rsidR="00000000" w:rsidRPr="00000000">
        <w:rPr>
          <w:b w:val="1"/>
          <w:rtl w:val="0"/>
        </w:rPr>
        <w:t xml:space="preserve">Traffic Management:</w:t>
      </w:r>
    </w:p>
    <w:p w:rsidR="00000000" w:rsidDel="00000000" w:rsidP="00000000" w:rsidRDefault="00000000" w:rsidRPr="00000000" w14:paraId="0000011E">
      <w:pPr>
        <w:numPr>
          <w:ilvl w:val="1"/>
          <w:numId w:val="304"/>
        </w:numPr>
        <w:spacing w:after="0" w:afterAutospacing="0" w:before="0" w:beforeAutospacing="0" w:lineRule="auto"/>
        <w:ind w:left="1440" w:hanging="360"/>
      </w:pPr>
      <w:r w:rsidDel="00000000" w:rsidR="00000000" w:rsidRPr="00000000">
        <w:rPr>
          <w:b w:val="1"/>
          <w:rtl w:val="0"/>
        </w:rPr>
        <w:t xml:space="preserve">Control Traffic Flow</w:t>
      </w:r>
      <w:r w:rsidDel="00000000" w:rsidR="00000000" w:rsidRPr="00000000">
        <w:rPr>
          <w:rtl w:val="0"/>
        </w:rPr>
        <w:t xml:space="preserve">: Service meshes allow fine-grained control over how traffic flows between services, such as </w:t>
      </w:r>
      <w:r w:rsidDel="00000000" w:rsidR="00000000" w:rsidRPr="00000000">
        <w:rPr>
          <w:b w:val="1"/>
          <w:rtl w:val="0"/>
        </w:rPr>
        <w:t xml:space="preserve">routing</w:t>
      </w:r>
      <w:r w:rsidDel="00000000" w:rsidR="00000000" w:rsidRPr="00000000">
        <w:rPr>
          <w:rtl w:val="0"/>
        </w:rPr>
        <w:t xml:space="preserve"> based on HTTP headers or other criteria. It supports advanced patterns like </w:t>
      </w:r>
      <w:r w:rsidDel="00000000" w:rsidR="00000000" w:rsidRPr="00000000">
        <w:rPr>
          <w:b w:val="1"/>
          <w:rtl w:val="0"/>
        </w:rPr>
        <w:t xml:space="preserve">canary releases</w:t>
      </w:r>
      <w:r w:rsidDel="00000000" w:rsidR="00000000" w:rsidRPr="00000000">
        <w:rPr>
          <w:rtl w:val="0"/>
        </w:rPr>
        <w:t xml:space="preserve">, </w:t>
      </w:r>
      <w:r w:rsidDel="00000000" w:rsidR="00000000" w:rsidRPr="00000000">
        <w:rPr>
          <w:b w:val="1"/>
          <w:rtl w:val="0"/>
        </w:rPr>
        <w:t xml:space="preserve">blue-green deployments</w:t>
      </w:r>
      <w:r w:rsidDel="00000000" w:rsidR="00000000" w:rsidRPr="00000000">
        <w:rPr>
          <w:rtl w:val="0"/>
        </w:rPr>
        <w:t xml:space="preserve">, </w:t>
      </w:r>
      <w:r w:rsidDel="00000000" w:rsidR="00000000" w:rsidRPr="00000000">
        <w:rPr>
          <w:b w:val="1"/>
          <w:rtl w:val="0"/>
        </w:rPr>
        <w:t xml:space="preserve">A/B testing</w:t>
      </w:r>
      <w:r w:rsidDel="00000000" w:rsidR="00000000" w:rsidRPr="00000000">
        <w:rPr>
          <w:rtl w:val="0"/>
        </w:rPr>
        <w:t xml:space="preserve">, and </w:t>
      </w:r>
      <w:r w:rsidDel="00000000" w:rsidR="00000000" w:rsidRPr="00000000">
        <w:rPr>
          <w:b w:val="1"/>
          <w:rtl w:val="0"/>
        </w:rPr>
        <w:t xml:space="preserve">circuit breaking</w:t>
      </w:r>
      <w:r w:rsidDel="00000000" w:rsidR="00000000" w:rsidRPr="00000000">
        <w:rPr>
          <w:rtl w:val="0"/>
        </w:rPr>
        <w:t xml:space="preserve">.</w:t>
      </w:r>
    </w:p>
    <w:p w:rsidR="00000000" w:rsidDel="00000000" w:rsidP="00000000" w:rsidRDefault="00000000" w:rsidRPr="00000000" w14:paraId="0000011F">
      <w:pPr>
        <w:numPr>
          <w:ilvl w:val="1"/>
          <w:numId w:val="3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have a new version of your service, you can route 90% of the traffic to the old version and 10% to the new one to test it in production (canary release) using the service mesh.</w:t>
      </w:r>
    </w:p>
    <w:p w:rsidR="00000000" w:rsidDel="00000000" w:rsidP="00000000" w:rsidRDefault="00000000" w:rsidRPr="00000000" w14:paraId="00000120">
      <w:pPr>
        <w:numPr>
          <w:ilvl w:val="0"/>
          <w:numId w:val="304"/>
        </w:numPr>
        <w:spacing w:after="0" w:afterAutospacing="0" w:before="0" w:beforeAutospacing="0" w:lineRule="auto"/>
        <w:ind w:left="720" w:hanging="360"/>
      </w:pPr>
      <w:r w:rsidDel="00000000" w:rsidR="00000000" w:rsidRPr="00000000">
        <w:rPr>
          <w:b w:val="1"/>
          <w:rtl w:val="0"/>
        </w:rPr>
        <w:t xml:space="preserve">Security (mTLS, Authentication, Authorization):</w:t>
      </w:r>
    </w:p>
    <w:p w:rsidR="00000000" w:rsidDel="00000000" w:rsidP="00000000" w:rsidRDefault="00000000" w:rsidRPr="00000000" w14:paraId="00000121">
      <w:pPr>
        <w:numPr>
          <w:ilvl w:val="1"/>
          <w:numId w:val="304"/>
        </w:numPr>
        <w:spacing w:after="0" w:afterAutospacing="0" w:before="0" w:beforeAutospacing="0" w:lineRule="auto"/>
        <w:ind w:left="1440" w:hanging="360"/>
      </w:pPr>
      <w:r w:rsidDel="00000000" w:rsidR="00000000" w:rsidRPr="00000000">
        <w:rPr>
          <w:b w:val="1"/>
          <w:rtl w:val="0"/>
        </w:rPr>
        <w:t xml:space="preserve">Encryption and Authentication</w:t>
      </w:r>
      <w:r w:rsidDel="00000000" w:rsidR="00000000" w:rsidRPr="00000000">
        <w:rPr>
          <w:rtl w:val="0"/>
        </w:rPr>
        <w:t xml:space="preserve">: A service mesh can enforce </w:t>
      </w:r>
      <w:r w:rsidDel="00000000" w:rsidR="00000000" w:rsidRPr="00000000">
        <w:rPr>
          <w:b w:val="1"/>
          <w:rtl w:val="0"/>
        </w:rPr>
        <w:t xml:space="preserve">mutual TLS (mTLS)</w:t>
      </w:r>
      <w:r w:rsidDel="00000000" w:rsidR="00000000" w:rsidRPr="00000000">
        <w:rPr>
          <w:rtl w:val="0"/>
        </w:rPr>
        <w:t xml:space="preserve"> for communication between services, ensuring that all traffic is encrypted and that only authenticated services can communicate with each other. It provides </w:t>
      </w:r>
      <w:r w:rsidDel="00000000" w:rsidR="00000000" w:rsidRPr="00000000">
        <w:rPr>
          <w:b w:val="1"/>
          <w:rtl w:val="0"/>
        </w:rPr>
        <w:t xml:space="preserve">end-to-end encryption</w:t>
      </w:r>
      <w:r w:rsidDel="00000000" w:rsidR="00000000" w:rsidRPr="00000000">
        <w:rPr>
          <w:rtl w:val="0"/>
        </w:rPr>
        <w:t xml:space="preserve"> without needing to modify individual services.</w:t>
      </w:r>
    </w:p>
    <w:p w:rsidR="00000000" w:rsidDel="00000000" w:rsidP="00000000" w:rsidRDefault="00000000" w:rsidRPr="00000000" w14:paraId="00000122">
      <w:pPr>
        <w:numPr>
          <w:ilvl w:val="1"/>
          <w:numId w:val="3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All microservices in your Kubernetes cluster can securely communicate with each other using mTLS, ensuring data privacy and integrity even in a multi-tenant or multi-cloud environment.</w:t>
      </w:r>
    </w:p>
    <w:p w:rsidR="00000000" w:rsidDel="00000000" w:rsidP="00000000" w:rsidRDefault="00000000" w:rsidRPr="00000000" w14:paraId="00000123">
      <w:pPr>
        <w:numPr>
          <w:ilvl w:val="0"/>
          <w:numId w:val="304"/>
        </w:numPr>
        <w:spacing w:after="0" w:afterAutospacing="0" w:before="0" w:beforeAutospacing="0" w:lineRule="auto"/>
        <w:ind w:left="720" w:hanging="360"/>
      </w:pPr>
      <w:r w:rsidDel="00000000" w:rsidR="00000000" w:rsidRPr="00000000">
        <w:rPr>
          <w:b w:val="1"/>
          <w:rtl w:val="0"/>
        </w:rPr>
        <w:t xml:space="preserve">Observability (Metrics, Tracing, Logging):</w:t>
      </w:r>
    </w:p>
    <w:p w:rsidR="00000000" w:rsidDel="00000000" w:rsidP="00000000" w:rsidRDefault="00000000" w:rsidRPr="00000000" w14:paraId="00000124">
      <w:pPr>
        <w:numPr>
          <w:ilvl w:val="1"/>
          <w:numId w:val="304"/>
        </w:numPr>
        <w:spacing w:after="0" w:afterAutospacing="0" w:before="0" w:beforeAutospacing="0" w:lineRule="auto"/>
        <w:ind w:left="1440" w:hanging="360"/>
      </w:pPr>
      <w:r w:rsidDel="00000000" w:rsidR="00000000" w:rsidRPr="00000000">
        <w:rPr>
          <w:b w:val="1"/>
          <w:rtl w:val="0"/>
        </w:rPr>
        <w:t xml:space="preserve">Centralized Observability</w:t>
      </w:r>
      <w:r w:rsidDel="00000000" w:rsidR="00000000" w:rsidRPr="00000000">
        <w:rPr>
          <w:rtl w:val="0"/>
        </w:rPr>
        <w:t xml:space="preserve">: A service mesh provides built-in observability features such as </w:t>
      </w:r>
      <w:r w:rsidDel="00000000" w:rsidR="00000000" w:rsidRPr="00000000">
        <w:rPr>
          <w:b w:val="1"/>
          <w:rtl w:val="0"/>
        </w:rPr>
        <w:t xml:space="preserve">distributed tracing</w:t>
      </w:r>
      <w:r w:rsidDel="00000000" w:rsidR="00000000" w:rsidRPr="00000000">
        <w:rPr>
          <w:rtl w:val="0"/>
        </w:rPr>
        <w:t xml:space="preserve">, </w:t>
      </w:r>
      <w:r w:rsidDel="00000000" w:rsidR="00000000" w:rsidRPr="00000000">
        <w:rPr>
          <w:b w:val="1"/>
          <w:rtl w:val="0"/>
        </w:rPr>
        <w:t xml:space="preserve">metrics collection</w:t>
      </w:r>
      <w:r w:rsidDel="00000000" w:rsidR="00000000" w:rsidRPr="00000000">
        <w:rPr>
          <w:rtl w:val="0"/>
        </w:rPr>
        <w:t xml:space="preserve">, and </w:t>
      </w:r>
      <w:r w:rsidDel="00000000" w:rsidR="00000000" w:rsidRPr="00000000">
        <w:rPr>
          <w:b w:val="1"/>
          <w:rtl w:val="0"/>
        </w:rPr>
        <w:t xml:space="preserve">centralized logging</w:t>
      </w:r>
      <w:r w:rsidDel="00000000" w:rsidR="00000000" w:rsidRPr="00000000">
        <w:rPr>
          <w:rtl w:val="0"/>
        </w:rPr>
        <w:t xml:space="preserve">. This makes it easier to monitor and troubleshoot microservices at scale, as you get real-time visibility into service-to-service communication.</w:t>
      </w:r>
    </w:p>
    <w:p w:rsidR="00000000" w:rsidDel="00000000" w:rsidP="00000000" w:rsidRDefault="00000000" w:rsidRPr="00000000" w14:paraId="00000125">
      <w:pPr>
        <w:numPr>
          <w:ilvl w:val="1"/>
          <w:numId w:val="3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user reports an issue with an application, you can trace the entire flow of the request across services to identify latency bottlenecks or failures.</w:t>
      </w:r>
    </w:p>
    <w:p w:rsidR="00000000" w:rsidDel="00000000" w:rsidP="00000000" w:rsidRDefault="00000000" w:rsidRPr="00000000" w14:paraId="00000126">
      <w:pPr>
        <w:numPr>
          <w:ilvl w:val="0"/>
          <w:numId w:val="304"/>
        </w:numPr>
        <w:spacing w:after="0" w:afterAutospacing="0" w:before="0" w:beforeAutospacing="0" w:lineRule="auto"/>
        <w:ind w:left="720" w:hanging="360"/>
      </w:pPr>
      <w:r w:rsidDel="00000000" w:rsidR="00000000" w:rsidRPr="00000000">
        <w:rPr>
          <w:b w:val="1"/>
          <w:rtl w:val="0"/>
        </w:rPr>
        <w:t xml:space="preserve">Resilience and Fault Tolerance:</w:t>
      </w:r>
    </w:p>
    <w:p w:rsidR="00000000" w:rsidDel="00000000" w:rsidP="00000000" w:rsidRDefault="00000000" w:rsidRPr="00000000" w14:paraId="00000127">
      <w:pPr>
        <w:numPr>
          <w:ilvl w:val="1"/>
          <w:numId w:val="304"/>
        </w:numPr>
        <w:spacing w:after="0" w:afterAutospacing="0" w:before="0" w:beforeAutospacing="0" w:lineRule="auto"/>
        <w:ind w:left="1440" w:hanging="360"/>
      </w:pPr>
      <w:r w:rsidDel="00000000" w:rsidR="00000000" w:rsidRPr="00000000">
        <w:rPr>
          <w:b w:val="1"/>
          <w:rtl w:val="0"/>
        </w:rPr>
        <w:t xml:space="preserve">Retries, Timeouts, and Circuit Breakers</w:t>
      </w:r>
      <w:r w:rsidDel="00000000" w:rsidR="00000000" w:rsidRPr="00000000">
        <w:rPr>
          <w:rtl w:val="0"/>
        </w:rPr>
        <w:t xml:space="preserve">: Service meshes can automatically apply resiliency patterns like </w:t>
      </w:r>
      <w:r w:rsidDel="00000000" w:rsidR="00000000" w:rsidRPr="00000000">
        <w:rPr>
          <w:b w:val="1"/>
          <w:rtl w:val="0"/>
        </w:rPr>
        <w:t xml:space="preserve">automatic retries</w:t>
      </w:r>
      <w:r w:rsidDel="00000000" w:rsidR="00000000" w:rsidRPr="00000000">
        <w:rPr>
          <w:rtl w:val="0"/>
        </w:rPr>
        <w:t xml:space="preserve">, </w:t>
      </w:r>
      <w:r w:rsidDel="00000000" w:rsidR="00000000" w:rsidRPr="00000000">
        <w:rPr>
          <w:b w:val="1"/>
          <w:rtl w:val="0"/>
        </w:rPr>
        <w:t xml:space="preserve">timeouts</w:t>
      </w:r>
      <w:r w:rsidDel="00000000" w:rsidR="00000000" w:rsidRPr="00000000">
        <w:rPr>
          <w:rtl w:val="0"/>
        </w:rPr>
        <w:t xml:space="preserve">, and </w:t>
      </w:r>
      <w:r w:rsidDel="00000000" w:rsidR="00000000" w:rsidRPr="00000000">
        <w:rPr>
          <w:b w:val="1"/>
          <w:rtl w:val="0"/>
        </w:rPr>
        <w:t xml:space="preserve">circuit breaking</w:t>
      </w:r>
      <w:r w:rsidDel="00000000" w:rsidR="00000000" w:rsidRPr="00000000">
        <w:rPr>
          <w:rtl w:val="0"/>
        </w:rPr>
        <w:t xml:space="preserve"> to reduce the impact of failures and improve the overall reliability of the system.</w:t>
      </w:r>
    </w:p>
    <w:p w:rsidR="00000000" w:rsidDel="00000000" w:rsidP="00000000" w:rsidRDefault="00000000" w:rsidRPr="00000000" w14:paraId="00000128">
      <w:pPr>
        <w:numPr>
          <w:ilvl w:val="1"/>
          <w:numId w:val="3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one service in your application is temporarily down, the service mesh can automatically retry requests or use a fallback mechanism to avoid breaking the user experience.</w:t>
      </w:r>
    </w:p>
    <w:p w:rsidR="00000000" w:rsidDel="00000000" w:rsidP="00000000" w:rsidRDefault="00000000" w:rsidRPr="00000000" w14:paraId="00000129">
      <w:pPr>
        <w:numPr>
          <w:ilvl w:val="0"/>
          <w:numId w:val="304"/>
        </w:numPr>
        <w:spacing w:after="0" w:afterAutospacing="0" w:before="0" w:beforeAutospacing="0" w:lineRule="auto"/>
        <w:ind w:left="720" w:hanging="360"/>
      </w:pPr>
      <w:r w:rsidDel="00000000" w:rsidR="00000000" w:rsidRPr="00000000">
        <w:rPr>
          <w:b w:val="1"/>
          <w:rtl w:val="0"/>
        </w:rPr>
        <w:t xml:space="preserve">Load Balancing:</w:t>
      </w:r>
    </w:p>
    <w:p w:rsidR="00000000" w:rsidDel="00000000" w:rsidP="00000000" w:rsidRDefault="00000000" w:rsidRPr="00000000" w14:paraId="0000012A">
      <w:pPr>
        <w:numPr>
          <w:ilvl w:val="1"/>
          <w:numId w:val="304"/>
        </w:numPr>
        <w:spacing w:after="0" w:afterAutospacing="0" w:before="0" w:beforeAutospacing="0" w:lineRule="auto"/>
        <w:ind w:left="1440" w:hanging="360"/>
      </w:pPr>
      <w:r w:rsidDel="00000000" w:rsidR="00000000" w:rsidRPr="00000000">
        <w:rPr>
          <w:b w:val="1"/>
          <w:rtl w:val="0"/>
        </w:rPr>
        <w:t xml:space="preserve">Smart Load Balancing</w:t>
      </w:r>
      <w:r w:rsidDel="00000000" w:rsidR="00000000" w:rsidRPr="00000000">
        <w:rPr>
          <w:rtl w:val="0"/>
        </w:rPr>
        <w:t xml:space="preserve">: Service meshes offer sophisticated </w:t>
      </w:r>
      <w:r w:rsidDel="00000000" w:rsidR="00000000" w:rsidRPr="00000000">
        <w:rPr>
          <w:b w:val="1"/>
          <w:rtl w:val="0"/>
        </w:rPr>
        <w:t xml:space="preserve">load balancing</w:t>
      </w:r>
      <w:r w:rsidDel="00000000" w:rsidR="00000000" w:rsidRPr="00000000">
        <w:rPr>
          <w:rtl w:val="0"/>
        </w:rPr>
        <w:t xml:space="preserve"> techniques, including </w:t>
      </w:r>
      <w:r w:rsidDel="00000000" w:rsidR="00000000" w:rsidRPr="00000000">
        <w:rPr>
          <w:b w:val="1"/>
          <w:rtl w:val="0"/>
        </w:rPr>
        <w:t xml:space="preserve">weighted routing</w:t>
      </w:r>
      <w:r w:rsidDel="00000000" w:rsidR="00000000" w:rsidRPr="00000000">
        <w:rPr>
          <w:rtl w:val="0"/>
        </w:rPr>
        <w:t xml:space="preserve">, </w:t>
      </w:r>
      <w:r w:rsidDel="00000000" w:rsidR="00000000" w:rsidRPr="00000000">
        <w:rPr>
          <w:b w:val="1"/>
          <w:rtl w:val="0"/>
        </w:rPr>
        <w:t xml:space="preserve">randomized routing</w:t>
      </w:r>
      <w:r w:rsidDel="00000000" w:rsidR="00000000" w:rsidRPr="00000000">
        <w:rPr>
          <w:rtl w:val="0"/>
        </w:rPr>
        <w:t xml:space="preserve">, or </w:t>
      </w:r>
      <w:r w:rsidDel="00000000" w:rsidR="00000000" w:rsidRPr="00000000">
        <w:rPr>
          <w:b w:val="1"/>
          <w:rtl w:val="0"/>
        </w:rPr>
        <w:t xml:space="preserve">round-robin</w:t>
      </w:r>
      <w:r w:rsidDel="00000000" w:rsidR="00000000" w:rsidRPr="00000000">
        <w:rPr>
          <w:rtl w:val="0"/>
        </w:rPr>
        <w:t xml:space="preserve">, which can improve the distribution of traffic between services.</w:t>
      </w:r>
    </w:p>
    <w:p w:rsidR="00000000" w:rsidDel="00000000" w:rsidP="00000000" w:rsidRDefault="00000000" w:rsidRPr="00000000" w14:paraId="0000012B">
      <w:pPr>
        <w:numPr>
          <w:ilvl w:val="1"/>
          <w:numId w:val="3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service mesh can route 60% of traffic to the stable version of a service and 40% to a newer version, which allows you to gradually scale the deployment of new features.</w:t>
      </w:r>
    </w:p>
    <w:p w:rsidR="00000000" w:rsidDel="00000000" w:rsidP="00000000" w:rsidRDefault="00000000" w:rsidRPr="00000000" w14:paraId="0000012C">
      <w:pPr>
        <w:numPr>
          <w:ilvl w:val="0"/>
          <w:numId w:val="304"/>
        </w:numPr>
        <w:spacing w:after="0" w:afterAutospacing="0" w:before="0" w:beforeAutospacing="0" w:lineRule="auto"/>
        <w:ind w:left="720" w:hanging="360"/>
      </w:pPr>
      <w:r w:rsidDel="00000000" w:rsidR="00000000" w:rsidRPr="00000000">
        <w:rPr>
          <w:b w:val="1"/>
          <w:rtl w:val="0"/>
        </w:rPr>
        <w:t xml:space="preserve">Policy Enforcement:</w:t>
      </w:r>
    </w:p>
    <w:p w:rsidR="00000000" w:rsidDel="00000000" w:rsidP="00000000" w:rsidRDefault="00000000" w:rsidRPr="00000000" w14:paraId="0000012D">
      <w:pPr>
        <w:numPr>
          <w:ilvl w:val="1"/>
          <w:numId w:val="304"/>
        </w:numPr>
        <w:spacing w:after="0" w:afterAutospacing="0" w:before="0" w:beforeAutospacing="0" w:lineRule="auto"/>
        <w:ind w:left="1440" w:hanging="360"/>
      </w:pPr>
      <w:r w:rsidDel="00000000" w:rsidR="00000000" w:rsidRPr="00000000">
        <w:rPr>
          <w:b w:val="1"/>
          <w:rtl w:val="0"/>
        </w:rPr>
        <w:t xml:space="preserve">Rate Limiting and Access Control</w:t>
      </w:r>
      <w:r w:rsidDel="00000000" w:rsidR="00000000" w:rsidRPr="00000000">
        <w:rPr>
          <w:rtl w:val="0"/>
        </w:rPr>
        <w:t xml:space="preserve">: Service meshes allow defining and enforcing policies such as </w:t>
      </w:r>
      <w:r w:rsidDel="00000000" w:rsidR="00000000" w:rsidRPr="00000000">
        <w:rPr>
          <w:b w:val="1"/>
          <w:rtl w:val="0"/>
        </w:rPr>
        <w:t xml:space="preserve">rate limiting</w:t>
      </w:r>
      <w:r w:rsidDel="00000000" w:rsidR="00000000" w:rsidRPr="00000000">
        <w:rPr>
          <w:rtl w:val="0"/>
        </w:rPr>
        <w:t xml:space="preserve">, </w:t>
      </w:r>
      <w:r w:rsidDel="00000000" w:rsidR="00000000" w:rsidRPr="00000000">
        <w:rPr>
          <w:b w:val="1"/>
          <w:rtl w:val="0"/>
        </w:rPr>
        <w:t xml:space="preserve">access control</w:t>
      </w:r>
      <w:r w:rsidDel="00000000" w:rsidR="00000000" w:rsidRPr="00000000">
        <w:rPr>
          <w:rtl w:val="0"/>
        </w:rPr>
        <w:t xml:space="preserve">, and </w:t>
      </w:r>
      <w:r w:rsidDel="00000000" w:rsidR="00000000" w:rsidRPr="00000000">
        <w:rPr>
          <w:b w:val="1"/>
          <w:rtl w:val="0"/>
        </w:rPr>
        <w:t xml:space="preserve">quota enforcement</w:t>
      </w:r>
      <w:r w:rsidDel="00000000" w:rsidR="00000000" w:rsidRPr="00000000">
        <w:rPr>
          <w:rtl w:val="0"/>
        </w:rPr>
        <w:t xml:space="preserve">. These policies can be applied centrally, making it easier to secure and manage the entire ecosystem.</w:t>
      </w:r>
    </w:p>
    <w:p w:rsidR="00000000" w:rsidDel="00000000" w:rsidP="00000000" w:rsidRDefault="00000000" w:rsidRPr="00000000" w14:paraId="0000012E">
      <w:pPr>
        <w:numPr>
          <w:ilvl w:val="1"/>
          <w:numId w:val="30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You could define a policy that limits the number of requests per minute to a particular service, preventing abuse and reducing the risk of DoS attacks.</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qqvittdanfac" w:id="29"/>
      <w:bookmarkEnd w:id="29"/>
      <w:r w:rsidDel="00000000" w:rsidR="00000000" w:rsidRPr="00000000">
        <w:rPr>
          <w:b w:val="1"/>
          <w:color w:val="000000"/>
          <w:sz w:val="26"/>
          <w:szCs w:val="26"/>
          <w:rtl w:val="0"/>
        </w:rPr>
        <w:t xml:space="preserve">Can Services Communicate Without a Service Mesh?</w:t>
      </w:r>
    </w:p>
    <w:p w:rsidR="00000000" w:rsidDel="00000000" w:rsidP="00000000" w:rsidRDefault="00000000" w:rsidRPr="00000000" w14:paraId="00000130">
      <w:pPr>
        <w:spacing w:after="240" w:before="240" w:lineRule="auto"/>
        <w:rPr/>
      </w:pPr>
      <w:r w:rsidDel="00000000" w:rsidR="00000000" w:rsidRPr="00000000">
        <w:rPr>
          <w:rtl w:val="0"/>
        </w:rPr>
        <w:t xml:space="preserve">Yes, </w:t>
      </w:r>
      <w:r w:rsidDel="00000000" w:rsidR="00000000" w:rsidRPr="00000000">
        <w:rPr>
          <w:b w:val="1"/>
          <w:rtl w:val="0"/>
        </w:rPr>
        <w:t xml:space="preserve">services can still communicate with each other without a service mesh</w:t>
      </w:r>
      <w:r w:rsidDel="00000000" w:rsidR="00000000" w:rsidRPr="00000000">
        <w:rPr>
          <w:rtl w:val="0"/>
        </w:rPr>
        <w:t xml:space="preserve">. Kubernetes itself provides basic mechanisms for inter-service communication through </w:t>
      </w:r>
      <w:r w:rsidDel="00000000" w:rsidR="00000000" w:rsidRPr="00000000">
        <w:rPr>
          <w:b w:val="1"/>
          <w:rtl w:val="0"/>
        </w:rPr>
        <w:t xml:space="preserve">Kubernetes Services</w:t>
      </w:r>
      <w:r w:rsidDel="00000000" w:rsidR="00000000" w:rsidRPr="00000000">
        <w:rPr>
          <w:rtl w:val="0"/>
        </w:rPr>
        <w:t xml:space="preserve">, which act as load balancers and proxies to route traffic between pods.</w:t>
      </w:r>
    </w:p>
    <w:p w:rsidR="00000000" w:rsidDel="00000000" w:rsidP="00000000" w:rsidRDefault="00000000" w:rsidRPr="00000000" w14:paraId="00000131">
      <w:pPr>
        <w:numPr>
          <w:ilvl w:val="0"/>
          <w:numId w:val="310"/>
        </w:numPr>
        <w:spacing w:after="240" w:before="240" w:lineRule="auto"/>
        <w:ind w:left="720" w:hanging="360"/>
      </w:pPr>
      <w:r w:rsidDel="00000000" w:rsidR="00000000" w:rsidRPr="00000000">
        <w:rPr>
          <w:b w:val="1"/>
          <w:rtl w:val="0"/>
        </w:rPr>
        <w:t xml:space="preserve">Kubernetes Services</w:t>
      </w:r>
      <w:r w:rsidDel="00000000" w:rsidR="00000000" w:rsidRPr="00000000">
        <w:rPr>
          <w:rtl w:val="0"/>
        </w:rPr>
        <w:t xml:space="preserve">: When a pod needs to communicate with another pod, it can simply target the service, which will abstract the communication and ensure that requests are routed to healthy pods.</w:t>
      </w:r>
    </w:p>
    <w:p w:rsidR="00000000" w:rsidDel="00000000" w:rsidP="00000000" w:rsidRDefault="00000000" w:rsidRPr="00000000" w14:paraId="00000132">
      <w:pPr>
        <w:spacing w:after="240" w:before="240" w:lineRule="auto"/>
        <w:rPr/>
      </w:pPr>
      <w:r w:rsidDel="00000000" w:rsidR="00000000" w:rsidRPr="00000000">
        <w:rPr>
          <w:rtl w:val="0"/>
        </w:rPr>
        <w:t xml:space="preserve">However, without a service mesh, communication will lack the advanced features that a service mesh provides, such as:</w:t>
      </w:r>
    </w:p>
    <w:p w:rsidR="00000000" w:rsidDel="00000000" w:rsidP="00000000" w:rsidRDefault="00000000" w:rsidRPr="00000000" w14:paraId="00000133">
      <w:pPr>
        <w:numPr>
          <w:ilvl w:val="0"/>
          <w:numId w:val="385"/>
        </w:numPr>
        <w:spacing w:after="0" w:afterAutospacing="0" w:before="240" w:lineRule="auto"/>
        <w:ind w:left="720" w:hanging="360"/>
      </w:pPr>
      <w:r w:rsidDel="00000000" w:rsidR="00000000" w:rsidRPr="00000000">
        <w:rPr>
          <w:b w:val="1"/>
          <w:rtl w:val="0"/>
        </w:rPr>
        <w:t xml:space="preserve">Traffic Control</w:t>
      </w:r>
      <w:r w:rsidDel="00000000" w:rsidR="00000000" w:rsidRPr="00000000">
        <w:rPr>
          <w:rtl w:val="0"/>
        </w:rPr>
        <w:t xml:space="preserve">: Without a service mesh, you would have to manually configure traffic routing, retries, and timeouts.</w:t>
      </w:r>
    </w:p>
    <w:p w:rsidR="00000000" w:rsidDel="00000000" w:rsidP="00000000" w:rsidRDefault="00000000" w:rsidRPr="00000000" w14:paraId="00000134">
      <w:pPr>
        <w:numPr>
          <w:ilvl w:val="0"/>
          <w:numId w:val="385"/>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Without mTLS or service-level authentication/authorization, traffic between services would be unencrypted and potentially vulnerable to man-in-the-middle attacks.</w:t>
      </w:r>
    </w:p>
    <w:p w:rsidR="00000000" w:rsidDel="00000000" w:rsidP="00000000" w:rsidRDefault="00000000" w:rsidRPr="00000000" w14:paraId="00000135">
      <w:pPr>
        <w:numPr>
          <w:ilvl w:val="0"/>
          <w:numId w:val="385"/>
        </w:numPr>
        <w:spacing w:after="0" w:afterAutospacing="0" w:before="0" w:beforeAutospacing="0" w:lineRule="auto"/>
        <w:ind w:left="720" w:hanging="360"/>
      </w:pPr>
      <w:r w:rsidDel="00000000" w:rsidR="00000000" w:rsidRPr="00000000">
        <w:rPr>
          <w:b w:val="1"/>
          <w:rtl w:val="0"/>
        </w:rPr>
        <w:t xml:space="preserve">Observability</w:t>
      </w:r>
      <w:r w:rsidDel="00000000" w:rsidR="00000000" w:rsidRPr="00000000">
        <w:rPr>
          <w:rtl w:val="0"/>
        </w:rPr>
        <w:t xml:space="preserve">: You wouldn’t have built-in tracing, metrics, and logging across the system unless you implement those features yourself using other tools like Prometheus, Grafana, and Jaeger.</w:t>
      </w:r>
    </w:p>
    <w:p w:rsidR="00000000" w:rsidDel="00000000" w:rsidP="00000000" w:rsidRDefault="00000000" w:rsidRPr="00000000" w14:paraId="00000136">
      <w:pPr>
        <w:numPr>
          <w:ilvl w:val="0"/>
          <w:numId w:val="385"/>
        </w:numPr>
        <w:spacing w:after="240" w:before="0" w:beforeAutospacing="0" w:lineRule="auto"/>
        <w:ind w:left="720" w:hanging="360"/>
      </w:pPr>
      <w:r w:rsidDel="00000000" w:rsidR="00000000" w:rsidRPr="00000000">
        <w:rPr>
          <w:b w:val="1"/>
          <w:rtl w:val="0"/>
        </w:rPr>
        <w:t xml:space="preserve">Resiliency</w:t>
      </w:r>
      <w:r w:rsidDel="00000000" w:rsidR="00000000" w:rsidRPr="00000000">
        <w:rPr>
          <w:rtl w:val="0"/>
        </w:rPr>
        <w:t xml:space="preserve">: Without circuit breakers or retries, services may experience cascading failures, making your system less resilient.</w:t>
      </w:r>
    </w:p>
    <w:p w:rsidR="00000000" w:rsidDel="00000000" w:rsidP="00000000" w:rsidRDefault="00000000" w:rsidRPr="00000000" w14:paraId="00000137">
      <w:pPr>
        <w:spacing w:after="240" w:before="240" w:lineRule="auto"/>
        <w:rPr/>
      </w:pPr>
      <w:r w:rsidDel="00000000" w:rsidR="00000000" w:rsidRPr="00000000">
        <w:rPr>
          <w:rtl w:val="0"/>
        </w:rPr>
        <w:t xml:space="preserve">In short, </w:t>
      </w:r>
      <w:r w:rsidDel="00000000" w:rsidR="00000000" w:rsidRPr="00000000">
        <w:rPr>
          <w:b w:val="1"/>
          <w:rtl w:val="0"/>
        </w:rPr>
        <w:t xml:space="preserve">services can communicate with each other without a service mesh</w:t>
      </w:r>
      <w:r w:rsidDel="00000000" w:rsidR="00000000" w:rsidRPr="00000000">
        <w:rPr>
          <w:rtl w:val="0"/>
        </w:rPr>
        <w:t xml:space="preserve"> using Kubernetes' native networking capabilities, but the communication would be limited to basic functionality without the added benefits of a service mesh. As your application grows, a service mesh becomes increasingly beneficial for managing complex traffic patterns, securing communications, and ensuring high availability.</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k2cnfcqnb727" w:id="30"/>
      <w:bookmarkEnd w:id="30"/>
      <w:r w:rsidDel="00000000" w:rsidR="00000000" w:rsidRPr="00000000">
        <w:rPr>
          <w:b w:val="1"/>
          <w:color w:val="000000"/>
          <w:sz w:val="26"/>
          <w:szCs w:val="26"/>
          <w:rtl w:val="0"/>
        </w:rPr>
        <w:t xml:space="preserve">Real-World Scenario Without a Service Mesh</w:t>
      </w:r>
    </w:p>
    <w:p w:rsidR="00000000" w:rsidDel="00000000" w:rsidP="00000000" w:rsidRDefault="00000000" w:rsidRPr="00000000" w14:paraId="0000013A">
      <w:pPr>
        <w:spacing w:after="240" w:before="240" w:lineRule="auto"/>
        <w:rPr/>
      </w:pPr>
      <w:r w:rsidDel="00000000" w:rsidR="00000000" w:rsidRPr="00000000">
        <w:rPr>
          <w:rtl w:val="0"/>
        </w:rPr>
        <w:t xml:space="preserve">Imagine you have a microservices-based application with services like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Without a service mesh, you can still deploy each service in Kubernetes, expose them via Kubernetes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and have them communicate via HTTP or gRPC. But:</w:t>
      </w:r>
    </w:p>
    <w:p w:rsidR="00000000" w:rsidDel="00000000" w:rsidP="00000000" w:rsidRDefault="00000000" w:rsidRPr="00000000" w14:paraId="0000013B">
      <w:pPr>
        <w:numPr>
          <w:ilvl w:val="0"/>
          <w:numId w:val="399"/>
        </w:numPr>
        <w:spacing w:after="0" w:afterAutospacing="0" w:before="240" w:lineRule="auto"/>
        <w:ind w:left="720" w:hanging="360"/>
      </w:pPr>
      <w:r w:rsidDel="00000000" w:rsidR="00000000" w:rsidRPr="00000000">
        <w:rPr>
          <w:b w:val="1"/>
          <w:rtl w:val="0"/>
        </w:rPr>
        <w:t xml:space="preserve">No automatic retries</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fails temporarily.</w:t>
      </w:r>
    </w:p>
    <w:p w:rsidR="00000000" w:rsidDel="00000000" w:rsidP="00000000" w:rsidRDefault="00000000" w:rsidRPr="00000000" w14:paraId="0000013C">
      <w:pPr>
        <w:numPr>
          <w:ilvl w:val="0"/>
          <w:numId w:val="399"/>
        </w:numPr>
        <w:spacing w:after="0" w:afterAutospacing="0" w:before="0" w:beforeAutospacing="0" w:lineRule="auto"/>
        <w:ind w:left="720" w:hanging="360"/>
      </w:pPr>
      <w:r w:rsidDel="00000000" w:rsidR="00000000" w:rsidRPr="00000000">
        <w:rPr>
          <w:b w:val="1"/>
          <w:rtl w:val="0"/>
        </w:rPr>
        <w:t xml:space="preserve">No encryption</w:t>
      </w:r>
      <w:r w:rsidDel="00000000" w:rsidR="00000000" w:rsidRPr="00000000">
        <w:rPr>
          <w:rtl w:val="0"/>
        </w:rPr>
        <w:t xml:space="preserve"> for the communication between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w:t>
      </w:r>
    </w:p>
    <w:p w:rsidR="00000000" w:rsidDel="00000000" w:rsidP="00000000" w:rsidRDefault="00000000" w:rsidRPr="00000000" w14:paraId="0000013D">
      <w:pPr>
        <w:numPr>
          <w:ilvl w:val="0"/>
          <w:numId w:val="399"/>
        </w:numPr>
        <w:spacing w:after="0" w:afterAutospacing="0" w:before="0" w:beforeAutospacing="0" w:lineRule="auto"/>
        <w:ind w:left="720" w:hanging="360"/>
      </w:pPr>
      <w:r w:rsidDel="00000000" w:rsidR="00000000" w:rsidRPr="00000000">
        <w:rPr>
          <w:b w:val="1"/>
          <w:rtl w:val="0"/>
        </w:rPr>
        <w:t xml:space="preserve">No centralized monitoring</w:t>
      </w:r>
      <w:r w:rsidDel="00000000" w:rsidR="00000000" w:rsidRPr="00000000">
        <w:rPr>
          <w:rtl w:val="0"/>
        </w:rPr>
        <w:t xml:space="preserve"> of the performance and health of services.</w:t>
      </w:r>
    </w:p>
    <w:p w:rsidR="00000000" w:rsidDel="00000000" w:rsidP="00000000" w:rsidRDefault="00000000" w:rsidRPr="00000000" w14:paraId="0000013E">
      <w:pPr>
        <w:numPr>
          <w:ilvl w:val="0"/>
          <w:numId w:val="399"/>
        </w:numPr>
        <w:spacing w:after="240" w:before="0" w:beforeAutospacing="0" w:lineRule="auto"/>
        <w:ind w:left="720" w:hanging="360"/>
      </w:pPr>
      <w:r w:rsidDel="00000000" w:rsidR="00000000" w:rsidRPr="00000000">
        <w:rPr>
          <w:b w:val="1"/>
          <w:rtl w:val="0"/>
        </w:rPr>
        <w:t xml:space="preserve">No traffic routing</w:t>
      </w:r>
      <w:r w:rsidDel="00000000" w:rsidR="00000000" w:rsidRPr="00000000">
        <w:rPr>
          <w:rtl w:val="0"/>
        </w:rPr>
        <w:t xml:space="preserve"> between versions of the services.</w:t>
      </w:r>
    </w:p>
    <w:p w:rsidR="00000000" w:rsidDel="00000000" w:rsidP="00000000" w:rsidRDefault="00000000" w:rsidRPr="00000000" w14:paraId="0000013F">
      <w:pPr>
        <w:spacing w:after="240" w:before="240" w:lineRule="auto"/>
        <w:rPr/>
      </w:pPr>
      <w:r w:rsidDel="00000000" w:rsidR="00000000" w:rsidRPr="00000000">
        <w:rPr>
          <w:rtl w:val="0"/>
        </w:rPr>
        <w:t xml:space="preserve">You would have to implement these features individually (perhaps using tools like Istio, Linkerd, or manually with custom logic), which can become difficult to manage at scale.</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m5wppp3yfek5" w:id="31"/>
      <w:bookmarkEnd w:id="31"/>
      <w:r w:rsidDel="00000000" w:rsidR="00000000" w:rsidRPr="00000000">
        <w:rPr>
          <w:b w:val="1"/>
          <w:color w:val="000000"/>
          <w:sz w:val="26"/>
          <w:szCs w:val="26"/>
          <w:rtl w:val="0"/>
        </w:rPr>
        <w:t xml:space="preserve">Real-World Scenario with a Service Mesh</w:t>
      </w:r>
    </w:p>
    <w:p w:rsidR="00000000" w:rsidDel="00000000" w:rsidP="00000000" w:rsidRDefault="00000000" w:rsidRPr="00000000" w14:paraId="00000142">
      <w:pPr>
        <w:spacing w:after="240" w:before="240" w:lineRule="auto"/>
        <w:rPr/>
      </w:pPr>
      <w:r w:rsidDel="00000000" w:rsidR="00000000" w:rsidRPr="00000000">
        <w:rPr>
          <w:rtl w:val="0"/>
        </w:rPr>
        <w:t xml:space="preserve">With a </w:t>
      </w:r>
      <w:r w:rsidDel="00000000" w:rsidR="00000000" w:rsidRPr="00000000">
        <w:rPr>
          <w:b w:val="1"/>
          <w:rtl w:val="0"/>
        </w:rPr>
        <w:t xml:space="preserve">service mesh</w:t>
      </w:r>
      <w:r w:rsidDel="00000000" w:rsidR="00000000" w:rsidRPr="00000000">
        <w:rPr>
          <w:rtl w:val="0"/>
        </w:rPr>
        <w:t xml:space="preserve"> like </w:t>
      </w:r>
      <w:r w:rsidDel="00000000" w:rsidR="00000000" w:rsidRPr="00000000">
        <w:rPr>
          <w:b w:val="1"/>
          <w:rtl w:val="0"/>
        </w:rPr>
        <w:t xml:space="preserve">Istio</w:t>
      </w:r>
      <w:r w:rsidDel="00000000" w:rsidR="00000000" w:rsidRPr="00000000">
        <w:rPr>
          <w:rtl w:val="0"/>
        </w:rPr>
        <w:t xml:space="preserve"> or </w:t>
      </w:r>
      <w:r w:rsidDel="00000000" w:rsidR="00000000" w:rsidRPr="00000000">
        <w:rPr>
          <w:b w:val="1"/>
          <w:rtl w:val="0"/>
        </w:rPr>
        <w:t xml:space="preserve">Linkerd</w:t>
      </w:r>
      <w:r w:rsidDel="00000000" w:rsidR="00000000" w:rsidRPr="00000000">
        <w:rPr>
          <w:rtl w:val="0"/>
        </w:rPr>
        <w:t xml:space="preserve">:</w:t>
      </w:r>
    </w:p>
    <w:p w:rsidR="00000000" w:rsidDel="00000000" w:rsidP="00000000" w:rsidRDefault="00000000" w:rsidRPr="00000000" w14:paraId="00000143">
      <w:pPr>
        <w:numPr>
          <w:ilvl w:val="0"/>
          <w:numId w:val="153"/>
        </w:numPr>
        <w:spacing w:after="0" w:afterAutospacing="0" w:before="240" w:lineRule="auto"/>
        <w:ind w:left="720" w:hanging="360"/>
      </w:pPr>
      <w:r w:rsidDel="00000000" w:rsidR="00000000" w:rsidRPr="00000000">
        <w:rPr>
          <w:b w:val="1"/>
          <w:rtl w:val="0"/>
        </w:rPr>
        <w:t xml:space="preserve">Secure Communication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can communicate using mutual TLS (mTLS), ensuring all traffic between the services is encrypted.</w:t>
      </w:r>
    </w:p>
    <w:p w:rsidR="00000000" w:rsidDel="00000000" w:rsidP="00000000" w:rsidRDefault="00000000" w:rsidRPr="00000000" w14:paraId="00000144">
      <w:pPr>
        <w:numPr>
          <w:ilvl w:val="0"/>
          <w:numId w:val="153"/>
        </w:numPr>
        <w:spacing w:after="0" w:afterAutospacing="0" w:before="0" w:beforeAutospacing="0" w:lineRule="auto"/>
        <w:ind w:left="720" w:hanging="360"/>
      </w:pPr>
      <w:r w:rsidDel="00000000" w:rsidR="00000000" w:rsidRPr="00000000">
        <w:rPr>
          <w:b w:val="1"/>
          <w:rtl w:val="0"/>
        </w:rPr>
        <w:t xml:space="preserve">Advanced Traffic Routing</w:t>
      </w:r>
      <w:r w:rsidDel="00000000" w:rsidR="00000000" w:rsidRPr="00000000">
        <w:rPr>
          <w:rtl w:val="0"/>
        </w:rPr>
        <w:t xml:space="preserve">: You can perform canary releases for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gradually shifting traffic to the new version without downtime or disruption to users.</w:t>
      </w:r>
    </w:p>
    <w:p w:rsidR="00000000" w:rsidDel="00000000" w:rsidP="00000000" w:rsidRDefault="00000000" w:rsidRPr="00000000" w14:paraId="00000145">
      <w:pPr>
        <w:numPr>
          <w:ilvl w:val="0"/>
          <w:numId w:val="153"/>
        </w:numPr>
        <w:spacing w:after="0" w:afterAutospacing="0" w:before="0" w:beforeAutospacing="0" w:lineRule="auto"/>
        <w:ind w:left="720" w:hanging="360"/>
      </w:pPr>
      <w:r w:rsidDel="00000000" w:rsidR="00000000" w:rsidRPr="00000000">
        <w:rPr>
          <w:b w:val="1"/>
          <w:rtl w:val="0"/>
        </w:rPr>
        <w:t xml:space="preserve">Built-in Observability</w:t>
      </w:r>
      <w:r w:rsidDel="00000000" w:rsidR="00000000" w:rsidRPr="00000000">
        <w:rPr>
          <w:rtl w:val="0"/>
        </w:rPr>
        <w:t xml:space="preserve">: Service mesh automatically collects metrics, traces requests, and provides a unified dashboard for monitoring the health and performance of each microservice in the system.</w:t>
      </w:r>
    </w:p>
    <w:p w:rsidR="00000000" w:rsidDel="00000000" w:rsidP="00000000" w:rsidRDefault="00000000" w:rsidRPr="00000000" w14:paraId="00000146">
      <w:pPr>
        <w:numPr>
          <w:ilvl w:val="0"/>
          <w:numId w:val="153"/>
        </w:numPr>
        <w:spacing w:after="240" w:before="0" w:beforeAutospacing="0" w:lineRule="auto"/>
        <w:ind w:left="720" w:hanging="360"/>
      </w:pPr>
      <w:r w:rsidDel="00000000" w:rsidR="00000000" w:rsidRPr="00000000">
        <w:rPr>
          <w:b w:val="1"/>
          <w:rtl w:val="0"/>
        </w:rPr>
        <w:t xml:space="preserve">Resilience and Fault Tolerance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experiences temporary issues, the service mesh can automatically retry failed requests or return a fallback response, ensuring the application remains resilient.</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acgd2wnkul6h" w:id="32"/>
      <w:bookmarkEnd w:id="32"/>
      <w:r w:rsidDel="00000000" w:rsidR="00000000" w:rsidRPr="00000000">
        <w:rPr>
          <w:b w:val="1"/>
          <w:color w:val="000000"/>
          <w:sz w:val="26"/>
          <w:szCs w:val="26"/>
          <w:rtl w:val="0"/>
        </w:rPr>
        <w:t xml:space="preserve">Conclusion</w:t>
      </w:r>
    </w:p>
    <w:p w:rsidR="00000000" w:rsidDel="00000000" w:rsidP="00000000" w:rsidRDefault="00000000" w:rsidRPr="00000000" w14:paraId="00000149">
      <w:pPr>
        <w:spacing w:after="240" w:before="240" w:lineRule="auto"/>
        <w:rPr/>
      </w:pPr>
      <w:r w:rsidDel="00000000" w:rsidR="00000000" w:rsidRPr="00000000">
        <w:rPr>
          <w:rtl w:val="0"/>
        </w:rPr>
        <w:t xml:space="preserve">While services can communicate with each other in Kubernetes </w:t>
      </w:r>
      <w:r w:rsidDel="00000000" w:rsidR="00000000" w:rsidRPr="00000000">
        <w:rPr>
          <w:b w:val="1"/>
          <w:rtl w:val="0"/>
        </w:rPr>
        <w:t xml:space="preserve">without a service mesh</w:t>
      </w:r>
      <w:r w:rsidDel="00000000" w:rsidR="00000000" w:rsidRPr="00000000">
        <w:rPr>
          <w:rtl w:val="0"/>
        </w:rPr>
        <w:t xml:space="preserve">, the advantages of a service mesh are significant, especially in larger or more complex environments where traffic management, security, and observability are key. Service meshes simplify the management of microservices by providing built-in solutions to these challenges, making your system more robust, secure, and easier to monitor.</w:t>
      </w:r>
    </w:p>
    <w:p w:rsidR="00000000" w:rsidDel="00000000" w:rsidP="00000000" w:rsidRDefault="00000000" w:rsidRPr="00000000" w14:paraId="0000014A">
      <w:pPr>
        <w:pStyle w:val="Heading1"/>
        <w:keepNext w:val="0"/>
        <w:keepLines w:val="0"/>
        <w:spacing w:before="280" w:lineRule="auto"/>
        <w:rPr/>
      </w:pPr>
      <w:bookmarkStart w:colFirst="0" w:colLast="0" w:name="_50efg0l0a4cg" w:id="33"/>
      <w:bookmarkEnd w:id="33"/>
      <w:r w:rsidDel="00000000" w:rsidR="00000000" w:rsidRPr="00000000">
        <w:rPr>
          <w:rtl w:val="0"/>
        </w:rPr>
        <w:t xml:space="preserve">Difference Between Service Mesh and Service Registry in Kubernetes</w:t>
      </w:r>
    </w:p>
    <w:p w:rsidR="00000000" w:rsidDel="00000000" w:rsidP="00000000" w:rsidRDefault="00000000" w:rsidRPr="00000000" w14:paraId="0000014B">
      <w:pPr>
        <w:spacing w:after="240" w:before="240" w:lineRule="auto"/>
        <w:rPr/>
      </w:pPr>
      <w:r w:rsidDel="00000000" w:rsidR="00000000" w:rsidRPr="00000000">
        <w:rPr>
          <w:rtl w:val="0"/>
        </w:rPr>
        <w:t xml:space="preserve">In a </w:t>
      </w:r>
      <w:r w:rsidDel="00000000" w:rsidR="00000000" w:rsidRPr="00000000">
        <w:rPr>
          <w:b w:val="1"/>
          <w:rtl w:val="0"/>
        </w:rPr>
        <w:t xml:space="preserve">K Kubernetes environment</w:t>
      </w:r>
      <w:r w:rsidDel="00000000" w:rsidR="00000000" w:rsidRPr="00000000">
        <w:rPr>
          <w:rtl w:val="0"/>
        </w:rPr>
        <w:t xml:space="preserve">, </w:t>
      </w:r>
      <w:r w:rsidDel="00000000" w:rsidR="00000000" w:rsidRPr="00000000">
        <w:rPr>
          <w:b w:val="1"/>
          <w:rtl w:val="0"/>
        </w:rPr>
        <w:t xml:space="preserve">Service Mesh</w:t>
      </w:r>
      <w:r w:rsidDel="00000000" w:rsidR="00000000" w:rsidRPr="00000000">
        <w:rPr>
          <w:rtl w:val="0"/>
        </w:rPr>
        <w:t xml:space="preserve"> and </w:t>
      </w:r>
      <w:r w:rsidDel="00000000" w:rsidR="00000000" w:rsidRPr="00000000">
        <w:rPr>
          <w:b w:val="1"/>
          <w:rtl w:val="0"/>
        </w:rPr>
        <w:t xml:space="preserve">Service Registry</w:t>
      </w:r>
      <w:r w:rsidDel="00000000" w:rsidR="00000000" w:rsidRPr="00000000">
        <w:rPr>
          <w:rtl w:val="0"/>
        </w:rPr>
        <w:t xml:space="preserve"> are two distinct concepts, each addressing different aspects of microservices communication, but they often complement each other. Below is a detailed breakdown of each concept and their differences.</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4bbgvc1y3pfj" w:id="34"/>
      <w:bookmarkEnd w:id="34"/>
      <w:r w:rsidDel="00000000" w:rsidR="00000000" w:rsidRPr="00000000">
        <w:rPr>
          <w:b w:val="1"/>
          <w:color w:val="000000"/>
          <w:sz w:val="26"/>
          <w:szCs w:val="26"/>
          <w:rtl w:val="0"/>
        </w:rPr>
        <w:t xml:space="preserve">Service Mesh</w:t>
      </w:r>
    </w:p>
    <w:p w:rsidR="00000000" w:rsidDel="00000000" w:rsidP="00000000" w:rsidRDefault="00000000" w:rsidRPr="00000000" w14:paraId="0000014E">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is an infrastructure layer that manages service-to-service communication within a microservices architecture. It provides features like traffic management, service discovery, load balancing, encryption, observability, security, and more—without requiring changes to the application code.</w:t>
      </w:r>
    </w:p>
    <w:p w:rsidR="00000000" w:rsidDel="00000000" w:rsidP="00000000" w:rsidRDefault="00000000" w:rsidRPr="00000000" w14:paraId="0000014F">
      <w:pPr>
        <w:spacing w:after="240" w:before="240" w:lineRule="auto"/>
        <w:rPr/>
      </w:pPr>
      <w:r w:rsidDel="00000000" w:rsidR="00000000" w:rsidRPr="00000000">
        <w:rPr>
          <w:b w:val="1"/>
          <w:rtl w:val="0"/>
        </w:rPr>
        <w:t xml:space="preserve">Core Features of a Service Mesh</w:t>
      </w:r>
      <w:r w:rsidDel="00000000" w:rsidR="00000000" w:rsidRPr="00000000">
        <w:rPr>
          <w:rtl w:val="0"/>
        </w:rPr>
        <w:t xml:space="preserve">:</w:t>
      </w:r>
    </w:p>
    <w:p w:rsidR="00000000" w:rsidDel="00000000" w:rsidP="00000000" w:rsidRDefault="00000000" w:rsidRPr="00000000" w14:paraId="00000150">
      <w:pPr>
        <w:numPr>
          <w:ilvl w:val="0"/>
          <w:numId w:val="107"/>
        </w:numPr>
        <w:spacing w:after="0" w:afterAutospacing="0" w:before="240" w:lineRule="auto"/>
        <w:ind w:left="720" w:hanging="360"/>
      </w:pPr>
      <w:r w:rsidDel="00000000" w:rsidR="00000000" w:rsidRPr="00000000">
        <w:rPr>
          <w:b w:val="1"/>
          <w:rtl w:val="0"/>
        </w:rPr>
        <w:t xml:space="preserve">Traffic Management</w:t>
      </w:r>
      <w:r w:rsidDel="00000000" w:rsidR="00000000" w:rsidRPr="00000000">
        <w:rPr>
          <w:rtl w:val="0"/>
        </w:rPr>
        <w:t xml:space="preserve">:</w:t>
      </w:r>
    </w:p>
    <w:p w:rsidR="00000000" w:rsidDel="00000000" w:rsidP="00000000" w:rsidRDefault="00000000" w:rsidRPr="00000000" w14:paraId="00000151">
      <w:pPr>
        <w:numPr>
          <w:ilvl w:val="1"/>
          <w:numId w:val="107"/>
        </w:numPr>
        <w:spacing w:after="0" w:afterAutospacing="0" w:before="0" w:beforeAutospacing="0" w:lineRule="auto"/>
        <w:ind w:left="1440" w:hanging="360"/>
      </w:pPr>
      <w:r w:rsidDel="00000000" w:rsidR="00000000" w:rsidRPr="00000000">
        <w:rPr>
          <w:rtl w:val="0"/>
        </w:rPr>
        <w:t xml:space="preserve">It allows you to control how traffic flows between microservices. You can apply advanced routing rules, load balancing strategies, retries, timeouts, and traffic splitting (for canary releases or blue-green deployments).</w:t>
      </w:r>
    </w:p>
    <w:p w:rsidR="00000000" w:rsidDel="00000000" w:rsidP="00000000" w:rsidRDefault="00000000" w:rsidRPr="00000000" w14:paraId="00000152">
      <w:pPr>
        <w:numPr>
          <w:ilvl w:val="0"/>
          <w:numId w:val="107"/>
        </w:numPr>
        <w:spacing w:after="0" w:afterAutospacing="0" w:before="0" w:beforeAutospacing="0" w:lineRule="auto"/>
        <w:ind w:left="720" w:hanging="360"/>
      </w:pPr>
      <w:r w:rsidDel="00000000" w:rsidR="00000000" w:rsidRPr="00000000">
        <w:rPr>
          <w:b w:val="1"/>
          <w:rtl w:val="0"/>
        </w:rPr>
        <w:t xml:space="preserve">Security (mTLS)</w:t>
      </w:r>
      <w:r w:rsidDel="00000000" w:rsidR="00000000" w:rsidRPr="00000000">
        <w:rPr>
          <w:rtl w:val="0"/>
        </w:rPr>
        <w:t xml:space="preserve">:</w:t>
      </w:r>
    </w:p>
    <w:p w:rsidR="00000000" w:rsidDel="00000000" w:rsidP="00000000" w:rsidRDefault="00000000" w:rsidRPr="00000000" w14:paraId="00000153">
      <w:pPr>
        <w:numPr>
          <w:ilvl w:val="1"/>
          <w:numId w:val="107"/>
        </w:numPr>
        <w:spacing w:after="0" w:afterAutospacing="0" w:before="0" w:beforeAutospacing="0" w:lineRule="auto"/>
        <w:ind w:left="1440" w:hanging="360"/>
      </w:pPr>
      <w:r w:rsidDel="00000000" w:rsidR="00000000" w:rsidRPr="00000000">
        <w:rPr>
          <w:rtl w:val="0"/>
        </w:rPr>
        <w:t xml:space="preserve">Ensures secure communication between services using </w:t>
      </w:r>
      <w:r w:rsidDel="00000000" w:rsidR="00000000" w:rsidRPr="00000000">
        <w:rPr>
          <w:b w:val="1"/>
          <w:rtl w:val="0"/>
        </w:rPr>
        <w:t xml:space="preserve">mutual TLS (mTLS)</w:t>
      </w:r>
      <w:r w:rsidDel="00000000" w:rsidR="00000000" w:rsidRPr="00000000">
        <w:rPr>
          <w:rtl w:val="0"/>
        </w:rPr>
        <w:t xml:space="preserve">, which encrypts traffic and ensures that only authorized services can communicate with each other.</w:t>
      </w:r>
    </w:p>
    <w:p w:rsidR="00000000" w:rsidDel="00000000" w:rsidP="00000000" w:rsidRDefault="00000000" w:rsidRPr="00000000" w14:paraId="00000154">
      <w:pPr>
        <w:numPr>
          <w:ilvl w:val="0"/>
          <w:numId w:val="107"/>
        </w:numPr>
        <w:spacing w:after="0" w:afterAutospacing="0" w:before="0" w:beforeAutospacing="0" w:lineRule="auto"/>
        <w:ind w:left="720" w:hanging="360"/>
      </w:pPr>
      <w:r w:rsidDel="00000000" w:rsidR="00000000" w:rsidRPr="00000000">
        <w:rPr>
          <w:b w:val="1"/>
          <w:rtl w:val="0"/>
        </w:rPr>
        <w:t xml:space="preserve">Observability</w:t>
      </w:r>
      <w:r w:rsidDel="00000000" w:rsidR="00000000" w:rsidRPr="00000000">
        <w:rPr>
          <w:rtl w:val="0"/>
        </w:rPr>
        <w:t xml:space="preserve">:</w:t>
      </w:r>
    </w:p>
    <w:p w:rsidR="00000000" w:rsidDel="00000000" w:rsidP="00000000" w:rsidRDefault="00000000" w:rsidRPr="00000000" w14:paraId="00000155">
      <w:pPr>
        <w:numPr>
          <w:ilvl w:val="1"/>
          <w:numId w:val="107"/>
        </w:numPr>
        <w:spacing w:after="0" w:afterAutospacing="0" w:before="0" w:beforeAutospacing="0" w:lineRule="auto"/>
        <w:ind w:left="1440" w:hanging="360"/>
      </w:pPr>
      <w:r w:rsidDel="00000000" w:rsidR="00000000" w:rsidRPr="00000000">
        <w:rPr>
          <w:rtl w:val="0"/>
        </w:rPr>
        <w:t xml:space="preserve">Provides tools to track, monitor, and trace requests across the system, offering visibility into service-to-service communication through logging, metrics, and distributed tracing.</w:t>
      </w:r>
    </w:p>
    <w:p w:rsidR="00000000" w:rsidDel="00000000" w:rsidP="00000000" w:rsidRDefault="00000000" w:rsidRPr="00000000" w14:paraId="00000156">
      <w:pPr>
        <w:numPr>
          <w:ilvl w:val="0"/>
          <w:numId w:val="107"/>
        </w:numPr>
        <w:spacing w:after="0" w:afterAutospacing="0" w:before="0" w:beforeAutospacing="0" w:lineRule="auto"/>
        <w:ind w:left="720" w:hanging="360"/>
      </w:pPr>
      <w:r w:rsidDel="00000000" w:rsidR="00000000" w:rsidRPr="00000000">
        <w:rPr>
          <w:b w:val="1"/>
          <w:rtl w:val="0"/>
        </w:rPr>
        <w:t xml:space="preserve">Fault Tolerance and Resilience</w:t>
      </w:r>
      <w:r w:rsidDel="00000000" w:rsidR="00000000" w:rsidRPr="00000000">
        <w:rPr>
          <w:rtl w:val="0"/>
        </w:rPr>
        <w:t xml:space="preserve">:</w:t>
      </w:r>
    </w:p>
    <w:p w:rsidR="00000000" w:rsidDel="00000000" w:rsidP="00000000" w:rsidRDefault="00000000" w:rsidRPr="00000000" w14:paraId="00000157">
      <w:pPr>
        <w:numPr>
          <w:ilvl w:val="1"/>
          <w:numId w:val="107"/>
        </w:numPr>
        <w:spacing w:after="0" w:afterAutospacing="0" w:before="0" w:beforeAutospacing="0" w:lineRule="auto"/>
        <w:ind w:left="1440" w:hanging="360"/>
      </w:pPr>
      <w:r w:rsidDel="00000000" w:rsidR="00000000" w:rsidRPr="00000000">
        <w:rPr>
          <w:rtl w:val="0"/>
        </w:rPr>
        <w:t xml:space="preserve">Implements patterns such as </w:t>
      </w:r>
      <w:r w:rsidDel="00000000" w:rsidR="00000000" w:rsidRPr="00000000">
        <w:rPr>
          <w:b w:val="1"/>
          <w:rtl w:val="0"/>
        </w:rPr>
        <w:t xml:space="preserve">circuit breaking</w:t>
      </w:r>
      <w:r w:rsidDel="00000000" w:rsidR="00000000" w:rsidRPr="00000000">
        <w:rPr>
          <w:rtl w:val="0"/>
        </w:rPr>
        <w:t xml:space="preserve">, </w:t>
      </w:r>
      <w:r w:rsidDel="00000000" w:rsidR="00000000" w:rsidRPr="00000000">
        <w:rPr>
          <w:b w:val="1"/>
          <w:rtl w:val="0"/>
        </w:rPr>
        <w:t xml:space="preserve">retries</w:t>
      </w:r>
      <w:r w:rsidDel="00000000" w:rsidR="00000000" w:rsidRPr="00000000">
        <w:rPr>
          <w:rtl w:val="0"/>
        </w:rPr>
        <w:t xml:space="preserve">, </w:t>
      </w:r>
      <w:r w:rsidDel="00000000" w:rsidR="00000000" w:rsidRPr="00000000">
        <w:rPr>
          <w:b w:val="1"/>
          <w:rtl w:val="0"/>
        </w:rPr>
        <w:t xml:space="preserve">timeouts</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to improve the reliability and fault tolerance of the system.</w:t>
      </w:r>
    </w:p>
    <w:p w:rsidR="00000000" w:rsidDel="00000000" w:rsidP="00000000" w:rsidRDefault="00000000" w:rsidRPr="00000000" w14:paraId="00000158">
      <w:pPr>
        <w:numPr>
          <w:ilvl w:val="0"/>
          <w:numId w:val="107"/>
        </w:numPr>
        <w:spacing w:after="0" w:afterAutospacing="0" w:before="0" w:beforeAutospacing="0" w:lineRule="auto"/>
        <w:ind w:left="720" w:hanging="360"/>
      </w:pPr>
      <w:r w:rsidDel="00000000" w:rsidR="00000000" w:rsidRPr="00000000">
        <w:rPr>
          <w:b w:val="1"/>
          <w:rtl w:val="0"/>
        </w:rPr>
        <w:t xml:space="preserve">Service Proxy</w:t>
      </w:r>
      <w:r w:rsidDel="00000000" w:rsidR="00000000" w:rsidRPr="00000000">
        <w:rPr>
          <w:rtl w:val="0"/>
        </w:rPr>
        <w:t xml:space="preserve">:</w:t>
      </w:r>
    </w:p>
    <w:p w:rsidR="00000000" w:rsidDel="00000000" w:rsidP="00000000" w:rsidRDefault="00000000" w:rsidRPr="00000000" w14:paraId="00000159">
      <w:pPr>
        <w:numPr>
          <w:ilvl w:val="1"/>
          <w:numId w:val="107"/>
        </w:numPr>
        <w:spacing w:after="240" w:before="0" w:beforeAutospacing="0" w:lineRule="auto"/>
        <w:ind w:left="1440" w:hanging="360"/>
      </w:pPr>
      <w:r w:rsidDel="00000000" w:rsidR="00000000" w:rsidRPr="00000000">
        <w:rPr>
          <w:rtl w:val="0"/>
        </w:rPr>
        <w:t xml:space="preserve">A service mesh typically deploys </w:t>
      </w:r>
      <w:r w:rsidDel="00000000" w:rsidR="00000000" w:rsidRPr="00000000">
        <w:rPr>
          <w:b w:val="1"/>
          <w:rtl w:val="0"/>
        </w:rPr>
        <w:t xml:space="preserve">sidecar proxies</w:t>
      </w:r>
      <w:r w:rsidDel="00000000" w:rsidR="00000000" w:rsidRPr="00000000">
        <w:rPr>
          <w:rtl w:val="0"/>
        </w:rPr>
        <w:t xml:space="preserve"> (e.g., </w:t>
      </w:r>
      <w:r w:rsidDel="00000000" w:rsidR="00000000" w:rsidRPr="00000000">
        <w:rPr>
          <w:b w:val="1"/>
          <w:rtl w:val="0"/>
        </w:rPr>
        <w:t xml:space="preserve">Envoy</w:t>
      </w:r>
      <w:r w:rsidDel="00000000" w:rsidR="00000000" w:rsidRPr="00000000">
        <w:rPr>
          <w:rtl w:val="0"/>
        </w:rPr>
        <w:t xml:space="preserve">) alongside each microservice. These proxies handle traffic management and security without requiring modification of the microservice code.</w:t>
      </w:r>
    </w:p>
    <w:p w:rsidR="00000000" w:rsidDel="00000000" w:rsidP="00000000" w:rsidRDefault="00000000" w:rsidRPr="00000000" w14:paraId="0000015A">
      <w:pPr>
        <w:spacing w:after="240" w:before="240" w:lineRule="auto"/>
        <w:rPr/>
      </w:pPr>
      <w:r w:rsidDel="00000000" w:rsidR="00000000" w:rsidRPr="00000000">
        <w:rPr>
          <w:b w:val="1"/>
          <w:rtl w:val="0"/>
        </w:rPr>
        <w:t xml:space="preserve">Popular Service Meshes in Kubernetes</w:t>
      </w:r>
      <w:r w:rsidDel="00000000" w:rsidR="00000000" w:rsidRPr="00000000">
        <w:rPr>
          <w:rtl w:val="0"/>
        </w:rPr>
        <w:t xml:space="preserve">:</w:t>
      </w:r>
    </w:p>
    <w:p w:rsidR="00000000" w:rsidDel="00000000" w:rsidP="00000000" w:rsidRDefault="00000000" w:rsidRPr="00000000" w14:paraId="0000015B">
      <w:pPr>
        <w:numPr>
          <w:ilvl w:val="0"/>
          <w:numId w:val="113"/>
        </w:numPr>
        <w:spacing w:after="0" w:afterAutospacing="0" w:before="240" w:lineRule="auto"/>
        <w:ind w:left="720" w:hanging="360"/>
      </w:pPr>
      <w:r w:rsidDel="00000000" w:rsidR="00000000" w:rsidRPr="00000000">
        <w:rPr>
          <w:b w:val="1"/>
          <w:rtl w:val="0"/>
        </w:rPr>
        <w:t xml:space="preserve">Istio</w:t>
      </w:r>
    </w:p>
    <w:p w:rsidR="00000000" w:rsidDel="00000000" w:rsidP="00000000" w:rsidRDefault="00000000" w:rsidRPr="00000000" w14:paraId="0000015C">
      <w:pPr>
        <w:numPr>
          <w:ilvl w:val="0"/>
          <w:numId w:val="113"/>
        </w:numPr>
        <w:spacing w:after="0" w:afterAutospacing="0" w:before="0" w:beforeAutospacing="0" w:lineRule="auto"/>
        <w:ind w:left="720" w:hanging="360"/>
      </w:pPr>
      <w:r w:rsidDel="00000000" w:rsidR="00000000" w:rsidRPr="00000000">
        <w:rPr>
          <w:b w:val="1"/>
          <w:rtl w:val="0"/>
        </w:rPr>
        <w:t xml:space="preserve">Linkerd</w:t>
      </w:r>
    </w:p>
    <w:p w:rsidR="00000000" w:rsidDel="00000000" w:rsidP="00000000" w:rsidRDefault="00000000" w:rsidRPr="00000000" w14:paraId="0000015D">
      <w:pPr>
        <w:numPr>
          <w:ilvl w:val="0"/>
          <w:numId w:val="113"/>
        </w:numPr>
        <w:spacing w:after="0" w:afterAutospacing="0" w:before="0" w:beforeAutospacing="0" w:lineRule="auto"/>
        <w:ind w:left="720" w:hanging="360"/>
      </w:pPr>
      <w:r w:rsidDel="00000000" w:rsidR="00000000" w:rsidRPr="00000000">
        <w:rPr>
          <w:b w:val="1"/>
          <w:rtl w:val="0"/>
        </w:rPr>
        <w:t xml:space="preserve">Consul</w:t>
      </w:r>
    </w:p>
    <w:p w:rsidR="00000000" w:rsidDel="00000000" w:rsidP="00000000" w:rsidRDefault="00000000" w:rsidRPr="00000000" w14:paraId="0000015E">
      <w:pPr>
        <w:numPr>
          <w:ilvl w:val="0"/>
          <w:numId w:val="113"/>
        </w:numPr>
        <w:spacing w:after="240" w:before="0" w:beforeAutospacing="0" w:lineRule="auto"/>
        <w:ind w:left="720" w:hanging="360"/>
      </w:pPr>
      <w:r w:rsidDel="00000000" w:rsidR="00000000" w:rsidRPr="00000000">
        <w:rPr>
          <w:b w:val="1"/>
          <w:rtl w:val="0"/>
        </w:rPr>
        <w:t xml:space="preserve">Kuma</w:t>
      </w:r>
    </w:p>
    <w:p w:rsidR="00000000" w:rsidDel="00000000" w:rsidP="00000000" w:rsidRDefault="00000000" w:rsidRPr="00000000" w14:paraId="0000015F">
      <w:pPr>
        <w:spacing w:after="240" w:before="240" w:lineRule="auto"/>
        <w:rPr/>
      </w:pPr>
      <w:r w:rsidDel="00000000" w:rsidR="00000000" w:rsidRPr="00000000">
        <w:rPr>
          <w:b w:val="1"/>
          <w:rtl w:val="0"/>
        </w:rPr>
        <w:t xml:space="preserve">Example Use Case</w:t>
      </w:r>
      <w:r w:rsidDel="00000000" w:rsidR="00000000" w:rsidRPr="00000000">
        <w:rPr>
          <w:rtl w:val="0"/>
        </w:rPr>
        <w:t xml:space="preserve">: If you have a microservices-based e-commerce application with services like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inventory-service</w:t>
      </w:r>
      <w:r w:rsidDel="00000000" w:rsidR="00000000" w:rsidRPr="00000000">
        <w:rPr>
          <w:rtl w:val="0"/>
        </w:rPr>
        <w:t xml:space="preserve">, a service mesh can manage encrypted communication between these services, apply load balancing, implement circuit breaking, and allow for easy traffic routing (e.g., blue-green deployments or canary releases).</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1"/>
        <w:keepNext w:val="0"/>
        <w:keepLines w:val="0"/>
        <w:spacing w:before="280" w:lineRule="auto"/>
        <w:rPr/>
      </w:pPr>
      <w:bookmarkStart w:colFirst="0" w:colLast="0" w:name="_4o5fb3h12dhy" w:id="35"/>
      <w:bookmarkEnd w:id="35"/>
      <w:r w:rsidDel="00000000" w:rsidR="00000000" w:rsidRPr="00000000">
        <w:rPr>
          <w:rtl w:val="0"/>
        </w:rPr>
        <w:t xml:space="preserve">Service Registry</w:t>
      </w:r>
    </w:p>
    <w:p w:rsidR="00000000" w:rsidDel="00000000" w:rsidP="00000000" w:rsidRDefault="00000000" w:rsidRPr="00000000" w14:paraId="00000162">
      <w:pPr>
        <w:spacing w:after="240" w:before="240" w:lineRule="auto"/>
        <w:rPr/>
      </w:pPr>
      <w:r w:rsidDel="00000000" w:rsidR="00000000" w:rsidRPr="00000000">
        <w:rPr>
          <w:rtl w:val="0"/>
        </w:rPr>
        <w:t xml:space="preserve">A </w:t>
      </w:r>
      <w:r w:rsidDel="00000000" w:rsidR="00000000" w:rsidRPr="00000000">
        <w:rPr>
          <w:b w:val="1"/>
          <w:rtl w:val="0"/>
        </w:rPr>
        <w:t xml:space="preserve">Service Registry</w:t>
      </w:r>
      <w:r w:rsidDel="00000000" w:rsidR="00000000" w:rsidRPr="00000000">
        <w:rPr>
          <w:rtl w:val="0"/>
        </w:rPr>
        <w:t xml:space="preserve"> is a database or a directory that maintains a list of all available services in a distributed system. It provides information about </w:t>
      </w:r>
      <w:r w:rsidDel="00000000" w:rsidR="00000000" w:rsidRPr="00000000">
        <w:rPr>
          <w:b w:val="1"/>
          <w:rtl w:val="0"/>
        </w:rPr>
        <w:t xml:space="preserve">services' endpoints</w:t>
      </w:r>
      <w:r w:rsidDel="00000000" w:rsidR="00000000" w:rsidRPr="00000000">
        <w:rPr>
          <w:rtl w:val="0"/>
        </w:rPr>
        <w:t xml:space="preserve"> (IP addresses, ports, etc.) and their </w:t>
      </w:r>
      <w:r w:rsidDel="00000000" w:rsidR="00000000" w:rsidRPr="00000000">
        <w:rPr>
          <w:b w:val="1"/>
          <w:rtl w:val="0"/>
        </w:rPr>
        <w:t xml:space="preserve">availability</w:t>
      </w:r>
      <w:r w:rsidDel="00000000" w:rsidR="00000000" w:rsidRPr="00000000">
        <w:rPr>
          <w:rtl w:val="0"/>
        </w:rPr>
        <w:t xml:space="preserve">, which allows services to find and communicate with each other.</w:t>
      </w:r>
    </w:p>
    <w:p w:rsidR="00000000" w:rsidDel="00000000" w:rsidP="00000000" w:rsidRDefault="00000000" w:rsidRPr="00000000" w14:paraId="00000163">
      <w:pPr>
        <w:spacing w:after="240" w:before="240" w:lineRule="auto"/>
        <w:rPr/>
      </w:pPr>
      <w:r w:rsidDel="00000000" w:rsidR="00000000" w:rsidRPr="00000000">
        <w:rPr>
          <w:b w:val="1"/>
          <w:rtl w:val="0"/>
        </w:rPr>
        <w:t xml:space="preserve">Core Features of a Service Registry</w:t>
      </w:r>
      <w:r w:rsidDel="00000000" w:rsidR="00000000" w:rsidRPr="00000000">
        <w:rPr>
          <w:rtl w:val="0"/>
        </w:rPr>
        <w:t xml:space="preserve">:</w:t>
      </w:r>
    </w:p>
    <w:p w:rsidR="00000000" w:rsidDel="00000000" w:rsidP="00000000" w:rsidRDefault="00000000" w:rsidRPr="00000000" w14:paraId="00000164">
      <w:pPr>
        <w:numPr>
          <w:ilvl w:val="0"/>
          <w:numId w:val="394"/>
        </w:numPr>
        <w:spacing w:after="0" w:afterAutospacing="0" w:before="240" w:lineRule="auto"/>
        <w:ind w:left="720" w:hanging="360"/>
      </w:pPr>
      <w:r w:rsidDel="00000000" w:rsidR="00000000" w:rsidRPr="00000000">
        <w:rPr>
          <w:b w:val="1"/>
          <w:rtl w:val="0"/>
        </w:rPr>
        <w:t xml:space="preserve">Service Discovery</w:t>
      </w:r>
      <w:r w:rsidDel="00000000" w:rsidR="00000000" w:rsidRPr="00000000">
        <w:rPr>
          <w:rtl w:val="0"/>
        </w:rPr>
        <w:t xml:space="preserve">:</w:t>
      </w:r>
    </w:p>
    <w:p w:rsidR="00000000" w:rsidDel="00000000" w:rsidP="00000000" w:rsidRDefault="00000000" w:rsidRPr="00000000" w14:paraId="00000165">
      <w:pPr>
        <w:numPr>
          <w:ilvl w:val="1"/>
          <w:numId w:val="394"/>
        </w:numPr>
        <w:spacing w:after="0" w:afterAutospacing="0" w:before="0" w:beforeAutospacing="0" w:lineRule="auto"/>
        <w:ind w:left="1440" w:hanging="360"/>
      </w:pPr>
      <w:r w:rsidDel="00000000" w:rsidR="00000000" w:rsidRPr="00000000">
        <w:rPr>
          <w:rtl w:val="0"/>
        </w:rPr>
        <w:t xml:space="preserve">It helps services discover each other dynamically, without needing to hard-code IP addresses or DNS names. This is especially important in environments where services may scale up or down frequently (like in Kubernetes with pods being created or terminated dynamically).</w:t>
      </w:r>
    </w:p>
    <w:p w:rsidR="00000000" w:rsidDel="00000000" w:rsidP="00000000" w:rsidRDefault="00000000" w:rsidRPr="00000000" w14:paraId="00000166">
      <w:pPr>
        <w:numPr>
          <w:ilvl w:val="0"/>
          <w:numId w:val="394"/>
        </w:numPr>
        <w:spacing w:after="0" w:afterAutospacing="0" w:before="0" w:beforeAutospacing="0" w:lineRule="auto"/>
        <w:ind w:left="720" w:hanging="360"/>
      </w:pPr>
      <w:r w:rsidDel="00000000" w:rsidR="00000000" w:rsidRPr="00000000">
        <w:rPr>
          <w:b w:val="1"/>
          <w:rtl w:val="0"/>
        </w:rPr>
        <w:t xml:space="preserve">Service Registration and Deregistration</w:t>
      </w:r>
      <w:r w:rsidDel="00000000" w:rsidR="00000000" w:rsidRPr="00000000">
        <w:rPr>
          <w:rtl w:val="0"/>
        </w:rPr>
        <w:t xml:space="preserve">:</w:t>
      </w:r>
    </w:p>
    <w:p w:rsidR="00000000" w:rsidDel="00000000" w:rsidP="00000000" w:rsidRDefault="00000000" w:rsidRPr="00000000" w14:paraId="00000167">
      <w:pPr>
        <w:numPr>
          <w:ilvl w:val="1"/>
          <w:numId w:val="394"/>
        </w:numPr>
        <w:spacing w:after="0" w:afterAutospacing="0" w:before="0" w:beforeAutospacing="0" w:lineRule="auto"/>
        <w:ind w:left="1440" w:hanging="360"/>
      </w:pPr>
      <w:r w:rsidDel="00000000" w:rsidR="00000000" w:rsidRPr="00000000">
        <w:rPr>
          <w:rtl w:val="0"/>
        </w:rPr>
        <w:t xml:space="preserve">Services register themselves with the registry when they start, providing details like their network address (IP and port). When services stop, they deregister from the registry.</w:t>
      </w:r>
    </w:p>
    <w:p w:rsidR="00000000" w:rsidDel="00000000" w:rsidP="00000000" w:rsidRDefault="00000000" w:rsidRPr="00000000" w14:paraId="00000168">
      <w:pPr>
        <w:numPr>
          <w:ilvl w:val="0"/>
          <w:numId w:val="394"/>
        </w:numPr>
        <w:spacing w:after="0" w:afterAutospacing="0" w:before="0" w:beforeAutospacing="0" w:lineRule="auto"/>
        <w:ind w:left="720" w:hanging="360"/>
      </w:pPr>
      <w:r w:rsidDel="00000000" w:rsidR="00000000" w:rsidRPr="00000000">
        <w:rPr>
          <w:b w:val="1"/>
          <w:rtl w:val="0"/>
        </w:rPr>
        <w:t xml:space="preserve">Health Checking</w:t>
      </w:r>
      <w:r w:rsidDel="00000000" w:rsidR="00000000" w:rsidRPr="00000000">
        <w:rPr>
          <w:rtl w:val="0"/>
        </w:rPr>
        <w:t xml:space="preserve">:</w:t>
      </w:r>
    </w:p>
    <w:p w:rsidR="00000000" w:rsidDel="00000000" w:rsidP="00000000" w:rsidRDefault="00000000" w:rsidRPr="00000000" w14:paraId="00000169">
      <w:pPr>
        <w:numPr>
          <w:ilvl w:val="1"/>
          <w:numId w:val="394"/>
        </w:numPr>
        <w:spacing w:after="0" w:afterAutospacing="0" w:before="0" w:beforeAutospacing="0" w:lineRule="auto"/>
        <w:ind w:left="1440" w:hanging="360"/>
      </w:pPr>
      <w:r w:rsidDel="00000000" w:rsidR="00000000" w:rsidRPr="00000000">
        <w:rPr>
          <w:rtl w:val="0"/>
        </w:rPr>
        <w:t xml:space="preserve">A service registry often includes health checks to monitor the status of services, ensuring that only healthy services are used by clients.</w:t>
      </w:r>
    </w:p>
    <w:p w:rsidR="00000000" w:rsidDel="00000000" w:rsidP="00000000" w:rsidRDefault="00000000" w:rsidRPr="00000000" w14:paraId="0000016A">
      <w:pPr>
        <w:numPr>
          <w:ilvl w:val="0"/>
          <w:numId w:val="394"/>
        </w:numPr>
        <w:spacing w:after="0" w:afterAutospacing="0" w:before="0" w:beforeAutospacing="0" w:lineRule="auto"/>
        <w:ind w:left="720" w:hanging="360"/>
      </w:pPr>
      <w:r w:rsidDel="00000000" w:rsidR="00000000" w:rsidRPr="00000000">
        <w:rPr>
          <w:b w:val="1"/>
          <w:rtl w:val="0"/>
        </w:rPr>
        <w:t xml:space="preserve">Dynamic Endpoints</w:t>
      </w:r>
      <w:r w:rsidDel="00000000" w:rsidR="00000000" w:rsidRPr="00000000">
        <w:rPr>
          <w:rtl w:val="0"/>
        </w:rPr>
        <w:t xml:space="preserve">:</w:t>
      </w:r>
    </w:p>
    <w:p w:rsidR="00000000" w:rsidDel="00000000" w:rsidP="00000000" w:rsidRDefault="00000000" w:rsidRPr="00000000" w14:paraId="0000016B">
      <w:pPr>
        <w:numPr>
          <w:ilvl w:val="1"/>
          <w:numId w:val="394"/>
        </w:numPr>
        <w:spacing w:after="240" w:before="0" w:beforeAutospacing="0" w:lineRule="auto"/>
        <w:ind w:left="1440" w:hanging="360"/>
      </w:pPr>
      <w:r w:rsidDel="00000000" w:rsidR="00000000" w:rsidRPr="00000000">
        <w:rPr>
          <w:rtl w:val="0"/>
        </w:rPr>
        <w:t xml:space="preserve">As services in a microservices environment are often ephemeral (e.g., Kubernetes pods are created and destroyed), the service registry allows clients to discover services even as the set of available instances changes.</w:t>
      </w:r>
    </w:p>
    <w:p w:rsidR="00000000" w:rsidDel="00000000" w:rsidP="00000000" w:rsidRDefault="00000000" w:rsidRPr="00000000" w14:paraId="0000016C">
      <w:pPr>
        <w:spacing w:after="240" w:before="240" w:lineRule="auto"/>
        <w:rPr/>
      </w:pPr>
      <w:r w:rsidDel="00000000" w:rsidR="00000000" w:rsidRPr="00000000">
        <w:rPr>
          <w:b w:val="1"/>
          <w:rtl w:val="0"/>
        </w:rPr>
        <w:t xml:space="preserve">Popular Service Registries</w:t>
      </w:r>
      <w:r w:rsidDel="00000000" w:rsidR="00000000" w:rsidRPr="00000000">
        <w:rPr>
          <w:rtl w:val="0"/>
        </w:rPr>
        <w:t xml:space="preserve">:</w:t>
      </w:r>
    </w:p>
    <w:p w:rsidR="00000000" w:rsidDel="00000000" w:rsidP="00000000" w:rsidRDefault="00000000" w:rsidRPr="00000000" w14:paraId="0000016D">
      <w:pPr>
        <w:numPr>
          <w:ilvl w:val="0"/>
          <w:numId w:val="37"/>
        </w:numPr>
        <w:spacing w:after="0" w:afterAutospacing="0" w:before="240" w:lineRule="auto"/>
        <w:ind w:left="720" w:hanging="360"/>
      </w:pPr>
      <w:r w:rsidDel="00000000" w:rsidR="00000000" w:rsidRPr="00000000">
        <w:rPr>
          <w:b w:val="1"/>
          <w:rtl w:val="0"/>
        </w:rPr>
        <w:t xml:space="preserve">Consul</w:t>
      </w:r>
    </w:p>
    <w:p w:rsidR="00000000" w:rsidDel="00000000" w:rsidP="00000000" w:rsidRDefault="00000000" w:rsidRPr="00000000" w14:paraId="0000016E">
      <w:pPr>
        <w:numPr>
          <w:ilvl w:val="0"/>
          <w:numId w:val="37"/>
        </w:numPr>
        <w:spacing w:after="0" w:afterAutospacing="0" w:before="0" w:beforeAutospacing="0" w:lineRule="auto"/>
        <w:ind w:left="720" w:hanging="360"/>
      </w:pPr>
      <w:r w:rsidDel="00000000" w:rsidR="00000000" w:rsidRPr="00000000">
        <w:rPr>
          <w:b w:val="1"/>
          <w:rtl w:val="0"/>
        </w:rPr>
        <w:t xml:space="preserve">Eureka</w:t>
      </w:r>
    </w:p>
    <w:p w:rsidR="00000000" w:rsidDel="00000000" w:rsidP="00000000" w:rsidRDefault="00000000" w:rsidRPr="00000000" w14:paraId="0000016F">
      <w:pPr>
        <w:numPr>
          <w:ilvl w:val="0"/>
          <w:numId w:val="37"/>
        </w:numPr>
        <w:spacing w:after="0" w:afterAutospacing="0" w:before="0" w:beforeAutospacing="0" w:lineRule="auto"/>
        <w:ind w:left="720" w:hanging="360"/>
      </w:pPr>
      <w:r w:rsidDel="00000000" w:rsidR="00000000" w:rsidRPr="00000000">
        <w:rPr>
          <w:b w:val="1"/>
          <w:rtl w:val="0"/>
        </w:rPr>
        <w:t xml:space="preserve">Etcd</w:t>
      </w:r>
      <w:r w:rsidDel="00000000" w:rsidR="00000000" w:rsidRPr="00000000">
        <w:rPr>
          <w:rtl w:val="0"/>
        </w:rPr>
        <w:t xml:space="preserve"> (used by Kubernetes itself for cluster state)</w:t>
      </w:r>
    </w:p>
    <w:p w:rsidR="00000000" w:rsidDel="00000000" w:rsidP="00000000" w:rsidRDefault="00000000" w:rsidRPr="00000000" w14:paraId="00000170">
      <w:pPr>
        <w:numPr>
          <w:ilvl w:val="0"/>
          <w:numId w:val="37"/>
        </w:numPr>
        <w:spacing w:after="0" w:afterAutospacing="0" w:before="0" w:beforeAutospacing="0" w:lineRule="auto"/>
        <w:ind w:left="720" w:hanging="360"/>
      </w:pPr>
      <w:r w:rsidDel="00000000" w:rsidR="00000000" w:rsidRPr="00000000">
        <w:rPr>
          <w:b w:val="1"/>
          <w:rtl w:val="0"/>
        </w:rPr>
        <w:t xml:space="preserve">Zookeeper</w:t>
      </w:r>
    </w:p>
    <w:p w:rsidR="00000000" w:rsidDel="00000000" w:rsidP="00000000" w:rsidRDefault="00000000" w:rsidRPr="00000000" w14:paraId="00000171">
      <w:pPr>
        <w:numPr>
          <w:ilvl w:val="0"/>
          <w:numId w:val="37"/>
        </w:numPr>
        <w:spacing w:after="240" w:before="0" w:beforeAutospacing="0" w:lineRule="auto"/>
        <w:ind w:left="720" w:hanging="360"/>
      </w:pPr>
      <w:r w:rsidDel="00000000" w:rsidR="00000000" w:rsidRPr="00000000">
        <w:rPr>
          <w:b w:val="1"/>
          <w:rtl w:val="0"/>
        </w:rPr>
        <w:t xml:space="preserve">Kubernetes DNS</w:t>
      </w:r>
    </w:p>
    <w:p w:rsidR="00000000" w:rsidDel="00000000" w:rsidP="00000000" w:rsidRDefault="00000000" w:rsidRPr="00000000" w14:paraId="00000172">
      <w:pPr>
        <w:spacing w:after="240" w:before="240" w:lineRule="auto"/>
        <w:rPr/>
      </w:pPr>
      <w:r w:rsidDel="00000000" w:rsidR="00000000" w:rsidRPr="00000000">
        <w:rPr>
          <w:b w:val="1"/>
          <w:rtl w:val="0"/>
        </w:rPr>
        <w:t xml:space="preserve">Example Use Case</w:t>
      </w:r>
      <w:r w:rsidDel="00000000" w:rsidR="00000000" w:rsidRPr="00000000">
        <w:rPr>
          <w:rtl w:val="0"/>
        </w:rPr>
        <w:t xml:space="preserve">: In a Kubernetes environment, the </w:t>
      </w:r>
      <w:r w:rsidDel="00000000" w:rsidR="00000000" w:rsidRPr="00000000">
        <w:rPr>
          <w:b w:val="1"/>
          <w:rtl w:val="0"/>
        </w:rPr>
        <w:t xml:space="preserve">Kubernetes Service</w:t>
      </w:r>
      <w:r w:rsidDel="00000000" w:rsidR="00000000" w:rsidRPr="00000000">
        <w:rPr>
          <w:rtl w:val="0"/>
        </w:rPr>
        <w:t xml:space="preserve"> itself acts as a basic service registry. Kubernetes manages DNS and allows pods to resolve each other's service names (e.g., </w:t>
      </w:r>
      <w:r w:rsidDel="00000000" w:rsidR="00000000" w:rsidRPr="00000000">
        <w:rPr>
          <w:rFonts w:ascii="Roboto Mono" w:cs="Roboto Mono" w:eastAsia="Roboto Mono" w:hAnsi="Roboto Mono"/>
          <w:color w:val="188038"/>
          <w:rtl w:val="0"/>
        </w:rPr>
        <w:t xml:space="preserve">payment-service.default.svc.cluster.local</w:t>
      </w:r>
      <w:r w:rsidDel="00000000" w:rsidR="00000000" w:rsidRPr="00000000">
        <w:rPr>
          <w:rtl w:val="0"/>
        </w:rPr>
        <w:t xml:space="preserve">) dynamically, without needing to manually configure endpoints.</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5cl2x4wnvf2l" w:id="36"/>
      <w:bookmarkEnd w:id="36"/>
      <w:r w:rsidDel="00000000" w:rsidR="00000000" w:rsidRPr="00000000">
        <w:rPr>
          <w:b w:val="1"/>
          <w:color w:val="000000"/>
          <w:sz w:val="26"/>
          <w:szCs w:val="26"/>
          <w:rtl w:val="0"/>
        </w:rPr>
        <w:t xml:space="preserve">Key Differences Between Service Mesh and Service Registry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5163806552262"/>
        <w:gridCol w:w="3728.4243369734795"/>
        <w:gridCol w:w="3962.059282371295"/>
        <w:tblGridChange w:id="0">
          <w:tblGrid>
            <w:gridCol w:w="1669.5163806552262"/>
            <w:gridCol w:w="3728.4243369734795"/>
            <w:gridCol w:w="3962.059282371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b w:val="1"/>
                <w:rtl w:val="0"/>
              </w:rPr>
              <w:t xml:space="preserve">Service Mesh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b w:val="1"/>
                <w:rtl w:val="0"/>
              </w:rPr>
              <w:t xml:space="preserve">Service Registry</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Manages service-to-service communication, security, traffic management, observability, and 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Provides a registry or directory where services register themselves and make their endpoints discoverable.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b w:val="1"/>
                <w:rtl w:val="0"/>
              </w:rPr>
              <w:t xml:space="preserve">Core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Provides features like traffic routing, encryption, observability, and resilience (e.g., retries, circuit breaking).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Enables service discovery and dynamic management of service endpoints and health.</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Typically involves sidecar proxies (e.g., Envoy), control planes, and data planes for managing traffic and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Central registry (e.g., Consul, Eureka, Kubernetes DNS), with APIs for service registration and health checking.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Example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Managing traffic flow between microservices, enforcing mTLS, and enabling observability and resilience.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Enabling services to discover and communicate with each other dynamically based on available endpoints.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Service 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Service mesh </w:t>
            </w:r>
            <w:r w:rsidDel="00000000" w:rsidR="00000000" w:rsidRPr="00000000">
              <w:rPr>
                <w:b w:val="1"/>
                <w:rtl w:val="0"/>
              </w:rPr>
              <w:t xml:space="preserve">can</w:t>
            </w:r>
            <w:r w:rsidDel="00000000" w:rsidR="00000000" w:rsidRPr="00000000">
              <w:rPr>
                <w:rtl w:val="0"/>
              </w:rPr>
              <w:t xml:space="preserve"> use a service registry for service discovery, but adds traffic management and security features on 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Primary purpose</w:t>
            </w:r>
            <w:r w:rsidDel="00000000" w:rsidR="00000000" w:rsidRPr="00000000">
              <w:rPr>
                <w:rtl w:val="0"/>
              </w:rPr>
              <w:t xml:space="preserve"> of service registry is to enable service discovery by storing service endpoints and health status.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Provides features like mTLS, access control, and authorization between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Does not handle security directly; it simply makes services discoverable. Security is often handled by other tools or mechanisms.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Traffic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Provides advanced routing capabilities (e.g., canary releases, blue-green deployments, weighted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Does not handle traffic routing; it simply helps services find each other.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b w:val="1"/>
                <w:rtl w:val="0"/>
              </w:rPr>
              <w:t xml:space="preserve">Resilience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Implements resiliency patterns like retries, timeouts, circuit breaking, and load balancing.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Service registry typically doesn't provide resiliency patterns directly; these are handled by other tools (e.g., service mesh or application logic).</w:t>
            </w:r>
          </w:p>
        </w:tc>
      </w:tr>
    </w:tbl>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1"/>
        <w:keepNext w:val="0"/>
        <w:keepLines w:val="0"/>
        <w:spacing w:before="280" w:lineRule="auto"/>
        <w:rPr/>
      </w:pPr>
      <w:bookmarkStart w:colFirst="0" w:colLast="0" w:name="_fa32ufe4sdmf" w:id="37"/>
      <w:bookmarkEnd w:id="37"/>
      <w:r w:rsidDel="00000000" w:rsidR="00000000" w:rsidRPr="00000000">
        <w:rPr>
          <w:rtl w:val="0"/>
        </w:rPr>
        <w:t xml:space="preserve">Can a Service Communicate Without a Service Mesh?</w:t>
      </w:r>
    </w:p>
    <w:p w:rsidR="00000000" w:rsidDel="00000000" w:rsidP="00000000" w:rsidRDefault="00000000" w:rsidRPr="00000000" w14:paraId="00000192">
      <w:pPr>
        <w:spacing w:after="240" w:before="240" w:lineRule="auto"/>
        <w:rPr/>
      </w:pPr>
      <w:r w:rsidDel="00000000" w:rsidR="00000000" w:rsidRPr="00000000">
        <w:rPr>
          <w:rtl w:val="0"/>
        </w:rPr>
        <w:t xml:space="preserve">Yes, services </w:t>
      </w:r>
      <w:r w:rsidDel="00000000" w:rsidR="00000000" w:rsidRPr="00000000">
        <w:rPr>
          <w:b w:val="1"/>
          <w:rtl w:val="0"/>
        </w:rPr>
        <w:t xml:space="preserve">can</w:t>
      </w:r>
      <w:r w:rsidDel="00000000" w:rsidR="00000000" w:rsidRPr="00000000">
        <w:rPr>
          <w:rtl w:val="0"/>
        </w:rPr>
        <w:t xml:space="preserve"> communicate without a service mesh. Kubernetes itself provides service discovery and routing mechanisms via </w:t>
      </w:r>
      <w:r w:rsidDel="00000000" w:rsidR="00000000" w:rsidRPr="00000000">
        <w:rPr>
          <w:b w:val="1"/>
          <w:rtl w:val="0"/>
        </w:rPr>
        <w:t xml:space="preserve">Kubernetes Services</w:t>
      </w:r>
      <w:r w:rsidDel="00000000" w:rsidR="00000000" w:rsidRPr="00000000">
        <w:rPr>
          <w:rtl w:val="0"/>
        </w:rPr>
        <w:t xml:space="preserve"> and </w:t>
      </w:r>
      <w:r w:rsidDel="00000000" w:rsidR="00000000" w:rsidRPr="00000000">
        <w:rPr>
          <w:b w:val="1"/>
          <w:rtl w:val="0"/>
        </w:rPr>
        <w:t xml:space="preserve">DNS</w:t>
      </w:r>
      <w:r w:rsidDel="00000000" w:rsidR="00000000" w:rsidRPr="00000000">
        <w:rPr>
          <w:rtl w:val="0"/>
        </w:rPr>
        <w:t xml:space="preserve">:</w:t>
      </w:r>
    </w:p>
    <w:p w:rsidR="00000000" w:rsidDel="00000000" w:rsidP="00000000" w:rsidRDefault="00000000" w:rsidRPr="00000000" w14:paraId="00000193">
      <w:pPr>
        <w:numPr>
          <w:ilvl w:val="0"/>
          <w:numId w:val="265"/>
        </w:numPr>
        <w:spacing w:after="0" w:afterAutospacing="0" w:before="240" w:lineRule="auto"/>
        <w:ind w:left="720" w:hanging="360"/>
      </w:pPr>
      <w:r w:rsidDel="00000000" w:rsidR="00000000" w:rsidRPr="00000000">
        <w:rPr>
          <w:b w:val="1"/>
          <w:rtl w:val="0"/>
        </w:rPr>
        <w:t xml:space="preserve">Kubernetes Services</w:t>
      </w:r>
      <w:r w:rsidDel="00000000" w:rsidR="00000000" w:rsidRPr="00000000">
        <w:rPr>
          <w:rtl w:val="0"/>
        </w:rPr>
        <w:t xml:space="preserve">: Services within Kubernetes can discover each other using the </w:t>
      </w:r>
      <w:r w:rsidDel="00000000" w:rsidR="00000000" w:rsidRPr="00000000">
        <w:rPr>
          <w:b w:val="1"/>
          <w:rtl w:val="0"/>
        </w:rPr>
        <w:t xml:space="preserve">Kubernetes DNS</w:t>
      </w:r>
      <w:r w:rsidDel="00000000" w:rsidR="00000000" w:rsidRPr="00000000">
        <w:rPr>
          <w:rtl w:val="0"/>
        </w:rPr>
        <w:t xml:space="preserve">. Each service is assigned a DNS name (e.g., </w:t>
      </w:r>
      <w:r w:rsidDel="00000000" w:rsidR="00000000" w:rsidRPr="00000000">
        <w:rPr>
          <w:rFonts w:ascii="Roboto Mono" w:cs="Roboto Mono" w:eastAsia="Roboto Mono" w:hAnsi="Roboto Mono"/>
          <w:color w:val="188038"/>
          <w:rtl w:val="0"/>
        </w:rPr>
        <w:t xml:space="preserve">payment-service.default.svc.cluster.local</w:t>
      </w:r>
      <w:r w:rsidDel="00000000" w:rsidR="00000000" w:rsidRPr="00000000">
        <w:rPr>
          <w:rtl w:val="0"/>
        </w:rPr>
        <w:t xml:space="preserve">), and other services can use this name to discover and communicate with the service.</w:t>
      </w:r>
    </w:p>
    <w:p w:rsidR="00000000" w:rsidDel="00000000" w:rsidP="00000000" w:rsidRDefault="00000000" w:rsidRPr="00000000" w14:paraId="00000194">
      <w:pPr>
        <w:numPr>
          <w:ilvl w:val="0"/>
          <w:numId w:val="265"/>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Kubernetes Services provide load balancing between pods, but they don’t handle more advanced traffic management or resiliency features like retries, circuit breaking, etc., which a service mesh offers.</w:t>
      </w:r>
    </w:p>
    <w:p w:rsidR="00000000" w:rsidDel="00000000" w:rsidP="00000000" w:rsidRDefault="00000000" w:rsidRPr="00000000" w14:paraId="00000195">
      <w:pPr>
        <w:numPr>
          <w:ilvl w:val="0"/>
          <w:numId w:val="265"/>
        </w:numPr>
        <w:spacing w:after="240" w:before="0" w:beforeAutospacing="0" w:lineRule="auto"/>
        <w:ind w:left="720" w:hanging="360"/>
      </w:pPr>
      <w:r w:rsidDel="00000000" w:rsidR="00000000" w:rsidRPr="00000000">
        <w:rPr>
          <w:b w:val="1"/>
          <w:rtl w:val="0"/>
        </w:rPr>
        <w:t xml:space="preserve">Health Checks</w:t>
      </w:r>
      <w:r w:rsidDel="00000000" w:rsidR="00000000" w:rsidRPr="00000000">
        <w:rPr>
          <w:rtl w:val="0"/>
        </w:rPr>
        <w:t xml:space="preserve">: Kubernetes provides </w:t>
      </w:r>
      <w:r w:rsidDel="00000000" w:rsidR="00000000" w:rsidRPr="00000000">
        <w:rPr>
          <w:b w:val="1"/>
          <w:rtl w:val="0"/>
        </w:rPr>
        <w:t xml:space="preserve">liveness</w:t>
      </w:r>
      <w:r w:rsidDel="00000000" w:rsidR="00000000" w:rsidRPr="00000000">
        <w:rPr>
          <w:rtl w:val="0"/>
        </w:rPr>
        <w:t xml:space="preserve"> and </w:t>
      </w:r>
      <w:r w:rsidDel="00000000" w:rsidR="00000000" w:rsidRPr="00000000">
        <w:rPr>
          <w:b w:val="1"/>
          <w:rtl w:val="0"/>
        </w:rPr>
        <w:t xml:space="preserve">readiness</w:t>
      </w:r>
      <w:r w:rsidDel="00000000" w:rsidR="00000000" w:rsidRPr="00000000">
        <w:rPr>
          <w:rtl w:val="0"/>
        </w:rPr>
        <w:t xml:space="preserve"> probes to monitor the health of services, which helps with service discovery. However, a service mesh typically adds more sophisticated monitoring and tracing capabilities.</w:t>
      </w:r>
    </w:p>
    <w:p w:rsidR="00000000" w:rsidDel="00000000" w:rsidP="00000000" w:rsidRDefault="00000000" w:rsidRPr="00000000" w14:paraId="00000196">
      <w:pPr>
        <w:spacing w:after="240" w:before="240" w:lineRule="auto"/>
        <w:rPr/>
      </w:pPr>
      <w:r w:rsidDel="00000000" w:rsidR="00000000" w:rsidRPr="00000000">
        <w:rPr>
          <w:rtl w:val="0"/>
        </w:rPr>
        <w:t xml:space="preserve">Without a service mesh, Kubernetes' built-in service discovery (via </w:t>
      </w:r>
      <w:r w:rsidDel="00000000" w:rsidR="00000000" w:rsidRPr="00000000">
        <w:rPr>
          <w:b w:val="1"/>
          <w:rtl w:val="0"/>
        </w:rPr>
        <w:t xml:space="preserve">DNS</w:t>
      </w:r>
      <w:r w:rsidDel="00000000" w:rsidR="00000000" w:rsidRPr="00000000">
        <w:rPr>
          <w:rtl w:val="0"/>
        </w:rPr>
        <w:t xml:space="preserve"> and </w:t>
      </w:r>
      <w:r w:rsidDel="00000000" w:rsidR="00000000" w:rsidRPr="00000000">
        <w:rPr>
          <w:b w:val="1"/>
          <w:rtl w:val="0"/>
        </w:rPr>
        <w:t xml:space="preserve">Kubernetes Services</w:t>
      </w:r>
      <w:r w:rsidDel="00000000" w:rsidR="00000000" w:rsidRPr="00000000">
        <w:rPr>
          <w:rtl w:val="0"/>
        </w:rPr>
        <w:t xml:space="preserve">) will suffice for basic service-to-service communication. However, for features like </w:t>
      </w:r>
      <w:r w:rsidDel="00000000" w:rsidR="00000000" w:rsidRPr="00000000">
        <w:rPr>
          <w:b w:val="1"/>
          <w:rtl w:val="0"/>
        </w:rPr>
        <w:t xml:space="preserve">traffic routing, encryption, observability</w:t>
      </w:r>
      <w:r w:rsidDel="00000000" w:rsidR="00000000" w:rsidRPr="00000000">
        <w:rPr>
          <w:rtl w:val="0"/>
        </w:rPr>
        <w:t xml:space="preserve">, and </w:t>
      </w:r>
      <w:r w:rsidDel="00000000" w:rsidR="00000000" w:rsidRPr="00000000">
        <w:rPr>
          <w:b w:val="1"/>
          <w:rtl w:val="0"/>
        </w:rPr>
        <w:t xml:space="preserve">advanced resiliency</w:t>
      </w:r>
      <w:r w:rsidDel="00000000" w:rsidR="00000000" w:rsidRPr="00000000">
        <w:rPr>
          <w:rtl w:val="0"/>
        </w:rPr>
        <w:t xml:space="preserve">, a </w:t>
      </w:r>
      <w:r w:rsidDel="00000000" w:rsidR="00000000" w:rsidRPr="00000000">
        <w:rPr>
          <w:b w:val="1"/>
          <w:rtl w:val="0"/>
        </w:rPr>
        <w:t xml:space="preserve">service mesh</w:t>
      </w:r>
      <w:r w:rsidDel="00000000" w:rsidR="00000000" w:rsidRPr="00000000">
        <w:rPr>
          <w:rtl w:val="0"/>
        </w:rPr>
        <w:t xml:space="preserve"> would be required.</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49j3mo7p6o06" w:id="38"/>
      <w:bookmarkEnd w:id="38"/>
      <w:r w:rsidDel="00000000" w:rsidR="00000000" w:rsidRPr="00000000">
        <w:rPr>
          <w:b w:val="1"/>
          <w:color w:val="000000"/>
          <w:sz w:val="26"/>
          <w:szCs w:val="26"/>
          <w:rtl w:val="0"/>
        </w:rPr>
        <w:t xml:space="preserve">How They Work Together</w:t>
      </w:r>
    </w:p>
    <w:p w:rsidR="00000000" w:rsidDel="00000000" w:rsidP="00000000" w:rsidRDefault="00000000" w:rsidRPr="00000000" w14:paraId="00000199">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often </w:t>
      </w:r>
      <w:r w:rsidDel="00000000" w:rsidR="00000000" w:rsidRPr="00000000">
        <w:rPr>
          <w:b w:val="1"/>
          <w:rtl w:val="0"/>
        </w:rPr>
        <w:t xml:space="preserve">depends on a Service Registry</w:t>
      </w:r>
      <w:r w:rsidDel="00000000" w:rsidR="00000000" w:rsidRPr="00000000">
        <w:rPr>
          <w:rtl w:val="0"/>
        </w:rPr>
        <w:t xml:space="preserve"> (or service discovery mechanism) to know where the services are running. Kubernetes itself, via its </w:t>
      </w:r>
      <w:r w:rsidDel="00000000" w:rsidR="00000000" w:rsidRPr="00000000">
        <w:rPr>
          <w:b w:val="1"/>
          <w:rtl w:val="0"/>
        </w:rPr>
        <w:t xml:space="preserve">Kubernetes Services</w:t>
      </w:r>
      <w:r w:rsidDel="00000000" w:rsidR="00000000" w:rsidRPr="00000000">
        <w:rPr>
          <w:rtl w:val="0"/>
        </w:rPr>
        <w:t xml:space="preserve"> and </w:t>
      </w:r>
      <w:r w:rsidDel="00000000" w:rsidR="00000000" w:rsidRPr="00000000">
        <w:rPr>
          <w:b w:val="1"/>
          <w:rtl w:val="0"/>
        </w:rPr>
        <w:t xml:space="preserve">DNS</w:t>
      </w:r>
      <w:r w:rsidDel="00000000" w:rsidR="00000000" w:rsidRPr="00000000">
        <w:rPr>
          <w:rtl w:val="0"/>
        </w:rPr>
        <w:t xml:space="preserve">, provides both a service registry and service discovery mechanism, but the service mesh adds additional capabilities.</w:t>
      </w:r>
    </w:p>
    <w:p w:rsidR="00000000" w:rsidDel="00000000" w:rsidP="00000000" w:rsidRDefault="00000000" w:rsidRPr="00000000" w14:paraId="0000019A">
      <w:pPr>
        <w:spacing w:after="240" w:before="240" w:lineRule="auto"/>
        <w:rPr/>
      </w:pPr>
      <w:r w:rsidDel="00000000" w:rsidR="00000000" w:rsidRPr="00000000">
        <w:rPr>
          <w:rtl w:val="0"/>
        </w:rPr>
        <w:t xml:space="preserve">In Kubernetes:</w:t>
      </w:r>
    </w:p>
    <w:p w:rsidR="00000000" w:rsidDel="00000000" w:rsidP="00000000" w:rsidRDefault="00000000" w:rsidRPr="00000000" w14:paraId="0000019B">
      <w:pPr>
        <w:numPr>
          <w:ilvl w:val="0"/>
          <w:numId w:val="429"/>
        </w:numPr>
        <w:spacing w:after="0" w:afterAutospacing="0" w:before="240" w:lineRule="auto"/>
        <w:ind w:left="720" w:hanging="360"/>
      </w:pPr>
      <w:r w:rsidDel="00000000" w:rsidR="00000000" w:rsidRPr="00000000">
        <w:rPr>
          <w:b w:val="1"/>
          <w:rtl w:val="0"/>
        </w:rPr>
        <w:t xml:space="preserve">Kubernetes Services</w:t>
      </w:r>
      <w:r w:rsidDel="00000000" w:rsidR="00000000" w:rsidRPr="00000000">
        <w:rPr>
          <w:rtl w:val="0"/>
        </w:rPr>
        <w:t xml:space="preserve"> can act as a service registry, allowing services to discover each other by DNS names and communicate via the Kubernetes network.</w:t>
      </w:r>
    </w:p>
    <w:p w:rsidR="00000000" w:rsidDel="00000000" w:rsidP="00000000" w:rsidRDefault="00000000" w:rsidRPr="00000000" w14:paraId="0000019C">
      <w:pPr>
        <w:numPr>
          <w:ilvl w:val="0"/>
          <w:numId w:val="429"/>
        </w:numPr>
        <w:spacing w:after="240" w:before="0" w:beforeAutospacing="0" w:lineRule="auto"/>
        <w:ind w:left="720" w:hanging="360"/>
      </w:pPr>
      <w:r w:rsidDel="00000000" w:rsidR="00000000" w:rsidRPr="00000000">
        <w:rPr>
          <w:b w:val="1"/>
          <w:rtl w:val="0"/>
        </w:rPr>
        <w:t xml:space="preserve">A Service Mesh</w:t>
      </w:r>
      <w:r w:rsidDel="00000000" w:rsidR="00000000" w:rsidRPr="00000000">
        <w:rPr>
          <w:rtl w:val="0"/>
        </w:rPr>
        <w:t xml:space="preserve"> (e.g., Istio or Linkerd) can be layered on top of this to manage the traffic between services, add security (mTLS), provide observability, and implement resiliency patterns.</w:t>
      </w:r>
    </w:p>
    <w:p w:rsidR="00000000" w:rsidDel="00000000" w:rsidP="00000000" w:rsidRDefault="00000000" w:rsidRPr="00000000" w14:paraId="0000019D">
      <w:pPr>
        <w:spacing w:after="240" w:before="240" w:lineRule="auto"/>
        <w:rPr/>
      </w:pPr>
      <w:r w:rsidDel="00000000" w:rsidR="00000000" w:rsidRPr="00000000">
        <w:rPr>
          <w:rtl w:val="0"/>
        </w:rPr>
        <w:t xml:space="preserve">For example:</w:t>
      </w:r>
    </w:p>
    <w:p w:rsidR="00000000" w:rsidDel="00000000" w:rsidP="00000000" w:rsidRDefault="00000000" w:rsidRPr="00000000" w14:paraId="0000019E">
      <w:pPr>
        <w:numPr>
          <w:ilvl w:val="0"/>
          <w:numId w:val="268"/>
        </w:numPr>
        <w:spacing w:after="0" w:afterAutospacing="0" w:before="240" w:lineRule="auto"/>
        <w:ind w:left="720" w:hanging="360"/>
      </w:pPr>
      <w:r w:rsidDel="00000000" w:rsidR="00000000" w:rsidRPr="00000000">
        <w:rPr>
          <w:b w:val="1"/>
          <w:rtl w:val="0"/>
        </w:rPr>
        <w:t xml:space="preserve">Service Registry</w:t>
      </w:r>
      <w:r w:rsidDel="00000000" w:rsidR="00000000" w:rsidRPr="00000000">
        <w:rPr>
          <w:rtl w:val="0"/>
        </w:rPr>
        <w:t xml:space="preserve"> (via Kubernetes Services and DNS) helps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discover and communicate with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w:t>
      </w:r>
    </w:p>
    <w:p w:rsidR="00000000" w:rsidDel="00000000" w:rsidP="00000000" w:rsidRDefault="00000000" w:rsidRPr="00000000" w14:paraId="0000019F">
      <w:pPr>
        <w:numPr>
          <w:ilvl w:val="0"/>
          <w:numId w:val="268"/>
        </w:numPr>
        <w:spacing w:after="240" w:before="0" w:beforeAutospacing="0" w:lineRule="auto"/>
        <w:ind w:left="720" w:hanging="360"/>
      </w:pPr>
      <w:r w:rsidDel="00000000" w:rsidR="00000000" w:rsidRPr="00000000">
        <w:rPr>
          <w:b w:val="1"/>
          <w:rtl w:val="0"/>
        </w:rPr>
        <w:t xml:space="preserve">Service Mesh</w:t>
      </w:r>
      <w:r w:rsidDel="00000000" w:rsidR="00000000" w:rsidRPr="00000000">
        <w:rPr>
          <w:rtl w:val="0"/>
        </w:rPr>
        <w:t xml:space="preserve"> (via Istio or Linkerd) helps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communicate securely using mTLS, manage retries, and provides observability and advanced traffic management.</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2yzr3q6e7vzc" w:id="39"/>
      <w:bookmarkEnd w:id="39"/>
      <w:r w:rsidDel="00000000" w:rsidR="00000000" w:rsidRPr="00000000">
        <w:rPr>
          <w:b w:val="1"/>
          <w:color w:val="000000"/>
          <w:sz w:val="26"/>
          <w:szCs w:val="26"/>
          <w:rtl w:val="0"/>
        </w:rPr>
        <w:t xml:space="preserve">Conclusion</w:t>
      </w:r>
    </w:p>
    <w:p w:rsidR="00000000" w:rsidDel="00000000" w:rsidP="00000000" w:rsidRDefault="00000000" w:rsidRPr="00000000" w14:paraId="000001A2">
      <w:pPr>
        <w:numPr>
          <w:ilvl w:val="0"/>
          <w:numId w:val="435"/>
        </w:numPr>
        <w:spacing w:after="0" w:afterAutospacing="0" w:before="240" w:lineRule="auto"/>
        <w:ind w:left="720" w:hanging="360"/>
      </w:pPr>
      <w:r w:rsidDel="00000000" w:rsidR="00000000" w:rsidRPr="00000000">
        <w:rPr>
          <w:b w:val="1"/>
          <w:rtl w:val="0"/>
        </w:rPr>
        <w:t xml:space="preserve">Service Mesh</w:t>
      </w:r>
      <w:r w:rsidDel="00000000" w:rsidR="00000000" w:rsidRPr="00000000">
        <w:rPr>
          <w:rtl w:val="0"/>
        </w:rPr>
        <w:t xml:space="preserve"> focuses on managing communication, security, and traffic control between services, while </w:t>
      </w:r>
      <w:r w:rsidDel="00000000" w:rsidR="00000000" w:rsidRPr="00000000">
        <w:rPr>
          <w:b w:val="1"/>
          <w:rtl w:val="0"/>
        </w:rPr>
        <w:t xml:space="preserve">Service Registry</w:t>
      </w:r>
      <w:r w:rsidDel="00000000" w:rsidR="00000000" w:rsidRPr="00000000">
        <w:rPr>
          <w:rtl w:val="0"/>
        </w:rPr>
        <w:t xml:space="preserve"> is primarily focused on service discovery—making sure services know how to find each other.</w:t>
      </w:r>
    </w:p>
    <w:p w:rsidR="00000000" w:rsidDel="00000000" w:rsidP="00000000" w:rsidRDefault="00000000" w:rsidRPr="00000000" w14:paraId="000001A3">
      <w:pPr>
        <w:numPr>
          <w:ilvl w:val="0"/>
          <w:numId w:val="435"/>
        </w:numPr>
        <w:spacing w:after="0" w:afterAutospacing="0" w:before="0" w:beforeAutospacing="0" w:lineRule="auto"/>
        <w:ind w:left="720" w:hanging="360"/>
      </w:pPr>
      <w:r w:rsidDel="00000000" w:rsidR="00000000" w:rsidRPr="00000000">
        <w:rPr>
          <w:rtl w:val="0"/>
        </w:rPr>
        <w:t xml:space="preserve">In Kubernetes, the </w:t>
      </w:r>
      <w:r w:rsidDel="00000000" w:rsidR="00000000" w:rsidRPr="00000000">
        <w:rPr>
          <w:b w:val="1"/>
          <w:rtl w:val="0"/>
        </w:rPr>
        <w:t xml:space="preserve">Kubernetes Service</w:t>
      </w:r>
      <w:r w:rsidDel="00000000" w:rsidR="00000000" w:rsidRPr="00000000">
        <w:rPr>
          <w:rtl w:val="0"/>
        </w:rPr>
        <w:t xml:space="preserve"> provides basic service discovery and load balancing, but a </w:t>
      </w:r>
      <w:r w:rsidDel="00000000" w:rsidR="00000000" w:rsidRPr="00000000">
        <w:rPr>
          <w:b w:val="1"/>
          <w:rtl w:val="0"/>
        </w:rPr>
        <w:t xml:space="preserve">Service Mesh</w:t>
      </w:r>
      <w:r w:rsidDel="00000000" w:rsidR="00000000" w:rsidRPr="00000000">
        <w:rPr>
          <w:rtl w:val="0"/>
        </w:rPr>
        <w:t xml:space="preserve">(like Istio or Linkerd) enhances communication by providing advanced features like traffic management, encryption, monitoring, and resilience.</w:t>
      </w:r>
    </w:p>
    <w:p w:rsidR="00000000" w:rsidDel="00000000" w:rsidP="00000000" w:rsidRDefault="00000000" w:rsidRPr="00000000" w14:paraId="000001A4">
      <w:pPr>
        <w:numPr>
          <w:ilvl w:val="0"/>
          <w:numId w:val="435"/>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often relies on a </w:t>
      </w:r>
      <w:r w:rsidDel="00000000" w:rsidR="00000000" w:rsidRPr="00000000">
        <w:rPr>
          <w:b w:val="1"/>
          <w:rtl w:val="0"/>
        </w:rPr>
        <w:t xml:space="preserve">Service Registry</w:t>
      </w:r>
      <w:r w:rsidDel="00000000" w:rsidR="00000000" w:rsidRPr="00000000">
        <w:rPr>
          <w:rtl w:val="0"/>
        </w:rPr>
        <w:t xml:space="preserve"> (which Kubernetes handles natively) to discover available services, but it adds much more functionality beyond basic service discovery.</w:t>
      </w:r>
    </w:p>
    <w:p w:rsidR="00000000" w:rsidDel="00000000" w:rsidP="00000000" w:rsidRDefault="00000000" w:rsidRPr="00000000" w14:paraId="000001A5">
      <w:pPr>
        <w:spacing w:after="240" w:before="240" w:lineRule="auto"/>
        <w:rPr/>
      </w:pPr>
      <w:r w:rsidDel="00000000" w:rsidR="00000000" w:rsidRPr="00000000">
        <w:rPr>
          <w:rtl w:val="0"/>
        </w:rPr>
        <w:t xml:space="preserve">In summary:</w:t>
      </w:r>
    </w:p>
    <w:p w:rsidR="00000000" w:rsidDel="00000000" w:rsidP="00000000" w:rsidRDefault="00000000" w:rsidRPr="00000000" w14:paraId="000001A6">
      <w:pPr>
        <w:numPr>
          <w:ilvl w:val="0"/>
          <w:numId w:val="453"/>
        </w:numPr>
        <w:spacing w:after="0" w:afterAutospacing="0" w:before="240" w:lineRule="auto"/>
        <w:ind w:left="720" w:hanging="360"/>
      </w:pPr>
      <w:r w:rsidDel="00000000" w:rsidR="00000000" w:rsidRPr="00000000">
        <w:rPr>
          <w:b w:val="1"/>
          <w:rtl w:val="0"/>
        </w:rPr>
        <w:t xml:space="preserve">Without a service mesh</w:t>
      </w:r>
      <w:r w:rsidDel="00000000" w:rsidR="00000000" w:rsidRPr="00000000">
        <w:rPr>
          <w:rtl w:val="0"/>
        </w:rPr>
        <w:t xml:space="preserve">, services can communicate using Kubernetes' service discovery features.</w:t>
      </w:r>
    </w:p>
    <w:p w:rsidR="00000000" w:rsidDel="00000000" w:rsidP="00000000" w:rsidRDefault="00000000" w:rsidRPr="00000000" w14:paraId="000001A7">
      <w:pPr>
        <w:numPr>
          <w:ilvl w:val="0"/>
          <w:numId w:val="453"/>
        </w:numPr>
        <w:spacing w:after="240" w:before="0" w:beforeAutospacing="0" w:lineRule="auto"/>
        <w:ind w:left="720" w:hanging="360"/>
      </w:pPr>
      <w:r w:rsidDel="00000000" w:rsidR="00000000" w:rsidRPr="00000000">
        <w:rPr>
          <w:b w:val="1"/>
          <w:rtl w:val="0"/>
        </w:rPr>
        <w:t xml:space="preserve">With a service mesh</w:t>
      </w:r>
      <w:r w:rsidDel="00000000" w:rsidR="00000000" w:rsidRPr="00000000">
        <w:rPr>
          <w:rtl w:val="0"/>
        </w:rPr>
        <w:t xml:space="preserve">, you get additional control over how services communicate (e.g., traffic management, security, observability, and fault tolerance).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In </w:t>
      </w:r>
      <w:r w:rsidDel="00000000" w:rsidR="00000000" w:rsidRPr="00000000">
        <w:rPr>
          <w:b w:val="1"/>
          <w:rtl w:val="0"/>
        </w:rPr>
        <w:t xml:space="preserve">Kubernetes (K8s)</w:t>
      </w:r>
      <w:r w:rsidDel="00000000" w:rsidR="00000000" w:rsidRPr="00000000">
        <w:rPr>
          <w:rtl w:val="0"/>
        </w:rPr>
        <w:t xml:space="preserve">, various objects work together to form a highly scalable, resilient, and manageable system. Each object has a specific role, and they are linked to each other through relationships that define how they interact and cooperate to deploy, manage, and scale applications. Below is a detailed explanation of how some core Kubernetes objects (such as </w:t>
      </w:r>
      <w:r w:rsidDel="00000000" w:rsidR="00000000" w:rsidRPr="00000000">
        <w:rPr>
          <w:b w:val="1"/>
          <w:rtl w:val="0"/>
        </w:rPr>
        <w:t xml:space="preserve">Pods</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Deployments</w:t>
      </w:r>
      <w:r w:rsidDel="00000000" w:rsidR="00000000" w:rsidRPr="00000000">
        <w:rPr>
          <w:rtl w:val="0"/>
        </w:rPr>
        <w:t xml:space="preserve">, </w:t>
      </w:r>
      <w:r w:rsidDel="00000000" w:rsidR="00000000" w:rsidRPr="00000000">
        <w:rPr>
          <w:b w:val="1"/>
          <w:rtl w:val="0"/>
        </w:rPr>
        <w:t xml:space="preserve">ReplicaSets</w:t>
      </w:r>
      <w:r w:rsidDel="00000000" w:rsidR="00000000" w:rsidRPr="00000000">
        <w:rPr>
          <w:rtl w:val="0"/>
        </w:rPr>
        <w:t xml:space="preserve">, and others) are linked and interact with each other.</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1"/>
        <w:rPr/>
      </w:pPr>
      <w:bookmarkStart w:colFirst="0" w:colLast="0" w:name="_unr5yji341nt" w:id="40"/>
      <w:bookmarkEnd w:id="40"/>
      <w:r w:rsidDel="00000000" w:rsidR="00000000" w:rsidRPr="00000000">
        <w:rPr>
          <w:rtl w:val="0"/>
        </w:rPr>
        <w:t xml:space="preserve">K8 type of objects with workload types ?</w:t>
      </w:r>
    </w:p>
    <w:p w:rsidR="00000000" w:rsidDel="00000000" w:rsidP="00000000" w:rsidRDefault="00000000" w:rsidRPr="00000000" w14:paraId="000001AC">
      <w:pPr>
        <w:numPr>
          <w:ilvl w:val="0"/>
          <w:numId w:val="53"/>
        </w:numPr>
        <w:spacing w:after="0" w:afterAutospacing="0" w:before="240" w:lineRule="auto"/>
        <w:ind w:left="720" w:hanging="360"/>
        <w:rPr>
          <w:color w:val="1155cc"/>
          <w:sz w:val="20"/>
          <w:szCs w:val="20"/>
        </w:rPr>
      </w:pPr>
      <w:r w:rsidDel="00000000" w:rsidR="00000000" w:rsidRPr="00000000">
        <w:rPr>
          <w:b w:val="1"/>
          <w:color w:val="1155cc"/>
          <w:sz w:val="20"/>
          <w:szCs w:val="20"/>
          <w:u w:val="single"/>
          <w:rtl w:val="0"/>
        </w:rPr>
        <w:t xml:space="preserve">Workloads</w:t>
      </w:r>
    </w:p>
    <w:p w:rsidR="00000000" w:rsidDel="00000000" w:rsidP="00000000" w:rsidRDefault="00000000" w:rsidRPr="00000000" w14:paraId="000001AD">
      <w:pPr>
        <w:numPr>
          <w:ilvl w:val="1"/>
          <w:numId w:val="53"/>
        </w:numPr>
        <w:spacing w:after="0" w:afterAutospacing="0" w:before="0" w:beforeAutospacing="0" w:lineRule="auto"/>
        <w:ind w:left="1440" w:hanging="360"/>
        <w:rPr>
          <w:color w:val="1155cc"/>
          <w:sz w:val="20"/>
          <w:szCs w:val="20"/>
        </w:rPr>
      </w:pPr>
      <w:hyperlink r:id="rId7">
        <w:r w:rsidDel="00000000" w:rsidR="00000000" w:rsidRPr="00000000">
          <w:rPr>
            <w:color w:val="1155cc"/>
            <w:sz w:val="20"/>
            <w:szCs w:val="20"/>
            <w:u w:val="single"/>
            <w:rtl w:val="0"/>
          </w:rPr>
          <w:t xml:space="preserve">PodTemplates</w:t>
        </w:r>
      </w:hyperlink>
      <w:r w:rsidDel="00000000" w:rsidR="00000000" w:rsidRPr="00000000">
        <w:rPr>
          <w:rtl w:val="0"/>
        </w:rPr>
      </w:r>
    </w:p>
    <w:p w:rsidR="00000000" w:rsidDel="00000000" w:rsidP="00000000" w:rsidRDefault="00000000" w:rsidRPr="00000000" w14:paraId="000001AE">
      <w:pPr>
        <w:numPr>
          <w:ilvl w:val="1"/>
          <w:numId w:val="53"/>
        </w:numPr>
        <w:spacing w:after="0" w:afterAutospacing="0" w:before="0" w:beforeAutospacing="0" w:lineRule="auto"/>
        <w:ind w:left="1440" w:hanging="360"/>
        <w:rPr>
          <w:color w:val="1155cc"/>
          <w:sz w:val="20"/>
          <w:szCs w:val="20"/>
        </w:rPr>
      </w:pPr>
      <w:hyperlink r:id="rId8">
        <w:r w:rsidDel="00000000" w:rsidR="00000000" w:rsidRPr="00000000">
          <w:rPr>
            <w:color w:val="1155cc"/>
            <w:sz w:val="20"/>
            <w:szCs w:val="20"/>
            <w:u w:val="single"/>
            <w:rtl w:val="0"/>
          </w:rPr>
          <w:t xml:space="preserve">Pods</w:t>
        </w:r>
      </w:hyperlink>
      <w:r w:rsidDel="00000000" w:rsidR="00000000" w:rsidRPr="00000000">
        <w:rPr>
          <w:rtl w:val="0"/>
        </w:rPr>
      </w:r>
    </w:p>
    <w:p w:rsidR="00000000" w:rsidDel="00000000" w:rsidP="00000000" w:rsidRDefault="00000000" w:rsidRPr="00000000" w14:paraId="000001AF">
      <w:pPr>
        <w:numPr>
          <w:ilvl w:val="1"/>
          <w:numId w:val="53"/>
        </w:numPr>
        <w:spacing w:after="0" w:afterAutospacing="0" w:before="0" w:beforeAutospacing="0" w:lineRule="auto"/>
        <w:ind w:left="1440" w:hanging="360"/>
        <w:rPr>
          <w:color w:val="1155cc"/>
          <w:sz w:val="20"/>
          <w:szCs w:val="20"/>
        </w:rPr>
      </w:pPr>
      <w:hyperlink r:id="rId9">
        <w:r w:rsidDel="00000000" w:rsidR="00000000" w:rsidRPr="00000000">
          <w:rPr>
            <w:color w:val="1155cc"/>
            <w:sz w:val="20"/>
            <w:szCs w:val="20"/>
            <w:u w:val="single"/>
            <w:rtl w:val="0"/>
          </w:rPr>
          <w:t xml:space="preserve">ReplicaSets</w:t>
        </w:r>
      </w:hyperlink>
      <w:r w:rsidDel="00000000" w:rsidR="00000000" w:rsidRPr="00000000">
        <w:rPr>
          <w:rtl w:val="0"/>
        </w:rPr>
      </w:r>
    </w:p>
    <w:p w:rsidR="00000000" w:rsidDel="00000000" w:rsidP="00000000" w:rsidRDefault="00000000" w:rsidRPr="00000000" w14:paraId="000001B0">
      <w:pPr>
        <w:numPr>
          <w:ilvl w:val="1"/>
          <w:numId w:val="53"/>
        </w:numPr>
        <w:spacing w:after="0" w:afterAutospacing="0" w:before="0" w:beforeAutospacing="0" w:lineRule="auto"/>
        <w:ind w:left="1440" w:hanging="360"/>
        <w:rPr>
          <w:color w:val="1155cc"/>
          <w:sz w:val="20"/>
          <w:szCs w:val="20"/>
        </w:rPr>
      </w:pPr>
      <w:hyperlink r:id="rId10">
        <w:r w:rsidDel="00000000" w:rsidR="00000000" w:rsidRPr="00000000">
          <w:rPr>
            <w:color w:val="1155cc"/>
            <w:sz w:val="20"/>
            <w:szCs w:val="20"/>
            <w:u w:val="single"/>
            <w:rtl w:val="0"/>
          </w:rPr>
          <w:t xml:space="preserve">Deployments</w:t>
        </w:r>
      </w:hyperlink>
      <w:r w:rsidDel="00000000" w:rsidR="00000000" w:rsidRPr="00000000">
        <w:rPr>
          <w:rtl w:val="0"/>
        </w:rPr>
      </w:r>
    </w:p>
    <w:p w:rsidR="00000000" w:rsidDel="00000000" w:rsidP="00000000" w:rsidRDefault="00000000" w:rsidRPr="00000000" w14:paraId="000001B1">
      <w:pPr>
        <w:numPr>
          <w:ilvl w:val="1"/>
          <w:numId w:val="53"/>
        </w:numPr>
        <w:spacing w:after="0" w:afterAutospacing="0" w:before="0" w:beforeAutospacing="0" w:lineRule="auto"/>
        <w:ind w:left="1440" w:hanging="360"/>
        <w:rPr>
          <w:color w:val="1155cc"/>
          <w:sz w:val="20"/>
          <w:szCs w:val="20"/>
        </w:rPr>
      </w:pPr>
      <w:hyperlink r:id="rId11">
        <w:r w:rsidDel="00000000" w:rsidR="00000000" w:rsidRPr="00000000">
          <w:rPr>
            <w:color w:val="1155cc"/>
            <w:sz w:val="20"/>
            <w:szCs w:val="20"/>
            <w:u w:val="single"/>
            <w:rtl w:val="0"/>
          </w:rPr>
          <w:t xml:space="preserve">StatefulSets</w:t>
        </w:r>
      </w:hyperlink>
      <w:r w:rsidDel="00000000" w:rsidR="00000000" w:rsidRPr="00000000">
        <w:rPr>
          <w:rtl w:val="0"/>
        </w:rPr>
      </w:r>
    </w:p>
    <w:p w:rsidR="00000000" w:rsidDel="00000000" w:rsidP="00000000" w:rsidRDefault="00000000" w:rsidRPr="00000000" w14:paraId="000001B2">
      <w:pPr>
        <w:numPr>
          <w:ilvl w:val="1"/>
          <w:numId w:val="53"/>
        </w:numPr>
        <w:spacing w:after="0" w:afterAutospacing="0" w:before="0" w:beforeAutospacing="0" w:lineRule="auto"/>
        <w:ind w:left="1440" w:hanging="360"/>
        <w:rPr>
          <w:color w:val="1155cc"/>
          <w:sz w:val="20"/>
          <w:szCs w:val="20"/>
        </w:rPr>
      </w:pPr>
      <w:hyperlink r:id="rId12">
        <w:r w:rsidDel="00000000" w:rsidR="00000000" w:rsidRPr="00000000">
          <w:rPr>
            <w:color w:val="1155cc"/>
            <w:sz w:val="20"/>
            <w:szCs w:val="20"/>
            <w:u w:val="single"/>
            <w:rtl w:val="0"/>
          </w:rPr>
          <w:t xml:space="preserve">DaemonSets</w:t>
        </w:r>
      </w:hyperlink>
      <w:r w:rsidDel="00000000" w:rsidR="00000000" w:rsidRPr="00000000">
        <w:rPr>
          <w:rtl w:val="0"/>
        </w:rPr>
      </w:r>
    </w:p>
    <w:p w:rsidR="00000000" w:rsidDel="00000000" w:rsidP="00000000" w:rsidRDefault="00000000" w:rsidRPr="00000000" w14:paraId="000001B3">
      <w:pPr>
        <w:numPr>
          <w:ilvl w:val="1"/>
          <w:numId w:val="53"/>
        </w:numPr>
        <w:spacing w:after="0" w:afterAutospacing="0" w:before="0" w:beforeAutospacing="0" w:lineRule="auto"/>
        <w:ind w:left="1440" w:hanging="360"/>
        <w:rPr>
          <w:color w:val="1155cc"/>
          <w:sz w:val="20"/>
          <w:szCs w:val="20"/>
        </w:rPr>
      </w:pPr>
      <w:hyperlink r:id="rId13">
        <w:r w:rsidDel="00000000" w:rsidR="00000000" w:rsidRPr="00000000">
          <w:rPr>
            <w:color w:val="1155cc"/>
            <w:sz w:val="20"/>
            <w:szCs w:val="20"/>
            <w:u w:val="single"/>
            <w:rtl w:val="0"/>
          </w:rPr>
          <w:t xml:space="preserve">Jobs</w:t>
        </w:r>
      </w:hyperlink>
      <w:r w:rsidDel="00000000" w:rsidR="00000000" w:rsidRPr="00000000">
        <w:rPr>
          <w:rtl w:val="0"/>
        </w:rPr>
      </w:r>
    </w:p>
    <w:p w:rsidR="00000000" w:rsidDel="00000000" w:rsidP="00000000" w:rsidRDefault="00000000" w:rsidRPr="00000000" w14:paraId="000001B4">
      <w:pPr>
        <w:numPr>
          <w:ilvl w:val="1"/>
          <w:numId w:val="53"/>
        </w:numPr>
        <w:spacing w:after="0" w:afterAutospacing="0" w:before="0" w:beforeAutospacing="0" w:lineRule="auto"/>
        <w:ind w:left="1440" w:hanging="360"/>
        <w:rPr>
          <w:color w:val="1155cc"/>
          <w:sz w:val="20"/>
          <w:szCs w:val="20"/>
        </w:rPr>
      </w:pPr>
      <w:hyperlink r:id="rId14">
        <w:r w:rsidDel="00000000" w:rsidR="00000000" w:rsidRPr="00000000">
          <w:rPr>
            <w:color w:val="1155cc"/>
            <w:sz w:val="20"/>
            <w:szCs w:val="20"/>
            <w:u w:val="single"/>
            <w:rtl w:val="0"/>
          </w:rPr>
          <w:t xml:space="preserve">CronJobs</w:t>
        </w:r>
      </w:hyperlink>
      <w:r w:rsidDel="00000000" w:rsidR="00000000" w:rsidRPr="00000000">
        <w:rPr>
          <w:rtl w:val="0"/>
        </w:rPr>
      </w:r>
    </w:p>
    <w:p w:rsidR="00000000" w:rsidDel="00000000" w:rsidP="00000000" w:rsidRDefault="00000000" w:rsidRPr="00000000" w14:paraId="000001B5">
      <w:pPr>
        <w:numPr>
          <w:ilvl w:val="1"/>
          <w:numId w:val="53"/>
        </w:numPr>
        <w:spacing w:after="0" w:afterAutospacing="0" w:before="0" w:beforeAutospacing="0" w:lineRule="auto"/>
        <w:ind w:left="1440" w:hanging="360"/>
        <w:rPr>
          <w:color w:val="1155cc"/>
          <w:sz w:val="20"/>
          <w:szCs w:val="20"/>
        </w:rPr>
      </w:pPr>
      <w:hyperlink r:id="rId15">
        <w:r w:rsidDel="00000000" w:rsidR="00000000" w:rsidRPr="00000000">
          <w:rPr>
            <w:color w:val="1155cc"/>
            <w:sz w:val="20"/>
            <w:szCs w:val="20"/>
            <w:u w:val="single"/>
            <w:rtl w:val="0"/>
          </w:rPr>
          <w:t xml:space="preserve">PriorityClasses</w:t>
        </w:r>
      </w:hyperlink>
      <w:r w:rsidDel="00000000" w:rsidR="00000000" w:rsidRPr="00000000">
        <w:rPr>
          <w:rtl w:val="0"/>
        </w:rPr>
      </w:r>
    </w:p>
    <w:p w:rsidR="00000000" w:rsidDel="00000000" w:rsidP="00000000" w:rsidRDefault="00000000" w:rsidRPr="00000000" w14:paraId="000001B6">
      <w:pPr>
        <w:numPr>
          <w:ilvl w:val="1"/>
          <w:numId w:val="53"/>
        </w:numPr>
        <w:spacing w:after="0" w:afterAutospacing="0" w:before="0" w:beforeAutospacing="0" w:lineRule="auto"/>
        <w:ind w:left="1440" w:hanging="360"/>
        <w:rPr>
          <w:color w:val="1155cc"/>
          <w:sz w:val="20"/>
          <w:szCs w:val="20"/>
        </w:rPr>
      </w:pPr>
      <w:hyperlink r:id="rId16">
        <w:r w:rsidDel="00000000" w:rsidR="00000000" w:rsidRPr="00000000">
          <w:rPr>
            <w:color w:val="1155cc"/>
            <w:sz w:val="20"/>
            <w:szCs w:val="20"/>
            <w:u w:val="single"/>
            <w:rtl w:val="0"/>
          </w:rPr>
          <w:t xml:space="preserve">HorizontalPodAutoscalers</w:t>
        </w:r>
      </w:hyperlink>
      <w:r w:rsidDel="00000000" w:rsidR="00000000" w:rsidRPr="00000000">
        <w:rPr>
          <w:rtl w:val="0"/>
        </w:rPr>
      </w:r>
    </w:p>
    <w:p w:rsidR="00000000" w:rsidDel="00000000" w:rsidP="00000000" w:rsidRDefault="00000000" w:rsidRPr="00000000" w14:paraId="000001B7">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Cluster</w:t>
      </w:r>
    </w:p>
    <w:p w:rsidR="00000000" w:rsidDel="00000000" w:rsidP="00000000" w:rsidRDefault="00000000" w:rsidRPr="00000000" w14:paraId="000001B8">
      <w:pPr>
        <w:numPr>
          <w:ilvl w:val="1"/>
          <w:numId w:val="53"/>
        </w:numPr>
        <w:spacing w:after="0" w:afterAutospacing="0" w:before="0" w:beforeAutospacing="0" w:lineRule="auto"/>
        <w:ind w:left="1440" w:hanging="360"/>
        <w:rPr>
          <w:color w:val="1155cc"/>
          <w:sz w:val="20"/>
          <w:szCs w:val="20"/>
        </w:rPr>
      </w:pPr>
      <w:hyperlink r:id="rId17">
        <w:r w:rsidDel="00000000" w:rsidR="00000000" w:rsidRPr="00000000">
          <w:rPr>
            <w:color w:val="1155cc"/>
            <w:sz w:val="20"/>
            <w:szCs w:val="20"/>
            <w:u w:val="single"/>
            <w:rtl w:val="0"/>
          </w:rPr>
          <w:t xml:space="preserve">Nodes</w:t>
        </w:r>
      </w:hyperlink>
      <w:r w:rsidDel="00000000" w:rsidR="00000000" w:rsidRPr="00000000">
        <w:rPr>
          <w:rtl w:val="0"/>
        </w:rPr>
      </w:r>
    </w:p>
    <w:p w:rsidR="00000000" w:rsidDel="00000000" w:rsidP="00000000" w:rsidRDefault="00000000" w:rsidRPr="00000000" w14:paraId="000001B9">
      <w:pPr>
        <w:numPr>
          <w:ilvl w:val="1"/>
          <w:numId w:val="53"/>
        </w:numPr>
        <w:spacing w:after="0" w:afterAutospacing="0" w:before="0" w:beforeAutospacing="0" w:lineRule="auto"/>
        <w:ind w:left="1440" w:hanging="360"/>
        <w:rPr>
          <w:color w:val="1155cc"/>
          <w:sz w:val="20"/>
          <w:szCs w:val="20"/>
        </w:rPr>
      </w:pPr>
      <w:hyperlink r:id="rId18">
        <w:r w:rsidDel="00000000" w:rsidR="00000000" w:rsidRPr="00000000">
          <w:rPr>
            <w:color w:val="1155cc"/>
            <w:sz w:val="20"/>
            <w:szCs w:val="20"/>
            <w:u w:val="single"/>
            <w:rtl w:val="0"/>
          </w:rPr>
          <w:t xml:space="preserve">Namespaces</w:t>
        </w:r>
      </w:hyperlink>
      <w:r w:rsidDel="00000000" w:rsidR="00000000" w:rsidRPr="00000000">
        <w:rPr>
          <w:rtl w:val="0"/>
        </w:rPr>
      </w:r>
    </w:p>
    <w:p w:rsidR="00000000" w:rsidDel="00000000" w:rsidP="00000000" w:rsidRDefault="00000000" w:rsidRPr="00000000" w14:paraId="000001BA">
      <w:pPr>
        <w:numPr>
          <w:ilvl w:val="1"/>
          <w:numId w:val="53"/>
        </w:numPr>
        <w:spacing w:after="0" w:afterAutospacing="0" w:before="0" w:beforeAutospacing="0" w:lineRule="auto"/>
        <w:ind w:left="1440" w:hanging="360"/>
        <w:rPr>
          <w:color w:val="1155cc"/>
          <w:sz w:val="20"/>
          <w:szCs w:val="20"/>
        </w:rPr>
      </w:pPr>
      <w:hyperlink r:id="rId19">
        <w:r w:rsidDel="00000000" w:rsidR="00000000" w:rsidRPr="00000000">
          <w:rPr>
            <w:color w:val="1155cc"/>
            <w:sz w:val="20"/>
            <w:szCs w:val="20"/>
            <w:u w:val="single"/>
            <w:rtl w:val="0"/>
          </w:rPr>
          <w:t xml:space="preserve">APIServices</w:t>
        </w:r>
      </w:hyperlink>
      <w:r w:rsidDel="00000000" w:rsidR="00000000" w:rsidRPr="00000000">
        <w:rPr>
          <w:rtl w:val="0"/>
        </w:rPr>
      </w:r>
    </w:p>
    <w:p w:rsidR="00000000" w:rsidDel="00000000" w:rsidP="00000000" w:rsidRDefault="00000000" w:rsidRPr="00000000" w14:paraId="000001BB">
      <w:pPr>
        <w:numPr>
          <w:ilvl w:val="1"/>
          <w:numId w:val="53"/>
        </w:numPr>
        <w:spacing w:after="0" w:afterAutospacing="0" w:before="0" w:beforeAutospacing="0" w:lineRule="auto"/>
        <w:ind w:left="1440" w:hanging="360"/>
        <w:rPr>
          <w:color w:val="1155cc"/>
          <w:sz w:val="20"/>
          <w:szCs w:val="20"/>
        </w:rPr>
      </w:pPr>
      <w:hyperlink r:id="rId20">
        <w:r w:rsidDel="00000000" w:rsidR="00000000" w:rsidRPr="00000000">
          <w:rPr>
            <w:color w:val="1155cc"/>
            <w:sz w:val="20"/>
            <w:szCs w:val="20"/>
            <w:u w:val="single"/>
            <w:rtl w:val="0"/>
          </w:rPr>
          <w:t xml:space="preserve">Leases</w:t>
        </w:r>
      </w:hyperlink>
      <w:r w:rsidDel="00000000" w:rsidR="00000000" w:rsidRPr="00000000">
        <w:rPr>
          <w:rtl w:val="0"/>
        </w:rPr>
      </w:r>
    </w:p>
    <w:p w:rsidR="00000000" w:rsidDel="00000000" w:rsidP="00000000" w:rsidRDefault="00000000" w:rsidRPr="00000000" w14:paraId="000001BC">
      <w:pPr>
        <w:numPr>
          <w:ilvl w:val="1"/>
          <w:numId w:val="53"/>
        </w:numPr>
        <w:spacing w:after="0" w:afterAutospacing="0" w:before="0" w:beforeAutospacing="0" w:lineRule="auto"/>
        <w:ind w:left="1440" w:hanging="360"/>
        <w:rPr>
          <w:color w:val="1155cc"/>
          <w:sz w:val="20"/>
          <w:szCs w:val="20"/>
        </w:rPr>
      </w:pPr>
      <w:hyperlink r:id="rId21">
        <w:r w:rsidDel="00000000" w:rsidR="00000000" w:rsidRPr="00000000">
          <w:rPr>
            <w:color w:val="1155cc"/>
            <w:sz w:val="20"/>
            <w:szCs w:val="20"/>
            <w:u w:val="single"/>
            <w:rtl w:val="0"/>
          </w:rPr>
          <w:t xml:space="preserve">RuntimeClasses</w:t>
        </w:r>
      </w:hyperlink>
      <w:r w:rsidDel="00000000" w:rsidR="00000000" w:rsidRPr="00000000">
        <w:rPr>
          <w:rtl w:val="0"/>
        </w:rPr>
      </w:r>
    </w:p>
    <w:p w:rsidR="00000000" w:rsidDel="00000000" w:rsidP="00000000" w:rsidRDefault="00000000" w:rsidRPr="00000000" w14:paraId="000001BD">
      <w:pPr>
        <w:numPr>
          <w:ilvl w:val="1"/>
          <w:numId w:val="53"/>
        </w:numPr>
        <w:spacing w:after="0" w:afterAutospacing="0" w:before="0" w:beforeAutospacing="0" w:lineRule="auto"/>
        <w:ind w:left="1440" w:hanging="360"/>
        <w:rPr>
          <w:color w:val="1155cc"/>
          <w:sz w:val="20"/>
          <w:szCs w:val="20"/>
        </w:rPr>
      </w:pPr>
      <w:hyperlink r:id="rId22">
        <w:r w:rsidDel="00000000" w:rsidR="00000000" w:rsidRPr="00000000">
          <w:rPr>
            <w:color w:val="1155cc"/>
            <w:sz w:val="20"/>
            <w:szCs w:val="20"/>
            <w:u w:val="single"/>
            <w:rtl w:val="0"/>
          </w:rPr>
          <w:t xml:space="preserve">FlowSchemas</w:t>
        </w:r>
      </w:hyperlink>
      <w:r w:rsidDel="00000000" w:rsidR="00000000" w:rsidRPr="00000000">
        <w:rPr>
          <w:rtl w:val="0"/>
        </w:rPr>
      </w:r>
    </w:p>
    <w:p w:rsidR="00000000" w:rsidDel="00000000" w:rsidP="00000000" w:rsidRDefault="00000000" w:rsidRPr="00000000" w14:paraId="000001BE">
      <w:pPr>
        <w:numPr>
          <w:ilvl w:val="1"/>
          <w:numId w:val="53"/>
        </w:numPr>
        <w:spacing w:after="0" w:afterAutospacing="0" w:before="0" w:beforeAutospacing="0" w:lineRule="auto"/>
        <w:ind w:left="1440" w:hanging="360"/>
        <w:rPr>
          <w:color w:val="1155cc"/>
          <w:sz w:val="20"/>
          <w:szCs w:val="20"/>
        </w:rPr>
      </w:pPr>
      <w:hyperlink r:id="rId23">
        <w:r w:rsidDel="00000000" w:rsidR="00000000" w:rsidRPr="00000000">
          <w:rPr>
            <w:color w:val="1155cc"/>
            <w:sz w:val="20"/>
            <w:szCs w:val="20"/>
            <w:u w:val="single"/>
            <w:rtl w:val="0"/>
          </w:rPr>
          <w:t xml:space="preserve">PriorityLevelConfigurations</w:t>
        </w:r>
      </w:hyperlink>
      <w:r w:rsidDel="00000000" w:rsidR="00000000" w:rsidRPr="00000000">
        <w:rPr>
          <w:rtl w:val="0"/>
        </w:rPr>
      </w:r>
    </w:p>
    <w:p w:rsidR="00000000" w:rsidDel="00000000" w:rsidP="00000000" w:rsidRDefault="00000000" w:rsidRPr="00000000" w14:paraId="000001BF">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Service and networking</w:t>
      </w:r>
    </w:p>
    <w:p w:rsidR="00000000" w:rsidDel="00000000" w:rsidP="00000000" w:rsidRDefault="00000000" w:rsidRPr="00000000" w14:paraId="000001C0">
      <w:pPr>
        <w:numPr>
          <w:ilvl w:val="1"/>
          <w:numId w:val="53"/>
        </w:numPr>
        <w:spacing w:after="0" w:afterAutospacing="0" w:before="0" w:beforeAutospacing="0" w:lineRule="auto"/>
        <w:ind w:left="1440" w:hanging="360"/>
        <w:rPr>
          <w:color w:val="1155cc"/>
          <w:sz w:val="20"/>
          <w:szCs w:val="20"/>
        </w:rPr>
      </w:pPr>
      <w:hyperlink r:id="rId24">
        <w:r w:rsidDel="00000000" w:rsidR="00000000" w:rsidRPr="00000000">
          <w:rPr>
            <w:color w:val="1155cc"/>
            <w:sz w:val="20"/>
            <w:szCs w:val="20"/>
            <w:u w:val="single"/>
            <w:rtl w:val="0"/>
          </w:rPr>
          <w:t xml:space="preserve">Services</w:t>
        </w:r>
      </w:hyperlink>
      <w:r w:rsidDel="00000000" w:rsidR="00000000" w:rsidRPr="00000000">
        <w:rPr>
          <w:rtl w:val="0"/>
        </w:rPr>
      </w:r>
    </w:p>
    <w:p w:rsidR="00000000" w:rsidDel="00000000" w:rsidP="00000000" w:rsidRDefault="00000000" w:rsidRPr="00000000" w14:paraId="000001C1">
      <w:pPr>
        <w:numPr>
          <w:ilvl w:val="1"/>
          <w:numId w:val="53"/>
        </w:numPr>
        <w:spacing w:after="0" w:afterAutospacing="0" w:before="0" w:beforeAutospacing="0" w:lineRule="auto"/>
        <w:ind w:left="1440" w:hanging="360"/>
        <w:rPr>
          <w:color w:val="1155cc"/>
          <w:sz w:val="20"/>
          <w:szCs w:val="20"/>
        </w:rPr>
      </w:pPr>
      <w:hyperlink r:id="rId25">
        <w:r w:rsidDel="00000000" w:rsidR="00000000" w:rsidRPr="00000000">
          <w:rPr>
            <w:color w:val="1155cc"/>
            <w:sz w:val="20"/>
            <w:szCs w:val="20"/>
            <w:u w:val="single"/>
            <w:rtl w:val="0"/>
          </w:rPr>
          <w:t xml:space="preserve">Endpoints</w:t>
        </w:r>
      </w:hyperlink>
      <w:r w:rsidDel="00000000" w:rsidR="00000000" w:rsidRPr="00000000">
        <w:rPr>
          <w:rtl w:val="0"/>
        </w:rPr>
      </w:r>
    </w:p>
    <w:p w:rsidR="00000000" w:rsidDel="00000000" w:rsidP="00000000" w:rsidRDefault="00000000" w:rsidRPr="00000000" w14:paraId="000001C2">
      <w:pPr>
        <w:numPr>
          <w:ilvl w:val="1"/>
          <w:numId w:val="53"/>
        </w:numPr>
        <w:spacing w:after="0" w:afterAutospacing="0" w:before="0" w:beforeAutospacing="0" w:lineRule="auto"/>
        <w:ind w:left="1440" w:hanging="360"/>
        <w:rPr>
          <w:color w:val="1155cc"/>
          <w:sz w:val="20"/>
          <w:szCs w:val="20"/>
        </w:rPr>
      </w:pPr>
      <w:hyperlink r:id="rId26">
        <w:r w:rsidDel="00000000" w:rsidR="00000000" w:rsidRPr="00000000">
          <w:rPr>
            <w:color w:val="1155cc"/>
            <w:sz w:val="20"/>
            <w:szCs w:val="20"/>
            <w:u w:val="single"/>
            <w:rtl w:val="0"/>
          </w:rPr>
          <w:t xml:space="preserve">EndpointSlices</w:t>
        </w:r>
      </w:hyperlink>
      <w:r w:rsidDel="00000000" w:rsidR="00000000" w:rsidRPr="00000000">
        <w:rPr>
          <w:rtl w:val="0"/>
        </w:rPr>
      </w:r>
    </w:p>
    <w:p w:rsidR="00000000" w:rsidDel="00000000" w:rsidP="00000000" w:rsidRDefault="00000000" w:rsidRPr="00000000" w14:paraId="000001C3">
      <w:pPr>
        <w:numPr>
          <w:ilvl w:val="1"/>
          <w:numId w:val="53"/>
        </w:numPr>
        <w:spacing w:after="0" w:afterAutospacing="0" w:before="0" w:beforeAutospacing="0" w:lineRule="auto"/>
        <w:ind w:left="1440" w:hanging="360"/>
        <w:rPr>
          <w:color w:val="1155cc"/>
          <w:sz w:val="20"/>
          <w:szCs w:val="20"/>
        </w:rPr>
      </w:pPr>
      <w:hyperlink r:id="rId27">
        <w:r w:rsidDel="00000000" w:rsidR="00000000" w:rsidRPr="00000000">
          <w:rPr>
            <w:color w:val="1155cc"/>
            <w:sz w:val="20"/>
            <w:szCs w:val="20"/>
            <w:u w:val="single"/>
            <w:rtl w:val="0"/>
          </w:rPr>
          <w:t xml:space="preserve">Ingresses</w:t>
        </w:r>
      </w:hyperlink>
      <w:r w:rsidDel="00000000" w:rsidR="00000000" w:rsidRPr="00000000">
        <w:rPr>
          <w:rtl w:val="0"/>
        </w:rPr>
      </w:r>
    </w:p>
    <w:p w:rsidR="00000000" w:rsidDel="00000000" w:rsidP="00000000" w:rsidRDefault="00000000" w:rsidRPr="00000000" w14:paraId="000001C4">
      <w:pPr>
        <w:numPr>
          <w:ilvl w:val="1"/>
          <w:numId w:val="53"/>
        </w:numPr>
        <w:spacing w:after="0" w:afterAutospacing="0" w:before="0" w:beforeAutospacing="0" w:lineRule="auto"/>
        <w:ind w:left="1440" w:hanging="360"/>
        <w:rPr>
          <w:color w:val="1155cc"/>
          <w:sz w:val="20"/>
          <w:szCs w:val="20"/>
        </w:rPr>
      </w:pPr>
      <w:hyperlink r:id="rId28">
        <w:r w:rsidDel="00000000" w:rsidR="00000000" w:rsidRPr="00000000">
          <w:rPr>
            <w:color w:val="1155cc"/>
            <w:sz w:val="20"/>
            <w:szCs w:val="20"/>
            <w:u w:val="single"/>
            <w:rtl w:val="0"/>
          </w:rPr>
          <w:t xml:space="preserve">IngressClasses</w:t>
        </w:r>
      </w:hyperlink>
      <w:r w:rsidDel="00000000" w:rsidR="00000000" w:rsidRPr="00000000">
        <w:rPr>
          <w:rtl w:val="0"/>
        </w:rPr>
      </w:r>
    </w:p>
    <w:p w:rsidR="00000000" w:rsidDel="00000000" w:rsidP="00000000" w:rsidRDefault="00000000" w:rsidRPr="00000000" w14:paraId="000001C5">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Config and secrets</w:t>
      </w:r>
    </w:p>
    <w:p w:rsidR="00000000" w:rsidDel="00000000" w:rsidP="00000000" w:rsidRDefault="00000000" w:rsidRPr="00000000" w14:paraId="000001C6">
      <w:pPr>
        <w:numPr>
          <w:ilvl w:val="1"/>
          <w:numId w:val="53"/>
        </w:numPr>
        <w:spacing w:after="0" w:afterAutospacing="0" w:before="0" w:beforeAutospacing="0" w:lineRule="auto"/>
        <w:ind w:left="1440" w:hanging="360"/>
        <w:rPr>
          <w:color w:val="1155cc"/>
          <w:sz w:val="20"/>
          <w:szCs w:val="20"/>
        </w:rPr>
      </w:pPr>
      <w:hyperlink r:id="rId29">
        <w:r w:rsidDel="00000000" w:rsidR="00000000" w:rsidRPr="00000000">
          <w:rPr>
            <w:color w:val="1155cc"/>
            <w:sz w:val="20"/>
            <w:szCs w:val="20"/>
            <w:u w:val="single"/>
            <w:rtl w:val="0"/>
          </w:rPr>
          <w:t xml:space="preserve">ConfigMaps</w:t>
        </w:r>
      </w:hyperlink>
      <w:r w:rsidDel="00000000" w:rsidR="00000000" w:rsidRPr="00000000">
        <w:rPr>
          <w:rtl w:val="0"/>
        </w:rPr>
      </w:r>
    </w:p>
    <w:p w:rsidR="00000000" w:rsidDel="00000000" w:rsidP="00000000" w:rsidRDefault="00000000" w:rsidRPr="00000000" w14:paraId="000001C7">
      <w:pPr>
        <w:numPr>
          <w:ilvl w:val="1"/>
          <w:numId w:val="53"/>
        </w:numPr>
        <w:spacing w:after="0" w:afterAutospacing="0" w:before="0" w:beforeAutospacing="0" w:lineRule="auto"/>
        <w:ind w:left="1440" w:hanging="360"/>
        <w:rPr>
          <w:color w:val="1155cc"/>
          <w:sz w:val="20"/>
          <w:szCs w:val="20"/>
        </w:rPr>
      </w:pPr>
      <w:hyperlink r:id="rId30">
        <w:r w:rsidDel="00000000" w:rsidR="00000000" w:rsidRPr="00000000">
          <w:rPr>
            <w:color w:val="1155cc"/>
            <w:sz w:val="20"/>
            <w:szCs w:val="20"/>
            <w:u w:val="single"/>
            <w:rtl w:val="0"/>
          </w:rPr>
          <w:t xml:space="preserve">Secrets</w:t>
        </w:r>
      </w:hyperlink>
      <w:r w:rsidDel="00000000" w:rsidR="00000000" w:rsidRPr="00000000">
        <w:rPr>
          <w:rtl w:val="0"/>
        </w:rPr>
      </w:r>
    </w:p>
    <w:p w:rsidR="00000000" w:rsidDel="00000000" w:rsidP="00000000" w:rsidRDefault="00000000" w:rsidRPr="00000000" w14:paraId="000001C8">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Storage</w:t>
      </w:r>
    </w:p>
    <w:p w:rsidR="00000000" w:rsidDel="00000000" w:rsidP="00000000" w:rsidRDefault="00000000" w:rsidRPr="00000000" w14:paraId="000001C9">
      <w:pPr>
        <w:numPr>
          <w:ilvl w:val="1"/>
          <w:numId w:val="53"/>
        </w:numPr>
        <w:spacing w:after="0" w:afterAutospacing="0" w:before="0" w:beforeAutospacing="0" w:lineRule="auto"/>
        <w:ind w:left="1440" w:hanging="360"/>
        <w:rPr>
          <w:color w:val="1155cc"/>
          <w:sz w:val="20"/>
          <w:szCs w:val="20"/>
        </w:rPr>
      </w:pPr>
      <w:hyperlink r:id="rId31">
        <w:r w:rsidDel="00000000" w:rsidR="00000000" w:rsidRPr="00000000">
          <w:rPr>
            <w:color w:val="1155cc"/>
            <w:sz w:val="20"/>
            <w:szCs w:val="20"/>
            <w:u w:val="single"/>
            <w:rtl w:val="0"/>
          </w:rPr>
          <w:t xml:space="preserve">PersistentVolumeClaims</w:t>
        </w:r>
      </w:hyperlink>
      <w:r w:rsidDel="00000000" w:rsidR="00000000" w:rsidRPr="00000000">
        <w:rPr>
          <w:rtl w:val="0"/>
        </w:rPr>
      </w:r>
    </w:p>
    <w:p w:rsidR="00000000" w:rsidDel="00000000" w:rsidP="00000000" w:rsidRDefault="00000000" w:rsidRPr="00000000" w14:paraId="000001CA">
      <w:pPr>
        <w:numPr>
          <w:ilvl w:val="1"/>
          <w:numId w:val="53"/>
        </w:numPr>
        <w:spacing w:after="0" w:afterAutospacing="0" w:before="0" w:beforeAutospacing="0" w:lineRule="auto"/>
        <w:ind w:left="1440" w:hanging="360"/>
        <w:rPr>
          <w:color w:val="1155cc"/>
          <w:sz w:val="20"/>
          <w:szCs w:val="20"/>
        </w:rPr>
      </w:pPr>
      <w:hyperlink r:id="rId32">
        <w:r w:rsidDel="00000000" w:rsidR="00000000" w:rsidRPr="00000000">
          <w:rPr>
            <w:color w:val="1155cc"/>
            <w:sz w:val="20"/>
            <w:szCs w:val="20"/>
            <w:u w:val="single"/>
            <w:rtl w:val="0"/>
          </w:rPr>
          <w:t xml:space="preserve">PersistentVolumes</w:t>
        </w:r>
      </w:hyperlink>
      <w:r w:rsidDel="00000000" w:rsidR="00000000" w:rsidRPr="00000000">
        <w:rPr>
          <w:rtl w:val="0"/>
        </w:rPr>
      </w:r>
    </w:p>
    <w:p w:rsidR="00000000" w:rsidDel="00000000" w:rsidP="00000000" w:rsidRDefault="00000000" w:rsidRPr="00000000" w14:paraId="000001CB">
      <w:pPr>
        <w:numPr>
          <w:ilvl w:val="1"/>
          <w:numId w:val="53"/>
        </w:numPr>
        <w:spacing w:after="0" w:afterAutospacing="0" w:before="0" w:beforeAutospacing="0" w:lineRule="auto"/>
        <w:ind w:left="1440" w:hanging="360"/>
        <w:rPr>
          <w:color w:val="1155cc"/>
          <w:sz w:val="20"/>
          <w:szCs w:val="20"/>
        </w:rPr>
      </w:pPr>
      <w:hyperlink r:id="rId33">
        <w:r w:rsidDel="00000000" w:rsidR="00000000" w:rsidRPr="00000000">
          <w:rPr>
            <w:color w:val="1155cc"/>
            <w:sz w:val="20"/>
            <w:szCs w:val="20"/>
            <w:u w:val="single"/>
            <w:rtl w:val="0"/>
          </w:rPr>
          <w:t xml:space="preserve">StorageClasses</w:t>
        </w:r>
      </w:hyperlink>
      <w:r w:rsidDel="00000000" w:rsidR="00000000" w:rsidRPr="00000000">
        <w:rPr>
          <w:rtl w:val="0"/>
        </w:rPr>
      </w:r>
    </w:p>
    <w:p w:rsidR="00000000" w:rsidDel="00000000" w:rsidP="00000000" w:rsidRDefault="00000000" w:rsidRPr="00000000" w14:paraId="000001CC">
      <w:pPr>
        <w:numPr>
          <w:ilvl w:val="1"/>
          <w:numId w:val="53"/>
        </w:numPr>
        <w:spacing w:after="0" w:afterAutospacing="0" w:before="0" w:beforeAutospacing="0" w:lineRule="auto"/>
        <w:ind w:left="1440" w:hanging="360"/>
        <w:rPr>
          <w:color w:val="1155cc"/>
          <w:sz w:val="20"/>
          <w:szCs w:val="20"/>
        </w:rPr>
      </w:pPr>
      <w:hyperlink r:id="rId34">
        <w:r w:rsidDel="00000000" w:rsidR="00000000" w:rsidRPr="00000000">
          <w:rPr>
            <w:b w:val="1"/>
            <w:color w:val="1155cc"/>
            <w:sz w:val="20"/>
            <w:szCs w:val="20"/>
            <w:u w:val="single"/>
            <w:rtl w:val="0"/>
          </w:rPr>
          <w:t xml:space="preserve">VolumeAttachment</w:t>
        </w:r>
      </w:hyperlink>
      <w:r w:rsidDel="00000000" w:rsidR="00000000" w:rsidRPr="00000000">
        <w:rPr>
          <w:rtl w:val="0"/>
        </w:rPr>
      </w:r>
    </w:p>
    <w:p w:rsidR="00000000" w:rsidDel="00000000" w:rsidP="00000000" w:rsidRDefault="00000000" w:rsidRPr="00000000" w14:paraId="000001CD">
      <w:pPr>
        <w:numPr>
          <w:ilvl w:val="1"/>
          <w:numId w:val="53"/>
        </w:numPr>
        <w:spacing w:after="0" w:afterAutospacing="0" w:before="0" w:beforeAutospacing="0" w:lineRule="auto"/>
        <w:ind w:left="1440" w:hanging="360"/>
        <w:rPr>
          <w:color w:val="1155cc"/>
          <w:sz w:val="20"/>
          <w:szCs w:val="20"/>
        </w:rPr>
      </w:pPr>
      <w:hyperlink r:id="rId35">
        <w:r w:rsidDel="00000000" w:rsidR="00000000" w:rsidRPr="00000000">
          <w:rPr>
            <w:color w:val="1155cc"/>
            <w:sz w:val="20"/>
            <w:szCs w:val="20"/>
            <w:u w:val="single"/>
            <w:rtl w:val="0"/>
          </w:rPr>
          <w:t xml:space="preserve">CSIDrivers</w:t>
        </w:r>
      </w:hyperlink>
      <w:r w:rsidDel="00000000" w:rsidR="00000000" w:rsidRPr="00000000">
        <w:rPr>
          <w:rtl w:val="0"/>
        </w:rPr>
      </w:r>
    </w:p>
    <w:p w:rsidR="00000000" w:rsidDel="00000000" w:rsidP="00000000" w:rsidRDefault="00000000" w:rsidRPr="00000000" w14:paraId="000001CE">
      <w:pPr>
        <w:numPr>
          <w:ilvl w:val="1"/>
          <w:numId w:val="53"/>
        </w:numPr>
        <w:spacing w:after="0" w:afterAutospacing="0" w:before="0" w:beforeAutospacing="0" w:lineRule="auto"/>
        <w:ind w:left="1440" w:hanging="360"/>
        <w:rPr>
          <w:color w:val="1155cc"/>
          <w:sz w:val="20"/>
          <w:szCs w:val="20"/>
        </w:rPr>
      </w:pPr>
      <w:hyperlink r:id="rId36">
        <w:r w:rsidDel="00000000" w:rsidR="00000000" w:rsidRPr="00000000">
          <w:rPr>
            <w:color w:val="1155cc"/>
            <w:sz w:val="20"/>
            <w:szCs w:val="20"/>
            <w:u w:val="single"/>
            <w:rtl w:val="0"/>
          </w:rPr>
          <w:t xml:space="preserve">CSINodes</w:t>
        </w:r>
      </w:hyperlink>
      <w:r w:rsidDel="00000000" w:rsidR="00000000" w:rsidRPr="00000000">
        <w:rPr>
          <w:rtl w:val="0"/>
        </w:rPr>
      </w:r>
    </w:p>
    <w:p w:rsidR="00000000" w:rsidDel="00000000" w:rsidP="00000000" w:rsidRDefault="00000000" w:rsidRPr="00000000" w14:paraId="000001CF">
      <w:pPr>
        <w:numPr>
          <w:ilvl w:val="1"/>
          <w:numId w:val="53"/>
        </w:numPr>
        <w:spacing w:after="0" w:afterAutospacing="0" w:before="0" w:beforeAutospacing="0" w:lineRule="auto"/>
        <w:ind w:left="1440" w:hanging="360"/>
        <w:rPr>
          <w:color w:val="1155cc"/>
          <w:sz w:val="20"/>
          <w:szCs w:val="20"/>
        </w:rPr>
      </w:pPr>
      <w:hyperlink r:id="rId37">
        <w:r w:rsidDel="00000000" w:rsidR="00000000" w:rsidRPr="00000000">
          <w:rPr>
            <w:color w:val="1155cc"/>
            <w:sz w:val="20"/>
            <w:szCs w:val="20"/>
            <w:u w:val="single"/>
            <w:rtl w:val="0"/>
          </w:rPr>
          <w:t xml:space="preserve">CSIStorageCapacities</w:t>
        </w:r>
      </w:hyperlink>
      <w:r w:rsidDel="00000000" w:rsidR="00000000" w:rsidRPr="00000000">
        <w:rPr>
          <w:rtl w:val="0"/>
        </w:rPr>
      </w:r>
    </w:p>
    <w:p w:rsidR="00000000" w:rsidDel="00000000" w:rsidP="00000000" w:rsidRDefault="00000000" w:rsidRPr="00000000" w14:paraId="000001D0">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Authentication</w:t>
      </w:r>
    </w:p>
    <w:p w:rsidR="00000000" w:rsidDel="00000000" w:rsidP="00000000" w:rsidRDefault="00000000" w:rsidRPr="00000000" w14:paraId="000001D1">
      <w:pPr>
        <w:numPr>
          <w:ilvl w:val="1"/>
          <w:numId w:val="53"/>
        </w:numPr>
        <w:spacing w:after="0" w:afterAutospacing="0" w:before="0" w:beforeAutospacing="0" w:lineRule="auto"/>
        <w:ind w:left="1440" w:hanging="360"/>
        <w:rPr>
          <w:color w:val="1155cc"/>
          <w:sz w:val="20"/>
          <w:szCs w:val="20"/>
        </w:rPr>
      </w:pPr>
      <w:hyperlink r:id="rId38">
        <w:r w:rsidDel="00000000" w:rsidR="00000000" w:rsidRPr="00000000">
          <w:rPr>
            <w:color w:val="1155cc"/>
            <w:sz w:val="20"/>
            <w:szCs w:val="20"/>
            <w:u w:val="single"/>
            <w:rtl w:val="0"/>
          </w:rPr>
          <w:t xml:space="preserve">ServiceAccounts</w:t>
        </w:r>
      </w:hyperlink>
      <w:r w:rsidDel="00000000" w:rsidR="00000000" w:rsidRPr="00000000">
        <w:rPr>
          <w:rtl w:val="0"/>
        </w:rPr>
      </w:r>
    </w:p>
    <w:p w:rsidR="00000000" w:rsidDel="00000000" w:rsidP="00000000" w:rsidRDefault="00000000" w:rsidRPr="00000000" w14:paraId="000001D2">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Authorization</w:t>
      </w:r>
    </w:p>
    <w:p w:rsidR="00000000" w:rsidDel="00000000" w:rsidP="00000000" w:rsidRDefault="00000000" w:rsidRPr="00000000" w14:paraId="000001D3">
      <w:pPr>
        <w:numPr>
          <w:ilvl w:val="1"/>
          <w:numId w:val="53"/>
        </w:numPr>
        <w:spacing w:after="0" w:afterAutospacing="0" w:before="0" w:beforeAutospacing="0" w:lineRule="auto"/>
        <w:ind w:left="1440" w:hanging="360"/>
        <w:rPr>
          <w:color w:val="1155cc"/>
          <w:sz w:val="20"/>
          <w:szCs w:val="20"/>
        </w:rPr>
      </w:pPr>
      <w:hyperlink r:id="rId39">
        <w:r w:rsidDel="00000000" w:rsidR="00000000" w:rsidRPr="00000000">
          <w:rPr>
            <w:color w:val="1155cc"/>
            <w:sz w:val="20"/>
            <w:szCs w:val="20"/>
            <w:u w:val="single"/>
            <w:rtl w:val="0"/>
          </w:rPr>
          <w:t xml:space="preserve">ClusterRoles</w:t>
        </w:r>
      </w:hyperlink>
      <w:r w:rsidDel="00000000" w:rsidR="00000000" w:rsidRPr="00000000">
        <w:rPr>
          <w:rtl w:val="0"/>
        </w:rPr>
      </w:r>
    </w:p>
    <w:p w:rsidR="00000000" w:rsidDel="00000000" w:rsidP="00000000" w:rsidRDefault="00000000" w:rsidRPr="00000000" w14:paraId="000001D4">
      <w:pPr>
        <w:numPr>
          <w:ilvl w:val="1"/>
          <w:numId w:val="53"/>
        </w:numPr>
        <w:spacing w:after="0" w:afterAutospacing="0" w:before="0" w:beforeAutospacing="0" w:lineRule="auto"/>
        <w:ind w:left="1440" w:hanging="360"/>
        <w:rPr>
          <w:color w:val="1155cc"/>
          <w:sz w:val="20"/>
          <w:szCs w:val="20"/>
        </w:rPr>
      </w:pPr>
      <w:hyperlink r:id="rId40">
        <w:r w:rsidDel="00000000" w:rsidR="00000000" w:rsidRPr="00000000">
          <w:rPr>
            <w:color w:val="1155cc"/>
            <w:sz w:val="20"/>
            <w:szCs w:val="20"/>
            <w:u w:val="single"/>
            <w:rtl w:val="0"/>
          </w:rPr>
          <w:t xml:space="preserve">ClusterRoleBindings</w:t>
        </w:r>
      </w:hyperlink>
      <w:r w:rsidDel="00000000" w:rsidR="00000000" w:rsidRPr="00000000">
        <w:rPr>
          <w:rtl w:val="0"/>
        </w:rPr>
      </w:r>
    </w:p>
    <w:p w:rsidR="00000000" w:rsidDel="00000000" w:rsidP="00000000" w:rsidRDefault="00000000" w:rsidRPr="00000000" w14:paraId="000001D5">
      <w:pPr>
        <w:numPr>
          <w:ilvl w:val="1"/>
          <w:numId w:val="53"/>
        </w:numPr>
        <w:spacing w:after="0" w:afterAutospacing="0" w:before="0" w:beforeAutospacing="0" w:lineRule="auto"/>
        <w:ind w:left="1440" w:hanging="360"/>
        <w:rPr>
          <w:color w:val="1155cc"/>
          <w:sz w:val="20"/>
          <w:szCs w:val="20"/>
        </w:rPr>
      </w:pPr>
      <w:hyperlink r:id="rId41">
        <w:r w:rsidDel="00000000" w:rsidR="00000000" w:rsidRPr="00000000">
          <w:rPr>
            <w:color w:val="1155cc"/>
            <w:sz w:val="20"/>
            <w:szCs w:val="20"/>
            <w:u w:val="single"/>
            <w:rtl w:val="0"/>
          </w:rPr>
          <w:t xml:space="preserve">Roles</w:t>
        </w:r>
      </w:hyperlink>
      <w:r w:rsidDel="00000000" w:rsidR="00000000" w:rsidRPr="00000000">
        <w:rPr>
          <w:rtl w:val="0"/>
        </w:rPr>
      </w:r>
    </w:p>
    <w:p w:rsidR="00000000" w:rsidDel="00000000" w:rsidP="00000000" w:rsidRDefault="00000000" w:rsidRPr="00000000" w14:paraId="000001D6">
      <w:pPr>
        <w:numPr>
          <w:ilvl w:val="1"/>
          <w:numId w:val="53"/>
        </w:numPr>
        <w:spacing w:after="0" w:afterAutospacing="0" w:before="0" w:beforeAutospacing="0" w:lineRule="auto"/>
        <w:ind w:left="1440" w:hanging="360"/>
        <w:rPr>
          <w:color w:val="1155cc"/>
          <w:sz w:val="20"/>
          <w:szCs w:val="20"/>
        </w:rPr>
      </w:pPr>
      <w:hyperlink r:id="rId42">
        <w:r w:rsidDel="00000000" w:rsidR="00000000" w:rsidRPr="00000000">
          <w:rPr>
            <w:color w:val="1155cc"/>
            <w:sz w:val="20"/>
            <w:szCs w:val="20"/>
            <w:u w:val="single"/>
            <w:rtl w:val="0"/>
          </w:rPr>
          <w:t xml:space="preserve">RoleBindings</w:t>
        </w:r>
      </w:hyperlink>
      <w:r w:rsidDel="00000000" w:rsidR="00000000" w:rsidRPr="00000000">
        <w:rPr>
          <w:rtl w:val="0"/>
        </w:rPr>
      </w:r>
    </w:p>
    <w:p w:rsidR="00000000" w:rsidDel="00000000" w:rsidP="00000000" w:rsidRDefault="00000000" w:rsidRPr="00000000" w14:paraId="000001D7">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Policy</w:t>
      </w:r>
    </w:p>
    <w:p w:rsidR="00000000" w:rsidDel="00000000" w:rsidP="00000000" w:rsidRDefault="00000000" w:rsidRPr="00000000" w14:paraId="000001D8">
      <w:pPr>
        <w:numPr>
          <w:ilvl w:val="1"/>
          <w:numId w:val="53"/>
        </w:numPr>
        <w:spacing w:after="0" w:afterAutospacing="0" w:before="0" w:beforeAutospacing="0" w:lineRule="auto"/>
        <w:ind w:left="1440" w:hanging="360"/>
        <w:rPr>
          <w:color w:val="1155cc"/>
          <w:sz w:val="20"/>
          <w:szCs w:val="20"/>
        </w:rPr>
      </w:pPr>
      <w:hyperlink r:id="rId43">
        <w:r w:rsidDel="00000000" w:rsidR="00000000" w:rsidRPr="00000000">
          <w:rPr>
            <w:color w:val="1155cc"/>
            <w:sz w:val="20"/>
            <w:szCs w:val="20"/>
            <w:u w:val="single"/>
            <w:rtl w:val="0"/>
          </w:rPr>
          <w:t xml:space="preserve">LimitRanges</w:t>
        </w:r>
      </w:hyperlink>
      <w:r w:rsidDel="00000000" w:rsidR="00000000" w:rsidRPr="00000000">
        <w:rPr>
          <w:rtl w:val="0"/>
        </w:rPr>
      </w:r>
    </w:p>
    <w:p w:rsidR="00000000" w:rsidDel="00000000" w:rsidP="00000000" w:rsidRDefault="00000000" w:rsidRPr="00000000" w14:paraId="000001D9">
      <w:pPr>
        <w:numPr>
          <w:ilvl w:val="1"/>
          <w:numId w:val="53"/>
        </w:numPr>
        <w:spacing w:after="0" w:afterAutospacing="0" w:before="0" w:beforeAutospacing="0" w:lineRule="auto"/>
        <w:ind w:left="1440" w:hanging="360"/>
        <w:rPr>
          <w:color w:val="1155cc"/>
          <w:sz w:val="20"/>
          <w:szCs w:val="20"/>
        </w:rPr>
      </w:pPr>
      <w:hyperlink r:id="rId44">
        <w:r w:rsidDel="00000000" w:rsidR="00000000" w:rsidRPr="00000000">
          <w:rPr>
            <w:color w:val="1155cc"/>
            <w:sz w:val="20"/>
            <w:szCs w:val="20"/>
            <w:u w:val="single"/>
            <w:rtl w:val="0"/>
          </w:rPr>
          <w:t xml:space="preserve">ResourceQuotas</w:t>
        </w:r>
      </w:hyperlink>
      <w:r w:rsidDel="00000000" w:rsidR="00000000" w:rsidRPr="00000000">
        <w:rPr>
          <w:rtl w:val="0"/>
        </w:rPr>
      </w:r>
    </w:p>
    <w:p w:rsidR="00000000" w:rsidDel="00000000" w:rsidP="00000000" w:rsidRDefault="00000000" w:rsidRPr="00000000" w14:paraId="000001DA">
      <w:pPr>
        <w:numPr>
          <w:ilvl w:val="1"/>
          <w:numId w:val="53"/>
        </w:numPr>
        <w:spacing w:after="0" w:afterAutospacing="0" w:before="0" w:beforeAutospacing="0" w:lineRule="auto"/>
        <w:ind w:left="1440" w:hanging="360"/>
        <w:rPr>
          <w:color w:val="1155cc"/>
          <w:sz w:val="20"/>
          <w:szCs w:val="20"/>
        </w:rPr>
      </w:pPr>
      <w:hyperlink r:id="rId45">
        <w:r w:rsidDel="00000000" w:rsidR="00000000" w:rsidRPr="00000000">
          <w:rPr>
            <w:color w:val="1155cc"/>
            <w:sz w:val="20"/>
            <w:szCs w:val="20"/>
            <w:u w:val="single"/>
            <w:rtl w:val="0"/>
          </w:rPr>
          <w:t xml:space="preserve">NetworkPolicies</w:t>
        </w:r>
      </w:hyperlink>
      <w:r w:rsidDel="00000000" w:rsidR="00000000" w:rsidRPr="00000000">
        <w:rPr>
          <w:rtl w:val="0"/>
        </w:rPr>
      </w:r>
    </w:p>
    <w:p w:rsidR="00000000" w:rsidDel="00000000" w:rsidP="00000000" w:rsidRDefault="00000000" w:rsidRPr="00000000" w14:paraId="000001DB">
      <w:pPr>
        <w:numPr>
          <w:ilvl w:val="1"/>
          <w:numId w:val="53"/>
        </w:numPr>
        <w:spacing w:after="0" w:afterAutospacing="0" w:before="0" w:beforeAutospacing="0" w:lineRule="auto"/>
        <w:ind w:left="1440" w:hanging="360"/>
        <w:rPr>
          <w:color w:val="1155cc"/>
          <w:sz w:val="20"/>
          <w:szCs w:val="20"/>
        </w:rPr>
      </w:pPr>
      <w:hyperlink r:id="rId46">
        <w:r w:rsidDel="00000000" w:rsidR="00000000" w:rsidRPr="00000000">
          <w:rPr>
            <w:color w:val="1155cc"/>
            <w:sz w:val="20"/>
            <w:szCs w:val="20"/>
            <w:u w:val="single"/>
            <w:rtl w:val="0"/>
          </w:rPr>
          <w:t xml:space="preserve">PodDisruptionBudgets</w:t>
        </w:r>
      </w:hyperlink>
      <w:r w:rsidDel="00000000" w:rsidR="00000000" w:rsidRPr="00000000">
        <w:rPr>
          <w:rtl w:val="0"/>
        </w:rPr>
      </w:r>
    </w:p>
    <w:p w:rsidR="00000000" w:rsidDel="00000000" w:rsidP="00000000" w:rsidRDefault="00000000" w:rsidRPr="00000000" w14:paraId="000001DC">
      <w:pPr>
        <w:numPr>
          <w:ilvl w:val="0"/>
          <w:numId w:val="53"/>
        </w:numPr>
        <w:spacing w:after="0" w:afterAutospacing="0" w:before="0" w:beforeAutospacing="0" w:lineRule="auto"/>
        <w:ind w:left="720" w:hanging="360"/>
        <w:rPr>
          <w:color w:val="1155cc"/>
          <w:sz w:val="20"/>
          <w:szCs w:val="20"/>
        </w:rPr>
      </w:pPr>
      <w:r w:rsidDel="00000000" w:rsidR="00000000" w:rsidRPr="00000000">
        <w:rPr>
          <w:color w:val="1155cc"/>
          <w:sz w:val="20"/>
          <w:szCs w:val="20"/>
          <w:u w:val="single"/>
          <w:rtl w:val="0"/>
        </w:rPr>
        <w:br w:type="textWrapping"/>
      </w:r>
      <w:r w:rsidDel="00000000" w:rsidR="00000000" w:rsidRPr="00000000">
        <w:rPr>
          <w:b w:val="1"/>
          <w:color w:val="1155cc"/>
          <w:sz w:val="20"/>
          <w:szCs w:val="20"/>
          <w:u w:val="single"/>
          <w:rtl w:val="0"/>
        </w:rPr>
        <w:t xml:space="preserve">Extensions</w:t>
      </w:r>
    </w:p>
    <w:p w:rsidR="00000000" w:rsidDel="00000000" w:rsidP="00000000" w:rsidRDefault="00000000" w:rsidRPr="00000000" w14:paraId="000001DD">
      <w:pPr>
        <w:numPr>
          <w:ilvl w:val="1"/>
          <w:numId w:val="53"/>
        </w:numPr>
        <w:spacing w:after="0" w:afterAutospacing="0" w:before="0" w:beforeAutospacing="0" w:lineRule="auto"/>
        <w:ind w:left="1440" w:hanging="360"/>
        <w:rPr>
          <w:color w:val="1155cc"/>
          <w:sz w:val="20"/>
          <w:szCs w:val="20"/>
        </w:rPr>
      </w:pPr>
      <w:hyperlink r:id="rId47">
        <w:r w:rsidDel="00000000" w:rsidR="00000000" w:rsidRPr="00000000">
          <w:rPr>
            <w:color w:val="1155cc"/>
            <w:sz w:val="20"/>
            <w:szCs w:val="20"/>
            <w:u w:val="single"/>
            <w:rtl w:val="0"/>
          </w:rPr>
          <w:t xml:space="preserve">CustomResourceDefinitions</w:t>
        </w:r>
      </w:hyperlink>
      <w:r w:rsidDel="00000000" w:rsidR="00000000" w:rsidRPr="00000000">
        <w:rPr>
          <w:rtl w:val="0"/>
        </w:rPr>
      </w:r>
    </w:p>
    <w:p w:rsidR="00000000" w:rsidDel="00000000" w:rsidP="00000000" w:rsidRDefault="00000000" w:rsidRPr="00000000" w14:paraId="000001DE">
      <w:pPr>
        <w:numPr>
          <w:ilvl w:val="1"/>
          <w:numId w:val="53"/>
        </w:numPr>
        <w:spacing w:after="0" w:afterAutospacing="0" w:before="0" w:beforeAutospacing="0" w:lineRule="auto"/>
        <w:ind w:left="1440" w:hanging="360"/>
        <w:rPr>
          <w:color w:val="1155cc"/>
          <w:sz w:val="20"/>
          <w:szCs w:val="20"/>
        </w:rPr>
      </w:pPr>
      <w:hyperlink r:id="rId48">
        <w:r w:rsidDel="00000000" w:rsidR="00000000" w:rsidRPr="00000000">
          <w:rPr>
            <w:color w:val="1155cc"/>
            <w:sz w:val="20"/>
            <w:szCs w:val="20"/>
            <w:u w:val="single"/>
            <w:rtl w:val="0"/>
          </w:rPr>
          <w:t xml:space="preserve">MutatingWebhookConfigurations</w:t>
        </w:r>
      </w:hyperlink>
      <w:r w:rsidDel="00000000" w:rsidR="00000000" w:rsidRPr="00000000">
        <w:rPr>
          <w:rtl w:val="0"/>
        </w:rPr>
      </w:r>
    </w:p>
    <w:p w:rsidR="00000000" w:rsidDel="00000000" w:rsidP="00000000" w:rsidRDefault="00000000" w:rsidRPr="00000000" w14:paraId="000001DF">
      <w:pPr>
        <w:numPr>
          <w:ilvl w:val="1"/>
          <w:numId w:val="53"/>
        </w:numPr>
        <w:spacing w:after="240" w:before="0" w:beforeAutospacing="0" w:lineRule="auto"/>
        <w:ind w:left="1440" w:hanging="360"/>
        <w:rPr>
          <w:color w:val="1155cc"/>
          <w:sz w:val="20"/>
          <w:szCs w:val="20"/>
        </w:rPr>
      </w:pPr>
      <w:hyperlink r:id="rId49">
        <w:r w:rsidDel="00000000" w:rsidR="00000000" w:rsidRPr="00000000">
          <w:rPr>
            <w:color w:val="1155cc"/>
            <w:sz w:val="20"/>
            <w:szCs w:val="20"/>
            <w:u w:val="single"/>
            <w:rtl w:val="0"/>
          </w:rPr>
          <w:t xml:space="preserve">ValidatingWebhookConfigurations</w:t>
        </w:r>
      </w:hyperlink>
      <w:r w:rsidDel="00000000" w:rsidR="00000000" w:rsidRPr="00000000">
        <w:rPr>
          <w:rtl w:val="0"/>
        </w:rPr>
      </w:r>
    </w:p>
    <w:p w:rsidR="00000000" w:rsidDel="00000000" w:rsidP="00000000" w:rsidRDefault="00000000" w:rsidRPr="00000000" w14:paraId="000001E0">
      <w:pPr>
        <w:rPr>
          <w:rFonts w:ascii="Roboto" w:cs="Roboto" w:eastAsia="Roboto" w:hAnsi="Roboto"/>
          <w:color w:val="c6c6cd"/>
          <w:sz w:val="21"/>
          <w:szCs w:val="21"/>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keepNext w:val="0"/>
        <w:keepLines w:val="0"/>
        <w:spacing w:before="280" w:lineRule="auto"/>
        <w:rPr/>
      </w:pPr>
      <w:bookmarkStart w:colFirst="0" w:colLast="0" w:name="_rittdu1buvaf" w:id="41"/>
      <w:bookmarkEnd w:id="41"/>
      <w:r w:rsidDel="00000000" w:rsidR="00000000" w:rsidRPr="00000000">
        <w:rPr>
          <w:rtl w:val="0"/>
        </w:rPr>
        <w:t xml:space="preserve">K8 Resources and how they worked hand in hand with other K8 resources </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jwdjcgh0p8bi" w:id="42"/>
      <w:bookmarkEnd w:id="42"/>
      <w:r w:rsidDel="00000000" w:rsidR="00000000" w:rsidRPr="00000000">
        <w:rPr>
          <w:b w:val="1"/>
          <w:color w:val="000000"/>
          <w:sz w:val="26"/>
          <w:szCs w:val="26"/>
          <w:rtl w:val="0"/>
        </w:rPr>
        <w:t xml:space="preserve">1. Pod</w:t>
      </w:r>
    </w:p>
    <w:p w:rsidR="00000000" w:rsidDel="00000000" w:rsidP="00000000" w:rsidRDefault="00000000" w:rsidRPr="00000000" w14:paraId="000001E4">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the smallest and simplest unit of deployment in Kubernetes. It represents a single instance of a running process in your cluster and can contain one or more containers.</w:t>
      </w:r>
    </w:p>
    <w:p w:rsidR="00000000" w:rsidDel="00000000" w:rsidP="00000000" w:rsidRDefault="00000000" w:rsidRPr="00000000" w14:paraId="000001E5">
      <w:pPr>
        <w:numPr>
          <w:ilvl w:val="0"/>
          <w:numId w:val="143"/>
        </w:numPr>
        <w:spacing w:after="0" w:afterAutospacing="0" w:before="240" w:lineRule="auto"/>
        <w:ind w:left="720" w:hanging="360"/>
      </w:pPr>
      <w:r w:rsidDel="00000000" w:rsidR="00000000" w:rsidRPr="00000000">
        <w:rPr>
          <w:b w:val="1"/>
          <w:rtl w:val="0"/>
        </w:rPr>
        <w:t xml:space="preserve">Pods and Deployments</w:t>
      </w:r>
      <w:r w:rsidDel="00000000" w:rsidR="00000000" w:rsidRPr="00000000">
        <w:rPr>
          <w:rtl w:val="0"/>
        </w:rPr>
        <w:t xml:space="preserve">: A </w:t>
      </w:r>
      <w:r w:rsidDel="00000000" w:rsidR="00000000" w:rsidRPr="00000000">
        <w:rPr>
          <w:b w:val="1"/>
          <w:rtl w:val="0"/>
        </w:rPr>
        <w:t xml:space="preserve">Deployment</w:t>
      </w:r>
      <w:r w:rsidDel="00000000" w:rsidR="00000000" w:rsidRPr="00000000">
        <w:rPr>
          <w:rtl w:val="0"/>
        </w:rPr>
        <w:t xml:space="preserve"> manages the creation and scaling of </w:t>
      </w:r>
      <w:r w:rsidDel="00000000" w:rsidR="00000000" w:rsidRPr="00000000">
        <w:rPr>
          <w:b w:val="1"/>
          <w:rtl w:val="0"/>
        </w:rPr>
        <w:t xml:space="preserve">Pods</w:t>
      </w:r>
      <w:r w:rsidDel="00000000" w:rsidR="00000000" w:rsidRPr="00000000">
        <w:rPr>
          <w:rtl w:val="0"/>
        </w:rPr>
        <w:t xml:space="preserve">. It ensures that the desired number of replicas of a pod are running at all times. A Deployment will automatically create a </w:t>
      </w:r>
      <w:r w:rsidDel="00000000" w:rsidR="00000000" w:rsidRPr="00000000">
        <w:rPr>
          <w:b w:val="1"/>
          <w:rtl w:val="0"/>
        </w:rPr>
        <w:t xml:space="preserve">ReplicaSet</w:t>
      </w:r>
      <w:r w:rsidDel="00000000" w:rsidR="00000000" w:rsidRPr="00000000">
        <w:rPr>
          <w:rtl w:val="0"/>
        </w:rPr>
        <w:t xml:space="preserve"> to handle the scaling of pods.</w:t>
      </w:r>
    </w:p>
    <w:p w:rsidR="00000000" w:rsidDel="00000000" w:rsidP="00000000" w:rsidRDefault="00000000" w:rsidRPr="00000000" w14:paraId="000001E6">
      <w:pPr>
        <w:numPr>
          <w:ilvl w:val="0"/>
          <w:numId w:val="143"/>
        </w:numPr>
        <w:spacing w:after="240" w:before="0" w:beforeAutospacing="0" w:lineRule="auto"/>
        <w:ind w:left="720" w:hanging="360"/>
      </w:pPr>
      <w:r w:rsidDel="00000000" w:rsidR="00000000" w:rsidRPr="00000000">
        <w:rPr>
          <w:b w:val="1"/>
          <w:rtl w:val="0"/>
        </w:rPr>
        <w:t xml:space="preserve">Pods and Services</w:t>
      </w:r>
      <w:r w:rsidDel="00000000" w:rsidR="00000000" w:rsidRPr="00000000">
        <w:rPr>
          <w:rtl w:val="0"/>
        </w:rPr>
        <w:t xml:space="preserve">: </w:t>
      </w:r>
      <w:r w:rsidDel="00000000" w:rsidR="00000000" w:rsidRPr="00000000">
        <w:rPr>
          <w:b w:val="1"/>
          <w:rtl w:val="0"/>
        </w:rPr>
        <w:t xml:space="preserve">Pods</w:t>
      </w:r>
      <w:r w:rsidDel="00000000" w:rsidR="00000000" w:rsidRPr="00000000">
        <w:rPr>
          <w:rtl w:val="0"/>
        </w:rPr>
        <w:t xml:space="preserve"> are ephemeral, meaning they can be created and destroyed dynamically. However, </w:t>
      </w:r>
      <w:r w:rsidDel="00000000" w:rsidR="00000000" w:rsidRPr="00000000">
        <w:rPr>
          <w:b w:val="1"/>
          <w:rtl w:val="0"/>
        </w:rPr>
        <w:t xml:space="preserve">Services</w:t>
      </w:r>
      <w:r w:rsidDel="00000000" w:rsidR="00000000" w:rsidRPr="00000000">
        <w:rPr>
          <w:rtl w:val="0"/>
        </w:rPr>
        <w:t xml:space="preserve"> provide a stable way to communicate with them. A </w:t>
      </w:r>
      <w:r w:rsidDel="00000000" w:rsidR="00000000" w:rsidRPr="00000000">
        <w:rPr>
          <w:b w:val="1"/>
          <w:rtl w:val="0"/>
        </w:rPr>
        <w:t xml:space="preserve">Service</w:t>
      </w:r>
      <w:r w:rsidDel="00000000" w:rsidR="00000000" w:rsidRPr="00000000">
        <w:rPr>
          <w:rtl w:val="0"/>
        </w:rPr>
        <w:t xml:space="preserve"> is a logical abstraction that exposes a set of </w:t>
      </w:r>
      <w:r w:rsidDel="00000000" w:rsidR="00000000" w:rsidRPr="00000000">
        <w:rPr>
          <w:b w:val="1"/>
          <w:rtl w:val="0"/>
        </w:rPr>
        <w:t xml:space="preserve">Pods</w:t>
      </w:r>
      <w:r w:rsidDel="00000000" w:rsidR="00000000" w:rsidRPr="00000000">
        <w:rPr>
          <w:rtl w:val="0"/>
        </w:rPr>
        <w:t xml:space="preserve"> to the outside world or to other Pods within the cluster. It uses label selectors to map to the appropriate set of Pods.</w:t>
      </w:r>
    </w:p>
    <w:p w:rsidR="00000000" w:rsidDel="00000000" w:rsidP="00000000" w:rsidRDefault="00000000" w:rsidRPr="00000000" w14:paraId="000001E7">
      <w:pPr>
        <w:pStyle w:val="Heading4"/>
        <w:keepNext w:val="0"/>
        <w:keepLines w:val="0"/>
        <w:spacing w:after="40" w:before="240" w:lineRule="auto"/>
        <w:rPr>
          <w:b w:val="1"/>
          <w:color w:val="000000"/>
          <w:sz w:val="22"/>
          <w:szCs w:val="22"/>
        </w:rPr>
      </w:pPr>
      <w:bookmarkStart w:colFirst="0" w:colLast="0" w:name="_ckazgq4i57zm" w:id="43"/>
      <w:bookmarkEnd w:id="43"/>
      <w:r w:rsidDel="00000000" w:rsidR="00000000" w:rsidRPr="00000000">
        <w:rPr>
          <w:b w:val="1"/>
          <w:color w:val="000000"/>
          <w:sz w:val="22"/>
          <w:szCs w:val="22"/>
          <w:rtl w:val="0"/>
        </w:rPr>
        <w:t xml:space="preserve">How They Are Linked:</w:t>
      </w:r>
    </w:p>
    <w:p w:rsidR="00000000" w:rsidDel="00000000" w:rsidP="00000000" w:rsidRDefault="00000000" w:rsidRPr="00000000" w14:paraId="000001E8">
      <w:pPr>
        <w:numPr>
          <w:ilvl w:val="0"/>
          <w:numId w:val="17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Pod → Deployment</w:t>
      </w:r>
      <w:r w:rsidDel="00000000" w:rsidR="00000000" w:rsidRPr="00000000">
        <w:rPr>
          <w:rtl w:val="0"/>
        </w:rPr>
        <w:t xml:space="preserve">: A Deployment manages the lifecycle of Pods by creating and updating them.</w:t>
      </w:r>
    </w:p>
    <w:p w:rsidR="00000000" w:rsidDel="00000000" w:rsidP="00000000" w:rsidRDefault="00000000" w:rsidRPr="00000000" w14:paraId="000001E9">
      <w:pPr>
        <w:numPr>
          <w:ilvl w:val="0"/>
          <w:numId w:val="17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Pod → Service</w:t>
      </w:r>
      <w:r w:rsidDel="00000000" w:rsidR="00000000" w:rsidRPr="00000000">
        <w:rPr>
          <w:rtl w:val="0"/>
        </w:rPr>
        <w:t xml:space="preserve">: A Service is linked to Pods via label selectors. The Service routes traffic to Pods with matching labels.</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5uonf6yn0qdi" w:id="44"/>
      <w:bookmarkEnd w:id="44"/>
      <w:r w:rsidDel="00000000" w:rsidR="00000000" w:rsidRPr="00000000">
        <w:rPr>
          <w:b w:val="1"/>
          <w:color w:val="000000"/>
          <w:sz w:val="26"/>
          <w:szCs w:val="26"/>
          <w:rtl w:val="0"/>
        </w:rPr>
        <w:t xml:space="preserve">2. Deployment</w:t>
      </w:r>
    </w:p>
    <w:p w:rsidR="00000000" w:rsidDel="00000000" w:rsidP="00000000" w:rsidRDefault="00000000" w:rsidRPr="00000000" w14:paraId="000001EC">
      <w:pPr>
        <w:spacing w:after="240" w:before="240" w:lineRule="auto"/>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in Kubernetes provides declarative updates to applications. It ensures that the desired state of the application (e.g., a certain number of replicas of a pod) is always maintained.</w:t>
      </w:r>
    </w:p>
    <w:p w:rsidR="00000000" w:rsidDel="00000000" w:rsidP="00000000" w:rsidRDefault="00000000" w:rsidRPr="00000000" w14:paraId="000001ED">
      <w:pPr>
        <w:numPr>
          <w:ilvl w:val="0"/>
          <w:numId w:val="303"/>
        </w:numPr>
        <w:spacing w:after="0" w:afterAutospacing="0" w:before="240" w:lineRule="auto"/>
        <w:ind w:left="720" w:hanging="360"/>
      </w:pPr>
      <w:r w:rsidDel="00000000" w:rsidR="00000000" w:rsidRPr="00000000">
        <w:rPr>
          <w:b w:val="1"/>
          <w:rtl w:val="0"/>
        </w:rPr>
        <w:t xml:space="preserve">Deployments and ReplicaSets</w:t>
      </w:r>
      <w:r w:rsidDel="00000000" w:rsidR="00000000" w:rsidRPr="00000000">
        <w:rPr>
          <w:rtl w:val="0"/>
        </w:rPr>
        <w:t xml:space="preserve">: When you create a Deployment, Kubernetes automatically creates a </w:t>
      </w:r>
      <w:r w:rsidDel="00000000" w:rsidR="00000000" w:rsidRPr="00000000">
        <w:rPr>
          <w:b w:val="1"/>
          <w:rtl w:val="0"/>
        </w:rPr>
        <w:t xml:space="preserve">ReplicaSet</w:t>
      </w:r>
      <w:r w:rsidDel="00000000" w:rsidR="00000000" w:rsidRPr="00000000">
        <w:rPr>
          <w:rtl w:val="0"/>
        </w:rPr>
        <w:t xml:space="preserve"> to maintain the desired number of replicas of the Pods defined in the Deployment.</w:t>
      </w:r>
    </w:p>
    <w:p w:rsidR="00000000" w:rsidDel="00000000" w:rsidP="00000000" w:rsidRDefault="00000000" w:rsidRPr="00000000" w14:paraId="000001EE">
      <w:pPr>
        <w:numPr>
          <w:ilvl w:val="0"/>
          <w:numId w:val="303"/>
        </w:numPr>
        <w:spacing w:after="0" w:afterAutospacing="0" w:before="0" w:beforeAutospacing="0" w:lineRule="auto"/>
        <w:ind w:left="720" w:hanging="360"/>
      </w:pPr>
      <w:r w:rsidDel="00000000" w:rsidR="00000000" w:rsidRPr="00000000">
        <w:rPr>
          <w:b w:val="1"/>
          <w:rtl w:val="0"/>
        </w:rPr>
        <w:t xml:space="preserve">Deployment and Pods</w:t>
      </w:r>
      <w:r w:rsidDel="00000000" w:rsidR="00000000" w:rsidRPr="00000000">
        <w:rPr>
          <w:rtl w:val="0"/>
        </w:rPr>
        <w:t xml:space="preserve">: The Deployment defines the template for the </w:t>
      </w:r>
      <w:r w:rsidDel="00000000" w:rsidR="00000000" w:rsidRPr="00000000">
        <w:rPr>
          <w:b w:val="1"/>
          <w:rtl w:val="0"/>
        </w:rPr>
        <w:t xml:space="preserve">Pod</w:t>
      </w:r>
      <w:r w:rsidDel="00000000" w:rsidR="00000000" w:rsidRPr="00000000">
        <w:rPr>
          <w:rtl w:val="0"/>
        </w:rPr>
        <w:t xml:space="preserve">, which includes the container images, volume mounts, environment variables, etc. The Deployment ensures that the specified number of Pods are running.</w:t>
      </w:r>
    </w:p>
    <w:p w:rsidR="00000000" w:rsidDel="00000000" w:rsidP="00000000" w:rsidRDefault="00000000" w:rsidRPr="00000000" w14:paraId="000001EF">
      <w:pPr>
        <w:numPr>
          <w:ilvl w:val="0"/>
          <w:numId w:val="303"/>
        </w:numPr>
        <w:spacing w:after="240" w:before="0" w:beforeAutospacing="0" w:lineRule="auto"/>
        <w:ind w:left="720" w:hanging="360"/>
      </w:pPr>
      <w:r w:rsidDel="00000000" w:rsidR="00000000" w:rsidRPr="00000000">
        <w:rPr>
          <w:b w:val="1"/>
          <w:rtl w:val="0"/>
        </w:rPr>
        <w:t xml:space="preserve">Deployment and Service</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routes traffic to the Pods created by the Deployment. The Service uses label selectors to match the Pods created by the Deployment.</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5iwh85ilc4g7" w:id="45"/>
      <w:bookmarkEnd w:id="45"/>
      <w:r w:rsidDel="00000000" w:rsidR="00000000" w:rsidRPr="00000000">
        <w:rPr>
          <w:b w:val="1"/>
          <w:color w:val="000000"/>
          <w:sz w:val="22"/>
          <w:szCs w:val="22"/>
          <w:rtl w:val="0"/>
        </w:rPr>
        <w:t xml:space="preserve">How They Are Linked:</w:t>
      </w:r>
    </w:p>
    <w:p w:rsidR="00000000" w:rsidDel="00000000" w:rsidP="00000000" w:rsidRDefault="00000000" w:rsidRPr="00000000" w14:paraId="000001F1">
      <w:pPr>
        <w:numPr>
          <w:ilvl w:val="0"/>
          <w:numId w:val="25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Deployment → ReplicaSet</w:t>
      </w:r>
      <w:r w:rsidDel="00000000" w:rsidR="00000000" w:rsidRPr="00000000">
        <w:rPr>
          <w:rtl w:val="0"/>
        </w:rPr>
        <w:t xml:space="preserve">: A Deployment creates and manages one or more ReplicaSets.</w:t>
      </w:r>
    </w:p>
    <w:p w:rsidR="00000000" w:rsidDel="00000000" w:rsidP="00000000" w:rsidRDefault="00000000" w:rsidRPr="00000000" w14:paraId="000001F2">
      <w:pPr>
        <w:numPr>
          <w:ilvl w:val="0"/>
          <w:numId w:val="2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Deployment → Pods</w:t>
      </w:r>
      <w:r w:rsidDel="00000000" w:rsidR="00000000" w:rsidRPr="00000000">
        <w:rPr>
          <w:rtl w:val="0"/>
        </w:rPr>
        <w:t xml:space="preserve">: A Deployment defines the desired state for Pods, such as the number of replicas and container specs.</w:t>
      </w:r>
    </w:p>
    <w:p w:rsidR="00000000" w:rsidDel="00000000" w:rsidP="00000000" w:rsidRDefault="00000000" w:rsidRPr="00000000" w14:paraId="000001F3">
      <w:pPr>
        <w:numPr>
          <w:ilvl w:val="0"/>
          <w:numId w:val="25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Deployment → Service</w:t>
      </w:r>
      <w:r w:rsidDel="00000000" w:rsidR="00000000" w:rsidRPr="00000000">
        <w:rPr>
          <w:rtl w:val="0"/>
        </w:rPr>
        <w:t xml:space="preserve">: A Service exposes the Pods (created by the Deployment) to the network.</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fv5pnljd40ln" w:id="46"/>
      <w:bookmarkEnd w:id="46"/>
      <w:r w:rsidDel="00000000" w:rsidR="00000000" w:rsidRPr="00000000">
        <w:rPr>
          <w:b w:val="1"/>
          <w:color w:val="000000"/>
          <w:sz w:val="26"/>
          <w:szCs w:val="26"/>
          <w:rtl w:val="0"/>
        </w:rPr>
        <w:t xml:space="preserve">3. ReplicaSet</w:t>
      </w:r>
    </w:p>
    <w:p w:rsidR="00000000" w:rsidDel="00000000" w:rsidP="00000000" w:rsidRDefault="00000000" w:rsidRPr="00000000" w14:paraId="000001F6">
      <w:pPr>
        <w:spacing w:after="240" w:before="240" w:lineRule="auto"/>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that a specified number of </w:t>
      </w:r>
      <w:r w:rsidDel="00000000" w:rsidR="00000000" w:rsidRPr="00000000">
        <w:rPr>
          <w:b w:val="1"/>
          <w:rtl w:val="0"/>
        </w:rPr>
        <w:t xml:space="preserve">Pod replicas</w:t>
      </w:r>
      <w:r w:rsidDel="00000000" w:rsidR="00000000" w:rsidRPr="00000000">
        <w:rPr>
          <w:rtl w:val="0"/>
        </w:rPr>
        <w:t xml:space="preserve"> are running at any given time. It is usually managed by a </w:t>
      </w:r>
      <w:r w:rsidDel="00000000" w:rsidR="00000000" w:rsidRPr="00000000">
        <w:rPr>
          <w:b w:val="1"/>
          <w:rtl w:val="0"/>
        </w:rPr>
        <w:t xml:space="preserve">Deployment</w:t>
      </w:r>
      <w:r w:rsidDel="00000000" w:rsidR="00000000" w:rsidRPr="00000000">
        <w:rPr>
          <w:rtl w:val="0"/>
        </w:rPr>
        <w:t xml:space="preserve">, which provides higher-level control (e.g., rolling updates, versioning).</w:t>
      </w:r>
    </w:p>
    <w:p w:rsidR="00000000" w:rsidDel="00000000" w:rsidP="00000000" w:rsidRDefault="00000000" w:rsidRPr="00000000" w14:paraId="000001F7">
      <w:pPr>
        <w:numPr>
          <w:ilvl w:val="0"/>
          <w:numId w:val="72"/>
        </w:numPr>
        <w:spacing w:after="0" w:afterAutospacing="0" w:before="240" w:lineRule="auto"/>
        <w:ind w:left="720" w:hanging="360"/>
      </w:pPr>
      <w:r w:rsidDel="00000000" w:rsidR="00000000" w:rsidRPr="00000000">
        <w:rPr>
          <w:b w:val="1"/>
          <w:rtl w:val="0"/>
        </w:rPr>
        <w:t xml:space="preserve">ReplicaSet and Pods</w:t>
      </w:r>
      <w:r w:rsidDel="00000000" w:rsidR="00000000" w:rsidRPr="00000000">
        <w:rPr>
          <w:rtl w:val="0"/>
        </w:rPr>
        <w:t xml:space="preserve">: A ReplicaSet controls the creation and deletion of Pods. It continuously monitors the state of Pods and ensures that the desired number of Pods is always running.</w:t>
      </w:r>
    </w:p>
    <w:p w:rsidR="00000000" w:rsidDel="00000000" w:rsidP="00000000" w:rsidRDefault="00000000" w:rsidRPr="00000000" w14:paraId="000001F8">
      <w:pPr>
        <w:numPr>
          <w:ilvl w:val="0"/>
          <w:numId w:val="72"/>
        </w:numPr>
        <w:spacing w:after="240" w:before="0" w:beforeAutospacing="0" w:lineRule="auto"/>
        <w:ind w:left="720" w:hanging="360"/>
      </w:pPr>
      <w:r w:rsidDel="00000000" w:rsidR="00000000" w:rsidRPr="00000000">
        <w:rPr>
          <w:b w:val="1"/>
          <w:rtl w:val="0"/>
        </w:rPr>
        <w:t xml:space="preserve">ReplicaSet and Deployment</w:t>
      </w:r>
      <w:r w:rsidDel="00000000" w:rsidR="00000000" w:rsidRPr="00000000">
        <w:rPr>
          <w:rtl w:val="0"/>
        </w:rPr>
        <w:t xml:space="preserve">: While you can create a ReplicaSet directly, it is typically managed by a </w:t>
      </w:r>
      <w:r w:rsidDel="00000000" w:rsidR="00000000" w:rsidRPr="00000000">
        <w:rPr>
          <w:b w:val="1"/>
          <w:rtl w:val="0"/>
        </w:rPr>
        <w:t xml:space="preserve">Deployment</w:t>
      </w:r>
      <w:r w:rsidDel="00000000" w:rsidR="00000000" w:rsidRPr="00000000">
        <w:rPr>
          <w:rtl w:val="0"/>
        </w:rPr>
        <w:t xml:space="preserve">. The Deployment defines the Pod template, and the ReplicaSet ensures that the correct number of Pods are running based on the Deployment’s specifications.</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z674qujzz90" w:id="47"/>
      <w:bookmarkEnd w:id="47"/>
      <w:r w:rsidDel="00000000" w:rsidR="00000000" w:rsidRPr="00000000">
        <w:rPr>
          <w:b w:val="1"/>
          <w:color w:val="000000"/>
          <w:sz w:val="22"/>
          <w:szCs w:val="22"/>
          <w:rtl w:val="0"/>
        </w:rPr>
        <w:t xml:space="preserve">How They Are Linked:</w:t>
      </w:r>
    </w:p>
    <w:p w:rsidR="00000000" w:rsidDel="00000000" w:rsidP="00000000" w:rsidRDefault="00000000" w:rsidRPr="00000000" w14:paraId="000001FA">
      <w:pPr>
        <w:numPr>
          <w:ilvl w:val="0"/>
          <w:numId w:val="1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ReplicaSet → Pods</w:t>
      </w:r>
      <w:r w:rsidDel="00000000" w:rsidR="00000000" w:rsidRPr="00000000">
        <w:rPr>
          <w:rtl w:val="0"/>
        </w:rPr>
        <w:t xml:space="preserve">: A ReplicaSet manages the Pods and ensures the desired number of replicas are running.</w:t>
      </w:r>
    </w:p>
    <w:p w:rsidR="00000000" w:rsidDel="00000000" w:rsidP="00000000" w:rsidRDefault="00000000" w:rsidRPr="00000000" w14:paraId="000001FB">
      <w:pPr>
        <w:numPr>
          <w:ilvl w:val="0"/>
          <w:numId w:val="13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ReplicaSet → Deployment</w:t>
      </w:r>
      <w:r w:rsidDel="00000000" w:rsidR="00000000" w:rsidRPr="00000000">
        <w:rPr>
          <w:rtl w:val="0"/>
        </w:rPr>
        <w:t xml:space="preserve">: The Deployment controller manages the ReplicaSet for pod scaling and updates.</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pbn795181b2g" w:id="48"/>
      <w:bookmarkEnd w:id="48"/>
      <w:r w:rsidDel="00000000" w:rsidR="00000000" w:rsidRPr="00000000">
        <w:rPr>
          <w:b w:val="1"/>
          <w:color w:val="000000"/>
          <w:sz w:val="26"/>
          <w:szCs w:val="26"/>
          <w:rtl w:val="0"/>
        </w:rPr>
        <w:t xml:space="preserve">4. Service</w:t>
      </w:r>
    </w:p>
    <w:p w:rsidR="00000000" w:rsidDel="00000000" w:rsidP="00000000" w:rsidRDefault="00000000" w:rsidRPr="00000000" w14:paraId="000001FE">
      <w:pPr>
        <w:spacing w:after="240" w:before="240" w:lineRule="auto"/>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is an abstraction that defines a logical set of Pods and enables reliable communication between them. A Service can expose one or more Pods, providing a stable IP address and DNS name that can be accessed both inside and outside the cluster.</w:t>
      </w:r>
    </w:p>
    <w:p w:rsidR="00000000" w:rsidDel="00000000" w:rsidP="00000000" w:rsidRDefault="00000000" w:rsidRPr="00000000" w14:paraId="000001FF">
      <w:pPr>
        <w:numPr>
          <w:ilvl w:val="0"/>
          <w:numId w:val="489"/>
        </w:numPr>
        <w:spacing w:after="0" w:afterAutospacing="0" w:before="240" w:lineRule="auto"/>
        <w:ind w:left="720" w:hanging="360"/>
      </w:pPr>
      <w:r w:rsidDel="00000000" w:rsidR="00000000" w:rsidRPr="00000000">
        <w:rPr>
          <w:b w:val="1"/>
          <w:rtl w:val="0"/>
        </w:rPr>
        <w:t xml:space="preserve">Service and Pods</w:t>
      </w:r>
      <w:r w:rsidDel="00000000" w:rsidR="00000000" w:rsidRPr="00000000">
        <w:rPr>
          <w:rtl w:val="0"/>
        </w:rPr>
        <w:t xml:space="preserve">: The Service routes traffic to Pods by using label selectors. It ensures that only healthy Pods (those passing their health checks) are part of the set of endpoints.</w:t>
      </w:r>
    </w:p>
    <w:p w:rsidR="00000000" w:rsidDel="00000000" w:rsidP="00000000" w:rsidRDefault="00000000" w:rsidRPr="00000000" w14:paraId="00000200">
      <w:pPr>
        <w:numPr>
          <w:ilvl w:val="0"/>
          <w:numId w:val="489"/>
        </w:numPr>
        <w:spacing w:after="240" w:before="0" w:beforeAutospacing="0" w:lineRule="auto"/>
        <w:ind w:left="720" w:hanging="360"/>
      </w:pPr>
      <w:r w:rsidDel="00000000" w:rsidR="00000000" w:rsidRPr="00000000">
        <w:rPr>
          <w:b w:val="1"/>
          <w:rtl w:val="0"/>
        </w:rPr>
        <w:t xml:space="preserve">Service and Deployment</w:t>
      </w:r>
      <w:r w:rsidDel="00000000" w:rsidR="00000000" w:rsidRPr="00000000">
        <w:rPr>
          <w:rtl w:val="0"/>
        </w:rPr>
        <w:t xml:space="preserve">: While a Service can target Pods directly, it often targets a set of Pods that are managed by a Deployment. This allows the Service to always route traffic to the most current version of the Pods, even if the Pods are scaled up or updated by the Deployment.</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3ouq5zeweteb" w:id="49"/>
      <w:bookmarkEnd w:id="49"/>
      <w:r w:rsidDel="00000000" w:rsidR="00000000" w:rsidRPr="00000000">
        <w:rPr>
          <w:b w:val="1"/>
          <w:color w:val="000000"/>
          <w:sz w:val="22"/>
          <w:szCs w:val="22"/>
          <w:rtl w:val="0"/>
        </w:rPr>
        <w:t xml:space="preserve">How They Are Linked:</w:t>
      </w:r>
    </w:p>
    <w:p w:rsidR="00000000" w:rsidDel="00000000" w:rsidP="00000000" w:rsidRDefault="00000000" w:rsidRPr="00000000" w14:paraId="00000202">
      <w:pPr>
        <w:numPr>
          <w:ilvl w:val="0"/>
          <w:numId w:val="3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Service → Pods</w:t>
      </w:r>
      <w:r w:rsidDel="00000000" w:rsidR="00000000" w:rsidRPr="00000000">
        <w:rPr>
          <w:rtl w:val="0"/>
        </w:rPr>
        <w:t xml:space="preserve">: A Service is linked to Pods via label selectors. It continuously routes traffic to Pods that match the selector.</w:t>
      </w:r>
    </w:p>
    <w:p w:rsidR="00000000" w:rsidDel="00000000" w:rsidP="00000000" w:rsidRDefault="00000000" w:rsidRPr="00000000" w14:paraId="00000203">
      <w:pPr>
        <w:numPr>
          <w:ilvl w:val="0"/>
          <w:numId w:val="37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A Deployment ensures that the Pods managed by it are always accessible via the Service, as the Service dynamically discovers the Pods through label selectors.</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a8owpdevri3x" w:id="50"/>
      <w:bookmarkEnd w:id="50"/>
      <w:r w:rsidDel="00000000" w:rsidR="00000000" w:rsidRPr="00000000">
        <w:rPr>
          <w:b w:val="1"/>
          <w:color w:val="000000"/>
          <w:sz w:val="26"/>
          <w:szCs w:val="26"/>
          <w:rtl w:val="0"/>
        </w:rPr>
        <w:t xml:space="preserve">5. ConfigMap and Secret</w:t>
      </w:r>
    </w:p>
    <w:p w:rsidR="00000000" w:rsidDel="00000000" w:rsidP="00000000" w:rsidRDefault="00000000" w:rsidRPr="00000000" w14:paraId="00000206">
      <w:pPr>
        <w:spacing w:after="240" w:before="240" w:lineRule="auto"/>
        <w:rPr/>
      </w:pPr>
      <w:r w:rsidDel="00000000" w:rsidR="00000000" w:rsidRPr="00000000">
        <w:rPr>
          <w:rtl w:val="0"/>
        </w:rPr>
        <w:t xml:space="preserve">A </w:t>
      </w:r>
      <w:r w:rsidDel="00000000" w:rsidR="00000000" w:rsidRPr="00000000">
        <w:rPr>
          <w:b w:val="1"/>
          <w:rtl w:val="0"/>
        </w:rPr>
        <w:t xml:space="preserve">ConfigMap</w:t>
      </w:r>
      <w:r w:rsidDel="00000000" w:rsidR="00000000" w:rsidRPr="00000000">
        <w:rPr>
          <w:rtl w:val="0"/>
        </w:rPr>
        <w:t xml:space="preserve"> is an object used to store non-sensitive configuration data in key-value pairs, while a </w:t>
      </w:r>
      <w:r w:rsidDel="00000000" w:rsidR="00000000" w:rsidRPr="00000000">
        <w:rPr>
          <w:b w:val="1"/>
          <w:rtl w:val="0"/>
        </w:rPr>
        <w:t xml:space="preserve">Secret</w:t>
      </w:r>
      <w:r w:rsidDel="00000000" w:rsidR="00000000" w:rsidRPr="00000000">
        <w:rPr>
          <w:rtl w:val="0"/>
        </w:rPr>
        <w:t xml:space="preserve"> is used to store sensitive data such as passwords, API keys, and certificates.</w:t>
      </w:r>
    </w:p>
    <w:p w:rsidR="00000000" w:rsidDel="00000000" w:rsidP="00000000" w:rsidRDefault="00000000" w:rsidRPr="00000000" w14:paraId="00000207">
      <w:pPr>
        <w:numPr>
          <w:ilvl w:val="0"/>
          <w:numId w:val="275"/>
        </w:numPr>
        <w:spacing w:after="0" w:afterAutospacing="0" w:before="240" w:lineRule="auto"/>
        <w:ind w:left="720" w:hanging="360"/>
      </w:pPr>
      <w:r w:rsidDel="00000000" w:rsidR="00000000" w:rsidRPr="00000000">
        <w:rPr>
          <w:b w:val="1"/>
          <w:rtl w:val="0"/>
        </w:rPr>
        <w:t xml:space="preserve">ConfigMap/Secret and Pods</w:t>
      </w:r>
      <w:r w:rsidDel="00000000" w:rsidR="00000000" w:rsidRPr="00000000">
        <w:rPr>
          <w:rtl w:val="0"/>
        </w:rPr>
        <w:t xml:space="preserve">: You can mount ConfigMaps and Secrets as environment variables or as files inside the Pod. This allows Pods to dynamically read configuration values or sensitive data at runtime.</w:t>
      </w:r>
    </w:p>
    <w:p w:rsidR="00000000" w:rsidDel="00000000" w:rsidP="00000000" w:rsidRDefault="00000000" w:rsidRPr="00000000" w14:paraId="00000208">
      <w:pPr>
        <w:numPr>
          <w:ilvl w:val="0"/>
          <w:numId w:val="275"/>
        </w:numPr>
        <w:spacing w:after="240" w:before="0" w:beforeAutospacing="0" w:lineRule="auto"/>
        <w:ind w:left="720" w:hanging="360"/>
      </w:pPr>
      <w:r w:rsidDel="00000000" w:rsidR="00000000" w:rsidRPr="00000000">
        <w:rPr>
          <w:b w:val="1"/>
          <w:rtl w:val="0"/>
        </w:rPr>
        <w:t xml:space="preserve">ConfigMap/Secret and Deployments</w:t>
      </w:r>
      <w:r w:rsidDel="00000000" w:rsidR="00000000" w:rsidRPr="00000000">
        <w:rPr>
          <w:rtl w:val="0"/>
        </w:rPr>
        <w:t xml:space="preserve">: You can reference ConfigMaps and Secrets in the Deployment YAML to configure the Pods created by the Deployment.</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gj6pcmm6tqgl" w:id="51"/>
      <w:bookmarkEnd w:id="51"/>
      <w:r w:rsidDel="00000000" w:rsidR="00000000" w:rsidRPr="00000000">
        <w:rPr>
          <w:b w:val="1"/>
          <w:color w:val="000000"/>
          <w:sz w:val="22"/>
          <w:szCs w:val="22"/>
          <w:rtl w:val="0"/>
        </w:rPr>
        <w:t xml:space="preserve">How They Are Linked:</w:t>
      </w:r>
    </w:p>
    <w:p w:rsidR="00000000" w:rsidDel="00000000" w:rsidP="00000000" w:rsidRDefault="00000000" w:rsidRPr="00000000" w14:paraId="0000020A">
      <w:pPr>
        <w:numPr>
          <w:ilvl w:val="0"/>
          <w:numId w:val="47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ConfigMap/Secret → Pods</w:t>
      </w:r>
      <w:r w:rsidDel="00000000" w:rsidR="00000000" w:rsidRPr="00000000">
        <w:rPr>
          <w:rtl w:val="0"/>
        </w:rPr>
        <w:t xml:space="preserve">: ConfigMaps and Secrets are used by Pods to store and retrieve configuration data. These can be mounted as environment variables or volumes.</w:t>
      </w:r>
    </w:p>
    <w:p w:rsidR="00000000" w:rsidDel="00000000" w:rsidP="00000000" w:rsidRDefault="00000000" w:rsidRPr="00000000" w14:paraId="0000020B">
      <w:pPr>
        <w:numPr>
          <w:ilvl w:val="0"/>
          <w:numId w:val="47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ConfigMap/Secret → Deployment</w:t>
      </w:r>
      <w:r w:rsidDel="00000000" w:rsidR="00000000" w:rsidRPr="00000000">
        <w:rPr>
          <w:rtl w:val="0"/>
        </w:rPr>
        <w:t xml:space="preserve">: The Deployment specification can reference ConfigMaps and Secrets to configure the Pods it creates.</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37hqw531tjpd" w:id="52"/>
      <w:bookmarkEnd w:id="52"/>
      <w:r w:rsidDel="00000000" w:rsidR="00000000" w:rsidRPr="00000000">
        <w:rPr>
          <w:b w:val="1"/>
          <w:color w:val="000000"/>
          <w:sz w:val="26"/>
          <w:szCs w:val="26"/>
          <w:rtl w:val="0"/>
        </w:rPr>
        <w:t xml:space="preserve">6. PersistentVolume (PV) and PersistentVolumeClaim (PVC)</w:t>
      </w:r>
    </w:p>
    <w:p w:rsidR="00000000" w:rsidDel="00000000" w:rsidP="00000000" w:rsidRDefault="00000000" w:rsidRPr="00000000" w14:paraId="0000020E">
      <w:pPr>
        <w:spacing w:after="240" w:before="240" w:lineRule="auto"/>
        <w:rPr/>
      </w:pPr>
      <w:r w:rsidDel="00000000" w:rsidR="00000000" w:rsidRPr="00000000">
        <w:rPr>
          <w:rtl w:val="0"/>
        </w:rPr>
        <w:t xml:space="preserve">A </w:t>
      </w:r>
      <w:r w:rsidDel="00000000" w:rsidR="00000000" w:rsidRPr="00000000">
        <w:rPr>
          <w:b w:val="1"/>
          <w:rtl w:val="0"/>
        </w:rPr>
        <w:t xml:space="preserve">PersistentVolume (PV)</w:t>
      </w:r>
      <w:r w:rsidDel="00000000" w:rsidR="00000000" w:rsidRPr="00000000">
        <w:rPr>
          <w:rtl w:val="0"/>
        </w:rPr>
        <w:t xml:space="preserve"> is a piece of storage in the cluster, and a </w:t>
      </w:r>
      <w:r w:rsidDel="00000000" w:rsidR="00000000" w:rsidRPr="00000000">
        <w:rPr>
          <w:b w:val="1"/>
          <w:rtl w:val="0"/>
        </w:rPr>
        <w:t xml:space="preserve">PersistentVolumeClaim (PVC)</w:t>
      </w:r>
      <w:r w:rsidDel="00000000" w:rsidR="00000000" w:rsidRPr="00000000">
        <w:rPr>
          <w:rtl w:val="0"/>
        </w:rPr>
        <w:t xml:space="preserve"> is a request for storage by a user or application.</w:t>
      </w:r>
    </w:p>
    <w:p w:rsidR="00000000" w:rsidDel="00000000" w:rsidP="00000000" w:rsidRDefault="00000000" w:rsidRPr="00000000" w14:paraId="0000020F">
      <w:pPr>
        <w:numPr>
          <w:ilvl w:val="0"/>
          <w:numId w:val="298"/>
        </w:numPr>
        <w:spacing w:after="0" w:afterAutospacing="0" w:before="240" w:lineRule="auto"/>
        <w:ind w:left="720" w:hanging="360"/>
      </w:pPr>
      <w:r w:rsidDel="00000000" w:rsidR="00000000" w:rsidRPr="00000000">
        <w:rPr>
          <w:b w:val="1"/>
          <w:rtl w:val="0"/>
        </w:rPr>
        <w:t xml:space="preserve">PVC and Pods</w:t>
      </w:r>
      <w:r w:rsidDel="00000000" w:rsidR="00000000" w:rsidRPr="00000000">
        <w:rPr>
          <w:rtl w:val="0"/>
        </w:rPr>
        <w:t xml:space="preserve">: A Pod can use a PVC to request storage resources, which are provided by the PV. The Pod can mount the volume (provided by the PV) to store data persistently across Pod restarts.</w:t>
      </w:r>
    </w:p>
    <w:p w:rsidR="00000000" w:rsidDel="00000000" w:rsidP="00000000" w:rsidRDefault="00000000" w:rsidRPr="00000000" w14:paraId="00000210">
      <w:pPr>
        <w:numPr>
          <w:ilvl w:val="0"/>
          <w:numId w:val="298"/>
        </w:numPr>
        <w:spacing w:after="240" w:before="0" w:beforeAutospacing="0" w:lineRule="auto"/>
        <w:ind w:left="720" w:hanging="360"/>
      </w:pPr>
      <w:r w:rsidDel="00000000" w:rsidR="00000000" w:rsidRPr="00000000">
        <w:rPr>
          <w:b w:val="1"/>
          <w:rtl w:val="0"/>
        </w:rPr>
        <w:t xml:space="preserve">PVC and Deployment</w:t>
      </w:r>
      <w:r w:rsidDel="00000000" w:rsidR="00000000" w:rsidRPr="00000000">
        <w:rPr>
          <w:rtl w:val="0"/>
        </w:rPr>
        <w:t xml:space="preserve">: You can specify a PVC in the Deployment's Pod template to ensure that the Pods have access to persistent storage.</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6nxz60e7cxxj" w:id="53"/>
      <w:bookmarkEnd w:id="53"/>
      <w:r w:rsidDel="00000000" w:rsidR="00000000" w:rsidRPr="00000000">
        <w:rPr>
          <w:b w:val="1"/>
          <w:color w:val="000000"/>
          <w:sz w:val="22"/>
          <w:szCs w:val="22"/>
          <w:rtl w:val="0"/>
        </w:rPr>
        <w:t xml:space="preserve">How They Are Linked:</w:t>
      </w:r>
    </w:p>
    <w:p w:rsidR="00000000" w:rsidDel="00000000" w:rsidP="00000000" w:rsidRDefault="00000000" w:rsidRPr="00000000" w14:paraId="00000212">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PVC → PV</w:t>
      </w:r>
      <w:r w:rsidDel="00000000" w:rsidR="00000000" w:rsidRPr="00000000">
        <w:rPr>
          <w:rtl w:val="0"/>
        </w:rPr>
        <w:t xml:space="preserve">: PVCs bind to available PVs. A PV is a cluster-wide resource, and a PVC requests access to that resource.</w:t>
      </w:r>
    </w:p>
    <w:p w:rsidR="00000000" w:rsidDel="00000000" w:rsidP="00000000" w:rsidRDefault="00000000" w:rsidRPr="00000000" w14:paraId="00000213">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PVC → Pods</w:t>
      </w:r>
      <w:r w:rsidDel="00000000" w:rsidR="00000000" w:rsidRPr="00000000">
        <w:rPr>
          <w:rtl w:val="0"/>
        </w:rPr>
        <w:t xml:space="preserve">: Pods use PVCs to access the underlying storage provided by the PV.</w:t>
      </w:r>
    </w:p>
    <w:p w:rsidR="00000000" w:rsidDel="00000000" w:rsidP="00000000" w:rsidRDefault="00000000" w:rsidRPr="00000000" w14:paraId="00000214">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PVC → Deployment</w:t>
      </w:r>
      <w:r w:rsidDel="00000000" w:rsidR="00000000" w:rsidRPr="00000000">
        <w:rPr>
          <w:rtl w:val="0"/>
        </w:rPr>
        <w:t xml:space="preserve">: A Deployment can specify PVCs to ensure that Pods have persistent storage.</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5x8esxvg5rcs" w:id="54"/>
      <w:bookmarkEnd w:id="54"/>
      <w:r w:rsidDel="00000000" w:rsidR="00000000" w:rsidRPr="00000000">
        <w:rPr>
          <w:b w:val="1"/>
          <w:color w:val="000000"/>
          <w:sz w:val="26"/>
          <w:szCs w:val="26"/>
          <w:rtl w:val="0"/>
        </w:rPr>
        <w:t xml:space="preserve">7. Ingress</w:t>
      </w:r>
    </w:p>
    <w:p w:rsidR="00000000" w:rsidDel="00000000" w:rsidP="00000000" w:rsidRDefault="00000000" w:rsidRPr="00000000" w14:paraId="00000217">
      <w:pPr>
        <w:spacing w:after="240" w:before="240" w:lineRule="auto"/>
        <w:rPr/>
      </w:pPr>
      <w:r w:rsidDel="00000000" w:rsidR="00000000" w:rsidRPr="00000000">
        <w:rPr>
          <w:rtl w:val="0"/>
        </w:rPr>
        <w:t xml:space="preserve">An </w:t>
      </w:r>
      <w:r w:rsidDel="00000000" w:rsidR="00000000" w:rsidRPr="00000000">
        <w:rPr>
          <w:b w:val="1"/>
          <w:rtl w:val="0"/>
        </w:rPr>
        <w:t xml:space="preserve">Ingress</w:t>
      </w:r>
      <w:r w:rsidDel="00000000" w:rsidR="00000000" w:rsidRPr="00000000">
        <w:rPr>
          <w:rtl w:val="0"/>
        </w:rPr>
        <w:t xml:space="preserve"> is a collection of rules that allow inbound connections to reach the cluster services. It provides HTTP and HTTPS routing to services based on the rules defined in the Ingress object.</w:t>
      </w:r>
    </w:p>
    <w:p w:rsidR="00000000" w:rsidDel="00000000" w:rsidP="00000000" w:rsidRDefault="00000000" w:rsidRPr="00000000" w14:paraId="00000218">
      <w:pPr>
        <w:numPr>
          <w:ilvl w:val="0"/>
          <w:numId w:val="474"/>
        </w:numPr>
        <w:spacing w:after="0" w:afterAutospacing="0" w:before="240" w:lineRule="auto"/>
        <w:ind w:left="720" w:hanging="360"/>
      </w:pPr>
      <w:r w:rsidDel="00000000" w:rsidR="00000000" w:rsidRPr="00000000">
        <w:rPr>
          <w:b w:val="1"/>
          <w:rtl w:val="0"/>
        </w:rPr>
        <w:t xml:space="preserve">Ingress and Services</w:t>
      </w:r>
      <w:r w:rsidDel="00000000" w:rsidR="00000000" w:rsidRPr="00000000">
        <w:rPr>
          <w:rtl w:val="0"/>
        </w:rPr>
        <w:t xml:space="preserve">: An Ingress routes external HTTP/HTTPS traffic to a Kubernetes Service, which then routes traffic to the appropriate Pod.</w:t>
      </w:r>
    </w:p>
    <w:p w:rsidR="00000000" w:rsidDel="00000000" w:rsidP="00000000" w:rsidRDefault="00000000" w:rsidRPr="00000000" w14:paraId="00000219">
      <w:pPr>
        <w:numPr>
          <w:ilvl w:val="0"/>
          <w:numId w:val="474"/>
        </w:numPr>
        <w:spacing w:after="240" w:before="0" w:beforeAutospacing="0" w:lineRule="auto"/>
        <w:ind w:left="720" w:hanging="360"/>
      </w:pPr>
      <w:r w:rsidDel="00000000" w:rsidR="00000000" w:rsidRPr="00000000">
        <w:rPr>
          <w:b w:val="1"/>
          <w:rtl w:val="0"/>
        </w:rPr>
        <w:t xml:space="preserve">Ingress and Deployment</w:t>
      </w:r>
      <w:r w:rsidDel="00000000" w:rsidR="00000000" w:rsidRPr="00000000">
        <w:rPr>
          <w:rtl w:val="0"/>
        </w:rPr>
        <w:t xml:space="preserve">: Typically, the </w:t>
      </w:r>
      <w:r w:rsidDel="00000000" w:rsidR="00000000" w:rsidRPr="00000000">
        <w:rPr>
          <w:b w:val="1"/>
          <w:rtl w:val="0"/>
        </w:rPr>
        <w:t xml:space="preserve">Ingress</w:t>
      </w:r>
      <w:r w:rsidDel="00000000" w:rsidR="00000000" w:rsidRPr="00000000">
        <w:rPr>
          <w:rtl w:val="0"/>
        </w:rPr>
        <w:t xml:space="preserve"> routes traffic to a Service that is backed by a </w:t>
      </w:r>
      <w:r w:rsidDel="00000000" w:rsidR="00000000" w:rsidRPr="00000000">
        <w:rPr>
          <w:b w:val="1"/>
          <w:rtl w:val="0"/>
        </w:rPr>
        <w:t xml:space="preserve">Deployment</w:t>
      </w:r>
      <w:r w:rsidDel="00000000" w:rsidR="00000000" w:rsidRPr="00000000">
        <w:rPr>
          <w:rtl w:val="0"/>
        </w:rPr>
        <w:t xml:space="preserve">, ensuring that the traffic reaches the correct Pods managed by the Deployment.</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c0coh7d9pmkx" w:id="55"/>
      <w:bookmarkEnd w:id="55"/>
      <w:r w:rsidDel="00000000" w:rsidR="00000000" w:rsidRPr="00000000">
        <w:rPr>
          <w:b w:val="1"/>
          <w:color w:val="000000"/>
          <w:sz w:val="22"/>
          <w:szCs w:val="22"/>
          <w:rtl w:val="0"/>
        </w:rPr>
        <w:t xml:space="preserve">How They Are Linked:</w:t>
      </w:r>
    </w:p>
    <w:p w:rsidR="00000000" w:rsidDel="00000000" w:rsidP="00000000" w:rsidRDefault="00000000" w:rsidRPr="00000000" w14:paraId="0000021B">
      <w:pPr>
        <w:numPr>
          <w:ilvl w:val="0"/>
          <w:numId w:val="17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Ingress → Service</w:t>
      </w:r>
      <w:r w:rsidDel="00000000" w:rsidR="00000000" w:rsidRPr="00000000">
        <w:rPr>
          <w:rtl w:val="0"/>
        </w:rPr>
        <w:t xml:space="preserve">: Ingress defines routing rules that direct HTTP traffic to the appropriate Service.</w:t>
      </w:r>
    </w:p>
    <w:p w:rsidR="00000000" w:rsidDel="00000000" w:rsidP="00000000" w:rsidRDefault="00000000" w:rsidRPr="00000000" w14:paraId="0000021C">
      <w:pPr>
        <w:numPr>
          <w:ilvl w:val="0"/>
          <w:numId w:val="17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Ingress → Deployment</w:t>
      </w:r>
      <w:r w:rsidDel="00000000" w:rsidR="00000000" w:rsidRPr="00000000">
        <w:rPr>
          <w:rtl w:val="0"/>
        </w:rPr>
        <w:t xml:space="preserve">: The Service exposed by the Ingress routes traffic to the Pods created by the Deployment.</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iwlwwfz5kpzb" w:id="56"/>
      <w:bookmarkEnd w:id="56"/>
      <w:r w:rsidDel="00000000" w:rsidR="00000000" w:rsidRPr="00000000">
        <w:rPr>
          <w:b w:val="1"/>
          <w:color w:val="000000"/>
          <w:sz w:val="26"/>
          <w:szCs w:val="26"/>
          <w:rtl w:val="0"/>
        </w:rPr>
        <w:t xml:space="preserve">8. Namespace</w:t>
      </w:r>
    </w:p>
    <w:p w:rsidR="00000000" w:rsidDel="00000000" w:rsidP="00000000" w:rsidRDefault="00000000" w:rsidRPr="00000000" w14:paraId="0000021F">
      <w:pPr>
        <w:spacing w:after="240" w:before="240" w:lineRule="auto"/>
        <w:rPr/>
      </w:pPr>
      <w:r w:rsidDel="00000000" w:rsidR="00000000" w:rsidRPr="00000000">
        <w:rPr>
          <w:rtl w:val="0"/>
        </w:rPr>
        <w:t xml:space="preserve">A </w:t>
      </w:r>
      <w:r w:rsidDel="00000000" w:rsidR="00000000" w:rsidRPr="00000000">
        <w:rPr>
          <w:b w:val="1"/>
          <w:rtl w:val="0"/>
        </w:rPr>
        <w:t xml:space="preserve">Namespace</w:t>
      </w:r>
      <w:r w:rsidDel="00000000" w:rsidR="00000000" w:rsidRPr="00000000">
        <w:rPr>
          <w:rtl w:val="0"/>
        </w:rPr>
        <w:t xml:space="preserve"> is a way to logically partition a Kubernetes cluster into multiple virtual clusters. It is used to isolate resources and manage access within a cluster.</w:t>
      </w:r>
    </w:p>
    <w:p w:rsidR="00000000" w:rsidDel="00000000" w:rsidP="00000000" w:rsidRDefault="00000000" w:rsidRPr="00000000" w14:paraId="00000220">
      <w:pPr>
        <w:numPr>
          <w:ilvl w:val="0"/>
          <w:numId w:val="395"/>
        </w:numPr>
        <w:spacing w:after="240" w:before="240" w:lineRule="auto"/>
        <w:ind w:left="720" w:hanging="360"/>
      </w:pPr>
      <w:r w:rsidDel="00000000" w:rsidR="00000000" w:rsidRPr="00000000">
        <w:rPr>
          <w:b w:val="1"/>
          <w:rtl w:val="0"/>
        </w:rPr>
        <w:t xml:space="preserve">Namespace and All Other Objects</w:t>
      </w:r>
      <w:r w:rsidDel="00000000" w:rsidR="00000000" w:rsidRPr="00000000">
        <w:rPr>
          <w:rtl w:val="0"/>
        </w:rPr>
        <w:t xml:space="preserve">: All Kubernetes objects (Pods, Services, Deployments, ReplicaSets, etc.) exist within a </w:t>
      </w:r>
      <w:r w:rsidDel="00000000" w:rsidR="00000000" w:rsidRPr="00000000">
        <w:rPr>
          <w:b w:val="1"/>
          <w:rtl w:val="0"/>
        </w:rPr>
        <w:t xml:space="preserve">Namespace</w:t>
      </w:r>
      <w:r w:rsidDel="00000000" w:rsidR="00000000" w:rsidRPr="00000000">
        <w:rPr>
          <w:rtl w:val="0"/>
        </w:rPr>
        <w:t xml:space="preserve">. Resources in one namespace are isolated from those in another, allowing for better resource management and access control.</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6feghmclrp6g" w:id="57"/>
      <w:bookmarkEnd w:id="57"/>
      <w:r w:rsidDel="00000000" w:rsidR="00000000" w:rsidRPr="00000000">
        <w:rPr>
          <w:b w:val="1"/>
          <w:color w:val="000000"/>
          <w:sz w:val="22"/>
          <w:szCs w:val="22"/>
          <w:rtl w:val="0"/>
        </w:rPr>
        <w:t xml:space="preserve">How They Are Linked:</w:t>
      </w:r>
    </w:p>
    <w:p w:rsidR="00000000" w:rsidDel="00000000" w:rsidP="00000000" w:rsidRDefault="00000000" w:rsidRPr="00000000" w14:paraId="00000222">
      <w:pPr>
        <w:numPr>
          <w:ilvl w:val="0"/>
          <w:numId w:val="33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Namespace → All Objects</w:t>
      </w:r>
      <w:r w:rsidDel="00000000" w:rsidR="00000000" w:rsidRPr="00000000">
        <w:rPr>
          <w:rtl w:val="0"/>
        </w:rPr>
        <w:t xml:space="preserve">: Each Kubernetes object (such as Pods, Services, Deployments, etc.) resides within a specific Namespace. When you deploy resources, they are scoped within that Namespace.</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xi5tnxu7j5ec" w:id="58"/>
      <w:bookmarkEnd w:id="58"/>
      <w:r w:rsidDel="00000000" w:rsidR="00000000" w:rsidRPr="00000000">
        <w:rPr>
          <w:b w:val="1"/>
          <w:color w:val="000000"/>
          <w:sz w:val="26"/>
          <w:szCs w:val="26"/>
          <w:rtl w:val="0"/>
        </w:rPr>
        <w:t xml:space="preserve">Summary of Object Relationships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8.377535101404"/>
        <w:gridCol w:w="2720.8736349453975"/>
        <w:gridCol w:w="4560.748829953199"/>
        <w:tblGridChange w:id="0">
          <w:tblGrid>
            <w:gridCol w:w="2078.377535101404"/>
            <w:gridCol w:w="2720.8736349453975"/>
            <w:gridCol w:w="4560.74882995319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jc w:val="center"/>
              <w:rPr/>
            </w:pPr>
            <w:r w:rsidDel="00000000" w:rsidR="00000000" w:rsidRPr="00000000">
              <w:rPr>
                <w:b w:val="1"/>
                <w:rtl w:val="0"/>
              </w:rPr>
              <w:t xml:space="preserve">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b w:val="1"/>
                <w:rtl w:val="0"/>
              </w:rPr>
              <w:t xml:space="preserve">Related Objects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b w:val="1"/>
                <w:rtl w:val="0"/>
              </w:rPr>
              <w:t xml:space="preserve">How They Are Linked</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b w:val="1"/>
                <w:rtl w:val="0"/>
              </w:rPr>
              <w:t xml:space="preserve">Pod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Deployment, ReplicaSet, Service, ConfigMap/Secret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managed by a </w:t>
            </w:r>
            <w:r w:rsidDel="00000000" w:rsidR="00000000" w:rsidRPr="00000000">
              <w:rPr>
                <w:b w:val="1"/>
                <w:rtl w:val="0"/>
              </w:rPr>
              <w:t xml:space="preserve">Deployment</w:t>
            </w:r>
            <w:r w:rsidDel="00000000" w:rsidR="00000000" w:rsidRPr="00000000">
              <w:rPr>
                <w:rtl w:val="0"/>
              </w:rPr>
              <w:t xml:space="preserve"> or </w:t>
            </w:r>
            <w:r w:rsidDel="00000000" w:rsidR="00000000" w:rsidRPr="00000000">
              <w:rPr>
                <w:b w:val="1"/>
                <w:rtl w:val="0"/>
              </w:rPr>
              <w:t xml:space="preserve">ReplicaSet</w:t>
            </w:r>
            <w:r w:rsidDel="00000000" w:rsidR="00000000" w:rsidRPr="00000000">
              <w:rPr>
                <w:rtl w:val="0"/>
              </w:rPr>
              <w:t xml:space="preserve"> and can be exposed by a </w:t>
            </w:r>
            <w:r w:rsidDel="00000000" w:rsidR="00000000" w:rsidRPr="00000000">
              <w:rPr>
                <w:b w:val="1"/>
                <w:rtl w:val="0"/>
              </w:rPr>
              <w:t xml:space="preserve">Service</w:t>
            </w:r>
            <w:r w:rsidDel="00000000" w:rsidR="00000000" w:rsidRPr="00000000">
              <w:rPr>
                <w:rtl w:val="0"/>
              </w:rPr>
              <w:t xml:space="preserve">. Pods can use </w:t>
            </w:r>
            <w:r w:rsidDel="00000000" w:rsidR="00000000" w:rsidRPr="00000000">
              <w:rPr>
                <w:b w:val="1"/>
                <w:rtl w:val="0"/>
              </w:rPr>
              <w:t xml:space="preserve">ConfigMaps/Secrets</w:t>
            </w:r>
            <w:r w:rsidDel="00000000" w:rsidR="00000000" w:rsidRPr="00000000">
              <w:rPr>
                <w:rtl w:val="0"/>
              </w:rPr>
              <w:t xml:space="preserve"> for configuration.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b w:val="1"/>
                <w:rtl w:val="0"/>
              </w:rPr>
              <w:t xml:space="preserve">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ReplicaSet, Pod,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creates and manages a </w:t>
            </w:r>
            <w:r w:rsidDel="00000000" w:rsidR="00000000" w:rsidRPr="00000000">
              <w:rPr>
                <w:b w:val="1"/>
                <w:rtl w:val="0"/>
              </w:rPr>
              <w:t xml:space="preserve">ReplicaSet</w:t>
            </w:r>
            <w:r w:rsidDel="00000000" w:rsidR="00000000" w:rsidRPr="00000000">
              <w:rPr>
                <w:rtl w:val="0"/>
              </w:rPr>
              <w:t xml:space="preserve">, which in turn manages </w:t>
            </w:r>
            <w:r w:rsidDel="00000000" w:rsidR="00000000" w:rsidRPr="00000000">
              <w:rPr>
                <w:b w:val="1"/>
                <w:rtl w:val="0"/>
              </w:rPr>
              <w:t xml:space="preserve">Pods</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ensures Pods are accessible via a </w:t>
            </w:r>
            <w:r w:rsidDel="00000000" w:rsidR="00000000" w:rsidRPr="00000000">
              <w:rPr>
                <w:b w:val="1"/>
                <w:rtl w:val="0"/>
              </w:rPr>
              <w:t xml:space="preserve">Service</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ReplicaSet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the specified number of </w:t>
            </w:r>
            <w:r w:rsidDel="00000000" w:rsidR="00000000" w:rsidRPr="00000000">
              <w:rPr>
                <w:b w:val="1"/>
                <w:rtl w:val="0"/>
              </w:rPr>
              <w:t xml:space="preserve">Pods</w:t>
            </w:r>
            <w:r w:rsidDel="00000000" w:rsidR="00000000" w:rsidRPr="00000000">
              <w:rPr>
                <w:rtl w:val="0"/>
              </w:rPr>
              <w:t xml:space="preserve"> are running. It is created and managed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Pod, Deployment, Ingress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exposes </w:t>
            </w:r>
            <w:r w:rsidDel="00000000" w:rsidR="00000000" w:rsidRPr="00000000">
              <w:rPr>
                <w:b w:val="1"/>
                <w:rtl w:val="0"/>
              </w:rPr>
              <w:t xml:space="preserve">Pods</w:t>
            </w:r>
            <w:r w:rsidDel="00000000" w:rsidR="00000000" w:rsidRPr="00000000">
              <w:rPr>
                <w:rtl w:val="0"/>
              </w:rPr>
              <w:t xml:space="preserve"> (managed by a </w:t>
            </w:r>
            <w:r w:rsidDel="00000000" w:rsidR="00000000" w:rsidRPr="00000000">
              <w:rPr>
                <w:b w:val="1"/>
                <w:rtl w:val="0"/>
              </w:rPr>
              <w:t xml:space="preserve">Deployment</w:t>
            </w:r>
            <w:r w:rsidDel="00000000" w:rsidR="00000000" w:rsidRPr="00000000">
              <w:rPr>
                <w:rtl w:val="0"/>
              </w:rPr>
              <w:t xml:space="preserve">), and is often linked to an </w:t>
            </w:r>
            <w:r w:rsidDel="00000000" w:rsidR="00000000" w:rsidRPr="00000000">
              <w:rPr>
                <w:b w:val="1"/>
                <w:rtl w:val="0"/>
              </w:rPr>
              <w:t xml:space="preserve">Ingress</w:t>
            </w:r>
            <w:r w:rsidDel="00000000" w:rsidR="00000000" w:rsidRPr="00000000">
              <w:rPr>
                <w:rtl w:val="0"/>
              </w:rPr>
              <w:t xml:space="preserve"> for external traffic routing.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b w:val="1"/>
                <w:rtl w:val="0"/>
              </w:rPr>
              <w:t xml:space="preserve">ConfigMap/Secret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provide configuration and sensitive data to </w:t>
            </w:r>
            <w:r w:rsidDel="00000000" w:rsidR="00000000" w:rsidRPr="00000000">
              <w:rPr>
                <w:b w:val="1"/>
                <w:rtl w:val="0"/>
              </w:rPr>
              <w:t xml:space="preserve">Pods</w:t>
            </w:r>
            <w:r w:rsidDel="00000000" w:rsidR="00000000" w:rsidRPr="00000000">
              <w:rPr>
                <w:rtl w:val="0"/>
              </w:rPr>
              <w:t xml:space="preserve">created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b w:val="1"/>
                <w:rtl w:val="0"/>
              </w:rPr>
              <w:t xml:space="preserve">PersistentVolume (PV)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PersistentVolumeClaim (PVC), 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b w:val="1"/>
                <w:rtl w:val="0"/>
              </w:rPr>
              <w:t xml:space="preserve">PVCs</w:t>
            </w:r>
            <w:r w:rsidDel="00000000" w:rsidR="00000000" w:rsidRPr="00000000">
              <w:rPr>
                <w:rtl w:val="0"/>
              </w:rPr>
              <w:t xml:space="preserve"> request storage, which is provided by </w:t>
            </w:r>
            <w:r w:rsidDel="00000000" w:rsidR="00000000" w:rsidRPr="00000000">
              <w:rPr>
                <w:b w:val="1"/>
                <w:rtl w:val="0"/>
              </w:rPr>
              <w:t xml:space="preserve">PV</w:t>
            </w:r>
            <w:r w:rsidDel="00000000" w:rsidR="00000000" w:rsidRPr="00000000">
              <w:rPr>
                <w:rtl w:val="0"/>
              </w:rPr>
              <w:t xml:space="preserve">. Pods use </w:t>
            </w:r>
            <w:r w:rsidDel="00000000" w:rsidR="00000000" w:rsidRPr="00000000">
              <w:rPr>
                <w:b w:val="1"/>
                <w:rtl w:val="0"/>
              </w:rPr>
              <w:t xml:space="preserve">PVCs</w:t>
            </w:r>
            <w:r w:rsidDel="00000000" w:rsidR="00000000" w:rsidRPr="00000000">
              <w:rPr>
                <w:rtl w:val="0"/>
              </w:rPr>
              <w:t xml:space="preserve"> for persistent storage, and </w:t>
            </w:r>
            <w:r w:rsidDel="00000000" w:rsidR="00000000" w:rsidRPr="00000000">
              <w:rPr>
                <w:b w:val="1"/>
                <w:rtl w:val="0"/>
              </w:rPr>
              <w:t xml:space="preserve">Deployments</w:t>
            </w:r>
            <w:r w:rsidDel="00000000" w:rsidR="00000000" w:rsidRPr="00000000">
              <w:rPr>
                <w:rtl w:val="0"/>
              </w:rPr>
              <w:t xml:space="preserve"> can specify </w:t>
            </w:r>
            <w:r w:rsidDel="00000000" w:rsidR="00000000" w:rsidRPr="00000000">
              <w:rPr>
                <w:b w:val="1"/>
                <w:rtl w:val="0"/>
              </w:rPr>
              <w:t xml:space="preserve">PVCs</w:t>
            </w:r>
            <w:r w:rsidDel="00000000" w:rsidR="00000000" w:rsidRPr="00000000">
              <w:rPr>
                <w:rtl w:val="0"/>
              </w:rPr>
              <w:t xml:space="preserve"> for Pods.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Ingress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b w:val="1"/>
                <w:rtl w:val="0"/>
              </w:rPr>
              <w:t xml:space="preserve">Ingress</w:t>
            </w:r>
            <w:r w:rsidDel="00000000" w:rsidR="00000000" w:rsidRPr="00000000">
              <w:rPr>
                <w:rtl w:val="0"/>
              </w:rPr>
              <w:t xml:space="preserve"> defines rules for HTTP/HTTPS traffic routing to </w:t>
            </w:r>
            <w:r w:rsidDel="00000000" w:rsidR="00000000" w:rsidRPr="00000000">
              <w:rPr>
                <w:b w:val="1"/>
                <w:rtl w:val="0"/>
              </w:rPr>
              <w:t xml:space="preserve">Services</w:t>
            </w:r>
            <w:r w:rsidDel="00000000" w:rsidR="00000000" w:rsidRPr="00000000">
              <w:rPr>
                <w:rtl w:val="0"/>
              </w:rPr>
              <w:t xml:space="preserve">, which in turn route to Pods managed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b w:val="1"/>
                <w:rtl w:val="0"/>
              </w:rPr>
              <w:t xml:space="preserve">Namespace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All Kubernetes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All Kubernetes objects are scoped within a </w:t>
            </w:r>
            <w:r w:rsidDel="00000000" w:rsidR="00000000" w:rsidRPr="00000000">
              <w:rPr>
                <w:b w:val="1"/>
                <w:rtl w:val="0"/>
              </w:rPr>
              <w:t xml:space="preserve">Namespace</w:t>
            </w:r>
            <w:r w:rsidDel="00000000" w:rsidR="00000000" w:rsidRPr="00000000">
              <w:rPr>
                <w:rtl w:val="0"/>
              </w:rPr>
              <w:t xml:space="preserve">.</w:t>
            </w:r>
          </w:p>
        </w:tc>
      </w:tr>
    </w:tbl>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ifs27c8ogj1a" w:id="59"/>
      <w:bookmarkEnd w:id="59"/>
      <w:r w:rsidDel="00000000" w:rsidR="00000000" w:rsidRPr="00000000">
        <w:rPr>
          <w:b w:val="1"/>
          <w:color w:val="000000"/>
          <w:sz w:val="26"/>
          <w:szCs w:val="26"/>
          <w:rtl w:val="0"/>
        </w:rPr>
        <w:t xml:space="preserve">Conclusion</w:t>
      </w:r>
    </w:p>
    <w:p w:rsidR="00000000" w:rsidDel="00000000" w:rsidP="00000000" w:rsidRDefault="00000000" w:rsidRPr="00000000" w14:paraId="00000242">
      <w:pPr>
        <w:spacing w:after="240" w:before="240" w:lineRule="auto"/>
        <w:rPr/>
      </w:pPr>
      <w:r w:rsidDel="00000000" w:rsidR="00000000" w:rsidRPr="00000000">
        <w:rPr>
          <w:rtl w:val="0"/>
        </w:rPr>
        <w:t xml:space="preserve">Kubernetes objects work in tandem to enable the deployment, scaling, and management of containerized applications. Understanding the relationships between </w:t>
      </w:r>
      <w:r w:rsidDel="00000000" w:rsidR="00000000" w:rsidRPr="00000000">
        <w:rPr>
          <w:b w:val="1"/>
          <w:rtl w:val="0"/>
        </w:rPr>
        <w:t xml:space="preserve">Pods</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Deployments</w:t>
      </w:r>
      <w:r w:rsidDel="00000000" w:rsidR="00000000" w:rsidRPr="00000000">
        <w:rPr>
          <w:rtl w:val="0"/>
        </w:rPr>
        <w:t xml:space="preserve">, </w:t>
      </w:r>
      <w:r w:rsidDel="00000000" w:rsidR="00000000" w:rsidRPr="00000000">
        <w:rPr>
          <w:b w:val="1"/>
          <w:rtl w:val="0"/>
        </w:rPr>
        <w:t xml:space="preserve">ReplicaSets</w:t>
      </w:r>
      <w:r w:rsidDel="00000000" w:rsidR="00000000" w:rsidRPr="00000000">
        <w:rPr>
          <w:rtl w:val="0"/>
        </w:rPr>
        <w:t xml:space="preserve">, and other resources is key to effectively managing Kubernetes clusters and designing resilient, scalable systems. Each object has its specific role, and together they form a complex, highly-available infrastructure for running applications.</w:t>
      </w:r>
    </w:p>
    <w:p w:rsidR="00000000" w:rsidDel="00000000" w:rsidP="00000000" w:rsidRDefault="00000000" w:rsidRPr="00000000" w14:paraId="00000243">
      <w:pPr>
        <w:spacing w:after="240" w:before="240" w:lineRule="auto"/>
        <w:rPr/>
      </w:pPr>
      <w:r w:rsidDel="00000000" w:rsidR="00000000" w:rsidRPr="00000000">
        <w:rPr>
          <w:rtl w:val="0"/>
        </w:rPr>
        <w:t xml:space="preserve">In Kubernetes (K8s), multiple objects interact with each other to form the full stack of an application. Below, I'll explain the relationships between some of the most common Kubernetes objects — </w:t>
      </w:r>
      <w:r w:rsidDel="00000000" w:rsidR="00000000" w:rsidRPr="00000000">
        <w:rPr>
          <w:b w:val="1"/>
          <w:rtl w:val="0"/>
        </w:rPr>
        <w:t xml:space="preserve">Pod</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w:t>
      </w:r>
      <w:r w:rsidDel="00000000" w:rsidR="00000000" w:rsidRPr="00000000">
        <w:rPr>
          <w:b w:val="1"/>
          <w:rtl w:val="0"/>
        </w:rPr>
        <w:t xml:space="preserve">ReplicaSet</w:t>
      </w:r>
      <w:r w:rsidDel="00000000" w:rsidR="00000000" w:rsidRPr="00000000">
        <w:rPr>
          <w:rtl w:val="0"/>
        </w:rPr>
        <w:t xml:space="preserve">,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ConfigMap/Secret</w:t>
      </w:r>
      <w:r w:rsidDel="00000000" w:rsidR="00000000" w:rsidRPr="00000000">
        <w:rPr>
          <w:rtl w:val="0"/>
        </w:rPr>
        <w:t xml:space="preserve">, </w:t>
      </w:r>
      <w:r w:rsidDel="00000000" w:rsidR="00000000" w:rsidRPr="00000000">
        <w:rPr>
          <w:b w:val="1"/>
          <w:rtl w:val="0"/>
        </w:rPr>
        <w:t xml:space="preserve">PersistentVolume (PV)/PersistentVolumeClaim (PVC)</w:t>
      </w:r>
      <w:r w:rsidDel="00000000" w:rsidR="00000000" w:rsidRPr="00000000">
        <w:rPr>
          <w:rtl w:val="0"/>
        </w:rPr>
        <w:t xml:space="preserve"> — and how they are linked. I’ll also provide YAML file examples to show how they are defined and connected.</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1"/>
        <w:keepNext w:val="0"/>
        <w:keepLines w:val="0"/>
        <w:spacing w:before="280" w:lineRule="auto"/>
        <w:rPr/>
      </w:pPr>
      <w:bookmarkStart w:colFirst="0" w:colLast="0" w:name="_k52qjsh5adlz" w:id="60"/>
      <w:bookmarkEnd w:id="60"/>
      <w:r w:rsidDel="00000000" w:rsidR="00000000" w:rsidRPr="00000000">
        <w:rPr>
          <w:rtl w:val="0"/>
        </w:rPr>
        <w:t xml:space="preserve">K8 objects with examples ?</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66z44q7ta7b6" w:id="61"/>
      <w:bookmarkEnd w:id="61"/>
      <w:r w:rsidDel="00000000" w:rsidR="00000000" w:rsidRPr="00000000">
        <w:rPr>
          <w:b w:val="1"/>
          <w:color w:val="000000"/>
          <w:sz w:val="26"/>
          <w:szCs w:val="26"/>
          <w:rtl w:val="0"/>
        </w:rPr>
        <w:t xml:space="preserve">1. Pod</w:t>
      </w:r>
    </w:p>
    <w:p w:rsidR="00000000" w:rsidDel="00000000" w:rsidP="00000000" w:rsidRDefault="00000000" w:rsidRPr="00000000" w14:paraId="00000247">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the smallest unit of deployment in Kubernetes, and it represents a single instance of a running container or a group of containers that share the same network and storage. </w:t>
      </w:r>
      <w:r w:rsidDel="00000000" w:rsidR="00000000" w:rsidRPr="00000000">
        <w:rPr>
          <w:b w:val="1"/>
          <w:rtl w:val="0"/>
        </w:rPr>
        <w:t xml:space="preserve">Pods</w:t>
      </w:r>
      <w:r w:rsidDel="00000000" w:rsidR="00000000" w:rsidRPr="00000000">
        <w:rPr>
          <w:rtl w:val="0"/>
        </w:rPr>
        <w:t xml:space="preserve"> are usually managed by higher-level objects such as </w:t>
      </w:r>
      <w:r w:rsidDel="00000000" w:rsidR="00000000" w:rsidRPr="00000000">
        <w:rPr>
          <w:b w:val="1"/>
          <w:rtl w:val="0"/>
        </w:rPr>
        <w:t xml:space="preserve">Deployments</w:t>
      </w:r>
      <w:r w:rsidDel="00000000" w:rsidR="00000000" w:rsidRPr="00000000">
        <w:rPr>
          <w:rtl w:val="0"/>
        </w:rPr>
        <w:t xml:space="preserve"> or </w:t>
      </w:r>
      <w:r w:rsidDel="00000000" w:rsidR="00000000" w:rsidRPr="00000000">
        <w:rPr>
          <w:b w:val="1"/>
          <w:rtl w:val="0"/>
        </w:rPr>
        <w:t xml:space="preserve">ReplicaSets</w:t>
      </w:r>
      <w:r w:rsidDel="00000000" w:rsidR="00000000" w:rsidRPr="00000000">
        <w:rPr>
          <w:rtl w:val="0"/>
        </w:rPr>
        <w:t xml:space="preserve">.</w:t>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1ecuo63vz2o" w:id="62"/>
      <w:bookmarkEnd w:id="62"/>
      <w:r w:rsidDel="00000000" w:rsidR="00000000" w:rsidRPr="00000000">
        <w:rPr>
          <w:b w:val="1"/>
          <w:color w:val="000000"/>
          <w:sz w:val="22"/>
          <w:szCs w:val="22"/>
          <w:rtl w:val="0"/>
        </w:rPr>
        <w:t xml:space="preserve">Pod YAML Example: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484"/>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54">
      <w:pPr>
        <w:numPr>
          <w:ilvl w:val="1"/>
          <w:numId w:val="4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Pod → Service</w:t>
      </w:r>
      <w:r w:rsidDel="00000000" w:rsidR="00000000" w:rsidRPr="00000000">
        <w:rPr>
          <w:rtl w:val="0"/>
        </w:rPr>
        <w:t xml:space="preserve">: A Pod can be targeted by a </w:t>
      </w:r>
      <w:r w:rsidDel="00000000" w:rsidR="00000000" w:rsidRPr="00000000">
        <w:rPr>
          <w:b w:val="1"/>
          <w:rtl w:val="0"/>
        </w:rPr>
        <w:t xml:space="preserve">Service</w:t>
      </w:r>
      <w:r w:rsidDel="00000000" w:rsidR="00000000" w:rsidRPr="00000000">
        <w:rPr>
          <w:rtl w:val="0"/>
        </w:rPr>
        <w:t xml:space="preserve">. A Service routes traffic to Pods based on labels.</w:t>
      </w:r>
    </w:p>
    <w:p w:rsidR="00000000" w:rsidDel="00000000" w:rsidP="00000000" w:rsidRDefault="00000000" w:rsidRPr="00000000" w14:paraId="00000255">
      <w:pPr>
        <w:numPr>
          <w:ilvl w:val="1"/>
          <w:numId w:val="48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Pod → Deployment/ReplicaSet</w:t>
      </w:r>
      <w:r w:rsidDel="00000000" w:rsidR="00000000" w:rsidRPr="00000000">
        <w:rPr>
          <w:rtl w:val="0"/>
        </w:rPr>
        <w:t xml:space="preserve">: Pods are usually created and managed by a </w:t>
      </w:r>
      <w:r w:rsidDel="00000000" w:rsidR="00000000" w:rsidRPr="00000000">
        <w:rPr>
          <w:b w:val="1"/>
          <w:rtl w:val="0"/>
        </w:rPr>
        <w:t xml:space="preserve">Deployment</w:t>
      </w:r>
      <w:r w:rsidDel="00000000" w:rsidR="00000000" w:rsidRPr="00000000">
        <w:rPr>
          <w:rtl w:val="0"/>
        </w:rPr>
        <w:t xml:space="preserve"> or </w:t>
      </w:r>
      <w:r w:rsidDel="00000000" w:rsidR="00000000" w:rsidRPr="00000000">
        <w:rPr>
          <w:b w:val="1"/>
          <w:rtl w:val="0"/>
        </w:rPr>
        <w:t xml:space="preserve">ReplicaSet</w:t>
      </w:r>
      <w:r w:rsidDel="00000000" w:rsidR="00000000" w:rsidRPr="00000000">
        <w:rPr>
          <w:rtl w:val="0"/>
        </w:rPr>
        <w:t xml:space="preserve">.</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ph9gqvg6wjpr" w:id="63"/>
      <w:bookmarkEnd w:id="63"/>
      <w:r w:rsidDel="00000000" w:rsidR="00000000" w:rsidRPr="00000000">
        <w:rPr>
          <w:b w:val="1"/>
          <w:color w:val="000000"/>
          <w:sz w:val="26"/>
          <w:szCs w:val="26"/>
          <w:rtl w:val="0"/>
        </w:rPr>
        <w:t xml:space="preserve">2. Service</w:t>
      </w:r>
    </w:p>
    <w:p w:rsidR="00000000" w:rsidDel="00000000" w:rsidP="00000000" w:rsidRDefault="00000000" w:rsidRPr="00000000" w14:paraId="00000258">
      <w:pPr>
        <w:spacing w:after="240" w:before="240" w:lineRule="auto"/>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is an abstraction that defines a logical set of Pods and provides a stable network endpoint for accessing them. Services are usually linked to Pods using </w:t>
      </w:r>
      <w:r w:rsidDel="00000000" w:rsidR="00000000" w:rsidRPr="00000000">
        <w:rPr>
          <w:b w:val="1"/>
          <w:rtl w:val="0"/>
        </w:rPr>
        <w:t xml:space="preserve">label selectors</w:t>
      </w:r>
      <w:r w:rsidDel="00000000" w:rsidR="00000000" w:rsidRPr="00000000">
        <w:rPr>
          <w:rtl w:val="0"/>
        </w:rPr>
        <w:t xml:space="preserve"> to determine which Pods belong to the service.</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mvty3n948tsp" w:id="64"/>
      <w:bookmarkEnd w:id="64"/>
      <w:r w:rsidDel="00000000" w:rsidR="00000000" w:rsidRPr="00000000">
        <w:rPr>
          <w:b w:val="1"/>
          <w:color w:val="000000"/>
          <w:sz w:val="22"/>
          <w:szCs w:val="22"/>
          <w:rtl w:val="0"/>
        </w:rPr>
        <w:t xml:space="preserve">Service YAML Example: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  # Internal access within the cluster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284"/>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69">
      <w:pPr>
        <w:numPr>
          <w:ilvl w:val="1"/>
          <w:numId w:val="2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Pods</w:t>
      </w:r>
      <w:r w:rsidDel="00000000" w:rsidR="00000000" w:rsidRPr="00000000">
        <w:rPr>
          <w:rtl w:val="0"/>
        </w:rPr>
        <w:t xml:space="preserve">: The Service uses label selectors to identify and route traffic to Pods. For example, the Service above selects Pods with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w:t>
      </w:r>
    </w:p>
    <w:p w:rsidR="00000000" w:rsidDel="00000000" w:rsidP="00000000" w:rsidRDefault="00000000" w:rsidRPr="00000000" w14:paraId="0000026A">
      <w:pPr>
        <w:numPr>
          <w:ilvl w:val="1"/>
          <w:numId w:val="28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A </w:t>
      </w:r>
      <w:r w:rsidDel="00000000" w:rsidR="00000000" w:rsidRPr="00000000">
        <w:rPr>
          <w:b w:val="1"/>
          <w:rtl w:val="0"/>
        </w:rPr>
        <w:t xml:space="preserve">Service</w:t>
      </w:r>
      <w:r w:rsidDel="00000000" w:rsidR="00000000" w:rsidRPr="00000000">
        <w:rPr>
          <w:rtl w:val="0"/>
        </w:rPr>
        <w:t xml:space="preserve"> can target Pods managed by a </w:t>
      </w:r>
      <w:r w:rsidDel="00000000" w:rsidR="00000000" w:rsidRPr="00000000">
        <w:rPr>
          <w:b w:val="1"/>
          <w:rtl w:val="0"/>
        </w:rPr>
        <w:t xml:space="preserve">Deployment</w:t>
      </w:r>
      <w:r w:rsidDel="00000000" w:rsidR="00000000" w:rsidRPr="00000000">
        <w:rPr>
          <w:rtl w:val="0"/>
        </w:rPr>
        <w:t xml:space="preserve"> if the Pods match the label selector in the Service.</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1kny9sjwm92o" w:id="65"/>
      <w:bookmarkEnd w:id="65"/>
      <w:r w:rsidDel="00000000" w:rsidR="00000000" w:rsidRPr="00000000">
        <w:rPr>
          <w:b w:val="1"/>
          <w:color w:val="000000"/>
          <w:sz w:val="26"/>
          <w:szCs w:val="26"/>
          <w:rtl w:val="0"/>
        </w:rPr>
        <w:t xml:space="preserve">3. Deployment</w:t>
      </w:r>
    </w:p>
    <w:p w:rsidR="00000000" w:rsidDel="00000000" w:rsidP="00000000" w:rsidRDefault="00000000" w:rsidRPr="00000000" w14:paraId="0000026D">
      <w:pPr>
        <w:spacing w:after="240" w:before="240" w:lineRule="auto"/>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manages the creation and updating of Pods in a declarative manner. It ensures that the desired number of Pods are running and handles rolling updates.</w:t>
      </w:r>
    </w:p>
    <w:p w:rsidR="00000000" w:rsidDel="00000000" w:rsidP="00000000" w:rsidRDefault="00000000" w:rsidRPr="00000000" w14:paraId="0000026E">
      <w:pPr>
        <w:pStyle w:val="Heading4"/>
        <w:keepNext w:val="0"/>
        <w:keepLines w:val="0"/>
        <w:spacing w:after="40" w:before="240" w:lineRule="auto"/>
        <w:rPr/>
      </w:pPr>
      <w:bookmarkStart w:colFirst="0" w:colLast="0" w:name="_bftb9u4n7i5s" w:id="66"/>
      <w:bookmarkEnd w:id="66"/>
      <w:r w:rsidDel="00000000" w:rsidR="00000000" w:rsidRPr="00000000">
        <w:rPr>
          <w:b w:val="1"/>
          <w:color w:val="000000"/>
          <w:sz w:val="22"/>
          <w:szCs w:val="22"/>
          <w:rtl w:val="0"/>
        </w:rPr>
        <w:t xml:space="preserve">Deployment YAML Example:</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251"/>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84">
      <w:pPr>
        <w:numPr>
          <w:ilvl w:val="1"/>
          <w:numId w:val="2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ReplicaSet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creates and manages a </w:t>
      </w:r>
      <w:r w:rsidDel="00000000" w:rsidR="00000000" w:rsidRPr="00000000">
        <w:rPr>
          <w:b w:val="1"/>
          <w:rtl w:val="0"/>
        </w:rPr>
        <w:t xml:space="preserve">ReplicaSet</w:t>
      </w:r>
      <w:r w:rsidDel="00000000" w:rsidR="00000000" w:rsidRPr="00000000">
        <w:rPr>
          <w:rtl w:val="0"/>
        </w:rPr>
        <w:t xml:space="preserve"> to maintain the desired number of replicas of Pods.</w:t>
      </w:r>
    </w:p>
    <w:p w:rsidR="00000000" w:rsidDel="00000000" w:rsidP="00000000" w:rsidRDefault="00000000" w:rsidRPr="00000000" w14:paraId="00000285">
      <w:pPr>
        <w:numPr>
          <w:ilvl w:val="1"/>
          <w:numId w:val="2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Pods</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defines the Pod template (under </w:t>
      </w:r>
      <w:r w:rsidDel="00000000" w:rsidR="00000000" w:rsidRPr="00000000">
        <w:rPr>
          <w:rFonts w:ascii="Roboto Mono" w:cs="Roboto Mono" w:eastAsia="Roboto Mono" w:hAnsi="Roboto Mono"/>
          <w:color w:val="188038"/>
          <w:rtl w:val="0"/>
        </w:rPr>
        <w:t xml:space="preserve">spec.template</w:t>
      </w:r>
      <w:r w:rsidDel="00000000" w:rsidR="00000000" w:rsidRPr="00000000">
        <w:rPr>
          <w:rtl w:val="0"/>
        </w:rPr>
        <w:t xml:space="preserve">) and manages the creation of Pods.</w:t>
      </w:r>
    </w:p>
    <w:p w:rsidR="00000000" w:rsidDel="00000000" w:rsidP="00000000" w:rsidRDefault="00000000" w:rsidRPr="00000000" w14:paraId="00000286">
      <w:pPr>
        <w:numPr>
          <w:ilvl w:val="1"/>
          <w:numId w:val="25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Service</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will route traffic to Pods created by the </w:t>
      </w:r>
      <w:r w:rsidDel="00000000" w:rsidR="00000000" w:rsidRPr="00000000">
        <w:rPr>
          <w:b w:val="1"/>
          <w:rtl w:val="0"/>
        </w:rPr>
        <w:t xml:space="preserve">Deployment</w:t>
      </w:r>
      <w:r w:rsidDel="00000000" w:rsidR="00000000" w:rsidRPr="00000000">
        <w:rPr>
          <w:rtl w:val="0"/>
        </w:rPr>
        <w:t xml:space="preserve"> based on label selectors.</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oe28cj4pnfe4" w:id="67"/>
      <w:bookmarkEnd w:id="67"/>
      <w:r w:rsidDel="00000000" w:rsidR="00000000" w:rsidRPr="00000000">
        <w:rPr>
          <w:b w:val="1"/>
          <w:color w:val="000000"/>
          <w:sz w:val="26"/>
          <w:szCs w:val="26"/>
          <w:rtl w:val="0"/>
        </w:rPr>
        <w:t xml:space="preserve">4. ReplicaSet</w:t>
      </w:r>
    </w:p>
    <w:p w:rsidR="00000000" w:rsidDel="00000000" w:rsidP="00000000" w:rsidRDefault="00000000" w:rsidRPr="00000000" w14:paraId="00000289">
      <w:pPr>
        <w:spacing w:after="240" w:before="240" w:lineRule="auto"/>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that a specified number of identical Pods are running at any given time. It’s managed by a </w:t>
      </w:r>
      <w:r w:rsidDel="00000000" w:rsidR="00000000" w:rsidRPr="00000000">
        <w:rPr>
          <w:b w:val="1"/>
          <w:rtl w:val="0"/>
        </w:rPr>
        <w:t xml:space="preserve">Deployment</w:t>
      </w:r>
      <w:r w:rsidDel="00000000" w:rsidR="00000000" w:rsidRPr="00000000">
        <w:rPr>
          <w:rtl w:val="0"/>
        </w:rPr>
        <w:t xml:space="preserve">, which provides higher-level management (like rolling updates) over the ReplicaSet.</w:t>
      </w:r>
    </w:p>
    <w:p w:rsidR="00000000" w:rsidDel="00000000" w:rsidP="00000000" w:rsidRDefault="00000000" w:rsidRPr="00000000" w14:paraId="0000028A">
      <w:pPr>
        <w:pStyle w:val="Heading4"/>
        <w:keepNext w:val="0"/>
        <w:keepLines w:val="0"/>
        <w:spacing w:after="40" w:before="240" w:lineRule="auto"/>
        <w:rPr/>
      </w:pPr>
      <w:bookmarkStart w:colFirst="0" w:colLast="0" w:name="_qhdwhgthin8a" w:id="68"/>
      <w:bookmarkEnd w:id="68"/>
      <w:r w:rsidDel="00000000" w:rsidR="00000000" w:rsidRPr="00000000">
        <w:rPr>
          <w:b w:val="1"/>
          <w:color w:val="000000"/>
          <w:sz w:val="22"/>
          <w:szCs w:val="22"/>
          <w:rtl w:val="0"/>
        </w:rPr>
        <w:t xml:space="preserve">ReplicaSet YAML Example:</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ReplicaSet</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myapp-replicaset</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numPr>
          <w:ilvl w:val="0"/>
          <w:numId w:val="201"/>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A0">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ReplicaSet → Pods</w:t>
      </w:r>
      <w:r w:rsidDel="00000000" w:rsidR="00000000" w:rsidRPr="00000000">
        <w:rPr>
          <w:rtl w:val="0"/>
        </w:rPr>
        <w:t xml:space="preserve">: A </w:t>
      </w:r>
      <w:r w:rsidDel="00000000" w:rsidR="00000000" w:rsidRPr="00000000">
        <w:rPr>
          <w:b w:val="1"/>
          <w:rtl w:val="0"/>
        </w:rPr>
        <w:t xml:space="preserve">ReplicaSet</w:t>
      </w:r>
      <w:r w:rsidDel="00000000" w:rsidR="00000000" w:rsidRPr="00000000">
        <w:rPr>
          <w:rtl w:val="0"/>
        </w:rPr>
        <w:t xml:space="preserve"> ensures that a specific number of Pods are running. It does this by creating Pods based on the provided template.</w:t>
      </w:r>
    </w:p>
    <w:p w:rsidR="00000000" w:rsidDel="00000000" w:rsidP="00000000" w:rsidRDefault="00000000" w:rsidRPr="00000000" w14:paraId="000002A1">
      <w:pPr>
        <w:numPr>
          <w:ilvl w:val="1"/>
          <w:numId w:val="20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ReplicaSet → Deployment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manages the </w:t>
      </w:r>
      <w:r w:rsidDel="00000000" w:rsidR="00000000" w:rsidRPr="00000000">
        <w:rPr>
          <w:b w:val="1"/>
          <w:rtl w:val="0"/>
        </w:rPr>
        <w:t xml:space="preserve">ReplicaSet</w:t>
      </w:r>
      <w:r w:rsidDel="00000000" w:rsidR="00000000" w:rsidRPr="00000000">
        <w:rPr>
          <w:rtl w:val="0"/>
        </w:rPr>
        <w:t xml:space="preserve"> and specifies the Pod template that the ReplicaSet uses to create Pods.</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7yntkmwjacvn" w:id="69"/>
      <w:bookmarkEnd w:id="69"/>
      <w:r w:rsidDel="00000000" w:rsidR="00000000" w:rsidRPr="00000000">
        <w:rPr>
          <w:b w:val="1"/>
          <w:color w:val="000000"/>
          <w:sz w:val="26"/>
          <w:szCs w:val="26"/>
          <w:rtl w:val="0"/>
        </w:rPr>
        <w:t xml:space="preserve">5. Ingress</w:t>
      </w:r>
    </w:p>
    <w:p w:rsidR="00000000" w:rsidDel="00000000" w:rsidP="00000000" w:rsidRDefault="00000000" w:rsidRPr="00000000" w14:paraId="000002A4">
      <w:pPr>
        <w:spacing w:after="240" w:before="240" w:lineRule="auto"/>
        <w:rPr/>
      </w:pPr>
      <w:r w:rsidDel="00000000" w:rsidR="00000000" w:rsidRPr="00000000">
        <w:rPr>
          <w:rtl w:val="0"/>
        </w:rPr>
        <w:t xml:space="preserve">An </w:t>
      </w:r>
      <w:r w:rsidDel="00000000" w:rsidR="00000000" w:rsidRPr="00000000">
        <w:rPr>
          <w:b w:val="1"/>
          <w:rtl w:val="0"/>
        </w:rPr>
        <w:t xml:space="preserve">Ingress</w:t>
      </w:r>
      <w:r w:rsidDel="00000000" w:rsidR="00000000" w:rsidRPr="00000000">
        <w:rPr>
          <w:rtl w:val="0"/>
        </w:rPr>
        <w:t xml:space="preserve"> manages HTTP and HTTPS routing to Services based on URL paths or hostnames. It allows external HTTP(S) traffic to access Services inside the cluster.</w:t>
      </w:r>
    </w:p>
    <w:p w:rsidR="00000000" w:rsidDel="00000000" w:rsidP="00000000" w:rsidRDefault="00000000" w:rsidRPr="00000000" w14:paraId="000002A5">
      <w:pPr>
        <w:pStyle w:val="Heading4"/>
        <w:keepNext w:val="0"/>
        <w:keepLines w:val="0"/>
        <w:spacing w:after="40" w:before="240" w:lineRule="auto"/>
        <w:rPr/>
      </w:pPr>
      <w:bookmarkStart w:colFirst="0" w:colLast="0" w:name="_gdasdediivmz" w:id="70"/>
      <w:bookmarkEnd w:id="70"/>
      <w:r w:rsidDel="00000000" w:rsidR="00000000" w:rsidRPr="00000000">
        <w:rPr>
          <w:b w:val="1"/>
          <w:color w:val="000000"/>
          <w:sz w:val="22"/>
          <w:szCs w:val="22"/>
          <w:rtl w:val="0"/>
        </w:rPr>
        <w:t xml:space="preserve">Ingress YAML Example:</w:t>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myapp-ingress</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numPr>
          <w:ilvl w:val="0"/>
          <w:numId w:val="85"/>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B8">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Ingress → Service</w:t>
      </w:r>
      <w:r w:rsidDel="00000000" w:rsidR="00000000" w:rsidRPr="00000000">
        <w:rPr>
          <w:rtl w:val="0"/>
        </w:rPr>
        <w:t xml:space="preserve">: The </w:t>
      </w:r>
      <w:r w:rsidDel="00000000" w:rsidR="00000000" w:rsidRPr="00000000">
        <w:rPr>
          <w:b w:val="1"/>
          <w:rtl w:val="0"/>
        </w:rPr>
        <w:t xml:space="preserve">Ingress</w:t>
      </w:r>
      <w:r w:rsidDel="00000000" w:rsidR="00000000" w:rsidRPr="00000000">
        <w:rPr>
          <w:rtl w:val="0"/>
        </w:rPr>
        <w:t xml:space="preserve"> routes traffic to a </w:t>
      </w:r>
      <w:r w:rsidDel="00000000" w:rsidR="00000000" w:rsidRPr="00000000">
        <w:rPr>
          <w:b w:val="1"/>
          <w:rtl w:val="0"/>
        </w:rPr>
        <w:t xml:space="preserve">Service</w:t>
      </w:r>
      <w:r w:rsidDel="00000000" w:rsidR="00000000" w:rsidRPr="00000000">
        <w:rPr>
          <w:rtl w:val="0"/>
        </w:rPr>
        <w:t xml:space="preserve"> (in this case, </w:t>
      </w:r>
      <w:r w:rsidDel="00000000" w:rsidR="00000000" w:rsidRPr="00000000">
        <w:rPr>
          <w:rFonts w:ascii="Roboto Mono" w:cs="Roboto Mono" w:eastAsia="Roboto Mono" w:hAnsi="Roboto Mono"/>
          <w:color w:val="188038"/>
          <w:rtl w:val="0"/>
        </w:rPr>
        <w:t xml:space="preserve">myapp-service</w:t>
      </w:r>
      <w:r w:rsidDel="00000000" w:rsidR="00000000" w:rsidRPr="00000000">
        <w:rPr>
          <w:rtl w:val="0"/>
        </w:rPr>
        <w:t xml:space="preserve">) based on hostname and path.</w:t>
      </w:r>
    </w:p>
    <w:p w:rsidR="00000000" w:rsidDel="00000000" w:rsidP="00000000" w:rsidRDefault="00000000" w:rsidRPr="00000000" w14:paraId="000002B9">
      <w:pPr>
        <w:numPr>
          <w:ilvl w:val="1"/>
          <w:numId w:val="85"/>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targets the Pods created by a </w:t>
      </w:r>
      <w:r w:rsidDel="00000000" w:rsidR="00000000" w:rsidRPr="00000000">
        <w:rPr>
          <w:b w:val="1"/>
          <w:rtl w:val="0"/>
        </w:rPr>
        <w:t xml:space="preserve">Deployment</w:t>
      </w:r>
      <w:r w:rsidDel="00000000" w:rsidR="00000000" w:rsidRPr="00000000">
        <w:rPr>
          <w:rtl w:val="0"/>
        </w:rPr>
        <w:t xml:space="preserve"> and exposes them for external access via the </w:t>
      </w: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75dkgqhpm6ap" w:id="71"/>
      <w:bookmarkEnd w:id="71"/>
      <w:r w:rsidDel="00000000" w:rsidR="00000000" w:rsidRPr="00000000">
        <w:rPr>
          <w:b w:val="1"/>
          <w:color w:val="000000"/>
          <w:sz w:val="26"/>
          <w:szCs w:val="26"/>
          <w:rtl w:val="0"/>
        </w:rPr>
        <w:t xml:space="preserve">6. ConfigMap and Secret</w:t>
      </w:r>
    </w:p>
    <w:p w:rsidR="00000000" w:rsidDel="00000000" w:rsidP="00000000" w:rsidRDefault="00000000" w:rsidRPr="00000000" w14:paraId="000002BC">
      <w:pPr>
        <w:spacing w:after="240" w:before="240" w:lineRule="auto"/>
        <w:rPr/>
      </w:pPr>
      <w:r w:rsidDel="00000000" w:rsidR="00000000" w:rsidRPr="00000000">
        <w:rPr>
          <w:rtl w:val="0"/>
        </w:rPr>
        <w:t xml:space="preserve">A </w:t>
      </w:r>
      <w:r w:rsidDel="00000000" w:rsidR="00000000" w:rsidRPr="00000000">
        <w:rPr>
          <w:b w:val="1"/>
          <w:rtl w:val="0"/>
        </w:rPr>
        <w:t xml:space="preserve">ConfigMap</w:t>
      </w:r>
      <w:r w:rsidDel="00000000" w:rsidR="00000000" w:rsidRPr="00000000">
        <w:rPr>
          <w:rtl w:val="0"/>
        </w:rPr>
        <w:t xml:space="preserve"> is used to store non-sensitive configuration data, and a </w:t>
      </w:r>
      <w:r w:rsidDel="00000000" w:rsidR="00000000" w:rsidRPr="00000000">
        <w:rPr>
          <w:b w:val="1"/>
          <w:rtl w:val="0"/>
        </w:rPr>
        <w:t xml:space="preserve">Secret</w:t>
      </w:r>
      <w:r w:rsidDel="00000000" w:rsidR="00000000" w:rsidRPr="00000000">
        <w:rPr>
          <w:rtl w:val="0"/>
        </w:rPr>
        <w:t xml:space="preserve"> stores sensitive data like passwords, tokens, etc. These objects can be mounted as environment variables or volumes in Pods.</w:t>
      </w:r>
    </w:p>
    <w:p w:rsidR="00000000" w:rsidDel="00000000" w:rsidP="00000000" w:rsidRDefault="00000000" w:rsidRPr="00000000" w14:paraId="000002BD">
      <w:pPr>
        <w:pStyle w:val="Heading4"/>
        <w:keepNext w:val="0"/>
        <w:keepLines w:val="0"/>
        <w:spacing w:after="40" w:before="240" w:lineRule="auto"/>
        <w:rPr/>
      </w:pPr>
      <w:bookmarkStart w:colFirst="0" w:colLast="0" w:name="_tsrbq6qxitde" w:id="72"/>
      <w:bookmarkEnd w:id="72"/>
      <w:r w:rsidDel="00000000" w:rsidR="00000000" w:rsidRPr="00000000">
        <w:rPr>
          <w:b w:val="1"/>
          <w:color w:val="000000"/>
          <w:sz w:val="22"/>
          <w:szCs w:val="22"/>
          <w:rtl w:val="0"/>
        </w:rPr>
        <w:t xml:space="preserve">ConfigMap YAML Example:</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APP_ENV: production</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LOG_LEVEL: debug</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4"/>
        <w:keepNext w:val="0"/>
        <w:keepLines w:val="0"/>
        <w:spacing w:after="40" w:before="240" w:lineRule="auto"/>
        <w:rPr/>
      </w:pPr>
      <w:bookmarkStart w:colFirst="0" w:colLast="0" w:name="_m168zyxr2h9w" w:id="73"/>
      <w:bookmarkEnd w:id="73"/>
      <w:r w:rsidDel="00000000" w:rsidR="00000000" w:rsidRPr="00000000">
        <w:rPr>
          <w:b w:val="1"/>
          <w:color w:val="000000"/>
          <w:sz w:val="22"/>
          <w:szCs w:val="22"/>
          <w:rtl w:val="0"/>
        </w:rPr>
        <w:t xml:space="preserve">Secret YAML Example:</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myapp-secret</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DB_PASSWORD: cGFzc3dvcmQ=  # base64 encoded password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x2wetjatgwzw" w:id="74"/>
      <w:bookmarkEnd w:id="74"/>
      <w:r w:rsidDel="00000000" w:rsidR="00000000" w:rsidRPr="00000000">
        <w:rPr>
          <w:b w:val="1"/>
          <w:color w:val="000000"/>
          <w:sz w:val="22"/>
          <w:szCs w:val="22"/>
          <w:rtl w:val="0"/>
        </w:rPr>
        <w:t xml:space="preserve">Linking ConfigMap/Secret to Pods:</w:t>
      </w:r>
    </w:p>
    <w:p w:rsidR="00000000" w:rsidDel="00000000" w:rsidP="00000000" w:rsidRDefault="00000000" w:rsidRPr="00000000" w14:paraId="000002D0">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can reference </w:t>
      </w:r>
      <w:r w:rsidDel="00000000" w:rsidR="00000000" w:rsidRPr="00000000">
        <w:rPr>
          <w:b w:val="1"/>
          <w:rtl w:val="0"/>
        </w:rPr>
        <w:t xml:space="preserve">ConfigMap</w:t>
      </w:r>
      <w:r w:rsidDel="00000000" w:rsidR="00000000" w:rsidRPr="00000000">
        <w:rPr>
          <w:rtl w:val="0"/>
        </w:rPr>
        <w:t xml:space="preserve"> or </w:t>
      </w:r>
      <w:r w:rsidDel="00000000" w:rsidR="00000000" w:rsidRPr="00000000">
        <w:rPr>
          <w:b w:val="1"/>
          <w:rtl w:val="0"/>
        </w:rPr>
        <w:t xml:space="preserve">Secret</w:t>
      </w:r>
      <w:r w:rsidDel="00000000" w:rsidR="00000000" w:rsidRPr="00000000">
        <w:rPr>
          <w:rtl w:val="0"/>
        </w:rPr>
        <w:t xml:space="preserve"> objects by mounting them as environment variables or volumes.</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DB_PASSWORD</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myapp-secret</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DB_PASSWORD</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362"/>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2E6">
      <w:pPr>
        <w:numPr>
          <w:ilvl w:val="1"/>
          <w:numId w:val="36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ConfigMap/Secret → Pod</w:t>
      </w:r>
      <w:r w:rsidDel="00000000" w:rsidR="00000000" w:rsidRPr="00000000">
        <w:rPr>
          <w:rtl w:val="0"/>
        </w:rPr>
        <w:t xml:space="preserve">: The </w:t>
      </w:r>
      <w:r w:rsidDel="00000000" w:rsidR="00000000" w:rsidRPr="00000000">
        <w:rPr>
          <w:b w:val="1"/>
          <w:rtl w:val="0"/>
        </w:rPr>
        <w:t xml:space="preserve">Pod</w:t>
      </w:r>
      <w:r w:rsidDel="00000000" w:rsidR="00000000" w:rsidRPr="00000000">
        <w:rPr>
          <w:rtl w:val="0"/>
        </w:rPr>
        <w:t xml:space="preserve"> uses the </w:t>
      </w: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to configure the application running inside the container via environment variables or volumes.</w:t>
      </w:r>
    </w:p>
    <w:p w:rsidR="00000000" w:rsidDel="00000000" w:rsidP="00000000" w:rsidRDefault="00000000" w:rsidRPr="00000000" w14:paraId="000002E7">
      <w:pPr>
        <w:numPr>
          <w:ilvl w:val="1"/>
          <w:numId w:val="36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ConfigMap/Secret → Deployment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can reference the same </w:t>
      </w: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to configure Pods dynamically.</w:t>
      </w:r>
    </w:p>
    <w:p w:rsidR="00000000" w:rsidDel="00000000" w:rsidP="00000000" w:rsidRDefault="00000000" w:rsidRPr="00000000" w14:paraId="00000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75fjdnr7xp4g" w:id="75"/>
      <w:bookmarkEnd w:id="75"/>
      <w:r w:rsidDel="00000000" w:rsidR="00000000" w:rsidRPr="00000000">
        <w:rPr>
          <w:b w:val="1"/>
          <w:color w:val="000000"/>
          <w:sz w:val="26"/>
          <w:szCs w:val="26"/>
          <w:rtl w:val="0"/>
        </w:rPr>
        <w:t xml:space="preserve">7. PersistentVolume (PV) and PersistentVolumeClaim (PVC)</w:t>
      </w:r>
    </w:p>
    <w:p w:rsidR="00000000" w:rsidDel="00000000" w:rsidP="00000000" w:rsidRDefault="00000000" w:rsidRPr="00000000" w14:paraId="000002EA">
      <w:pPr>
        <w:spacing w:after="240" w:before="240" w:lineRule="auto"/>
        <w:rPr/>
      </w:pPr>
      <w:r w:rsidDel="00000000" w:rsidR="00000000" w:rsidRPr="00000000">
        <w:rPr>
          <w:rtl w:val="0"/>
        </w:rPr>
        <w:t xml:space="preserve">A </w:t>
      </w:r>
      <w:r w:rsidDel="00000000" w:rsidR="00000000" w:rsidRPr="00000000">
        <w:rPr>
          <w:b w:val="1"/>
          <w:rtl w:val="0"/>
        </w:rPr>
        <w:t xml:space="preserve">PersistentVolume (PV)</w:t>
      </w:r>
      <w:r w:rsidDel="00000000" w:rsidR="00000000" w:rsidRPr="00000000">
        <w:rPr>
          <w:rtl w:val="0"/>
        </w:rPr>
        <w:t xml:space="preserve"> is a piece of storage in the Kubernetes cluster, and a </w:t>
      </w:r>
      <w:r w:rsidDel="00000000" w:rsidR="00000000" w:rsidRPr="00000000">
        <w:rPr>
          <w:b w:val="1"/>
          <w:rtl w:val="0"/>
        </w:rPr>
        <w:t xml:space="preserve">PersistentVolumeClaim (PVC)</w:t>
      </w:r>
      <w:r w:rsidDel="00000000" w:rsidR="00000000" w:rsidRPr="00000000">
        <w:rPr>
          <w:rtl w:val="0"/>
        </w:rPr>
        <w:t xml:space="preserve"> is a request for storage by a user or application.</w:t>
      </w:r>
    </w:p>
    <w:p w:rsidR="00000000" w:rsidDel="00000000" w:rsidP="00000000" w:rsidRDefault="00000000" w:rsidRPr="00000000" w14:paraId="000002EB">
      <w:pPr>
        <w:pStyle w:val="Heading4"/>
        <w:keepNext w:val="0"/>
        <w:keepLines w:val="0"/>
        <w:spacing w:after="40" w:before="240" w:lineRule="auto"/>
        <w:rPr/>
      </w:pPr>
      <w:bookmarkStart w:colFirst="0" w:colLast="0" w:name="_kmz3l3ka0yow" w:id="76"/>
      <w:bookmarkEnd w:id="76"/>
      <w:r w:rsidDel="00000000" w:rsidR="00000000" w:rsidRPr="00000000">
        <w:rPr>
          <w:b w:val="1"/>
          <w:color w:val="000000"/>
          <w:sz w:val="22"/>
          <w:szCs w:val="22"/>
          <w:rtl w:val="0"/>
        </w:rPr>
        <w:t xml:space="preserve">PersistentVolume YAML Example:</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capacity:</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persistentVolumeReclaimPolicy: Retain</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/tmp/data</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4"/>
        <w:keepNext w:val="0"/>
        <w:keepLines w:val="0"/>
        <w:spacing w:after="40" w:before="240" w:lineRule="auto"/>
        <w:rPr/>
      </w:pPr>
      <w:bookmarkStart w:colFirst="0" w:colLast="0" w:name="_tkdxefb9xh11" w:id="77"/>
      <w:bookmarkEnd w:id="77"/>
      <w:r w:rsidDel="00000000" w:rsidR="00000000" w:rsidRPr="00000000">
        <w:rPr>
          <w:b w:val="1"/>
          <w:color w:val="000000"/>
          <w:sz w:val="22"/>
          <w:szCs w:val="22"/>
          <w:rtl w:val="0"/>
        </w:rPr>
        <w:t xml:space="preserve">PersistentVolumeClaim YAML Example:</w:t>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myapp-pvc</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4"/>
        <w:keepNext w:val="0"/>
        <w:keepLines w:val="0"/>
        <w:spacing w:after="40" w:before="240" w:lineRule="auto"/>
        <w:rPr>
          <w:b w:val="1"/>
          <w:color w:val="000000"/>
          <w:sz w:val="22"/>
          <w:szCs w:val="22"/>
        </w:rPr>
      </w:pPr>
      <w:bookmarkStart w:colFirst="0" w:colLast="0" w:name="_uabisau9yg50" w:id="78"/>
      <w:bookmarkEnd w:id="78"/>
      <w:r w:rsidDel="00000000" w:rsidR="00000000" w:rsidRPr="00000000">
        <w:rPr>
          <w:b w:val="1"/>
          <w:color w:val="000000"/>
          <w:sz w:val="22"/>
          <w:szCs w:val="22"/>
          <w:rtl w:val="0"/>
        </w:rPr>
        <w:t xml:space="preserve">Linking PV, PVC, and Pods:</w:t>
      </w:r>
    </w:p>
    <w:p w:rsidR="00000000" w:rsidDel="00000000" w:rsidP="00000000" w:rsidRDefault="00000000" w:rsidRPr="00000000" w14:paraId="00000306">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can mount a </w:t>
      </w:r>
      <w:r w:rsidDel="00000000" w:rsidR="00000000" w:rsidRPr="00000000">
        <w:rPr>
          <w:b w:val="1"/>
          <w:rtl w:val="0"/>
        </w:rPr>
        <w:t xml:space="preserve">PVC</w:t>
      </w:r>
      <w:r w:rsidDel="00000000" w:rsidR="00000000" w:rsidRPr="00000000">
        <w:rPr>
          <w:rtl w:val="0"/>
        </w:rPr>
        <w:t xml:space="preserve"> to access storage.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myapp-volume</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/data</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myapp-volume</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persistentVolumeClaim:</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claimName: myapp-pvc</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281"/>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319">
      <w:pPr>
        <w:numPr>
          <w:ilvl w:val="1"/>
          <w:numId w:val="28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PVC → PV</w:t>
      </w:r>
      <w:r w:rsidDel="00000000" w:rsidR="00000000" w:rsidRPr="00000000">
        <w:rPr>
          <w:rtl w:val="0"/>
        </w:rPr>
        <w:t xml:space="preserve">: The </w:t>
      </w:r>
      <w:r w:rsidDel="00000000" w:rsidR="00000000" w:rsidRPr="00000000">
        <w:rPr>
          <w:b w:val="1"/>
          <w:rtl w:val="0"/>
        </w:rPr>
        <w:t xml:space="preserve">PVC</w:t>
      </w:r>
      <w:r w:rsidDel="00000000" w:rsidR="00000000" w:rsidRPr="00000000">
        <w:rPr>
          <w:rtl w:val="0"/>
        </w:rPr>
        <w:t xml:space="preserve"> binds to an available </w:t>
      </w:r>
      <w:r w:rsidDel="00000000" w:rsidR="00000000" w:rsidRPr="00000000">
        <w:rPr>
          <w:b w:val="1"/>
          <w:rtl w:val="0"/>
        </w:rPr>
        <w:t xml:space="preserve">PV</w:t>
      </w:r>
      <w:r w:rsidDel="00000000" w:rsidR="00000000" w:rsidRPr="00000000">
        <w:rPr>
          <w:rtl w:val="0"/>
        </w:rPr>
        <w:t xml:space="preserve">. The </w:t>
      </w:r>
      <w:r w:rsidDel="00000000" w:rsidR="00000000" w:rsidRPr="00000000">
        <w:rPr>
          <w:b w:val="1"/>
          <w:rtl w:val="0"/>
        </w:rPr>
        <w:t xml:space="preserve">PVC</w:t>
      </w:r>
      <w:r w:rsidDel="00000000" w:rsidR="00000000" w:rsidRPr="00000000">
        <w:rPr>
          <w:rtl w:val="0"/>
        </w:rPr>
        <w:t xml:space="preserve"> specifies storage requirements, and the </w:t>
      </w:r>
      <w:r w:rsidDel="00000000" w:rsidR="00000000" w:rsidRPr="00000000">
        <w:rPr>
          <w:b w:val="1"/>
          <w:rtl w:val="0"/>
        </w:rPr>
        <w:t xml:space="preserve">PV</w:t>
      </w:r>
      <w:r w:rsidDel="00000000" w:rsidR="00000000" w:rsidRPr="00000000">
        <w:rPr>
          <w:rtl w:val="0"/>
        </w:rPr>
        <w:t xml:space="preserve">provides storage.</w:t>
      </w:r>
    </w:p>
    <w:p w:rsidR="00000000" w:rsidDel="00000000" w:rsidP="00000000" w:rsidRDefault="00000000" w:rsidRPr="00000000" w14:paraId="0000031A">
      <w:pPr>
        <w:numPr>
          <w:ilvl w:val="1"/>
          <w:numId w:val="28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PVC → Pod</w:t>
      </w:r>
      <w:r w:rsidDel="00000000" w:rsidR="00000000" w:rsidRPr="00000000">
        <w:rPr>
          <w:rtl w:val="0"/>
        </w:rPr>
        <w:t xml:space="preserve">: The </w:t>
      </w:r>
      <w:r w:rsidDel="00000000" w:rsidR="00000000" w:rsidRPr="00000000">
        <w:rPr>
          <w:b w:val="1"/>
          <w:rtl w:val="0"/>
        </w:rPr>
        <w:t xml:space="preserve">Pod</w:t>
      </w:r>
      <w:r w:rsidDel="00000000" w:rsidR="00000000" w:rsidRPr="00000000">
        <w:rPr>
          <w:rtl w:val="0"/>
        </w:rPr>
        <w:t xml:space="preserve"> uses the </w:t>
      </w:r>
      <w:r w:rsidDel="00000000" w:rsidR="00000000" w:rsidRPr="00000000">
        <w:rPr>
          <w:b w:val="1"/>
          <w:rtl w:val="0"/>
        </w:rPr>
        <w:t xml:space="preserve">PVC</w:t>
      </w:r>
      <w:r w:rsidDel="00000000" w:rsidR="00000000" w:rsidRPr="00000000">
        <w:rPr>
          <w:rtl w:val="0"/>
        </w:rPr>
        <w:t xml:space="preserve"> to mount persistent storage.</w:t>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1"/>
        <w:keepNext w:val="0"/>
        <w:keepLines w:val="0"/>
        <w:spacing w:before="280" w:lineRule="auto"/>
        <w:rPr/>
      </w:pPr>
      <w:bookmarkStart w:colFirst="0" w:colLast="0" w:name="_6mzm3vx32k1p" w:id="79"/>
      <w:bookmarkEnd w:id="79"/>
      <w:r w:rsidDel="00000000" w:rsidR="00000000" w:rsidRPr="00000000">
        <w:rPr>
          <w:rtl w:val="0"/>
        </w:rPr>
        <w:t xml:space="preserve">Linking All Objects Together</w:t>
      </w:r>
    </w:p>
    <w:p w:rsidR="00000000" w:rsidDel="00000000" w:rsidP="00000000" w:rsidRDefault="00000000" w:rsidRPr="00000000" w14:paraId="0000031D">
      <w:pPr>
        <w:spacing w:after="240" w:before="240" w:lineRule="auto"/>
        <w:rPr/>
      </w:pPr>
      <w:r w:rsidDel="00000000" w:rsidR="00000000" w:rsidRPr="00000000">
        <w:rPr>
          <w:rtl w:val="0"/>
        </w:rPr>
        <w:t xml:space="preserve">Here's how you could link all the objects together in a Kubernetes application:</w:t>
      </w:r>
    </w:p>
    <w:p w:rsidR="00000000" w:rsidDel="00000000" w:rsidP="00000000" w:rsidRDefault="00000000" w:rsidRPr="00000000" w14:paraId="0000031E">
      <w:pPr>
        <w:numPr>
          <w:ilvl w:val="0"/>
          <w:numId w:val="213"/>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creates and manages </w:t>
      </w:r>
      <w:r w:rsidDel="00000000" w:rsidR="00000000" w:rsidRPr="00000000">
        <w:rPr>
          <w:b w:val="1"/>
          <w:rtl w:val="0"/>
        </w:rPr>
        <w:t xml:space="preserve">Pods</w:t>
      </w:r>
      <w:r w:rsidDel="00000000" w:rsidR="00000000" w:rsidRPr="00000000">
        <w:rPr>
          <w:rtl w:val="0"/>
        </w:rPr>
        <w:t xml:space="preserve">.</w:t>
      </w:r>
    </w:p>
    <w:p w:rsidR="00000000" w:rsidDel="00000000" w:rsidP="00000000" w:rsidRDefault="00000000" w:rsidRPr="00000000" w14:paraId="0000031F">
      <w:pPr>
        <w:numPr>
          <w:ilvl w:val="0"/>
          <w:numId w:val="213"/>
        </w:numPr>
        <w:spacing w:after="0" w:afterAutospacing="0" w:before="0" w:beforeAutospacing="0" w:lineRule="auto"/>
        <w:ind w:left="720" w:hanging="360"/>
      </w:pPr>
      <w:r w:rsidDel="00000000" w:rsidR="00000000" w:rsidRPr="00000000">
        <w:rPr>
          <w:b w:val="1"/>
          <w:rtl w:val="0"/>
        </w:rPr>
        <w:t xml:space="preserve">Pods</w:t>
      </w:r>
      <w:r w:rsidDel="00000000" w:rsidR="00000000" w:rsidRPr="00000000">
        <w:rPr>
          <w:rtl w:val="0"/>
        </w:rPr>
        <w:t xml:space="preserve"> are exposed through a </w:t>
      </w:r>
      <w:r w:rsidDel="00000000" w:rsidR="00000000" w:rsidRPr="00000000">
        <w:rPr>
          <w:b w:val="1"/>
          <w:rtl w:val="0"/>
        </w:rPr>
        <w:t xml:space="preserve">Service</w:t>
      </w:r>
      <w:r w:rsidDel="00000000" w:rsidR="00000000" w:rsidRPr="00000000">
        <w:rPr>
          <w:rtl w:val="0"/>
        </w:rPr>
        <w:t xml:space="preserve"> that routes traffic to the Pods.</w:t>
      </w:r>
    </w:p>
    <w:p w:rsidR="00000000" w:rsidDel="00000000" w:rsidP="00000000" w:rsidRDefault="00000000" w:rsidRPr="00000000" w14:paraId="00000320">
      <w:pPr>
        <w:numPr>
          <w:ilvl w:val="0"/>
          <w:numId w:val="213"/>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 allows external access to the </w:t>
      </w:r>
      <w:r w:rsidDel="00000000" w:rsidR="00000000" w:rsidRPr="00000000">
        <w:rPr>
          <w:b w:val="1"/>
          <w:rtl w:val="0"/>
        </w:rPr>
        <w:t xml:space="preserve">Service</w:t>
      </w:r>
      <w:r w:rsidDel="00000000" w:rsidR="00000000" w:rsidRPr="00000000">
        <w:rPr>
          <w:rtl w:val="0"/>
        </w:rPr>
        <w:t xml:space="preserve"> (and hence to the Pods) via HTTP/HTTPS.</w:t>
      </w:r>
    </w:p>
    <w:p w:rsidR="00000000" w:rsidDel="00000000" w:rsidP="00000000" w:rsidRDefault="00000000" w:rsidRPr="00000000" w14:paraId="00000321">
      <w:pPr>
        <w:numPr>
          <w:ilvl w:val="0"/>
          <w:numId w:val="213"/>
        </w:numPr>
        <w:spacing w:after="0" w:afterAutospacing="0" w:before="0" w:beforeAutospacing="0" w:lineRule="auto"/>
        <w:ind w:left="720" w:hanging="360"/>
      </w:pPr>
      <w:r w:rsidDel="00000000" w:rsidR="00000000" w:rsidRPr="00000000">
        <w:rPr>
          <w:b w:val="1"/>
          <w:rtl w:val="0"/>
        </w:rPr>
        <w:t xml:space="preserve">ConfigMaps</w:t>
      </w:r>
      <w:r w:rsidDel="00000000" w:rsidR="00000000" w:rsidRPr="00000000">
        <w:rPr>
          <w:rtl w:val="0"/>
        </w:rPr>
        <w:t xml:space="preserve"> and </w:t>
      </w:r>
      <w:r w:rsidDel="00000000" w:rsidR="00000000" w:rsidRPr="00000000">
        <w:rPr>
          <w:b w:val="1"/>
          <w:rtl w:val="0"/>
        </w:rPr>
        <w:t xml:space="preserve">Secrets</w:t>
      </w:r>
      <w:r w:rsidDel="00000000" w:rsidR="00000000" w:rsidRPr="00000000">
        <w:rPr>
          <w:rtl w:val="0"/>
        </w:rPr>
        <w:t xml:space="preserve"> provide configuration data and sensitive data to </w:t>
      </w:r>
      <w:r w:rsidDel="00000000" w:rsidR="00000000" w:rsidRPr="00000000">
        <w:rPr>
          <w:b w:val="1"/>
          <w:rtl w:val="0"/>
        </w:rPr>
        <w:t xml:space="preserve">Pods</w:t>
      </w:r>
      <w:r w:rsidDel="00000000" w:rsidR="00000000" w:rsidRPr="00000000">
        <w:rPr>
          <w:rtl w:val="0"/>
        </w:rPr>
        <w:t xml:space="preserve">.</w:t>
      </w:r>
    </w:p>
    <w:p w:rsidR="00000000" w:rsidDel="00000000" w:rsidP="00000000" w:rsidRDefault="00000000" w:rsidRPr="00000000" w14:paraId="00000322">
      <w:pPr>
        <w:numPr>
          <w:ilvl w:val="0"/>
          <w:numId w:val="213"/>
        </w:numPr>
        <w:spacing w:after="0" w:afterAutospacing="0" w:before="0" w:beforeAutospacing="0" w:lineRule="auto"/>
        <w:ind w:left="720" w:hanging="360"/>
      </w:pPr>
      <w:r w:rsidDel="00000000" w:rsidR="00000000" w:rsidRPr="00000000">
        <w:rPr>
          <w:b w:val="1"/>
          <w:rtl w:val="0"/>
        </w:rPr>
        <w:t xml:space="preserve">ReplicaSets</w:t>
      </w:r>
      <w:r w:rsidDel="00000000" w:rsidR="00000000" w:rsidRPr="00000000">
        <w:rPr>
          <w:rtl w:val="0"/>
        </w:rPr>
        <w:t xml:space="preserve"> (managed by </w:t>
      </w:r>
      <w:r w:rsidDel="00000000" w:rsidR="00000000" w:rsidRPr="00000000">
        <w:rPr>
          <w:b w:val="1"/>
          <w:rtl w:val="0"/>
        </w:rPr>
        <w:t xml:space="preserve">Deployments</w:t>
      </w:r>
      <w:r w:rsidDel="00000000" w:rsidR="00000000" w:rsidRPr="00000000">
        <w:rPr>
          <w:rtl w:val="0"/>
        </w:rPr>
        <w:t xml:space="preserve">) ensure the correct number of </w:t>
      </w:r>
      <w:r w:rsidDel="00000000" w:rsidR="00000000" w:rsidRPr="00000000">
        <w:rPr>
          <w:b w:val="1"/>
          <w:rtl w:val="0"/>
        </w:rPr>
        <w:t xml:space="preserve">Pods</w:t>
      </w:r>
      <w:r w:rsidDel="00000000" w:rsidR="00000000" w:rsidRPr="00000000">
        <w:rPr>
          <w:rtl w:val="0"/>
        </w:rPr>
        <w:t xml:space="preserve"> are running.</w:t>
      </w:r>
    </w:p>
    <w:p w:rsidR="00000000" w:rsidDel="00000000" w:rsidP="00000000" w:rsidRDefault="00000000" w:rsidRPr="00000000" w14:paraId="00000323">
      <w:pPr>
        <w:numPr>
          <w:ilvl w:val="0"/>
          <w:numId w:val="213"/>
        </w:numPr>
        <w:spacing w:after="240" w:before="0" w:beforeAutospacing="0" w:lineRule="auto"/>
        <w:ind w:left="720" w:hanging="360"/>
      </w:pPr>
      <w:r w:rsidDel="00000000" w:rsidR="00000000" w:rsidRPr="00000000">
        <w:rPr>
          <w:b w:val="1"/>
          <w:rtl w:val="0"/>
        </w:rPr>
        <w:t xml:space="preserve">PersistentVolumes</w:t>
      </w:r>
      <w:r w:rsidDel="00000000" w:rsidR="00000000" w:rsidRPr="00000000">
        <w:rPr>
          <w:rtl w:val="0"/>
        </w:rPr>
        <w:t xml:space="preserve"> and </w:t>
      </w:r>
      <w:r w:rsidDel="00000000" w:rsidR="00000000" w:rsidRPr="00000000">
        <w:rPr>
          <w:b w:val="1"/>
          <w:rtl w:val="0"/>
        </w:rPr>
        <w:t xml:space="preserve">PersistentVolumeClaims</w:t>
      </w:r>
      <w:r w:rsidDel="00000000" w:rsidR="00000000" w:rsidRPr="00000000">
        <w:rPr>
          <w:rtl w:val="0"/>
        </w:rPr>
        <w:t xml:space="preserve"> provide storage to </w:t>
      </w:r>
      <w:r w:rsidDel="00000000" w:rsidR="00000000" w:rsidRPr="00000000">
        <w:rPr>
          <w:b w:val="1"/>
          <w:rtl w:val="0"/>
        </w:rPr>
        <w:t xml:space="preserve">Pods</w:t>
      </w:r>
      <w:r w:rsidDel="00000000" w:rsidR="00000000" w:rsidRPr="00000000">
        <w:rPr>
          <w:rtl w:val="0"/>
        </w:rPr>
        <w:t xml:space="preserve"> for data persistence.</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wklaqo3rtb9x" w:id="80"/>
      <w:bookmarkEnd w:id="80"/>
      <w:r w:rsidDel="00000000" w:rsidR="00000000" w:rsidRPr="00000000">
        <w:rPr>
          <w:b w:val="1"/>
          <w:color w:val="000000"/>
          <w:sz w:val="26"/>
          <w:szCs w:val="26"/>
          <w:rtl w:val="0"/>
        </w:rPr>
        <w:t xml:space="preserve">Final Example</w:t>
      </w:r>
    </w:p>
    <w:p w:rsidR="00000000" w:rsidDel="00000000" w:rsidP="00000000" w:rsidRDefault="00000000" w:rsidRPr="00000000" w14:paraId="00000326">
      <w:pPr>
        <w:spacing w:after="240" w:before="240" w:lineRule="auto"/>
        <w:rPr/>
      </w:pPr>
      <w:r w:rsidDel="00000000" w:rsidR="00000000" w:rsidRPr="00000000">
        <w:rPr>
          <w:rtl w:val="0"/>
        </w:rPr>
        <w:t xml:space="preserve">Here’s how a full example might look, linking all of these objects together:</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Deployment</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Service</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Ingress</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myapp-ingress</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ConfigMap</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APP_ENV: production</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LOG_LEVEL: debug</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PersistentVolumeClaim</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myapp-pvc</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pacing w:after="240" w:before="240" w:lineRule="auto"/>
        <w:rPr/>
      </w:pPr>
      <w:r w:rsidDel="00000000" w:rsidR="00000000" w:rsidRPr="00000000">
        <w:rPr>
          <w:rtl w:val="0"/>
        </w:rPr>
        <w:t xml:space="preserve">In this example:</w:t>
      </w:r>
    </w:p>
    <w:p w:rsidR="00000000" w:rsidDel="00000000" w:rsidP="00000000" w:rsidRDefault="00000000" w:rsidRPr="00000000" w14:paraId="00000380">
      <w:pPr>
        <w:numPr>
          <w:ilvl w:val="0"/>
          <w:numId w:val="7"/>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manages Pods running Nginx.</w:t>
      </w:r>
    </w:p>
    <w:p w:rsidR="00000000" w:rsidDel="00000000" w:rsidP="00000000" w:rsidRDefault="00000000" w:rsidRPr="00000000" w14:paraId="00000381">
      <w:pPr>
        <w:numPr>
          <w:ilvl w:val="0"/>
          <w:numId w:val="7"/>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 exposes these Pods within the cluster.</w:t>
      </w:r>
    </w:p>
    <w:p w:rsidR="00000000" w:rsidDel="00000000" w:rsidP="00000000" w:rsidRDefault="00000000" w:rsidRPr="00000000" w14:paraId="00000382">
      <w:pPr>
        <w:numPr>
          <w:ilvl w:val="0"/>
          <w:numId w:val="7"/>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 allows external access via the hostname </w:t>
      </w:r>
      <w:r w:rsidDel="00000000" w:rsidR="00000000" w:rsidRPr="00000000">
        <w:rPr>
          <w:rFonts w:ascii="Roboto Mono" w:cs="Roboto Mono" w:eastAsia="Roboto Mono" w:hAnsi="Roboto Mono"/>
          <w:color w:val="188038"/>
          <w:rtl w:val="0"/>
        </w:rPr>
        <w:t xml:space="preserve">myapp.local</w:t>
      </w:r>
      <w:r w:rsidDel="00000000" w:rsidR="00000000" w:rsidRPr="00000000">
        <w:rPr>
          <w:rtl w:val="0"/>
        </w:rPr>
        <w:t xml:space="preserve">.</w:t>
      </w:r>
    </w:p>
    <w:p w:rsidR="00000000" w:rsidDel="00000000" w:rsidP="00000000" w:rsidRDefault="00000000" w:rsidRPr="00000000" w14:paraId="00000383">
      <w:pPr>
        <w:numPr>
          <w:ilvl w:val="0"/>
          <w:numId w:val="7"/>
        </w:numPr>
        <w:spacing w:after="0" w:afterAutospacing="0" w:before="0" w:beforeAutospacing="0" w:lineRule="auto"/>
        <w:ind w:left="720" w:hanging="360"/>
      </w:pPr>
      <w:r w:rsidDel="00000000" w:rsidR="00000000" w:rsidRPr="00000000">
        <w:rPr>
          <w:b w:val="1"/>
          <w:rtl w:val="0"/>
        </w:rPr>
        <w:t xml:space="preserve">ConfigMap</w:t>
      </w:r>
      <w:r w:rsidDel="00000000" w:rsidR="00000000" w:rsidRPr="00000000">
        <w:rPr>
          <w:rtl w:val="0"/>
        </w:rPr>
        <w:t xml:space="preserve"> is used to set environment variables inside the Pods.</w:t>
      </w:r>
    </w:p>
    <w:p w:rsidR="00000000" w:rsidDel="00000000" w:rsidP="00000000" w:rsidRDefault="00000000" w:rsidRPr="00000000" w14:paraId="00000384">
      <w:pPr>
        <w:numPr>
          <w:ilvl w:val="0"/>
          <w:numId w:val="7"/>
        </w:numPr>
        <w:spacing w:after="240" w:before="0" w:beforeAutospacing="0" w:lineRule="auto"/>
        <w:ind w:left="720" w:hanging="360"/>
      </w:pPr>
      <w:r w:rsidDel="00000000" w:rsidR="00000000" w:rsidRPr="00000000">
        <w:rPr>
          <w:b w:val="1"/>
          <w:rtl w:val="0"/>
        </w:rPr>
        <w:t xml:space="preserve">PVC</w:t>
      </w:r>
      <w:r w:rsidDel="00000000" w:rsidR="00000000" w:rsidRPr="00000000">
        <w:rPr>
          <w:rtl w:val="0"/>
        </w:rPr>
        <w:t xml:space="preserve"> provides persistent storage for the application.</w:t>
      </w:r>
    </w:p>
    <w:p w:rsidR="00000000" w:rsidDel="00000000" w:rsidP="00000000" w:rsidRDefault="00000000" w:rsidRPr="00000000" w14:paraId="00000385">
      <w:pPr>
        <w:spacing w:after="240" w:before="240" w:lineRule="auto"/>
        <w:rPr/>
      </w:pPr>
      <w:r w:rsidDel="00000000" w:rsidR="00000000" w:rsidRPr="00000000">
        <w:rPr>
          <w:rtl w:val="0"/>
        </w:rPr>
        <w:t xml:space="preserve">This should give you a clear understanding of how the different Kubernetes objects interact with each other!</w:t>
      </w:r>
    </w:p>
    <w:p w:rsidR="00000000" w:rsidDel="00000000" w:rsidP="00000000" w:rsidRDefault="00000000" w:rsidRPr="00000000" w14:paraId="00000386">
      <w:pPr>
        <w:spacing w:after="240" w:before="240" w:lineRule="auto"/>
        <w:rPr/>
      </w:pPr>
      <w:r w:rsidDel="00000000" w:rsidR="00000000" w:rsidRPr="00000000">
        <w:rPr>
          <w:rtl w:val="0"/>
        </w:rPr>
        <w:t xml:space="preserve">In Kubernetes, a </w:t>
      </w:r>
      <w:r w:rsidDel="00000000" w:rsidR="00000000" w:rsidRPr="00000000">
        <w:rPr>
          <w:b w:val="1"/>
          <w:rtl w:val="0"/>
        </w:rPr>
        <w:t xml:space="preserve">Deployment</w:t>
      </w:r>
      <w:r w:rsidDel="00000000" w:rsidR="00000000" w:rsidRPr="00000000">
        <w:rPr>
          <w:rtl w:val="0"/>
        </w:rPr>
        <w:t xml:space="preserve"> object is used to manage the deployment and scaling of applications by defining a desired state for a set of Pods. Within the Deployment object, two important fields that play a key role in defining which Pods the Deployment manages are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These fields have distinct purposes and are used in different contexts.</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b2mqthg0jwjs" w:id="81"/>
      <w:bookmarkEnd w:id="81"/>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selector</w:t>
      </w:r>
      <w:r w:rsidDel="00000000" w:rsidR="00000000" w:rsidRPr="00000000">
        <w:rPr>
          <w:b w:val="1"/>
          <w:color w:val="000000"/>
          <w:sz w:val="26"/>
          <w:szCs w:val="26"/>
          <w:rtl w:val="0"/>
        </w:rPr>
        <w:t xml:space="preserve"> in a Deployment</w:t>
      </w:r>
    </w:p>
    <w:p w:rsidR="00000000" w:rsidDel="00000000" w:rsidP="00000000" w:rsidRDefault="00000000" w:rsidRPr="00000000" w14:paraId="0000038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field is used to specify a label selector that identifies the set of Pods the </w:t>
      </w:r>
      <w:r w:rsidDel="00000000" w:rsidR="00000000" w:rsidRPr="00000000">
        <w:rPr>
          <w:b w:val="1"/>
          <w:rtl w:val="0"/>
        </w:rPr>
        <w:t xml:space="preserve">Deployment</w:t>
      </w:r>
      <w:r w:rsidDel="00000000" w:rsidR="00000000" w:rsidRPr="00000000">
        <w:rPr>
          <w:rtl w:val="0"/>
        </w:rPr>
        <w:t xml:space="preserve"> should manage. It is essentially a way for the </w:t>
      </w:r>
      <w:r w:rsidDel="00000000" w:rsidR="00000000" w:rsidRPr="00000000">
        <w:rPr>
          <w:b w:val="1"/>
          <w:rtl w:val="0"/>
        </w:rPr>
        <w:t xml:space="preserve">Deployment</w:t>
      </w:r>
      <w:r w:rsidDel="00000000" w:rsidR="00000000" w:rsidRPr="00000000">
        <w:rPr>
          <w:rtl w:val="0"/>
        </w:rPr>
        <w:t xml:space="preserve"> to match the Pods that it is responsible for.</w:t>
      </w:r>
    </w:p>
    <w:p w:rsidR="00000000" w:rsidDel="00000000" w:rsidP="00000000" w:rsidRDefault="00000000" w:rsidRPr="00000000" w14:paraId="00000389">
      <w:pPr>
        <w:numPr>
          <w:ilvl w:val="0"/>
          <w:numId w:val="20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determines which Pods belong to the Deployment. It ensures that the Deployment only manages Pods that have matching labels.</w:t>
      </w:r>
    </w:p>
    <w:p w:rsidR="00000000" w:rsidDel="00000000" w:rsidP="00000000" w:rsidRDefault="00000000" w:rsidRPr="00000000" w14:paraId="0000038A">
      <w:pPr>
        <w:numPr>
          <w:ilvl w:val="0"/>
          <w:numId w:val="20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is primarily used to identify the Pods that the Deployment should manage. If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does not match existing Pods, the Deployment will create new ones based on the template. If it matches existing Pods, the Deployment will manage and update those Pods.</w:t>
      </w:r>
    </w:p>
    <w:p w:rsidR="00000000" w:rsidDel="00000000" w:rsidP="00000000" w:rsidRDefault="00000000" w:rsidRPr="00000000" w14:paraId="0000038B">
      <w:pPr>
        <w:pStyle w:val="Heading4"/>
        <w:keepNext w:val="0"/>
        <w:keepLines w:val="0"/>
        <w:spacing w:after="40" w:before="240" w:lineRule="auto"/>
        <w:rPr>
          <w:b w:val="1"/>
          <w:color w:val="000000"/>
          <w:sz w:val="22"/>
          <w:szCs w:val="22"/>
        </w:rPr>
      </w:pPr>
      <w:bookmarkStart w:colFirst="0" w:colLast="0" w:name="_ga7j7b1cytcu" w:id="82"/>
      <w:bookmarkEnd w:id="82"/>
      <w:r w:rsidDel="00000000" w:rsidR="00000000" w:rsidRPr="00000000">
        <w:rPr>
          <w:b w:val="1"/>
          <w:color w:val="000000"/>
          <w:sz w:val="22"/>
          <w:szCs w:val="22"/>
          <w:rtl w:val="0"/>
        </w:rPr>
        <w:t xml:space="preserve">Example:</w:t>
      </w:r>
    </w:p>
    <w:p w:rsidR="00000000" w:rsidDel="00000000" w:rsidP="00000000" w:rsidRDefault="00000000" w:rsidRPr="00000000" w14:paraId="0000038C">
      <w:pPr>
        <w:rPr/>
      </w:pPr>
      <w:r w:rsidDel="00000000" w:rsidR="00000000" w:rsidRPr="00000000">
        <w:rPr>
          <w:rtl w:val="0"/>
        </w:rPr>
        <w:t xml:space="preserve">yaml</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spacing w:after="240" w:before="240" w:lineRule="auto"/>
        <w:rPr/>
      </w:pPr>
      <w:r w:rsidDel="00000000" w:rsidR="00000000" w:rsidRPr="00000000">
        <w:rPr>
          <w:rtl w:val="0"/>
        </w:rPr>
        <w:t xml:space="preserve">This selector matches Pods that have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If any existing Pods have this label, the Deployment will manage those Pods. If no Pods match, the Deployment will create new Pods based on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5y47gyobmxgy" w:id="83"/>
      <w:bookmarkEnd w:id="8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in a Deployment</w:t>
      </w:r>
    </w:p>
    <w:p w:rsidR="00000000" w:rsidDel="00000000" w:rsidP="00000000" w:rsidRDefault="00000000" w:rsidRPr="00000000" w14:paraId="0000039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field in a Deployment specifies the Pod template that is used to create new Pods. The </w:t>
      </w:r>
      <w:r w:rsidDel="00000000" w:rsidR="00000000" w:rsidRPr="00000000">
        <w:rPr>
          <w:b w:val="1"/>
          <w:rtl w:val="0"/>
        </w:rPr>
        <w:t xml:space="preserve">Pod template describes</w:t>
      </w:r>
      <w:r w:rsidDel="00000000" w:rsidR="00000000" w:rsidRPr="00000000">
        <w:rPr>
          <w:rtl w:val="0"/>
        </w:rPr>
        <w:t xml:space="preserve"> the specification for the Pods, including their containers, volumes, environment variables, labels, and more.</w:t>
      </w:r>
    </w:p>
    <w:p w:rsidR="00000000" w:rsidDel="00000000" w:rsidP="00000000" w:rsidRDefault="00000000" w:rsidRPr="00000000" w14:paraId="00000396">
      <w:pPr>
        <w:numPr>
          <w:ilvl w:val="0"/>
          <w:numId w:val="22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defines the desired state of the Pods that the Deployment will create. This includes the containers, their images, resource limits, and any other configuration that the Pod should have.</w:t>
      </w:r>
    </w:p>
    <w:p w:rsidR="00000000" w:rsidDel="00000000" w:rsidP="00000000" w:rsidRDefault="00000000" w:rsidRPr="00000000" w14:paraId="00000397">
      <w:pPr>
        <w:numPr>
          <w:ilvl w:val="0"/>
          <w:numId w:val="22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is used by the </w:t>
      </w:r>
      <w:r w:rsidDel="00000000" w:rsidR="00000000" w:rsidRPr="00000000">
        <w:rPr>
          <w:b w:val="1"/>
          <w:rtl w:val="0"/>
        </w:rPr>
        <w:t xml:space="preserve">Deployment</w:t>
      </w:r>
      <w:r w:rsidDel="00000000" w:rsidR="00000000" w:rsidRPr="00000000">
        <w:rPr>
          <w:rtl w:val="0"/>
        </w:rPr>
        <w:t xml:space="preserve"> to create Pods that match 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specifies how to configure the Pods and what containers to run inside them.</w:t>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o3ws7o4wwrrz" w:id="84"/>
      <w:bookmarkEnd w:id="84"/>
      <w:r w:rsidDel="00000000" w:rsidR="00000000" w:rsidRPr="00000000">
        <w:rPr>
          <w:b w:val="1"/>
          <w:color w:val="000000"/>
          <w:sz w:val="22"/>
          <w:szCs w:val="22"/>
          <w:rtl w:val="0"/>
        </w:rPr>
        <w:t xml:space="preserve">Example:</w:t>
      </w:r>
    </w:p>
    <w:p w:rsidR="00000000" w:rsidDel="00000000" w:rsidP="00000000" w:rsidRDefault="00000000" w:rsidRPr="00000000" w14:paraId="00000399">
      <w:pPr>
        <w:rPr/>
      </w:pPr>
      <w:r w:rsidDel="00000000" w:rsidR="00000000" w:rsidRPr="00000000">
        <w:rPr>
          <w:rtl w:val="0"/>
        </w:rPr>
        <w:t xml:space="preserve">yaml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t xml:space="preserve">In this example, the </w:t>
      </w:r>
      <w:r w:rsidDel="00000000" w:rsidR="00000000" w:rsidRPr="00000000">
        <w:rPr>
          <w:b w:val="1"/>
          <w:rtl w:val="0"/>
        </w:rPr>
        <w:t xml:space="preserve">Pod template</w:t>
      </w:r>
      <w:r w:rsidDel="00000000" w:rsidR="00000000" w:rsidRPr="00000000">
        <w:rPr>
          <w:rtl w:val="0"/>
        </w:rPr>
        <w:t xml:space="preserve"> describes a Pod with a container running the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image and exposing port 80.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in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metadata section matches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from the previous example, so the Deployment will manage Pods with this label.</w:t>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1"/>
        <w:keepNext w:val="0"/>
        <w:keepLines w:val="0"/>
        <w:spacing w:before="280" w:lineRule="auto"/>
        <w:rPr>
          <w:rFonts w:ascii="Roboto Mono" w:cs="Roboto Mono" w:eastAsia="Roboto Mono" w:hAnsi="Roboto Mono"/>
          <w:color w:val="188038"/>
        </w:rPr>
      </w:pPr>
      <w:bookmarkStart w:colFirst="0" w:colLast="0" w:name="_rsci4i6ggb46" w:id="85"/>
      <w:bookmarkEnd w:id="85"/>
      <w:r w:rsidDel="00000000" w:rsidR="00000000" w:rsidRPr="00000000">
        <w:rPr>
          <w:color w:val="000000"/>
          <w:rtl w:val="0"/>
        </w:rPr>
        <w:t xml:space="preserve">Key Differences Between </w:t>
      </w:r>
      <w:r w:rsidDel="00000000" w:rsidR="00000000" w:rsidRPr="00000000">
        <w:rPr>
          <w:rFonts w:ascii="Roboto Mono" w:cs="Roboto Mono" w:eastAsia="Roboto Mono" w:hAnsi="Roboto Mono"/>
          <w:color w:val="188038"/>
          <w:rtl w:val="0"/>
        </w:rPr>
        <w:t xml:space="preserve">selector</w:t>
      </w:r>
      <w:r w:rsidDel="00000000" w:rsidR="00000000" w:rsidRPr="00000000">
        <w:rPr>
          <w:color w:val="000000"/>
          <w:rtl w:val="0"/>
        </w:rPr>
        <w:t xml:space="preserve"> and </w:t>
      </w:r>
      <w:r w:rsidDel="00000000" w:rsidR="00000000" w:rsidRPr="00000000">
        <w:rPr>
          <w:rFonts w:ascii="Roboto Mono" w:cs="Roboto Mono" w:eastAsia="Roboto Mono" w:hAnsi="Roboto Mono"/>
          <w:color w:val="188038"/>
          <w:rtl w:val="0"/>
        </w:rPr>
        <w:t xml:space="preserve">template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9652529381706"/>
        <w:gridCol w:w="3132.754215636178"/>
        <w:gridCol w:w="2386.632600919775"/>
        <w:gridCol w:w="2716.6479305058765"/>
        <w:tblGridChange w:id="0">
          <w:tblGrid>
            <w:gridCol w:w="1123.9652529381706"/>
            <w:gridCol w:w="3132.754215636178"/>
            <w:gridCol w:w="2386.632600919775"/>
            <w:gridCol w:w="2716.64793050587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b w:val="1"/>
                <w:rtl w:val="0"/>
              </w:rPr>
              <w:t xml:space="preserve">Example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Specifies the label selector to identify the Pods that the Deployment manages.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It ensures that the Deployment only manages Pods with specific labels.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Fonts w:ascii="Roboto Mono" w:cs="Roboto Mono" w:eastAsia="Roboto Mono" w:hAnsi="Roboto Mono"/>
                <w:color w:val="188038"/>
                <w:rtl w:val="0"/>
              </w:rPr>
              <w:t xml:space="preserve">matchLabels: { app: myapp }</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Defines the specification of the Pods (containers, labels, environment variables, etc.) that will be created by the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It provides the Pod specification that the Deployment uses to create new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Fonts w:ascii="Roboto Mono" w:cs="Roboto Mono" w:eastAsia="Roboto Mono" w:hAnsi="Roboto Mono"/>
                <w:color w:val="188038"/>
                <w:rtl w:val="0"/>
              </w:rPr>
              <w:t xml:space="preserve">spec: { containers: [{ name: "nginx", image: "nginx:latest" }]}</w:t>
            </w:r>
            <w:r w:rsidDel="00000000" w:rsidR="00000000" w:rsidRPr="00000000">
              <w:rPr>
                <w:rtl w:val="0"/>
              </w:rPr>
            </w:r>
          </w:p>
        </w:tc>
      </w:tr>
    </w:tbl>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u88khnacoz79" w:id="86"/>
      <w:bookmarkEnd w:id="86"/>
      <w:r w:rsidDel="00000000" w:rsidR="00000000" w:rsidRPr="00000000">
        <w:rPr>
          <w:b w:val="1"/>
          <w:color w:val="000000"/>
          <w:sz w:val="26"/>
          <w:szCs w:val="26"/>
          <w:rtl w:val="0"/>
        </w:rPr>
        <w:t xml:space="preserve">How They Work Together</w:t>
      </w:r>
    </w:p>
    <w:p w:rsidR="00000000" w:rsidDel="00000000" w:rsidP="00000000" w:rsidRDefault="00000000" w:rsidRPr="00000000" w14:paraId="000003B8">
      <w:pPr>
        <w:numPr>
          <w:ilvl w:val="0"/>
          <w:numId w:val="25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Ensures that the Deployment manages the correct set of Pods based on their labels.</w:t>
      </w:r>
    </w:p>
    <w:p w:rsidR="00000000" w:rsidDel="00000000" w:rsidP="00000000" w:rsidRDefault="00000000" w:rsidRPr="00000000" w14:paraId="000003B9">
      <w:pPr>
        <w:numPr>
          <w:ilvl w:val="0"/>
          <w:numId w:val="25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Specifies how those Pods should be configured when they are created (what containers to run, environment variables, ports, etc.).</w:t>
      </w:r>
    </w:p>
    <w:p w:rsidR="00000000" w:rsidDel="00000000" w:rsidP="00000000" w:rsidRDefault="00000000" w:rsidRPr="00000000" w14:paraId="000003BA">
      <w:pPr>
        <w:spacing w:after="240" w:before="240" w:lineRule="auto"/>
        <w:rPr/>
      </w:pPr>
      <w:r w:rsidDel="00000000" w:rsidR="00000000" w:rsidRPr="00000000">
        <w:rPr>
          <w:rtl w:val="0"/>
        </w:rPr>
        <w:t xml:space="preserve">When you define a </w:t>
      </w:r>
      <w:r w:rsidDel="00000000" w:rsidR="00000000" w:rsidRPr="00000000">
        <w:rPr>
          <w:b w:val="1"/>
          <w:rtl w:val="0"/>
        </w:rPr>
        <w:t xml:space="preserve">Deployment</w:t>
      </w:r>
      <w:r w:rsidDel="00000000" w:rsidR="00000000" w:rsidRPr="00000000">
        <w:rPr>
          <w:rtl w:val="0"/>
        </w:rPr>
        <w:t xml:space="preserve"> in Kubernetes,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work together to ensure that:</w:t>
      </w:r>
    </w:p>
    <w:p w:rsidR="00000000" w:rsidDel="00000000" w:rsidP="00000000" w:rsidRDefault="00000000" w:rsidRPr="00000000" w14:paraId="000003BB">
      <w:pPr>
        <w:numPr>
          <w:ilvl w:val="0"/>
          <w:numId w:val="47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Deployment</w:t>
      </w:r>
      <w:r w:rsidDel="00000000" w:rsidR="00000000" w:rsidRPr="00000000">
        <w:rPr>
          <w:rtl w:val="0"/>
        </w:rPr>
        <w:t xml:space="preserve"> targets the correct Pods based on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w:t>
      </w:r>
    </w:p>
    <w:p w:rsidR="00000000" w:rsidDel="00000000" w:rsidP="00000000" w:rsidRDefault="00000000" w:rsidRPr="00000000" w14:paraId="000003BC">
      <w:pPr>
        <w:numPr>
          <w:ilvl w:val="0"/>
          <w:numId w:val="475"/>
        </w:numPr>
        <w:spacing w:after="240" w:before="0" w:beforeAutospacing="0" w:lineRule="auto"/>
        <w:ind w:left="720" w:hanging="360"/>
      </w:pPr>
      <w:r w:rsidDel="00000000" w:rsidR="00000000" w:rsidRPr="00000000">
        <w:rPr>
          <w:rtl w:val="0"/>
        </w:rPr>
        <w:t xml:space="preserve">If the </w:t>
      </w:r>
      <w:r w:rsidDel="00000000" w:rsidR="00000000" w:rsidRPr="00000000">
        <w:rPr>
          <w:b w:val="1"/>
          <w:rtl w:val="0"/>
        </w:rPr>
        <w:t xml:space="preserve">Deployment</w:t>
      </w:r>
      <w:r w:rsidDel="00000000" w:rsidR="00000000" w:rsidRPr="00000000">
        <w:rPr>
          <w:rtl w:val="0"/>
        </w:rPr>
        <w:t xml:space="preserve"> needs to create new Pods (either because none exist that match the selector, or because existing Pods need to be updated or replaced),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provides the configuration for those Pods.</w:t>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1"/>
        <w:keepNext w:val="0"/>
        <w:keepLines w:val="0"/>
        <w:spacing w:before="280" w:lineRule="auto"/>
        <w:rPr/>
      </w:pPr>
      <w:bookmarkStart w:colFirst="0" w:colLast="0" w:name="_7mwoiamobfps" w:id="87"/>
      <w:bookmarkEnd w:id="87"/>
      <w:r w:rsidDel="00000000" w:rsidR="00000000" w:rsidRPr="00000000">
        <w:rPr>
          <w:color w:val="000000"/>
          <w:rtl w:val="0"/>
        </w:rPr>
        <w:t xml:space="preserve">Example Deployment YAML with </w:t>
      </w:r>
      <w:r w:rsidDel="00000000" w:rsidR="00000000" w:rsidRPr="00000000">
        <w:rPr>
          <w:rFonts w:ascii="Roboto Mono" w:cs="Roboto Mono" w:eastAsia="Roboto Mono" w:hAnsi="Roboto Mono"/>
          <w:color w:val="188038"/>
          <w:rtl w:val="0"/>
        </w:rPr>
        <w:t xml:space="preserve">selector</w:t>
      </w:r>
      <w:r w:rsidDel="00000000" w:rsidR="00000000" w:rsidRPr="00000000">
        <w:rPr>
          <w:color w:val="000000"/>
          <w:rtl w:val="0"/>
        </w:rPr>
        <w:t xml:space="preserve"> and </w:t>
      </w:r>
      <w:r w:rsidDel="00000000" w:rsidR="00000000" w:rsidRPr="00000000">
        <w:rPr>
          <w:rFonts w:ascii="Roboto Mono" w:cs="Roboto Mono" w:eastAsia="Roboto Mono" w:hAnsi="Roboto Mono"/>
          <w:color w:val="188038"/>
          <w:rtl w:val="0"/>
        </w:rPr>
        <w:t xml:space="preserve">template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  # This label must match the selector to associate the Pod with the Deployment.</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tl w:val="0"/>
        </w:rPr>
        <w:t xml:space="preserve">In this example:</w:t>
      </w:r>
    </w:p>
    <w:p w:rsidR="00000000" w:rsidDel="00000000" w:rsidP="00000000" w:rsidRDefault="00000000" w:rsidRPr="00000000" w14:paraId="000003D4">
      <w:pPr>
        <w:numPr>
          <w:ilvl w:val="0"/>
          <w:numId w:val="127"/>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is set to match Pods with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w:t>
      </w:r>
    </w:p>
    <w:p w:rsidR="00000000" w:rsidDel="00000000" w:rsidP="00000000" w:rsidRDefault="00000000" w:rsidRPr="00000000" w14:paraId="000003D5">
      <w:pPr>
        <w:numPr>
          <w:ilvl w:val="0"/>
          <w:numId w:val="127"/>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describes the Pods that will be created by the Deployment, with the same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This ensures that the Deployment will manage these Pods and ensure the desired state (3 replicas) is met.</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99ws8n8jse89" w:id="88"/>
      <w:bookmarkEnd w:id="88"/>
      <w:r w:rsidDel="00000000" w:rsidR="00000000" w:rsidRPr="00000000">
        <w:rPr>
          <w:b w:val="1"/>
          <w:color w:val="000000"/>
          <w:sz w:val="26"/>
          <w:szCs w:val="26"/>
          <w:rtl w:val="0"/>
        </w:rPr>
        <w:t xml:space="preserve">In Summary:</w:t>
      </w:r>
    </w:p>
    <w:p w:rsidR="00000000" w:rsidDel="00000000" w:rsidP="00000000" w:rsidRDefault="00000000" w:rsidRPr="00000000" w14:paraId="000003D7">
      <w:pPr>
        <w:numPr>
          <w:ilvl w:val="0"/>
          <w:numId w:val="26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is used to identify which Pods are part of the Deployment, typically using label selectors.</w:t>
      </w:r>
    </w:p>
    <w:p w:rsidR="00000000" w:rsidDel="00000000" w:rsidP="00000000" w:rsidRDefault="00000000" w:rsidRPr="00000000" w14:paraId="000003D8">
      <w:pPr>
        <w:numPr>
          <w:ilvl w:val="0"/>
          <w:numId w:val="26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defines how the Pods should look when the Deployment creates them, including container images, ports, and labels.</w:t>
      </w:r>
    </w:p>
    <w:p w:rsidR="00000000" w:rsidDel="00000000" w:rsidP="00000000" w:rsidRDefault="00000000" w:rsidRPr="00000000" w14:paraId="000003D9">
      <w:pPr>
        <w:spacing w:after="240" w:before="240" w:lineRule="auto"/>
        <w:rPr/>
      </w:pPr>
      <w:r w:rsidDel="00000000" w:rsidR="00000000" w:rsidRPr="00000000">
        <w:rPr>
          <w:rtl w:val="0"/>
        </w:rPr>
        <w:t xml:space="preserve">Both are necessary for a </w:t>
      </w:r>
      <w:r w:rsidDel="00000000" w:rsidR="00000000" w:rsidRPr="00000000">
        <w:rPr>
          <w:b w:val="1"/>
          <w:rtl w:val="0"/>
        </w:rPr>
        <w:t xml:space="preserve">Deployment</w:t>
      </w:r>
      <w:r w:rsidDel="00000000" w:rsidR="00000000" w:rsidRPr="00000000">
        <w:rPr>
          <w:rtl w:val="0"/>
        </w:rPr>
        <w:t xml:space="preserve"> to manage Pods effectively and ensure that the desired state of the application (in terms of replica counts and Pod configuration) is maintained.</w:t>
      </w:r>
    </w:p>
    <w:p w:rsidR="00000000" w:rsidDel="00000000" w:rsidP="00000000" w:rsidRDefault="00000000" w:rsidRPr="00000000" w14:paraId="000003DA">
      <w:pPr>
        <w:rPr/>
      </w:pPr>
      <w:r w:rsidDel="00000000" w:rsidR="00000000" w:rsidRPr="00000000">
        <w:rPr>
          <w:rtl w:val="0"/>
        </w:rPr>
        <w:t xml:space="preserve">advantages of k8 over monolithic application arch with realtime scenarios and interview questions for beginner to pro</w:t>
      </w:r>
    </w:p>
    <w:p w:rsidR="00000000" w:rsidDel="00000000" w:rsidP="00000000" w:rsidRDefault="00000000" w:rsidRPr="00000000" w14:paraId="000003DB">
      <w:pPr>
        <w:spacing w:after="240" w:before="240" w:lineRule="auto"/>
        <w:rPr/>
      </w:pPr>
      <w:r w:rsidDel="00000000" w:rsidR="00000000" w:rsidRPr="00000000">
        <w:rPr>
          <w:rtl w:val="0"/>
        </w:rPr>
        <w:t xml:space="preserve">Kubernetes (K8s) is a container orchestration platform that is often compared to traditional monolithic application architectures. Below are the advantages of Kubernetes over monolithic applications, with real-world examples, followed by a set of interview questions suitable for beginners to advanced professionals.</w:t>
      </w:r>
    </w:p>
    <w:p w:rsidR="00000000" w:rsidDel="00000000" w:rsidP="00000000" w:rsidRDefault="00000000" w:rsidRPr="00000000" w14:paraId="000003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1"/>
        <w:keepNext w:val="0"/>
        <w:keepLines w:val="0"/>
        <w:spacing w:before="280" w:lineRule="auto"/>
        <w:rPr/>
      </w:pPr>
      <w:bookmarkStart w:colFirst="0" w:colLast="0" w:name="_a3lpsg55wl0q" w:id="89"/>
      <w:bookmarkEnd w:id="89"/>
      <w:r w:rsidDel="00000000" w:rsidR="00000000" w:rsidRPr="00000000">
        <w:rPr>
          <w:rtl w:val="0"/>
        </w:rPr>
        <w:t xml:space="preserve">Advantages of Kubernetes (K8s) over Monolithic Application Architecture</w:t>
      </w:r>
    </w:p>
    <w:p w:rsidR="00000000" w:rsidDel="00000000" w:rsidP="00000000" w:rsidRDefault="00000000" w:rsidRPr="00000000" w14:paraId="000003DE">
      <w:pPr>
        <w:pStyle w:val="Heading4"/>
        <w:keepNext w:val="0"/>
        <w:keepLines w:val="0"/>
        <w:spacing w:after="40" w:before="240" w:lineRule="auto"/>
        <w:rPr>
          <w:b w:val="1"/>
          <w:color w:val="000000"/>
          <w:sz w:val="22"/>
          <w:szCs w:val="22"/>
        </w:rPr>
      </w:pPr>
      <w:bookmarkStart w:colFirst="0" w:colLast="0" w:name="_1ddmg0arrh0f" w:id="90"/>
      <w:bookmarkEnd w:id="90"/>
      <w:r w:rsidDel="00000000" w:rsidR="00000000" w:rsidRPr="00000000">
        <w:rPr>
          <w:b w:val="1"/>
          <w:color w:val="000000"/>
          <w:sz w:val="22"/>
          <w:szCs w:val="22"/>
          <w:rtl w:val="0"/>
        </w:rPr>
        <w:t xml:space="preserve">1. Scalability</w:t>
      </w:r>
    </w:p>
    <w:p w:rsidR="00000000" w:rsidDel="00000000" w:rsidP="00000000" w:rsidRDefault="00000000" w:rsidRPr="00000000" w14:paraId="000003DF">
      <w:pPr>
        <w:numPr>
          <w:ilvl w:val="0"/>
          <w:numId w:val="447"/>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allows applications to scale horizontally. You can add or remove containers (pods) dynamically based on load, ensuring efficient resource utilization.</w:t>
      </w:r>
    </w:p>
    <w:p w:rsidR="00000000" w:rsidDel="00000000" w:rsidP="00000000" w:rsidRDefault="00000000" w:rsidRPr="00000000" w14:paraId="000003E0">
      <w:pPr>
        <w:numPr>
          <w:ilvl w:val="0"/>
          <w:numId w:val="447"/>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Scaling a monolithic app often requires scaling the entire application, even if only one part needs more resources, which can be inefficient and costly.</w:t>
      </w:r>
    </w:p>
    <w:p w:rsidR="00000000" w:rsidDel="00000000" w:rsidP="00000000" w:rsidRDefault="00000000" w:rsidRPr="00000000" w14:paraId="000003E1">
      <w:pPr>
        <w:numPr>
          <w:ilvl w:val="0"/>
          <w:numId w:val="447"/>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video streaming platform using Kubernetes can scale only the transcoding service while keeping the user authentication service at a consistent size, instead of scaling the entire application, improving resource efficiency and cost.</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7qnaasg41rn0" w:id="91"/>
      <w:bookmarkEnd w:id="91"/>
      <w:r w:rsidDel="00000000" w:rsidR="00000000" w:rsidRPr="00000000">
        <w:rPr>
          <w:b w:val="1"/>
          <w:color w:val="000000"/>
          <w:sz w:val="22"/>
          <w:szCs w:val="22"/>
          <w:rtl w:val="0"/>
        </w:rPr>
        <w:t xml:space="preserve">2. Resilience &amp; Self-Healing</w:t>
      </w:r>
    </w:p>
    <w:p w:rsidR="00000000" w:rsidDel="00000000" w:rsidP="00000000" w:rsidRDefault="00000000" w:rsidRPr="00000000" w14:paraId="000003E3">
      <w:pPr>
        <w:numPr>
          <w:ilvl w:val="0"/>
          <w:numId w:val="300"/>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can automatically detect failures in containers and replace failed pods to ensure high availability.</w:t>
      </w:r>
    </w:p>
    <w:p w:rsidR="00000000" w:rsidDel="00000000" w:rsidP="00000000" w:rsidRDefault="00000000" w:rsidRPr="00000000" w14:paraId="000003E4">
      <w:pPr>
        <w:numPr>
          <w:ilvl w:val="0"/>
          <w:numId w:val="300"/>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system, if one part of the application fails, the entire system can go down, causing significant downtime.</w:t>
      </w:r>
    </w:p>
    <w:p w:rsidR="00000000" w:rsidDel="00000000" w:rsidP="00000000" w:rsidRDefault="00000000" w:rsidRPr="00000000" w14:paraId="000003E5">
      <w:pPr>
        <w:numPr>
          <w:ilvl w:val="0"/>
          <w:numId w:val="300"/>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In an e-commerce website, if the payment service goes down, Kubernetes can detect the failure and restart the specific service, without affecting the rest of the system like product listing or user authentication.</w:t>
      </w:r>
    </w:p>
    <w:p w:rsidR="00000000" w:rsidDel="00000000" w:rsidP="00000000" w:rsidRDefault="00000000" w:rsidRPr="00000000" w14:paraId="000003E6">
      <w:pPr>
        <w:pStyle w:val="Heading4"/>
        <w:keepNext w:val="0"/>
        <w:keepLines w:val="0"/>
        <w:spacing w:after="40" w:before="240" w:lineRule="auto"/>
        <w:rPr>
          <w:b w:val="1"/>
          <w:color w:val="000000"/>
          <w:sz w:val="22"/>
          <w:szCs w:val="22"/>
        </w:rPr>
      </w:pPr>
      <w:bookmarkStart w:colFirst="0" w:colLast="0" w:name="_s9pp1pyfntaq" w:id="92"/>
      <w:bookmarkEnd w:id="92"/>
      <w:r w:rsidDel="00000000" w:rsidR="00000000" w:rsidRPr="00000000">
        <w:rPr>
          <w:b w:val="1"/>
          <w:color w:val="000000"/>
          <w:sz w:val="22"/>
          <w:szCs w:val="22"/>
          <w:rtl w:val="0"/>
        </w:rPr>
        <w:t xml:space="preserve">3. Flexibility in Technology Stack</w:t>
      </w:r>
    </w:p>
    <w:p w:rsidR="00000000" w:rsidDel="00000000" w:rsidP="00000000" w:rsidRDefault="00000000" w:rsidRPr="00000000" w14:paraId="000003E7">
      <w:pPr>
        <w:numPr>
          <w:ilvl w:val="0"/>
          <w:numId w:val="459"/>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supports a microservices architecture, enabling you to use different programming languages, databases, and frameworks for different services. You can choose the best tool for each service.</w:t>
      </w:r>
    </w:p>
    <w:p w:rsidR="00000000" w:rsidDel="00000000" w:rsidP="00000000" w:rsidRDefault="00000000" w:rsidRPr="00000000" w14:paraId="000003E8">
      <w:pPr>
        <w:numPr>
          <w:ilvl w:val="0"/>
          <w:numId w:val="459"/>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A monolithic app typically requires using a single technology stack for the entire application, making it hard to adopt new technologies or services without reworking the whole system.</w:t>
      </w:r>
    </w:p>
    <w:p w:rsidR="00000000" w:rsidDel="00000000" w:rsidP="00000000" w:rsidRDefault="00000000" w:rsidRPr="00000000" w14:paraId="000003E9">
      <w:pPr>
        <w:numPr>
          <w:ilvl w:val="0"/>
          <w:numId w:val="459"/>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content delivery platform built using Kubernetes can have a Python-based API, a Go-based microservice for data processing, and a Java-based service for analytics, all running together efficiently, while a monolithic app would force the entire platform to use a single tech stack.</w:t>
      </w:r>
    </w:p>
    <w:p w:rsidR="00000000" w:rsidDel="00000000" w:rsidP="00000000" w:rsidRDefault="00000000" w:rsidRPr="00000000" w14:paraId="000003EA">
      <w:pPr>
        <w:pStyle w:val="Heading4"/>
        <w:keepNext w:val="0"/>
        <w:keepLines w:val="0"/>
        <w:spacing w:after="40" w:before="240" w:lineRule="auto"/>
        <w:rPr>
          <w:b w:val="1"/>
          <w:color w:val="000000"/>
          <w:sz w:val="22"/>
          <w:szCs w:val="22"/>
        </w:rPr>
      </w:pPr>
      <w:bookmarkStart w:colFirst="0" w:colLast="0" w:name="_jw1skdvmq643" w:id="93"/>
      <w:bookmarkEnd w:id="93"/>
      <w:r w:rsidDel="00000000" w:rsidR="00000000" w:rsidRPr="00000000">
        <w:rPr>
          <w:b w:val="1"/>
          <w:color w:val="000000"/>
          <w:sz w:val="22"/>
          <w:szCs w:val="22"/>
          <w:rtl w:val="0"/>
        </w:rPr>
        <w:t xml:space="preserve">4. Faster Deployment &amp; Continuous Integration/Continuous Deployment (CI/CD)</w:t>
      </w:r>
    </w:p>
    <w:p w:rsidR="00000000" w:rsidDel="00000000" w:rsidP="00000000" w:rsidRDefault="00000000" w:rsidRPr="00000000" w14:paraId="000003EB">
      <w:pPr>
        <w:numPr>
          <w:ilvl w:val="0"/>
          <w:numId w:val="91"/>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simplifies CI/CD pipelines, enabling faster and more reliable deployments of microservices.</w:t>
      </w:r>
    </w:p>
    <w:p w:rsidR="00000000" w:rsidDel="00000000" w:rsidP="00000000" w:rsidRDefault="00000000" w:rsidRPr="00000000" w14:paraId="000003EC">
      <w:pPr>
        <w:numPr>
          <w:ilvl w:val="0"/>
          <w:numId w:val="91"/>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architecture, any small change often requires redeploying the entire application, which can introduce errors or downtime.</w:t>
      </w:r>
    </w:p>
    <w:p w:rsidR="00000000" w:rsidDel="00000000" w:rsidP="00000000" w:rsidRDefault="00000000" w:rsidRPr="00000000" w14:paraId="000003ED">
      <w:pPr>
        <w:numPr>
          <w:ilvl w:val="0"/>
          <w:numId w:val="91"/>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SaaS platform can deploy new features to individual microservices running in Kubernetes without affecting the overall system uptime, whereas in a monolithic app, a bug fix or feature release would often require full application redeployment.</w:t>
      </w:r>
    </w:p>
    <w:p w:rsidR="00000000" w:rsidDel="00000000" w:rsidP="00000000" w:rsidRDefault="00000000" w:rsidRPr="00000000" w14:paraId="000003EE">
      <w:pPr>
        <w:pStyle w:val="Heading4"/>
        <w:keepNext w:val="0"/>
        <w:keepLines w:val="0"/>
        <w:spacing w:after="40" w:before="240" w:lineRule="auto"/>
        <w:rPr>
          <w:b w:val="1"/>
          <w:color w:val="000000"/>
          <w:sz w:val="22"/>
          <w:szCs w:val="22"/>
        </w:rPr>
      </w:pPr>
      <w:bookmarkStart w:colFirst="0" w:colLast="0" w:name="_i3fuaymscudp" w:id="94"/>
      <w:bookmarkEnd w:id="94"/>
      <w:r w:rsidDel="00000000" w:rsidR="00000000" w:rsidRPr="00000000">
        <w:rPr>
          <w:b w:val="1"/>
          <w:color w:val="000000"/>
          <w:sz w:val="22"/>
          <w:szCs w:val="22"/>
          <w:rtl w:val="0"/>
        </w:rPr>
        <w:t xml:space="preserve">5. Resource Efficiency</w:t>
      </w:r>
    </w:p>
    <w:p w:rsidR="00000000" w:rsidDel="00000000" w:rsidP="00000000" w:rsidRDefault="00000000" w:rsidRPr="00000000" w14:paraId="000003EF">
      <w:pPr>
        <w:numPr>
          <w:ilvl w:val="0"/>
          <w:numId w:val="366"/>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efficiently schedules and optimizes containerized workloads across a cluster, reducing resource wastage.</w:t>
      </w:r>
    </w:p>
    <w:p w:rsidR="00000000" w:rsidDel="00000000" w:rsidP="00000000" w:rsidRDefault="00000000" w:rsidRPr="00000000" w14:paraId="000003F0">
      <w:pPr>
        <w:numPr>
          <w:ilvl w:val="0"/>
          <w:numId w:val="366"/>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monolithic applications, resources are typically allocated statically, leading to inefficiencies when parts of the application aren't heavily used.</w:t>
      </w:r>
    </w:p>
    <w:p w:rsidR="00000000" w:rsidDel="00000000" w:rsidP="00000000" w:rsidRDefault="00000000" w:rsidRPr="00000000" w14:paraId="000003F1">
      <w:pPr>
        <w:numPr>
          <w:ilvl w:val="0"/>
          <w:numId w:val="366"/>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large-scale social media platform using Kubernetes can allocate resources dynamically to specific services (like chat or photo uploads) based on demand, whereas a monolithic app might over-provision servers for infrequently used features.</w:t>
      </w:r>
    </w:p>
    <w:p w:rsidR="00000000" w:rsidDel="00000000" w:rsidP="00000000" w:rsidRDefault="00000000" w:rsidRPr="00000000" w14:paraId="000003F2">
      <w:pPr>
        <w:pStyle w:val="Heading4"/>
        <w:keepNext w:val="0"/>
        <w:keepLines w:val="0"/>
        <w:spacing w:after="40" w:before="240" w:lineRule="auto"/>
        <w:rPr>
          <w:b w:val="1"/>
          <w:color w:val="000000"/>
          <w:sz w:val="22"/>
          <w:szCs w:val="22"/>
        </w:rPr>
      </w:pPr>
      <w:bookmarkStart w:colFirst="0" w:colLast="0" w:name="_bk99pbkb915d" w:id="95"/>
      <w:bookmarkEnd w:id="95"/>
      <w:r w:rsidDel="00000000" w:rsidR="00000000" w:rsidRPr="00000000">
        <w:rPr>
          <w:b w:val="1"/>
          <w:color w:val="000000"/>
          <w:sz w:val="22"/>
          <w:szCs w:val="22"/>
          <w:rtl w:val="0"/>
        </w:rPr>
        <w:t xml:space="preserve">6. Isolation &amp; Security</w:t>
      </w:r>
    </w:p>
    <w:p w:rsidR="00000000" w:rsidDel="00000000" w:rsidP="00000000" w:rsidRDefault="00000000" w:rsidRPr="00000000" w14:paraId="000003F3">
      <w:pPr>
        <w:numPr>
          <w:ilvl w:val="0"/>
          <w:numId w:val="76"/>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allows fine-grained control over network policies and the isolation of containers, enhancing security.</w:t>
      </w:r>
    </w:p>
    <w:p w:rsidR="00000000" w:rsidDel="00000000" w:rsidP="00000000" w:rsidRDefault="00000000" w:rsidRPr="00000000" w14:paraId="000003F4">
      <w:pPr>
        <w:numPr>
          <w:ilvl w:val="0"/>
          <w:numId w:val="76"/>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In a monolithic application, components are tightly coupled, making it harder to isolate security risks or failures.</w:t>
      </w:r>
    </w:p>
    <w:p w:rsidR="00000000" w:rsidDel="00000000" w:rsidP="00000000" w:rsidRDefault="00000000" w:rsidRPr="00000000" w14:paraId="000003F5">
      <w:pPr>
        <w:numPr>
          <w:ilvl w:val="0"/>
          <w:numId w:val="76"/>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banking application could run services like account management, transactions, and notifications in isolated pods, making it harder for a security vulnerability in one service to compromise others.</w:t>
      </w:r>
    </w:p>
    <w:p w:rsidR="00000000" w:rsidDel="00000000" w:rsidP="00000000" w:rsidRDefault="00000000" w:rsidRPr="00000000" w14:paraId="000003F6">
      <w:pPr>
        <w:pStyle w:val="Heading4"/>
        <w:keepNext w:val="0"/>
        <w:keepLines w:val="0"/>
        <w:spacing w:after="40" w:before="240" w:lineRule="auto"/>
        <w:rPr>
          <w:b w:val="1"/>
          <w:color w:val="000000"/>
          <w:sz w:val="22"/>
          <w:szCs w:val="22"/>
        </w:rPr>
      </w:pPr>
      <w:bookmarkStart w:colFirst="0" w:colLast="0" w:name="_76k4e4krla3z" w:id="96"/>
      <w:bookmarkEnd w:id="96"/>
      <w:r w:rsidDel="00000000" w:rsidR="00000000" w:rsidRPr="00000000">
        <w:rPr>
          <w:b w:val="1"/>
          <w:color w:val="000000"/>
          <w:sz w:val="22"/>
          <w:szCs w:val="22"/>
          <w:rtl w:val="0"/>
        </w:rPr>
        <w:t xml:space="preserve">7. Improved Developer &amp; Operational Efficiency</w:t>
      </w:r>
    </w:p>
    <w:p w:rsidR="00000000" w:rsidDel="00000000" w:rsidP="00000000" w:rsidRDefault="00000000" w:rsidRPr="00000000" w14:paraId="000003F7">
      <w:pPr>
        <w:numPr>
          <w:ilvl w:val="0"/>
          <w:numId w:val="452"/>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enables developers to focus on writing code while the platform handles the operational complexities of deployment, scaling, and management.</w:t>
      </w:r>
    </w:p>
    <w:p w:rsidR="00000000" w:rsidDel="00000000" w:rsidP="00000000" w:rsidRDefault="00000000" w:rsidRPr="00000000" w14:paraId="000003F8">
      <w:pPr>
        <w:numPr>
          <w:ilvl w:val="0"/>
          <w:numId w:val="452"/>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Developers often need to manage deployment, scaling, and resource allocation for the entire monolithic application, which can reduce productivity.</w:t>
      </w:r>
    </w:p>
    <w:p w:rsidR="00000000" w:rsidDel="00000000" w:rsidP="00000000" w:rsidRDefault="00000000" w:rsidRPr="00000000" w14:paraId="000003F9">
      <w:pPr>
        <w:numPr>
          <w:ilvl w:val="0"/>
          <w:numId w:val="452"/>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microservices-based platform like a ride-sharing app can have autonomous teams working on different services (like user management, ride matching, payments) without worrying about the infrastructure, thanks to Kubernetes.</w:t>
      </w:r>
    </w:p>
    <w:p w:rsidR="00000000" w:rsidDel="00000000" w:rsidP="00000000" w:rsidRDefault="00000000" w:rsidRPr="00000000" w14:paraId="000003FA">
      <w:pPr>
        <w:pStyle w:val="Heading4"/>
        <w:keepNext w:val="0"/>
        <w:keepLines w:val="0"/>
        <w:spacing w:after="40" w:before="240" w:lineRule="auto"/>
        <w:rPr>
          <w:b w:val="1"/>
          <w:color w:val="000000"/>
          <w:sz w:val="22"/>
          <w:szCs w:val="22"/>
        </w:rPr>
      </w:pPr>
      <w:bookmarkStart w:colFirst="0" w:colLast="0" w:name="_ke3vxvh0jwcn" w:id="97"/>
      <w:bookmarkEnd w:id="97"/>
      <w:r w:rsidDel="00000000" w:rsidR="00000000" w:rsidRPr="00000000">
        <w:rPr>
          <w:b w:val="1"/>
          <w:color w:val="000000"/>
          <w:sz w:val="22"/>
          <w:szCs w:val="22"/>
          <w:rtl w:val="0"/>
        </w:rPr>
        <w:t xml:space="preserve">8. Portability</w:t>
      </w:r>
    </w:p>
    <w:p w:rsidR="00000000" w:rsidDel="00000000" w:rsidP="00000000" w:rsidRDefault="00000000" w:rsidRPr="00000000" w14:paraId="000003FB">
      <w:pPr>
        <w:numPr>
          <w:ilvl w:val="0"/>
          <w:numId w:val="413"/>
        </w:numPr>
        <w:spacing w:after="0" w:afterAutospacing="0" w:before="240" w:lineRule="auto"/>
        <w:ind w:left="720" w:hanging="360"/>
      </w:pPr>
      <w:r w:rsidDel="00000000" w:rsidR="00000000" w:rsidRPr="00000000">
        <w:rPr>
          <w:b w:val="1"/>
          <w:rtl w:val="0"/>
        </w:rPr>
        <w:t xml:space="preserve">K8s Advantage</w:t>
      </w:r>
      <w:r w:rsidDel="00000000" w:rsidR="00000000" w:rsidRPr="00000000">
        <w:rPr>
          <w:rtl w:val="0"/>
        </w:rPr>
        <w:t xml:space="preserve">: Kubernetes abstracts away the underlying infrastructure, making it easy to run applications across various environments, such as on-premises, public cloud, or hybrid cloud.</w:t>
      </w:r>
    </w:p>
    <w:p w:rsidR="00000000" w:rsidDel="00000000" w:rsidP="00000000" w:rsidRDefault="00000000" w:rsidRPr="00000000" w14:paraId="000003FC">
      <w:pPr>
        <w:numPr>
          <w:ilvl w:val="0"/>
          <w:numId w:val="413"/>
        </w:numPr>
        <w:spacing w:after="0" w:afterAutospacing="0" w:before="0" w:beforeAutospacing="0" w:lineRule="auto"/>
        <w:ind w:left="720" w:hanging="360"/>
      </w:pPr>
      <w:r w:rsidDel="00000000" w:rsidR="00000000" w:rsidRPr="00000000">
        <w:rPr>
          <w:b w:val="1"/>
          <w:rtl w:val="0"/>
        </w:rPr>
        <w:t xml:space="preserve">Monolithic Drawback</w:t>
      </w:r>
      <w:r w:rsidDel="00000000" w:rsidR="00000000" w:rsidRPr="00000000">
        <w:rPr>
          <w:rtl w:val="0"/>
        </w:rPr>
        <w:t xml:space="preserve">: Monolithic applications are often tightly coupled to specific infrastructure, making it difficult to migrate to different environments.</w:t>
      </w:r>
    </w:p>
    <w:p w:rsidR="00000000" w:rsidDel="00000000" w:rsidP="00000000" w:rsidRDefault="00000000" w:rsidRPr="00000000" w14:paraId="000003FD">
      <w:pPr>
        <w:numPr>
          <w:ilvl w:val="0"/>
          <w:numId w:val="413"/>
        </w:numPr>
        <w:spacing w:after="240" w:before="0" w:beforeAutospacing="0" w:lineRule="auto"/>
        <w:ind w:left="720" w:hanging="360"/>
      </w:pPr>
      <w:r w:rsidDel="00000000" w:rsidR="00000000" w:rsidRPr="00000000">
        <w:rPr>
          <w:b w:val="1"/>
          <w:rtl w:val="0"/>
        </w:rPr>
        <w:t xml:space="preserve">Real-world scenario</w:t>
      </w:r>
      <w:r w:rsidDel="00000000" w:rsidR="00000000" w:rsidRPr="00000000">
        <w:rPr>
          <w:rtl w:val="0"/>
        </w:rPr>
        <w:t xml:space="preserve">: A logistics company running its app in Kubernetes can easily move between cloud providers like AWS, Azure, or GCP without having to refactor the application, unlike a monolithic app that may require significant changes for migration.</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ckdk7w8vxtk6" w:id="98"/>
      <w:bookmarkEnd w:id="98"/>
      <w:r w:rsidDel="00000000" w:rsidR="00000000" w:rsidRPr="00000000">
        <w:rPr>
          <w:b w:val="1"/>
          <w:color w:val="000000"/>
          <w:sz w:val="26"/>
          <w:szCs w:val="26"/>
          <w:rtl w:val="0"/>
        </w:rPr>
        <w:t xml:space="preserve">Interview Questions: Beginner to Pro</w:t>
      </w:r>
    </w:p>
    <w:p w:rsidR="00000000" w:rsidDel="00000000" w:rsidP="00000000" w:rsidRDefault="00000000" w:rsidRPr="00000000" w14:paraId="00000400">
      <w:pPr>
        <w:pStyle w:val="Heading4"/>
        <w:keepNext w:val="0"/>
        <w:keepLines w:val="0"/>
        <w:spacing w:after="40" w:before="240" w:lineRule="auto"/>
        <w:rPr>
          <w:b w:val="1"/>
          <w:color w:val="000000"/>
          <w:sz w:val="22"/>
          <w:szCs w:val="22"/>
        </w:rPr>
      </w:pPr>
      <w:bookmarkStart w:colFirst="0" w:colLast="0" w:name="_o5k9bklad4ms" w:id="99"/>
      <w:bookmarkEnd w:id="99"/>
      <w:r w:rsidDel="00000000" w:rsidR="00000000" w:rsidRPr="00000000">
        <w:rPr>
          <w:b w:val="1"/>
          <w:color w:val="000000"/>
          <w:sz w:val="22"/>
          <w:szCs w:val="22"/>
          <w:rtl w:val="0"/>
        </w:rPr>
        <w:t xml:space="preserve">Beginner Level (1-2 years)</w:t>
      </w:r>
    </w:p>
    <w:p w:rsidR="00000000" w:rsidDel="00000000" w:rsidP="00000000" w:rsidRDefault="00000000" w:rsidRPr="00000000" w14:paraId="00000401">
      <w:pPr>
        <w:numPr>
          <w:ilvl w:val="0"/>
          <w:numId w:val="71"/>
        </w:numPr>
        <w:spacing w:after="0" w:afterAutospacing="0" w:before="240" w:lineRule="auto"/>
        <w:ind w:left="720" w:hanging="360"/>
      </w:pPr>
      <w:r w:rsidDel="00000000" w:rsidR="00000000" w:rsidRPr="00000000">
        <w:rPr>
          <w:b w:val="1"/>
          <w:rtl w:val="0"/>
        </w:rPr>
        <w:t xml:space="preserve">What is Kubernetes and why is it used?</w:t>
      </w:r>
    </w:p>
    <w:p w:rsidR="00000000" w:rsidDel="00000000" w:rsidP="00000000" w:rsidRDefault="00000000" w:rsidRPr="00000000" w14:paraId="00000402">
      <w:pPr>
        <w:numPr>
          <w:ilvl w:val="1"/>
          <w:numId w:val="71"/>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is an open-source platform for automating the deployment, scaling, and management of containerized applications. It is used for managing microservices, ensuring high availability, and improving resource utilization.</w:t>
      </w:r>
    </w:p>
    <w:p w:rsidR="00000000" w:rsidDel="00000000" w:rsidP="00000000" w:rsidRDefault="00000000" w:rsidRPr="00000000" w14:paraId="00000403">
      <w:pPr>
        <w:numPr>
          <w:ilvl w:val="0"/>
          <w:numId w:val="71"/>
        </w:numPr>
        <w:spacing w:after="0" w:afterAutospacing="0" w:before="0" w:beforeAutospacing="0" w:lineRule="auto"/>
        <w:ind w:left="720" w:hanging="360"/>
      </w:pPr>
      <w:r w:rsidDel="00000000" w:rsidR="00000000" w:rsidRPr="00000000">
        <w:rPr>
          <w:b w:val="1"/>
          <w:rtl w:val="0"/>
        </w:rPr>
        <w:t xml:space="preserve">What is the difference between a Pod and a Container in Kubernetes?</w:t>
      </w:r>
    </w:p>
    <w:p w:rsidR="00000000" w:rsidDel="00000000" w:rsidP="00000000" w:rsidRDefault="00000000" w:rsidRPr="00000000" w14:paraId="00000404">
      <w:pPr>
        <w:numPr>
          <w:ilvl w:val="1"/>
          <w:numId w:val="71"/>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container is a lightweight, standalone package of software. A pod is the smallest deployable unit in Kubernetes, which can contain one or more containers that share storage, networking, and a specification.</w:t>
      </w:r>
    </w:p>
    <w:p w:rsidR="00000000" w:rsidDel="00000000" w:rsidP="00000000" w:rsidRDefault="00000000" w:rsidRPr="00000000" w14:paraId="00000405">
      <w:pPr>
        <w:numPr>
          <w:ilvl w:val="0"/>
          <w:numId w:val="71"/>
        </w:numPr>
        <w:spacing w:after="0" w:afterAutospacing="0" w:before="0" w:beforeAutospacing="0" w:lineRule="auto"/>
        <w:ind w:left="720" w:hanging="360"/>
      </w:pPr>
      <w:r w:rsidDel="00000000" w:rsidR="00000000" w:rsidRPr="00000000">
        <w:rPr>
          <w:b w:val="1"/>
          <w:rtl w:val="0"/>
        </w:rPr>
        <w:t xml:space="preserve">How does Kubernetes handle scaling of applications?</w:t>
      </w:r>
    </w:p>
    <w:p w:rsidR="00000000" w:rsidDel="00000000" w:rsidP="00000000" w:rsidRDefault="00000000" w:rsidRPr="00000000" w14:paraId="00000406">
      <w:pPr>
        <w:numPr>
          <w:ilvl w:val="1"/>
          <w:numId w:val="71"/>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uses the Horizontal Pod Autoscaler (HPA) to automatically scale applications based on metrics such as CPU or memory usage.</w:t>
      </w:r>
    </w:p>
    <w:p w:rsidR="00000000" w:rsidDel="00000000" w:rsidP="00000000" w:rsidRDefault="00000000" w:rsidRPr="00000000" w14:paraId="00000407">
      <w:pPr>
        <w:numPr>
          <w:ilvl w:val="0"/>
          <w:numId w:val="71"/>
        </w:numPr>
        <w:spacing w:after="0" w:afterAutospacing="0" w:before="0" w:beforeAutospacing="0" w:lineRule="auto"/>
        <w:ind w:left="720" w:hanging="360"/>
      </w:pPr>
      <w:r w:rsidDel="00000000" w:rsidR="00000000" w:rsidRPr="00000000">
        <w:rPr>
          <w:b w:val="1"/>
          <w:rtl w:val="0"/>
        </w:rPr>
        <w:t xml:space="preserve">What is a Kubernetes deployment, and why is it used?</w:t>
      </w:r>
    </w:p>
    <w:p w:rsidR="00000000" w:rsidDel="00000000" w:rsidP="00000000" w:rsidRDefault="00000000" w:rsidRPr="00000000" w14:paraId="00000408">
      <w:pPr>
        <w:numPr>
          <w:ilvl w:val="1"/>
          <w:numId w:val="71"/>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deployment is a Kubernetes resource that manages the deployment of a set of replicas of a containerized application. It ensures that the desired number of pods are always running and provides declarative updates to applications.</w:t>
      </w:r>
    </w:p>
    <w:p w:rsidR="00000000" w:rsidDel="00000000" w:rsidP="00000000" w:rsidRDefault="00000000" w:rsidRPr="00000000" w14:paraId="00000409">
      <w:pPr>
        <w:numPr>
          <w:ilvl w:val="0"/>
          <w:numId w:val="71"/>
        </w:numPr>
        <w:spacing w:after="0" w:afterAutospacing="0" w:before="0" w:beforeAutospacing="0" w:lineRule="auto"/>
        <w:ind w:left="720" w:hanging="360"/>
      </w:pPr>
      <w:r w:rsidDel="00000000" w:rsidR="00000000" w:rsidRPr="00000000">
        <w:rPr>
          <w:b w:val="1"/>
          <w:rtl w:val="0"/>
        </w:rPr>
        <w:t xml:space="preserve">What is the purpose of namespaces in Kubernetes?</w:t>
      </w:r>
    </w:p>
    <w:p w:rsidR="00000000" w:rsidDel="00000000" w:rsidP="00000000" w:rsidRDefault="00000000" w:rsidRPr="00000000" w14:paraId="0000040A">
      <w:pPr>
        <w:numPr>
          <w:ilvl w:val="1"/>
          <w:numId w:val="71"/>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Namespaces are used to divide cluster resources between multiple users or teams, providing a way to isolate and manage resources efficiently within the same cluster.</w:t>
      </w:r>
    </w:p>
    <w:p w:rsidR="00000000" w:rsidDel="00000000" w:rsidP="00000000" w:rsidRDefault="00000000" w:rsidRPr="00000000" w14:paraId="0000040B">
      <w:pPr>
        <w:pStyle w:val="Heading4"/>
        <w:keepNext w:val="0"/>
        <w:keepLines w:val="0"/>
        <w:spacing w:after="40" w:before="240" w:lineRule="auto"/>
        <w:rPr>
          <w:b w:val="1"/>
          <w:color w:val="000000"/>
          <w:sz w:val="22"/>
          <w:szCs w:val="22"/>
        </w:rPr>
      </w:pPr>
      <w:bookmarkStart w:colFirst="0" w:colLast="0" w:name="_3uw79se0g5zc" w:id="100"/>
      <w:bookmarkEnd w:id="100"/>
      <w:r w:rsidDel="00000000" w:rsidR="00000000" w:rsidRPr="00000000">
        <w:rPr>
          <w:b w:val="1"/>
          <w:color w:val="000000"/>
          <w:sz w:val="22"/>
          <w:szCs w:val="22"/>
          <w:rtl w:val="0"/>
        </w:rPr>
        <w:t xml:space="preserve">Intermediate Level (3-5 years)</w:t>
      </w:r>
    </w:p>
    <w:p w:rsidR="00000000" w:rsidDel="00000000" w:rsidP="00000000" w:rsidRDefault="00000000" w:rsidRPr="00000000" w14:paraId="0000040C">
      <w:pPr>
        <w:numPr>
          <w:ilvl w:val="0"/>
          <w:numId w:val="409"/>
        </w:numPr>
        <w:spacing w:after="0" w:afterAutospacing="0" w:before="240" w:lineRule="auto"/>
        <w:ind w:left="720" w:hanging="360"/>
      </w:pPr>
      <w:r w:rsidDel="00000000" w:rsidR="00000000" w:rsidRPr="00000000">
        <w:rPr>
          <w:b w:val="1"/>
          <w:rtl w:val="0"/>
        </w:rPr>
        <w:t xml:space="preserve">Can you explain the difference between StatefulSets and Deployments in Kubernetes?</w:t>
      </w:r>
    </w:p>
    <w:p w:rsidR="00000000" w:rsidDel="00000000" w:rsidP="00000000" w:rsidRDefault="00000000" w:rsidRPr="00000000" w14:paraId="0000040D">
      <w:pPr>
        <w:numPr>
          <w:ilvl w:val="1"/>
          <w:numId w:val="40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StatefulSets are used for managing stateful applications that require persistent storage and stable network identities. Deployments are used for stateless applications, where each pod is interchangeable.</w:t>
      </w:r>
    </w:p>
    <w:p w:rsidR="00000000" w:rsidDel="00000000" w:rsidP="00000000" w:rsidRDefault="00000000" w:rsidRPr="00000000" w14:paraId="0000040E">
      <w:pPr>
        <w:numPr>
          <w:ilvl w:val="0"/>
          <w:numId w:val="409"/>
        </w:numPr>
        <w:spacing w:after="0" w:afterAutospacing="0" w:before="0" w:beforeAutospacing="0" w:lineRule="auto"/>
        <w:ind w:left="720" w:hanging="360"/>
      </w:pPr>
      <w:r w:rsidDel="00000000" w:rsidR="00000000" w:rsidRPr="00000000">
        <w:rPr>
          <w:b w:val="1"/>
          <w:rtl w:val="0"/>
        </w:rPr>
        <w:t xml:space="preserve">How does Kubernetes manage networking between pods?</w:t>
      </w:r>
    </w:p>
    <w:p w:rsidR="00000000" w:rsidDel="00000000" w:rsidP="00000000" w:rsidRDefault="00000000" w:rsidRPr="00000000" w14:paraId="0000040F">
      <w:pPr>
        <w:numPr>
          <w:ilvl w:val="1"/>
          <w:numId w:val="40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Kubernetes provides a flat networking model where each pod gets its own IP address. Pods can communicate with each other using their IP addresses, and services are used to expose an application within the cluster.</w:t>
      </w:r>
    </w:p>
    <w:p w:rsidR="00000000" w:rsidDel="00000000" w:rsidP="00000000" w:rsidRDefault="00000000" w:rsidRPr="00000000" w14:paraId="00000410">
      <w:pPr>
        <w:numPr>
          <w:ilvl w:val="0"/>
          <w:numId w:val="409"/>
        </w:numPr>
        <w:spacing w:after="0" w:afterAutospacing="0" w:before="0" w:beforeAutospacing="0" w:lineRule="auto"/>
        <w:ind w:left="720" w:hanging="360"/>
      </w:pPr>
      <w:r w:rsidDel="00000000" w:rsidR="00000000" w:rsidRPr="00000000">
        <w:rPr>
          <w:b w:val="1"/>
          <w:rtl w:val="0"/>
        </w:rPr>
        <w:t xml:space="preserve">What is the role of a ReplicaSet in Kubernetes?</w:t>
      </w:r>
    </w:p>
    <w:p w:rsidR="00000000" w:rsidDel="00000000" w:rsidP="00000000" w:rsidRDefault="00000000" w:rsidRPr="00000000" w14:paraId="00000411">
      <w:pPr>
        <w:numPr>
          <w:ilvl w:val="1"/>
          <w:numId w:val="40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ReplicaSet ensures that a specified number of pod replicas are running at any given time. It is typically managed by a Deployment, which makes the scaling and rolling updates easier.</w:t>
      </w:r>
    </w:p>
    <w:p w:rsidR="00000000" w:rsidDel="00000000" w:rsidP="00000000" w:rsidRDefault="00000000" w:rsidRPr="00000000" w14:paraId="00000412">
      <w:pPr>
        <w:numPr>
          <w:ilvl w:val="0"/>
          <w:numId w:val="409"/>
        </w:numPr>
        <w:spacing w:after="0" w:afterAutospacing="0" w:before="0" w:beforeAutospacing="0" w:lineRule="auto"/>
        <w:ind w:left="720" w:hanging="360"/>
      </w:pPr>
      <w:r w:rsidDel="00000000" w:rsidR="00000000" w:rsidRPr="00000000">
        <w:rPr>
          <w:b w:val="1"/>
          <w:rtl w:val="0"/>
        </w:rPr>
        <w:t xml:space="preserve">How would you troubleshoot a Kubernetes pod that is not starting?</w:t>
      </w:r>
    </w:p>
    <w:p w:rsidR="00000000" w:rsidDel="00000000" w:rsidP="00000000" w:rsidRDefault="00000000" w:rsidRPr="00000000" w14:paraId="00000413">
      <w:pPr>
        <w:numPr>
          <w:ilvl w:val="1"/>
          <w:numId w:val="409"/>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start by checking the pod's logs (</w:t>
      </w:r>
      <w:r w:rsidDel="00000000" w:rsidR="00000000" w:rsidRPr="00000000">
        <w:rPr>
          <w:rFonts w:ascii="Roboto Mono" w:cs="Roboto Mono" w:eastAsia="Roboto Mono" w:hAnsi="Roboto Mono"/>
          <w:color w:val="188038"/>
          <w:rtl w:val="0"/>
        </w:rPr>
        <w:t xml:space="preserve">kubectl logs &lt;pod-name&gt;</w:t>
      </w:r>
      <w:r w:rsidDel="00000000" w:rsidR="00000000" w:rsidRPr="00000000">
        <w:rPr>
          <w:rtl w:val="0"/>
        </w:rPr>
        <w:t xml:space="preserve">), describing the pod to see events and error messages (</w:t>
      </w:r>
      <w:r w:rsidDel="00000000" w:rsidR="00000000" w:rsidRPr="00000000">
        <w:rPr>
          <w:rFonts w:ascii="Roboto Mono" w:cs="Roboto Mono" w:eastAsia="Roboto Mono" w:hAnsi="Roboto Mono"/>
          <w:color w:val="188038"/>
          <w:rtl w:val="0"/>
        </w:rPr>
        <w:t xml:space="preserve">kubectl describe pod &lt;pod-name&gt;</w:t>
      </w:r>
      <w:r w:rsidDel="00000000" w:rsidR="00000000" w:rsidRPr="00000000">
        <w:rPr>
          <w:rtl w:val="0"/>
        </w:rPr>
        <w:t xml:space="preserve">), and checking the status of the node and resource limits.</w:t>
      </w:r>
    </w:p>
    <w:p w:rsidR="00000000" w:rsidDel="00000000" w:rsidP="00000000" w:rsidRDefault="00000000" w:rsidRPr="00000000" w14:paraId="00000414">
      <w:pPr>
        <w:numPr>
          <w:ilvl w:val="0"/>
          <w:numId w:val="409"/>
        </w:numPr>
        <w:spacing w:after="0" w:afterAutospacing="0" w:before="0" w:beforeAutospacing="0" w:lineRule="auto"/>
        <w:ind w:left="720" w:hanging="360"/>
      </w:pPr>
      <w:r w:rsidDel="00000000" w:rsidR="00000000" w:rsidRPr="00000000">
        <w:rPr>
          <w:b w:val="1"/>
          <w:rtl w:val="0"/>
        </w:rPr>
        <w:t xml:space="preserve">What are Helm charts, and why are they useful in Kubernetes?</w:t>
      </w:r>
    </w:p>
    <w:p w:rsidR="00000000" w:rsidDel="00000000" w:rsidP="00000000" w:rsidRDefault="00000000" w:rsidRPr="00000000" w14:paraId="00000415">
      <w:pPr>
        <w:numPr>
          <w:ilvl w:val="1"/>
          <w:numId w:val="409"/>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Helm charts are packages that contain all the necessary configurations for deploying an application on Kubernetes. They simplify the management of complex Kubernetes applications by providing reusable templates.</w:t>
      </w:r>
    </w:p>
    <w:p w:rsidR="00000000" w:rsidDel="00000000" w:rsidP="00000000" w:rsidRDefault="00000000" w:rsidRPr="00000000" w14:paraId="00000416">
      <w:pPr>
        <w:pStyle w:val="Heading4"/>
        <w:keepNext w:val="0"/>
        <w:keepLines w:val="0"/>
        <w:spacing w:after="40" w:before="240" w:lineRule="auto"/>
        <w:rPr>
          <w:b w:val="1"/>
          <w:color w:val="000000"/>
          <w:sz w:val="22"/>
          <w:szCs w:val="22"/>
        </w:rPr>
      </w:pPr>
      <w:bookmarkStart w:colFirst="0" w:colLast="0" w:name="_6gf0tv62au52" w:id="101"/>
      <w:bookmarkEnd w:id="101"/>
      <w:r w:rsidDel="00000000" w:rsidR="00000000" w:rsidRPr="00000000">
        <w:rPr>
          <w:b w:val="1"/>
          <w:color w:val="000000"/>
          <w:sz w:val="22"/>
          <w:szCs w:val="22"/>
          <w:rtl w:val="0"/>
        </w:rPr>
        <w:t xml:space="preserve">Advanced Level (5+ years)</w:t>
      </w:r>
    </w:p>
    <w:p w:rsidR="00000000" w:rsidDel="00000000" w:rsidP="00000000" w:rsidRDefault="00000000" w:rsidRPr="00000000" w14:paraId="00000417">
      <w:pPr>
        <w:numPr>
          <w:ilvl w:val="0"/>
          <w:numId w:val="218"/>
        </w:numPr>
        <w:spacing w:after="0" w:afterAutospacing="0" w:before="240" w:lineRule="auto"/>
        <w:ind w:left="720" w:hanging="360"/>
      </w:pPr>
      <w:r w:rsidDel="00000000" w:rsidR="00000000" w:rsidRPr="00000000">
        <w:rPr>
          <w:b w:val="1"/>
          <w:rtl w:val="0"/>
        </w:rPr>
        <w:t xml:space="preserve">How would you implement a multi-cluster architecture with Kubernetes?</w:t>
      </w:r>
    </w:p>
    <w:p w:rsidR="00000000" w:rsidDel="00000000" w:rsidP="00000000" w:rsidRDefault="00000000" w:rsidRPr="00000000" w14:paraId="00000418">
      <w:pPr>
        <w:numPr>
          <w:ilvl w:val="1"/>
          <w:numId w:val="218"/>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tools like Istio or Linkerd for service mesh and manage the communication between clusters. Additionally, I would use a multi-cluster management tool like Rancher or K8s federation.</w:t>
      </w:r>
    </w:p>
    <w:p w:rsidR="00000000" w:rsidDel="00000000" w:rsidP="00000000" w:rsidRDefault="00000000" w:rsidRPr="00000000" w14:paraId="00000419">
      <w:pPr>
        <w:numPr>
          <w:ilvl w:val="0"/>
          <w:numId w:val="218"/>
        </w:numPr>
        <w:spacing w:after="0" w:afterAutospacing="0" w:before="0" w:beforeAutospacing="0" w:lineRule="auto"/>
        <w:ind w:left="720" w:hanging="360"/>
      </w:pPr>
      <w:r w:rsidDel="00000000" w:rsidR="00000000" w:rsidRPr="00000000">
        <w:rPr>
          <w:b w:val="1"/>
          <w:rtl w:val="0"/>
        </w:rPr>
        <w:t xml:space="preserve">How do you ensure high availability of Kubernetes clusters across multiple regions?</w:t>
      </w:r>
    </w:p>
    <w:p w:rsidR="00000000" w:rsidDel="00000000" w:rsidP="00000000" w:rsidRDefault="00000000" w:rsidRPr="00000000" w14:paraId="0000041A">
      <w:pPr>
        <w:numPr>
          <w:ilvl w:val="1"/>
          <w:numId w:val="218"/>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High availability can be achieved by using multi-region or multi-availability zone clusters, setting up load balancers that route traffic to the healthiest cluster, and ensuring that services like etcd are replicated across regions.</w:t>
      </w:r>
    </w:p>
    <w:p w:rsidR="00000000" w:rsidDel="00000000" w:rsidP="00000000" w:rsidRDefault="00000000" w:rsidRPr="00000000" w14:paraId="0000041B">
      <w:pPr>
        <w:numPr>
          <w:ilvl w:val="0"/>
          <w:numId w:val="218"/>
        </w:numPr>
        <w:spacing w:after="0" w:afterAutospacing="0" w:before="0" w:beforeAutospacing="0" w:lineRule="auto"/>
        <w:ind w:left="720" w:hanging="360"/>
      </w:pPr>
      <w:r w:rsidDel="00000000" w:rsidR="00000000" w:rsidRPr="00000000">
        <w:rPr>
          <w:b w:val="1"/>
          <w:rtl w:val="0"/>
        </w:rPr>
        <w:t xml:space="preserve">What is the role of a Service Mesh in Kubernetes, and can you explain how Istio or Linkerd works?</w:t>
      </w:r>
    </w:p>
    <w:p w:rsidR="00000000" w:rsidDel="00000000" w:rsidP="00000000" w:rsidRDefault="00000000" w:rsidRPr="00000000" w14:paraId="0000041C">
      <w:pPr>
        <w:numPr>
          <w:ilvl w:val="1"/>
          <w:numId w:val="218"/>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Service Mesh provides a dedicated infrastructure layer to handle service-to-service communication in a microservices architecture. Istio or Linkerd manage traffic routing, security (mTLS), observability, and fault tolerance between microservices.</w:t>
      </w:r>
    </w:p>
    <w:p w:rsidR="00000000" w:rsidDel="00000000" w:rsidP="00000000" w:rsidRDefault="00000000" w:rsidRPr="00000000" w14:paraId="0000041D">
      <w:pPr>
        <w:numPr>
          <w:ilvl w:val="0"/>
          <w:numId w:val="218"/>
        </w:numPr>
        <w:spacing w:after="0" w:afterAutospacing="0" w:before="0" w:beforeAutospacing="0" w:lineRule="auto"/>
        <w:ind w:left="720" w:hanging="360"/>
      </w:pPr>
      <w:r w:rsidDel="00000000" w:rsidR="00000000" w:rsidRPr="00000000">
        <w:rPr>
          <w:b w:val="1"/>
          <w:rtl w:val="0"/>
        </w:rPr>
        <w:t xml:space="preserve">What is the difference between a Kubernetes Job and CronJob?</w:t>
      </w:r>
    </w:p>
    <w:p w:rsidR="00000000" w:rsidDel="00000000" w:rsidP="00000000" w:rsidRDefault="00000000" w:rsidRPr="00000000" w14:paraId="0000041E">
      <w:pPr>
        <w:numPr>
          <w:ilvl w:val="1"/>
          <w:numId w:val="218"/>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A Job is used for running a task to completion (such as batch processing), whereas a CronJob is used for running a task on a scheduled basis, similar to cron jobs in Linux.</w:t>
      </w:r>
    </w:p>
    <w:p w:rsidR="00000000" w:rsidDel="00000000" w:rsidP="00000000" w:rsidRDefault="00000000" w:rsidRPr="00000000" w14:paraId="0000041F">
      <w:pPr>
        <w:numPr>
          <w:ilvl w:val="0"/>
          <w:numId w:val="218"/>
        </w:numPr>
        <w:spacing w:after="0" w:afterAutospacing="0" w:before="0" w:beforeAutospacing="0" w:lineRule="auto"/>
        <w:ind w:left="720" w:hanging="360"/>
      </w:pPr>
      <w:r w:rsidDel="00000000" w:rsidR="00000000" w:rsidRPr="00000000">
        <w:rPr>
          <w:b w:val="1"/>
          <w:rtl w:val="0"/>
        </w:rPr>
        <w:t xml:space="preserve">How would you approach implementing a blue-green or canary deployment in Kubernetes?</w:t>
      </w:r>
    </w:p>
    <w:p w:rsidR="00000000" w:rsidDel="00000000" w:rsidP="00000000" w:rsidRDefault="00000000" w:rsidRPr="00000000" w14:paraId="00000420">
      <w:pPr>
        <w:numPr>
          <w:ilvl w:val="1"/>
          <w:numId w:val="218"/>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In Kubernetes, a blue-green deployment involves deploying the new version of an application in a separate set of pods (green), then switching traffic from the old version (blue) to the new one. A canary deployment gradually shifts traffic to the new version by adjusting the weight or percentage of traffic routed to the new pods.</w:t>
      </w:r>
    </w:p>
    <w:p w:rsidR="00000000" w:rsidDel="00000000" w:rsidP="00000000" w:rsidRDefault="00000000" w:rsidRPr="00000000" w14:paraId="000004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spacing w:after="240" w:before="240" w:lineRule="auto"/>
        <w:rPr/>
      </w:pPr>
      <w:r w:rsidDel="00000000" w:rsidR="00000000" w:rsidRPr="00000000">
        <w:rPr>
          <w:rtl w:val="0"/>
        </w:rPr>
        <w:t xml:space="preserve">These interview questions cover a broad range of topics related to Kubernetes and its advantages</w:t>
      </w:r>
    </w:p>
    <w:p w:rsidR="00000000" w:rsidDel="00000000" w:rsidP="00000000" w:rsidRDefault="00000000" w:rsidRPr="00000000" w14:paraId="00000423">
      <w:pPr>
        <w:spacing w:after="240" w:before="240" w:lineRule="auto"/>
        <w:rPr/>
      </w:pPr>
      <w:r w:rsidDel="00000000" w:rsidR="00000000" w:rsidRPr="00000000">
        <w:rPr>
          <w:rtl w:val="0"/>
        </w:rPr>
        <w:t xml:space="preserve">Kubernetes (K8s) concepts are vast and cover a range of topics related to container orchestration, scaling, networking, security, storage, and more. When it comes to </w:t>
      </w:r>
      <w:r w:rsidDel="00000000" w:rsidR="00000000" w:rsidRPr="00000000">
        <w:rPr>
          <w:b w:val="1"/>
          <w:rtl w:val="0"/>
        </w:rPr>
        <w:t xml:space="preserve">scenario-based interview questions</w:t>
      </w:r>
      <w:r w:rsidDel="00000000" w:rsidR="00000000" w:rsidRPr="00000000">
        <w:rPr>
          <w:rtl w:val="0"/>
        </w:rPr>
        <w:t xml:space="preserve">, the aim is to assess your problem-solving ability using Kubernetes in real-world use cases. Below are the key </w:t>
      </w:r>
      <w:r w:rsidDel="00000000" w:rsidR="00000000" w:rsidRPr="00000000">
        <w:rPr>
          <w:b w:val="1"/>
          <w:rtl w:val="0"/>
        </w:rPr>
        <w:t xml:space="preserve">K8s concepts</w:t>
      </w:r>
      <w:r w:rsidDel="00000000" w:rsidR="00000000" w:rsidRPr="00000000">
        <w:rPr>
          <w:rtl w:val="0"/>
        </w:rPr>
        <w:t xml:space="preserve"> along with </w:t>
      </w:r>
      <w:r w:rsidDel="00000000" w:rsidR="00000000" w:rsidRPr="00000000">
        <w:rPr>
          <w:b w:val="1"/>
          <w:rtl w:val="0"/>
        </w:rPr>
        <w:t xml:space="preserve">scenario-based interview questions</w:t>
      </w:r>
      <w:r w:rsidDel="00000000" w:rsidR="00000000" w:rsidRPr="00000000">
        <w:rPr>
          <w:rtl w:val="0"/>
        </w:rPr>
        <w:t xml:space="preserve"> that you might face from a beginner to an advanced level.</w:t>
      </w:r>
    </w:p>
    <w:p w:rsidR="00000000" w:rsidDel="00000000" w:rsidP="00000000" w:rsidRDefault="00000000" w:rsidRPr="00000000" w14:paraId="00000424">
      <w:pPr>
        <w:pStyle w:val="Heading1"/>
        <w:keepNext w:val="0"/>
        <w:keepLines w:val="0"/>
        <w:spacing w:before="280" w:lineRule="auto"/>
        <w:rPr/>
      </w:pPr>
      <w:bookmarkStart w:colFirst="0" w:colLast="0" w:name="_q38l0bm6nlpj" w:id="102"/>
      <w:bookmarkEnd w:id="102"/>
      <w:r w:rsidDel="00000000" w:rsidR="00000000" w:rsidRPr="00000000">
        <w:rPr>
          <w:rtl w:val="0"/>
        </w:rPr>
        <w:t xml:space="preserve">Kubernetes Concepts</w:t>
      </w:r>
    </w:p>
    <w:p w:rsidR="00000000" w:rsidDel="00000000" w:rsidP="00000000" w:rsidRDefault="00000000" w:rsidRPr="00000000" w14:paraId="00000425">
      <w:pPr>
        <w:numPr>
          <w:ilvl w:val="0"/>
          <w:numId w:val="313"/>
        </w:numPr>
        <w:spacing w:after="0" w:afterAutospacing="0" w:before="240" w:lineRule="auto"/>
        <w:ind w:left="720" w:hanging="360"/>
      </w:pPr>
      <w:r w:rsidDel="00000000" w:rsidR="00000000" w:rsidRPr="00000000">
        <w:rPr>
          <w:b w:val="1"/>
          <w:rtl w:val="0"/>
        </w:rPr>
        <w:t xml:space="preserve">Pod</w:t>
      </w:r>
      <w:r w:rsidDel="00000000" w:rsidR="00000000" w:rsidRPr="00000000">
        <w:rPr>
          <w:rtl w:val="0"/>
        </w:rPr>
        <w:t xml:space="preserve">:</w:t>
      </w:r>
    </w:p>
    <w:p w:rsidR="00000000" w:rsidDel="00000000" w:rsidP="00000000" w:rsidRDefault="00000000" w:rsidRPr="00000000" w14:paraId="00000426">
      <w:pPr>
        <w:numPr>
          <w:ilvl w:val="1"/>
          <w:numId w:val="313"/>
        </w:numPr>
        <w:spacing w:after="0" w:afterAutospacing="0" w:before="0" w:beforeAutospacing="0" w:lineRule="auto"/>
        <w:ind w:left="1440" w:hanging="360"/>
      </w:pPr>
      <w:r w:rsidDel="00000000" w:rsidR="00000000" w:rsidRPr="00000000">
        <w:rPr>
          <w:rtl w:val="0"/>
        </w:rPr>
        <w:t xml:space="preserve">The smallest deployable unit in Kubernetes, which encapsulates one or more containers that share storage, networking, and a specification for running the containers.</w:t>
      </w:r>
    </w:p>
    <w:p w:rsidR="00000000" w:rsidDel="00000000" w:rsidP="00000000" w:rsidRDefault="00000000" w:rsidRPr="00000000" w14:paraId="00000427">
      <w:pPr>
        <w:numPr>
          <w:ilvl w:val="0"/>
          <w:numId w:val="313"/>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428">
      <w:pPr>
        <w:numPr>
          <w:ilvl w:val="1"/>
          <w:numId w:val="313"/>
        </w:numPr>
        <w:spacing w:after="0" w:afterAutospacing="0" w:before="0" w:beforeAutospacing="0" w:lineRule="auto"/>
        <w:ind w:left="1440" w:hanging="360"/>
      </w:pPr>
      <w:r w:rsidDel="00000000" w:rsidR="00000000" w:rsidRPr="00000000">
        <w:rPr>
          <w:rtl w:val="0"/>
        </w:rPr>
        <w:t xml:space="preserve">A resource that manages the deployment and scaling of a set of replicas of a pod, ensuring that the desired number of pods are running and healthy.</w:t>
      </w:r>
    </w:p>
    <w:p w:rsidR="00000000" w:rsidDel="00000000" w:rsidP="00000000" w:rsidRDefault="00000000" w:rsidRPr="00000000" w14:paraId="00000429">
      <w:pPr>
        <w:numPr>
          <w:ilvl w:val="0"/>
          <w:numId w:val="313"/>
        </w:numPr>
        <w:spacing w:after="0" w:afterAutospacing="0" w:before="0" w:beforeAutospacing="0" w:lineRule="auto"/>
        <w:ind w:left="720" w:hanging="360"/>
      </w:pPr>
      <w:r w:rsidDel="00000000" w:rsidR="00000000" w:rsidRPr="00000000">
        <w:rPr>
          <w:b w:val="1"/>
          <w:rtl w:val="0"/>
        </w:rPr>
        <w:t xml:space="preserve">ReplicaSet</w:t>
      </w:r>
      <w:r w:rsidDel="00000000" w:rsidR="00000000" w:rsidRPr="00000000">
        <w:rPr>
          <w:rtl w:val="0"/>
        </w:rPr>
        <w:t xml:space="preserve">:</w:t>
      </w:r>
    </w:p>
    <w:p w:rsidR="00000000" w:rsidDel="00000000" w:rsidP="00000000" w:rsidRDefault="00000000" w:rsidRPr="00000000" w14:paraId="0000042A">
      <w:pPr>
        <w:numPr>
          <w:ilvl w:val="1"/>
          <w:numId w:val="313"/>
        </w:numPr>
        <w:spacing w:after="0" w:afterAutospacing="0" w:before="0" w:beforeAutospacing="0" w:lineRule="auto"/>
        <w:ind w:left="1440" w:hanging="360"/>
      </w:pPr>
      <w:r w:rsidDel="00000000" w:rsidR="00000000" w:rsidRPr="00000000">
        <w:rPr>
          <w:rtl w:val="0"/>
        </w:rPr>
        <w:t xml:space="preserve">Ensures that a specified number of pod replicas are running at any time. It is typically managed by a Deployment.</w:t>
      </w:r>
    </w:p>
    <w:p w:rsidR="00000000" w:rsidDel="00000000" w:rsidP="00000000" w:rsidRDefault="00000000" w:rsidRPr="00000000" w14:paraId="0000042B">
      <w:pPr>
        <w:numPr>
          <w:ilvl w:val="0"/>
          <w:numId w:val="313"/>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w:t>
      </w:r>
    </w:p>
    <w:p w:rsidR="00000000" w:rsidDel="00000000" w:rsidP="00000000" w:rsidRDefault="00000000" w:rsidRPr="00000000" w14:paraId="0000042C">
      <w:pPr>
        <w:numPr>
          <w:ilvl w:val="1"/>
          <w:numId w:val="313"/>
        </w:numPr>
        <w:spacing w:after="0" w:afterAutospacing="0" w:before="0" w:beforeAutospacing="0" w:lineRule="auto"/>
        <w:ind w:left="1440" w:hanging="360"/>
      </w:pPr>
      <w:r w:rsidDel="00000000" w:rsidR="00000000" w:rsidRPr="00000000">
        <w:rPr>
          <w:rtl w:val="0"/>
        </w:rPr>
        <w:t xml:space="preserve">A Kubernetes abstraction that defines a logical set of pods and a policy by which to access them. Services allow for stable, consistent networking and load balancing.</w:t>
      </w:r>
    </w:p>
    <w:p w:rsidR="00000000" w:rsidDel="00000000" w:rsidP="00000000" w:rsidRDefault="00000000" w:rsidRPr="00000000" w14:paraId="0000042D">
      <w:pPr>
        <w:numPr>
          <w:ilvl w:val="0"/>
          <w:numId w:val="313"/>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42E">
      <w:pPr>
        <w:numPr>
          <w:ilvl w:val="1"/>
          <w:numId w:val="313"/>
        </w:numPr>
        <w:spacing w:after="0" w:afterAutospacing="0" w:before="0" w:beforeAutospacing="0" w:lineRule="auto"/>
        <w:ind w:left="1440" w:hanging="360"/>
      </w:pPr>
      <w:r w:rsidDel="00000000" w:rsidR="00000000" w:rsidRPr="00000000">
        <w:rPr>
          <w:rtl w:val="0"/>
        </w:rPr>
        <w:t xml:space="preserve">A collection of rules that allow inbound connections to reach the cluster services, often using HTTP/HTTPS protocols. It can also provide SSL termination and routing.</w:t>
      </w:r>
    </w:p>
    <w:p w:rsidR="00000000" w:rsidDel="00000000" w:rsidP="00000000" w:rsidRDefault="00000000" w:rsidRPr="00000000" w14:paraId="0000042F">
      <w:pPr>
        <w:numPr>
          <w:ilvl w:val="0"/>
          <w:numId w:val="313"/>
        </w:numPr>
        <w:spacing w:after="0" w:afterAutospacing="0" w:before="0" w:beforeAutospacing="0" w:lineRule="auto"/>
        <w:ind w:left="720" w:hanging="360"/>
      </w:pPr>
      <w:r w:rsidDel="00000000" w:rsidR="00000000" w:rsidRPr="00000000">
        <w:rPr>
          <w:b w:val="1"/>
          <w:rtl w:val="0"/>
        </w:rPr>
        <w:t xml:space="preserve">Namespace</w:t>
      </w:r>
      <w:r w:rsidDel="00000000" w:rsidR="00000000" w:rsidRPr="00000000">
        <w:rPr>
          <w:rtl w:val="0"/>
        </w:rPr>
        <w:t xml:space="preserve">:</w:t>
      </w:r>
    </w:p>
    <w:p w:rsidR="00000000" w:rsidDel="00000000" w:rsidP="00000000" w:rsidRDefault="00000000" w:rsidRPr="00000000" w14:paraId="00000430">
      <w:pPr>
        <w:numPr>
          <w:ilvl w:val="1"/>
          <w:numId w:val="313"/>
        </w:numPr>
        <w:spacing w:after="0" w:afterAutospacing="0" w:before="0" w:beforeAutospacing="0" w:lineRule="auto"/>
        <w:ind w:left="1440" w:hanging="360"/>
      </w:pPr>
      <w:r w:rsidDel="00000000" w:rsidR="00000000" w:rsidRPr="00000000">
        <w:rPr>
          <w:rtl w:val="0"/>
        </w:rPr>
        <w:t xml:space="preserve">Provides a way to divide cluster resources between multiple users or teams. Each namespace has its own isolated resources, making it easier to manage multi-tenant environments.</w:t>
      </w:r>
    </w:p>
    <w:p w:rsidR="00000000" w:rsidDel="00000000" w:rsidP="00000000" w:rsidRDefault="00000000" w:rsidRPr="00000000" w14:paraId="00000431">
      <w:pPr>
        <w:numPr>
          <w:ilvl w:val="0"/>
          <w:numId w:val="313"/>
        </w:numPr>
        <w:spacing w:after="0" w:afterAutospacing="0" w:before="0" w:beforeAutospacing="0" w:lineRule="auto"/>
        <w:ind w:left="720" w:hanging="360"/>
      </w:pPr>
      <w:r w:rsidDel="00000000" w:rsidR="00000000" w:rsidRPr="00000000">
        <w:rPr>
          <w:b w:val="1"/>
          <w:rtl w:val="0"/>
        </w:rPr>
        <w:t xml:space="preserve">StatefulSet</w:t>
      </w:r>
      <w:r w:rsidDel="00000000" w:rsidR="00000000" w:rsidRPr="00000000">
        <w:rPr>
          <w:rtl w:val="0"/>
        </w:rPr>
        <w:t xml:space="preserve">:</w:t>
      </w:r>
    </w:p>
    <w:p w:rsidR="00000000" w:rsidDel="00000000" w:rsidP="00000000" w:rsidRDefault="00000000" w:rsidRPr="00000000" w14:paraId="00000432">
      <w:pPr>
        <w:numPr>
          <w:ilvl w:val="1"/>
          <w:numId w:val="313"/>
        </w:numPr>
        <w:spacing w:after="0" w:afterAutospacing="0" w:before="0" w:beforeAutospacing="0" w:lineRule="auto"/>
        <w:ind w:left="1440" w:hanging="360"/>
      </w:pPr>
      <w:r w:rsidDel="00000000" w:rsidR="00000000" w:rsidRPr="00000000">
        <w:rPr>
          <w:rtl w:val="0"/>
        </w:rPr>
        <w:t xml:space="preserve">Manages stateful applications that require stable, unique network identifiers and persistent storage. Useful for databases and other stateful workloads.</w:t>
      </w:r>
    </w:p>
    <w:p w:rsidR="00000000" w:rsidDel="00000000" w:rsidP="00000000" w:rsidRDefault="00000000" w:rsidRPr="00000000" w14:paraId="00000433">
      <w:pPr>
        <w:numPr>
          <w:ilvl w:val="0"/>
          <w:numId w:val="313"/>
        </w:numPr>
        <w:spacing w:after="0" w:afterAutospacing="0" w:before="0" w:beforeAutospacing="0" w:lineRule="auto"/>
        <w:ind w:left="720" w:hanging="360"/>
      </w:pPr>
      <w:r w:rsidDel="00000000" w:rsidR="00000000" w:rsidRPr="00000000">
        <w:rPr>
          <w:b w:val="1"/>
          <w:rtl w:val="0"/>
        </w:rPr>
        <w:t xml:space="preserve">DaemonSet</w:t>
      </w:r>
      <w:r w:rsidDel="00000000" w:rsidR="00000000" w:rsidRPr="00000000">
        <w:rPr>
          <w:rtl w:val="0"/>
        </w:rPr>
        <w:t xml:space="preserve">:</w:t>
      </w:r>
    </w:p>
    <w:p w:rsidR="00000000" w:rsidDel="00000000" w:rsidP="00000000" w:rsidRDefault="00000000" w:rsidRPr="00000000" w14:paraId="00000434">
      <w:pPr>
        <w:numPr>
          <w:ilvl w:val="1"/>
          <w:numId w:val="313"/>
        </w:numPr>
        <w:spacing w:after="0" w:afterAutospacing="0" w:before="0" w:beforeAutospacing="0" w:lineRule="auto"/>
        <w:ind w:left="1440" w:hanging="360"/>
      </w:pPr>
      <w:r w:rsidDel="00000000" w:rsidR="00000000" w:rsidRPr="00000000">
        <w:rPr>
          <w:rtl w:val="0"/>
        </w:rPr>
        <w:t xml:space="preserve">Ensures that a copy of a pod is running on all (or selected) nodes in the cluster. Typically used for logging, monitoring, and network services.</w:t>
      </w:r>
    </w:p>
    <w:p w:rsidR="00000000" w:rsidDel="00000000" w:rsidP="00000000" w:rsidRDefault="00000000" w:rsidRPr="00000000" w14:paraId="00000435">
      <w:pPr>
        <w:numPr>
          <w:ilvl w:val="0"/>
          <w:numId w:val="313"/>
        </w:numPr>
        <w:spacing w:after="0" w:afterAutospacing="0" w:before="0" w:beforeAutospacing="0" w:lineRule="auto"/>
        <w:ind w:left="720" w:hanging="360"/>
      </w:pPr>
      <w:r w:rsidDel="00000000" w:rsidR="00000000" w:rsidRPr="00000000">
        <w:rPr>
          <w:b w:val="1"/>
          <w:rtl w:val="0"/>
        </w:rPr>
        <w:t xml:space="preserve">Job</w:t>
      </w:r>
      <w:r w:rsidDel="00000000" w:rsidR="00000000" w:rsidRPr="00000000">
        <w:rPr>
          <w:rtl w:val="0"/>
        </w:rPr>
        <w:t xml:space="preserve">:</w:t>
      </w:r>
    </w:p>
    <w:p w:rsidR="00000000" w:rsidDel="00000000" w:rsidP="00000000" w:rsidRDefault="00000000" w:rsidRPr="00000000" w14:paraId="00000436">
      <w:pPr>
        <w:numPr>
          <w:ilvl w:val="1"/>
          <w:numId w:val="313"/>
        </w:numPr>
        <w:spacing w:after="0" w:afterAutospacing="0" w:before="0" w:beforeAutospacing="0" w:lineRule="auto"/>
        <w:ind w:left="1440" w:hanging="360"/>
      </w:pPr>
      <w:r w:rsidDel="00000000" w:rsidR="00000000" w:rsidRPr="00000000">
        <w:rPr>
          <w:rtl w:val="0"/>
        </w:rPr>
        <w:t xml:space="preserve">A Kubernetes resource for running batch or one-time jobs that are expected to complete, unlike a deployment which is continuous.</w:t>
      </w:r>
    </w:p>
    <w:p w:rsidR="00000000" w:rsidDel="00000000" w:rsidP="00000000" w:rsidRDefault="00000000" w:rsidRPr="00000000" w14:paraId="00000437">
      <w:pPr>
        <w:numPr>
          <w:ilvl w:val="0"/>
          <w:numId w:val="313"/>
        </w:numPr>
        <w:spacing w:after="0" w:afterAutospacing="0" w:before="0" w:beforeAutospacing="0" w:lineRule="auto"/>
        <w:ind w:left="720" w:hanging="360"/>
      </w:pPr>
      <w:r w:rsidDel="00000000" w:rsidR="00000000" w:rsidRPr="00000000">
        <w:rPr>
          <w:b w:val="1"/>
          <w:rtl w:val="0"/>
        </w:rPr>
        <w:t xml:space="preserve">CronJob</w:t>
      </w:r>
      <w:r w:rsidDel="00000000" w:rsidR="00000000" w:rsidRPr="00000000">
        <w:rPr>
          <w:rtl w:val="0"/>
        </w:rPr>
        <w:t xml:space="preserve">:</w:t>
      </w:r>
    </w:p>
    <w:p w:rsidR="00000000" w:rsidDel="00000000" w:rsidP="00000000" w:rsidRDefault="00000000" w:rsidRPr="00000000" w14:paraId="00000438">
      <w:pPr>
        <w:numPr>
          <w:ilvl w:val="1"/>
          <w:numId w:val="313"/>
        </w:numPr>
        <w:spacing w:after="0" w:afterAutospacing="0" w:before="0" w:beforeAutospacing="0" w:lineRule="auto"/>
        <w:ind w:left="1440" w:hanging="360"/>
      </w:pPr>
      <w:r w:rsidDel="00000000" w:rsidR="00000000" w:rsidRPr="00000000">
        <w:rPr>
          <w:rtl w:val="0"/>
        </w:rPr>
        <w:t xml:space="preserve">A Kubernetes resource that runs jobs on a scheduled basis, similar to cron jobs in Unix/Linux systems.</w:t>
      </w:r>
    </w:p>
    <w:p w:rsidR="00000000" w:rsidDel="00000000" w:rsidP="00000000" w:rsidRDefault="00000000" w:rsidRPr="00000000" w14:paraId="00000439">
      <w:pPr>
        <w:numPr>
          <w:ilvl w:val="0"/>
          <w:numId w:val="313"/>
        </w:numPr>
        <w:spacing w:after="0" w:afterAutospacing="0" w:before="0" w:beforeAutospacing="0" w:lineRule="auto"/>
        <w:ind w:left="720" w:hanging="360"/>
      </w:pPr>
      <w:r w:rsidDel="00000000" w:rsidR="00000000" w:rsidRPr="00000000">
        <w:rPr>
          <w:b w:val="1"/>
          <w:rtl w:val="0"/>
        </w:rPr>
        <w:t xml:space="preserve">ConfigMap and Secret</w:t>
      </w:r>
      <w:r w:rsidDel="00000000" w:rsidR="00000000" w:rsidRPr="00000000">
        <w:rPr>
          <w:rtl w:val="0"/>
        </w:rPr>
        <w:t xml:space="preserve">:</w:t>
      </w:r>
    </w:p>
    <w:p w:rsidR="00000000" w:rsidDel="00000000" w:rsidP="00000000" w:rsidRDefault="00000000" w:rsidRPr="00000000" w14:paraId="0000043A">
      <w:pPr>
        <w:numPr>
          <w:ilvl w:val="1"/>
          <w:numId w:val="313"/>
        </w:numPr>
        <w:spacing w:after="0" w:afterAutospacing="0" w:before="0" w:beforeAutospacing="0" w:lineRule="auto"/>
        <w:ind w:left="1440" w:hanging="360"/>
      </w:pPr>
      <w:r w:rsidDel="00000000" w:rsidR="00000000" w:rsidRPr="00000000">
        <w:rPr>
          <w:rtl w:val="0"/>
        </w:rPr>
        <w:t xml:space="preserve">ConfigMaps store configuration data in key-value pairs, while Secrets are used to store sensitive information such as passwords and API keys.</w:t>
      </w:r>
    </w:p>
    <w:p w:rsidR="00000000" w:rsidDel="00000000" w:rsidP="00000000" w:rsidRDefault="00000000" w:rsidRPr="00000000" w14:paraId="0000043B">
      <w:pPr>
        <w:numPr>
          <w:ilvl w:val="0"/>
          <w:numId w:val="313"/>
        </w:numPr>
        <w:spacing w:after="0" w:afterAutospacing="0" w:before="0" w:beforeAutospacing="0" w:lineRule="auto"/>
        <w:ind w:left="720" w:hanging="360"/>
      </w:pPr>
      <w:r w:rsidDel="00000000" w:rsidR="00000000" w:rsidRPr="00000000">
        <w:rPr>
          <w:b w:val="1"/>
          <w:rtl w:val="0"/>
        </w:rPr>
        <w:t xml:space="preserve">PersistentVolume (PV) &amp; PersistentVolumeClaim (PVC)</w:t>
      </w:r>
      <w:r w:rsidDel="00000000" w:rsidR="00000000" w:rsidRPr="00000000">
        <w:rPr>
          <w:rtl w:val="0"/>
        </w:rPr>
        <w:t xml:space="preserve">:</w:t>
      </w:r>
    </w:p>
    <w:p w:rsidR="00000000" w:rsidDel="00000000" w:rsidP="00000000" w:rsidRDefault="00000000" w:rsidRPr="00000000" w14:paraId="0000043C">
      <w:pPr>
        <w:numPr>
          <w:ilvl w:val="1"/>
          <w:numId w:val="313"/>
        </w:numPr>
        <w:spacing w:after="0" w:afterAutospacing="0" w:before="0" w:beforeAutospacing="0" w:lineRule="auto"/>
        <w:ind w:left="1440" w:hanging="360"/>
      </w:pPr>
      <w:r w:rsidDel="00000000" w:rsidR="00000000" w:rsidRPr="00000000">
        <w:rPr>
          <w:rtl w:val="0"/>
        </w:rPr>
        <w:t xml:space="preserve">PV is a piece of storage in the cluster, and PVC is a request for storage. PVCs allow pods to consume PVs without worrying about the underlying storage details.</w:t>
      </w:r>
    </w:p>
    <w:p w:rsidR="00000000" w:rsidDel="00000000" w:rsidP="00000000" w:rsidRDefault="00000000" w:rsidRPr="00000000" w14:paraId="0000043D">
      <w:pPr>
        <w:numPr>
          <w:ilvl w:val="0"/>
          <w:numId w:val="313"/>
        </w:numPr>
        <w:spacing w:after="0" w:afterAutospacing="0" w:before="0" w:beforeAutospacing="0" w:lineRule="auto"/>
        <w:ind w:left="720" w:hanging="360"/>
      </w:pPr>
      <w:r w:rsidDel="00000000" w:rsidR="00000000" w:rsidRPr="00000000">
        <w:rPr>
          <w:b w:val="1"/>
          <w:rtl w:val="0"/>
        </w:rPr>
        <w:t xml:space="preserve">Horizontal Pod Autoscaler (HPA)</w:t>
      </w:r>
      <w:r w:rsidDel="00000000" w:rsidR="00000000" w:rsidRPr="00000000">
        <w:rPr>
          <w:rtl w:val="0"/>
        </w:rPr>
        <w:t xml:space="preserve">:</w:t>
      </w:r>
    </w:p>
    <w:p w:rsidR="00000000" w:rsidDel="00000000" w:rsidP="00000000" w:rsidRDefault="00000000" w:rsidRPr="00000000" w14:paraId="0000043E">
      <w:pPr>
        <w:numPr>
          <w:ilvl w:val="1"/>
          <w:numId w:val="313"/>
        </w:numPr>
        <w:spacing w:after="0" w:afterAutospacing="0" w:before="0" w:beforeAutospacing="0" w:lineRule="auto"/>
        <w:ind w:left="1440" w:hanging="360"/>
      </w:pPr>
      <w:r w:rsidDel="00000000" w:rsidR="00000000" w:rsidRPr="00000000">
        <w:rPr>
          <w:rtl w:val="0"/>
        </w:rPr>
        <w:t xml:space="preserve">Automatically scales the number of pod replicas in a deployment or replica set based on observed CPU or memory usage.</w:t>
      </w:r>
    </w:p>
    <w:p w:rsidR="00000000" w:rsidDel="00000000" w:rsidP="00000000" w:rsidRDefault="00000000" w:rsidRPr="00000000" w14:paraId="0000043F">
      <w:pPr>
        <w:numPr>
          <w:ilvl w:val="0"/>
          <w:numId w:val="313"/>
        </w:numPr>
        <w:spacing w:after="0" w:afterAutospacing="0" w:before="0" w:beforeAutospacing="0" w:lineRule="auto"/>
        <w:ind w:left="720" w:hanging="360"/>
      </w:pPr>
      <w:r w:rsidDel="00000000" w:rsidR="00000000" w:rsidRPr="00000000">
        <w:rPr>
          <w:b w:val="1"/>
          <w:rtl w:val="0"/>
        </w:rPr>
        <w:t xml:space="preserve">RBAC (Role-Based Access Control)</w:t>
      </w:r>
      <w:r w:rsidDel="00000000" w:rsidR="00000000" w:rsidRPr="00000000">
        <w:rPr>
          <w:rtl w:val="0"/>
        </w:rPr>
        <w:t xml:space="preserve">:</w:t>
      </w:r>
    </w:p>
    <w:p w:rsidR="00000000" w:rsidDel="00000000" w:rsidP="00000000" w:rsidRDefault="00000000" w:rsidRPr="00000000" w14:paraId="00000440">
      <w:pPr>
        <w:numPr>
          <w:ilvl w:val="1"/>
          <w:numId w:val="313"/>
        </w:numPr>
        <w:spacing w:after="0" w:afterAutospacing="0" w:before="0" w:beforeAutospacing="0" w:lineRule="auto"/>
        <w:ind w:left="1440" w:hanging="360"/>
      </w:pPr>
      <w:r w:rsidDel="00000000" w:rsidR="00000000" w:rsidRPr="00000000">
        <w:rPr>
          <w:rtl w:val="0"/>
        </w:rPr>
        <w:t xml:space="preserve">Defines who can access which resources in the cluster. Roles and RoleBindings are used to control access to resources.</w:t>
      </w:r>
    </w:p>
    <w:p w:rsidR="00000000" w:rsidDel="00000000" w:rsidP="00000000" w:rsidRDefault="00000000" w:rsidRPr="00000000" w14:paraId="00000441">
      <w:pPr>
        <w:numPr>
          <w:ilvl w:val="0"/>
          <w:numId w:val="313"/>
        </w:numPr>
        <w:spacing w:after="0" w:afterAutospacing="0" w:before="0" w:beforeAutospacing="0" w:lineRule="auto"/>
        <w:ind w:left="720" w:hanging="360"/>
      </w:pPr>
      <w:r w:rsidDel="00000000" w:rsidR="00000000" w:rsidRPr="00000000">
        <w:rPr>
          <w:b w:val="1"/>
          <w:rtl w:val="0"/>
        </w:rPr>
        <w:t xml:space="preserve">ServiceAccount</w:t>
      </w:r>
      <w:r w:rsidDel="00000000" w:rsidR="00000000" w:rsidRPr="00000000">
        <w:rPr>
          <w:rtl w:val="0"/>
        </w:rPr>
        <w:t xml:space="preserve">:</w:t>
      </w:r>
    </w:p>
    <w:p w:rsidR="00000000" w:rsidDel="00000000" w:rsidP="00000000" w:rsidRDefault="00000000" w:rsidRPr="00000000" w14:paraId="00000442">
      <w:pPr>
        <w:numPr>
          <w:ilvl w:val="1"/>
          <w:numId w:val="313"/>
        </w:numPr>
        <w:spacing w:after="240" w:before="0" w:beforeAutospacing="0" w:lineRule="auto"/>
        <w:ind w:left="1440" w:hanging="360"/>
      </w:pPr>
      <w:r w:rsidDel="00000000" w:rsidR="00000000" w:rsidRPr="00000000">
        <w:rPr>
          <w:rtl w:val="0"/>
        </w:rPr>
        <w:t xml:space="preserve">Provides an identity for processes running in a pod, used for accessing the Kubernetes API.</w:t>
      </w:r>
    </w:p>
    <w:p w:rsidR="00000000" w:rsidDel="00000000" w:rsidP="00000000" w:rsidRDefault="00000000" w:rsidRPr="00000000" w14:paraId="000004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1"/>
        <w:keepNext w:val="0"/>
        <w:keepLines w:val="0"/>
        <w:spacing w:before="280" w:lineRule="auto"/>
        <w:rPr/>
      </w:pPr>
      <w:bookmarkStart w:colFirst="0" w:colLast="0" w:name="_fyy0pusd2pwo" w:id="103"/>
      <w:bookmarkEnd w:id="103"/>
      <w:r w:rsidDel="00000000" w:rsidR="00000000" w:rsidRPr="00000000">
        <w:rPr>
          <w:rtl w:val="0"/>
        </w:rPr>
        <w:t xml:space="preserve">Scenario-Based Kubernetes Interview Questions</w:t>
      </w:r>
    </w:p>
    <w:p w:rsidR="00000000" w:rsidDel="00000000" w:rsidP="00000000" w:rsidRDefault="00000000" w:rsidRPr="00000000" w14:paraId="00000445">
      <w:pPr>
        <w:pStyle w:val="Heading4"/>
        <w:keepNext w:val="0"/>
        <w:keepLines w:val="0"/>
        <w:spacing w:after="40" w:before="240" w:lineRule="auto"/>
        <w:rPr>
          <w:b w:val="1"/>
          <w:color w:val="000000"/>
          <w:sz w:val="22"/>
          <w:szCs w:val="22"/>
        </w:rPr>
      </w:pPr>
      <w:bookmarkStart w:colFirst="0" w:colLast="0" w:name="_pshbwidsoukk" w:id="104"/>
      <w:bookmarkEnd w:id="104"/>
      <w:r w:rsidDel="00000000" w:rsidR="00000000" w:rsidRPr="00000000">
        <w:rPr>
          <w:b w:val="1"/>
          <w:color w:val="000000"/>
          <w:sz w:val="22"/>
          <w:szCs w:val="22"/>
          <w:rtl w:val="0"/>
        </w:rPr>
        <w:t xml:space="preserve">Beginner Level</w:t>
      </w:r>
    </w:p>
    <w:p w:rsidR="00000000" w:rsidDel="00000000" w:rsidP="00000000" w:rsidRDefault="00000000" w:rsidRPr="00000000" w14:paraId="00000446">
      <w:pPr>
        <w:numPr>
          <w:ilvl w:val="0"/>
          <w:numId w:val="162"/>
        </w:numPr>
        <w:spacing w:after="0" w:afterAutospacing="0" w:before="240" w:lineRule="auto"/>
        <w:ind w:left="720" w:hanging="360"/>
      </w:pPr>
      <w:r w:rsidDel="00000000" w:rsidR="00000000" w:rsidRPr="00000000">
        <w:rPr>
          <w:b w:val="1"/>
          <w:rtl w:val="0"/>
        </w:rPr>
        <w:t xml:space="preserve">Scenario: Deploying a Simple Application</w:t>
      </w:r>
    </w:p>
    <w:p w:rsidR="00000000" w:rsidDel="00000000" w:rsidP="00000000" w:rsidRDefault="00000000" w:rsidRPr="00000000" w14:paraId="00000447">
      <w:pPr>
        <w:numPr>
          <w:ilvl w:val="1"/>
          <w:numId w:val="16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have a simple web application that you need to deploy to a Kubernetes cluster. The application runs in a container. How would you deploy it, and how would you expose it to the internet?"</w:t>
      </w:r>
    </w:p>
    <w:p w:rsidR="00000000" w:rsidDel="00000000" w:rsidP="00000000" w:rsidRDefault="00000000" w:rsidRPr="00000000" w14:paraId="00000448">
      <w:pPr>
        <w:numPr>
          <w:ilvl w:val="1"/>
          <w:numId w:val="16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"To deploy the application, I would create a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t xml:space="preserve"> that specifies the container image and desired replicas. Then, I would expose the application using a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with type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NodePort</w:t>
      </w:r>
      <w:r w:rsidDel="00000000" w:rsidR="00000000" w:rsidRPr="00000000">
        <w:rPr>
          <w:rtl w:val="0"/>
        </w:rPr>
        <w:t xml:space="preserve"> to make it accessible outside the cluster."</w:t>
      </w:r>
    </w:p>
    <w:p w:rsidR="00000000" w:rsidDel="00000000" w:rsidP="00000000" w:rsidRDefault="00000000" w:rsidRPr="00000000" w14:paraId="00000449">
      <w:pPr>
        <w:numPr>
          <w:ilvl w:val="0"/>
          <w:numId w:val="162"/>
        </w:numPr>
        <w:spacing w:after="0" w:afterAutospacing="0" w:before="0" w:beforeAutospacing="0" w:lineRule="auto"/>
        <w:ind w:left="720" w:hanging="360"/>
      </w:pPr>
      <w:r w:rsidDel="00000000" w:rsidR="00000000" w:rsidRPr="00000000">
        <w:rPr>
          <w:b w:val="1"/>
          <w:rtl w:val="0"/>
        </w:rPr>
        <w:t xml:space="preserve">Scenario: Scaling an Application</w:t>
      </w:r>
    </w:p>
    <w:p w:rsidR="00000000" w:rsidDel="00000000" w:rsidP="00000000" w:rsidRDefault="00000000" w:rsidRPr="00000000" w14:paraId="0000044A">
      <w:pPr>
        <w:numPr>
          <w:ilvl w:val="1"/>
          <w:numId w:val="16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application is experiencing increased traffic, and you need to scale it. How do you do that in Kubernetes?"</w:t>
      </w:r>
    </w:p>
    <w:p w:rsidR="00000000" w:rsidDel="00000000" w:rsidP="00000000" w:rsidRDefault="00000000" w:rsidRPr="00000000" w14:paraId="0000044B">
      <w:pPr>
        <w:numPr>
          <w:ilvl w:val="1"/>
          <w:numId w:val="16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scale the application using </w:t>
      </w:r>
      <w:r w:rsidDel="00000000" w:rsidR="00000000" w:rsidRPr="00000000">
        <w:rPr>
          <w:rFonts w:ascii="Roboto Mono" w:cs="Roboto Mono" w:eastAsia="Roboto Mono" w:hAnsi="Roboto Mono"/>
          <w:color w:val="188038"/>
          <w:rtl w:val="0"/>
        </w:rPr>
        <w:t xml:space="preserve">kubectl scale</w:t>
      </w:r>
      <w:r w:rsidDel="00000000" w:rsidR="00000000" w:rsidRPr="00000000">
        <w:rPr>
          <w:rtl w:val="0"/>
        </w:rPr>
        <w:t xml:space="preserve"> to increase the number of replicas in the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t xml:space="preserve">. Alternatively, I could use the Horizontal Pod Autoscaler (HPA) to automatically scale based on CPU or memory usage."</w:t>
      </w:r>
    </w:p>
    <w:p w:rsidR="00000000" w:rsidDel="00000000" w:rsidP="00000000" w:rsidRDefault="00000000" w:rsidRPr="00000000" w14:paraId="0000044C">
      <w:pPr>
        <w:numPr>
          <w:ilvl w:val="0"/>
          <w:numId w:val="162"/>
        </w:numPr>
        <w:spacing w:after="0" w:afterAutospacing="0" w:before="0" w:beforeAutospacing="0" w:lineRule="auto"/>
        <w:ind w:left="720" w:hanging="360"/>
      </w:pPr>
      <w:r w:rsidDel="00000000" w:rsidR="00000000" w:rsidRPr="00000000">
        <w:rPr>
          <w:b w:val="1"/>
          <w:rtl w:val="0"/>
        </w:rPr>
        <w:t xml:space="preserve">Scenario: Rolling Update Deployment</w:t>
      </w:r>
    </w:p>
    <w:p w:rsidR="00000000" w:rsidDel="00000000" w:rsidP="00000000" w:rsidRDefault="00000000" w:rsidRPr="00000000" w14:paraId="0000044D">
      <w:pPr>
        <w:numPr>
          <w:ilvl w:val="1"/>
          <w:numId w:val="16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update your web application with minimal downtime. How would you handle this deployment in Kubernetes?"</w:t>
      </w:r>
    </w:p>
    <w:p w:rsidR="00000000" w:rsidDel="00000000" w:rsidP="00000000" w:rsidRDefault="00000000" w:rsidRPr="00000000" w14:paraId="0000044E">
      <w:pPr>
        <w:numPr>
          <w:ilvl w:val="1"/>
          <w:numId w:val="16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the </w:t>
      </w:r>
      <w:r w:rsidDel="00000000" w:rsidR="00000000" w:rsidRPr="00000000">
        <w:rPr>
          <w:rFonts w:ascii="Roboto Mono" w:cs="Roboto Mono" w:eastAsia="Roboto Mono" w:hAnsi="Roboto Mono"/>
          <w:color w:val="188038"/>
          <w:rtl w:val="0"/>
        </w:rPr>
        <w:t xml:space="preserve">kubectl apply</w:t>
      </w:r>
      <w:r w:rsidDel="00000000" w:rsidR="00000000" w:rsidRPr="00000000">
        <w:rPr>
          <w:rtl w:val="0"/>
        </w:rPr>
        <w:t xml:space="preserve"> command to update the Deployment with the new container image. Kubernetes will perform a rolling update by gradually replacing the old pods with new ones to ensure there’s no downtime."</w:t>
      </w:r>
    </w:p>
    <w:p w:rsidR="00000000" w:rsidDel="00000000" w:rsidP="00000000" w:rsidRDefault="00000000" w:rsidRPr="00000000" w14:paraId="0000044F">
      <w:pPr>
        <w:numPr>
          <w:ilvl w:val="0"/>
          <w:numId w:val="162"/>
        </w:numPr>
        <w:spacing w:after="0" w:afterAutospacing="0" w:before="0" w:beforeAutospacing="0" w:lineRule="auto"/>
        <w:ind w:left="720" w:hanging="360"/>
      </w:pPr>
      <w:r w:rsidDel="00000000" w:rsidR="00000000" w:rsidRPr="00000000">
        <w:rPr>
          <w:b w:val="1"/>
          <w:rtl w:val="0"/>
        </w:rPr>
        <w:t xml:space="preserve">Scenario: Pod Fails to Start</w:t>
      </w:r>
    </w:p>
    <w:p w:rsidR="00000000" w:rsidDel="00000000" w:rsidP="00000000" w:rsidRDefault="00000000" w:rsidRPr="00000000" w14:paraId="00000450">
      <w:pPr>
        <w:numPr>
          <w:ilvl w:val="1"/>
          <w:numId w:val="16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"A pod you deployed is failing to start. How would you debug this issue?"</w:t>
      </w:r>
    </w:p>
    <w:p w:rsidR="00000000" w:rsidDel="00000000" w:rsidP="00000000" w:rsidRDefault="00000000" w:rsidRPr="00000000" w14:paraId="00000451">
      <w:pPr>
        <w:numPr>
          <w:ilvl w:val="1"/>
          <w:numId w:val="162"/>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"First, I would check the pod’s logs using </w:t>
      </w:r>
      <w:r w:rsidDel="00000000" w:rsidR="00000000" w:rsidRPr="00000000">
        <w:rPr>
          <w:rFonts w:ascii="Roboto Mono" w:cs="Roboto Mono" w:eastAsia="Roboto Mono" w:hAnsi="Roboto Mono"/>
          <w:color w:val="188038"/>
          <w:rtl w:val="0"/>
        </w:rPr>
        <w:t xml:space="preserve">kubectl logs &lt;pod-name&gt;</w:t>
      </w:r>
      <w:r w:rsidDel="00000000" w:rsidR="00000000" w:rsidRPr="00000000">
        <w:rPr>
          <w:rtl w:val="0"/>
        </w:rPr>
        <w:t xml:space="preserve"> to see if there are any errors in the application. I would also describe the pod (</w:t>
      </w:r>
      <w:r w:rsidDel="00000000" w:rsidR="00000000" w:rsidRPr="00000000">
        <w:rPr>
          <w:rFonts w:ascii="Roboto Mono" w:cs="Roboto Mono" w:eastAsia="Roboto Mono" w:hAnsi="Roboto Mono"/>
          <w:color w:val="188038"/>
          <w:rtl w:val="0"/>
        </w:rPr>
        <w:t xml:space="preserve">kubectl describe pod &lt;pod-name&gt;</w:t>
      </w:r>
      <w:r w:rsidDel="00000000" w:rsidR="00000000" w:rsidRPr="00000000">
        <w:rPr>
          <w:rtl w:val="0"/>
        </w:rPr>
        <w:t xml:space="preserve">) to check for resource issues or other events that might explain the failure."</w:t>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xgkp50hohat2" w:id="105"/>
      <w:bookmarkEnd w:id="105"/>
      <w:r w:rsidDel="00000000" w:rsidR="00000000" w:rsidRPr="00000000">
        <w:rPr>
          <w:b w:val="1"/>
          <w:color w:val="000000"/>
          <w:sz w:val="22"/>
          <w:szCs w:val="22"/>
          <w:rtl w:val="0"/>
        </w:rPr>
        <w:t xml:space="preserve">Intermediate Level</w:t>
      </w:r>
    </w:p>
    <w:p w:rsidR="00000000" w:rsidDel="00000000" w:rsidP="00000000" w:rsidRDefault="00000000" w:rsidRPr="00000000" w14:paraId="00000453">
      <w:pPr>
        <w:numPr>
          <w:ilvl w:val="0"/>
          <w:numId w:val="433"/>
        </w:numPr>
        <w:spacing w:after="0" w:afterAutospacing="0" w:before="240" w:lineRule="auto"/>
        <w:ind w:left="720" w:hanging="360"/>
      </w:pPr>
      <w:r w:rsidDel="00000000" w:rsidR="00000000" w:rsidRPr="00000000">
        <w:rPr>
          <w:b w:val="1"/>
          <w:rtl w:val="0"/>
        </w:rPr>
        <w:t xml:space="preserve">Scenario: Stateful Application Deployment</w:t>
      </w:r>
    </w:p>
    <w:p w:rsidR="00000000" w:rsidDel="00000000" w:rsidP="00000000" w:rsidRDefault="00000000" w:rsidRPr="00000000" w14:paraId="00000454">
      <w:pPr>
        <w:numPr>
          <w:ilvl w:val="1"/>
          <w:numId w:val="43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are tasked with deploying a stateful application like a database that requires persistent storage. How would you do this in Kubernetes?"</w:t>
      </w:r>
    </w:p>
    <w:p w:rsidR="00000000" w:rsidDel="00000000" w:rsidP="00000000" w:rsidRDefault="00000000" w:rsidRPr="00000000" w14:paraId="00000455">
      <w:pPr>
        <w:numPr>
          <w:ilvl w:val="1"/>
          <w:numId w:val="43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w:t>
      </w:r>
      <w:r w:rsidDel="00000000" w:rsidR="00000000" w:rsidRPr="00000000">
        <w:rPr>
          <w:rFonts w:ascii="Roboto Mono" w:cs="Roboto Mono" w:eastAsia="Roboto Mono" w:hAnsi="Roboto Mono"/>
          <w:color w:val="188038"/>
          <w:rtl w:val="0"/>
        </w:rPr>
        <w:t xml:space="preserve">StatefulSet</w:t>
      </w:r>
      <w:r w:rsidDel="00000000" w:rsidR="00000000" w:rsidRPr="00000000">
        <w:rPr>
          <w:rtl w:val="0"/>
        </w:rPr>
        <w:t xml:space="preserve"> to deploy the application. StatefulSets ensure that each pod has a unique, stable network identity and persistent storage. I would also create </w:t>
      </w:r>
      <w:r w:rsidDel="00000000" w:rsidR="00000000" w:rsidRPr="00000000">
        <w:rPr>
          <w:rFonts w:ascii="Roboto Mono" w:cs="Roboto Mono" w:eastAsia="Roboto Mono" w:hAnsi="Roboto Mono"/>
          <w:color w:val="188038"/>
          <w:rtl w:val="0"/>
        </w:rPr>
        <w:t xml:space="preserve">PersistentVolumeClaims</w:t>
      </w:r>
      <w:r w:rsidDel="00000000" w:rsidR="00000000" w:rsidRPr="00000000">
        <w:rPr>
          <w:rtl w:val="0"/>
        </w:rPr>
        <w:t xml:space="preserve">(PVCs) for each pod to request storage."</w:t>
      </w:r>
    </w:p>
    <w:p w:rsidR="00000000" w:rsidDel="00000000" w:rsidP="00000000" w:rsidRDefault="00000000" w:rsidRPr="00000000" w14:paraId="00000456">
      <w:pPr>
        <w:numPr>
          <w:ilvl w:val="0"/>
          <w:numId w:val="433"/>
        </w:numPr>
        <w:spacing w:after="0" w:afterAutospacing="0" w:before="0" w:beforeAutospacing="0" w:lineRule="auto"/>
        <w:ind w:left="720" w:hanging="360"/>
      </w:pPr>
      <w:r w:rsidDel="00000000" w:rsidR="00000000" w:rsidRPr="00000000">
        <w:rPr>
          <w:b w:val="1"/>
          <w:rtl w:val="0"/>
        </w:rPr>
        <w:t xml:space="preserve">Scenario: Managing Multiple Environments (Dev, Staging, Prod)</w:t>
      </w:r>
    </w:p>
    <w:p w:rsidR="00000000" w:rsidDel="00000000" w:rsidP="00000000" w:rsidRDefault="00000000" w:rsidRPr="00000000" w14:paraId="00000457">
      <w:pPr>
        <w:numPr>
          <w:ilvl w:val="1"/>
          <w:numId w:val="43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deploy the same application in different environments (dev, staging, prod) using Kubernetes. How would you manage this?"</w:t>
      </w:r>
    </w:p>
    <w:p w:rsidR="00000000" w:rsidDel="00000000" w:rsidP="00000000" w:rsidRDefault="00000000" w:rsidRPr="00000000" w14:paraId="00000458">
      <w:pPr>
        <w:numPr>
          <w:ilvl w:val="1"/>
          <w:numId w:val="43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w:t>
      </w: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to separate the resources for each environment. Additionally, I would use </w:t>
      </w:r>
      <w:r w:rsidDel="00000000" w:rsidR="00000000" w:rsidRPr="00000000">
        <w:rPr>
          <w:rFonts w:ascii="Roboto Mono" w:cs="Roboto Mono" w:eastAsia="Roboto Mono" w:hAnsi="Roboto Mono"/>
          <w:color w:val="188038"/>
          <w:rtl w:val="0"/>
        </w:rPr>
        <w:t xml:space="preserve">ConfigMaps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Secrets</w:t>
      </w:r>
      <w:r w:rsidDel="00000000" w:rsidR="00000000" w:rsidRPr="00000000">
        <w:rPr>
          <w:rtl w:val="0"/>
        </w:rPr>
        <w:t xml:space="preserve"> to manage environment-specific configurations and sensitive data. Deployments can be customized per environment using separate YAML files or Helm charts."</w:t>
      </w:r>
    </w:p>
    <w:p w:rsidR="00000000" w:rsidDel="00000000" w:rsidP="00000000" w:rsidRDefault="00000000" w:rsidRPr="00000000" w14:paraId="00000459">
      <w:pPr>
        <w:numPr>
          <w:ilvl w:val="0"/>
          <w:numId w:val="433"/>
        </w:numPr>
        <w:spacing w:after="0" w:afterAutospacing="0" w:before="0" w:beforeAutospacing="0" w:lineRule="auto"/>
        <w:ind w:left="720" w:hanging="360"/>
      </w:pPr>
      <w:r w:rsidDel="00000000" w:rsidR="00000000" w:rsidRPr="00000000">
        <w:rPr>
          <w:b w:val="1"/>
          <w:rtl w:val="0"/>
        </w:rPr>
        <w:t xml:space="preserve">Scenario: Network Policies for Security</w:t>
      </w:r>
    </w:p>
    <w:p w:rsidR="00000000" w:rsidDel="00000000" w:rsidP="00000000" w:rsidRDefault="00000000" w:rsidRPr="00000000" w14:paraId="0000045A">
      <w:pPr>
        <w:numPr>
          <w:ilvl w:val="1"/>
          <w:numId w:val="43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have deployed a microservices-based application where services need to communicate with each other, but you want to restrict communication to specific services only. How would you enforce this in Kubernetes?"</w:t>
      </w:r>
    </w:p>
    <w:p w:rsidR="00000000" w:rsidDel="00000000" w:rsidP="00000000" w:rsidRDefault="00000000" w:rsidRPr="00000000" w14:paraId="0000045B">
      <w:pPr>
        <w:numPr>
          <w:ilvl w:val="1"/>
          <w:numId w:val="433"/>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implement </w:t>
      </w: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 to control the communication between pods. This allows me to specify which pods can communicate with each other based on labels and selectors, and it helps improve security by limiting unnecessary traffic."</w:t>
      </w:r>
    </w:p>
    <w:p w:rsidR="00000000" w:rsidDel="00000000" w:rsidP="00000000" w:rsidRDefault="00000000" w:rsidRPr="00000000" w14:paraId="0000045C">
      <w:pPr>
        <w:numPr>
          <w:ilvl w:val="0"/>
          <w:numId w:val="433"/>
        </w:numPr>
        <w:spacing w:after="0" w:afterAutospacing="0" w:before="0" w:beforeAutospacing="0" w:lineRule="auto"/>
        <w:ind w:left="720" w:hanging="360"/>
      </w:pPr>
      <w:r w:rsidDel="00000000" w:rsidR="00000000" w:rsidRPr="00000000">
        <w:rPr>
          <w:b w:val="1"/>
          <w:rtl w:val="0"/>
        </w:rPr>
        <w:t xml:space="preserve">Scenario: Handling Secrets Securely</w:t>
      </w:r>
    </w:p>
    <w:p w:rsidR="00000000" w:rsidDel="00000000" w:rsidP="00000000" w:rsidRDefault="00000000" w:rsidRPr="00000000" w14:paraId="0000045D">
      <w:pPr>
        <w:numPr>
          <w:ilvl w:val="1"/>
          <w:numId w:val="433"/>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securely manage API keys for your application running in Kubernetes. How would you do this?"</w:t>
      </w:r>
    </w:p>
    <w:p w:rsidR="00000000" w:rsidDel="00000000" w:rsidP="00000000" w:rsidRDefault="00000000" w:rsidRPr="00000000" w14:paraId="0000045E">
      <w:pPr>
        <w:numPr>
          <w:ilvl w:val="1"/>
          <w:numId w:val="433"/>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store the API keys in a </w:t>
      </w:r>
      <w:r w:rsidDel="00000000" w:rsidR="00000000" w:rsidRPr="00000000">
        <w:rPr>
          <w:rFonts w:ascii="Roboto Mono" w:cs="Roboto Mono" w:eastAsia="Roboto Mono" w:hAnsi="Roboto Mono"/>
          <w:color w:val="188038"/>
          <w:rtl w:val="0"/>
        </w:rPr>
        <w:t xml:space="preserve">Secret</w:t>
      </w:r>
      <w:r w:rsidDel="00000000" w:rsidR="00000000" w:rsidRPr="00000000">
        <w:rPr>
          <w:rtl w:val="0"/>
        </w:rPr>
        <w:t xml:space="preserve"> object, as Kubernetes provides encryption at rest for secrets. I would mount the secret as a volume or environment variable within the pod to access the API keys securely."</w:t>
      </w:r>
    </w:p>
    <w:p w:rsidR="00000000" w:rsidDel="00000000" w:rsidP="00000000" w:rsidRDefault="00000000" w:rsidRPr="00000000" w14:paraId="0000045F">
      <w:pPr>
        <w:pStyle w:val="Heading4"/>
        <w:keepNext w:val="0"/>
        <w:keepLines w:val="0"/>
        <w:spacing w:after="40" w:before="240" w:lineRule="auto"/>
        <w:rPr>
          <w:b w:val="1"/>
          <w:color w:val="000000"/>
          <w:sz w:val="22"/>
          <w:szCs w:val="22"/>
        </w:rPr>
      </w:pPr>
      <w:bookmarkStart w:colFirst="0" w:colLast="0" w:name="_p3koem111339" w:id="106"/>
      <w:bookmarkEnd w:id="106"/>
      <w:r w:rsidDel="00000000" w:rsidR="00000000" w:rsidRPr="00000000">
        <w:rPr>
          <w:b w:val="1"/>
          <w:color w:val="000000"/>
          <w:sz w:val="22"/>
          <w:szCs w:val="22"/>
          <w:rtl w:val="0"/>
        </w:rPr>
        <w:t xml:space="preserve">Advanced Level</w:t>
      </w:r>
    </w:p>
    <w:p w:rsidR="00000000" w:rsidDel="00000000" w:rsidP="00000000" w:rsidRDefault="00000000" w:rsidRPr="00000000" w14:paraId="00000460">
      <w:pPr>
        <w:numPr>
          <w:ilvl w:val="0"/>
          <w:numId w:val="312"/>
        </w:numPr>
        <w:spacing w:after="0" w:afterAutospacing="0" w:before="240" w:lineRule="auto"/>
        <w:ind w:left="720" w:hanging="360"/>
      </w:pPr>
      <w:r w:rsidDel="00000000" w:rsidR="00000000" w:rsidRPr="00000000">
        <w:rPr>
          <w:b w:val="1"/>
          <w:rtl w:val="0"/>
        </w:rPr>
        <w:t xml:space="preserve">Scenario: Multi-Cluster Management</w:t>
      </w:r>
    </w:p>
    <w:p w:rsidR="00000000" w:rsidDel="00000000" w:rsidP="00000000" w:rsidRDefault="00000000" w:rsidRPr="00000000" w14:paraId="00000461">
      <w:pPr>
        <w:numPr>
          <w:ilvl w:val="1"/>
          <w:numId w:val="31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organization operates multiple Kubernetes clusters in different regions, and you need to manage them from a single control plane. How would you set this up?"</w:t>
      </w:r>
    </w:p>
    <w:p w:rsidR="00000000" w:rsidDel="00000000" w:rsidP="00000000" w:rsidRDefault="00000000" w:rsidRPr="00000000" w14:paraId="00000462">
      <w:pPr>
        <w:numPr>
          <w:ilvl w:val="1"/>
          <w:numId w:val="31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multi-cluster management tool like </w:t>
      </w:r>
      <w:r w:rsidDel="00000000" w:rsidR="00000000" w:rsidRPr="00000000">
        <w:rPr>
          <w:b w:val="1"/>
          <w:rtl w:val="0"/>
        </w:rPr>
        <w:t xml:space="preserve">Rancher</w:t>
      </w:r>
      <w:r w:rsidDel="00000000" w:rsidR="00000000" w:rsidRPr="00000000">
        <w:rPr>
          <w:rtl w:val="0"/>
        </w:rPr>
        <w:t xml:space="preserve"> or </w:t>
      </w:r>
      <w:r w:rsidDel="00000000" w:rsidR="00000000" w:rsidRPr="00000000">
        <w:rPr>
          <w:b w:val="1"/>
          <w:rtl w:val="0"/>
        </w:rPr>
        <w:t xml:space="preserve">Kubernetes Federation</w:t>
      </w:r>
      <w:r w:rsidDel="00000000" w:rsidR="00000000" w:rsidRPr="00000000">
        <w:rPr>
          <w:rtl w:val="0"/>
        </w:rPr>
        <w:t xml:space="preserve"> to manage multiple clusters. These tools allow you to aggregate clusters under a single control plane and simplify the management of deployments and services across clusters."</w:t>
      </w:r>
    </w:p>
    <w:p w:rsidR="00000000" w:rsidDel="00000000" w:rsidP="00000000" w:rsidRDefault="00000000" w:rsidRPr="00000000" w14:paraId="00000463">
      <w:pPr>
        <w:numPr>
          <w:ilvl w:val="0"/>
          <w:numId w:val="312"/>
        </w:numPr>
        <w:spacing w:after="0" w:afterAutospacing="0" w:before="0" w:beforeAutospacing="0" w:lineRule="auto"/>
        <w:ind w:left="720" w:hanging="360"/>
      </w:pPr>
      <w:r w:rsidDel="00000000" w:rsidR="00000000" w:rsidRPr="00000000">
        <w:rPr>
          <w:b w:val="1"/>
          <w:rtl w:val="0"/>
        </w:rPr>
        <w:t xml:space="preserve">Scenario: Continuous Deployment and Canary Releases</w:t>
      </w:r>
    </w:p>
    <w:p w:rsidR="00000000" w:rsidDel="00000000" w:rsidP="00000000" w:rsidRDefault="00000000" w:rsidRPr="00000000" w14:paraId="00000464">
      <w:pPr>
        <w:numPr>
          <w:ilvl w:val="1"/>
          <w:numId w:val="31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implement a continuous deployment pipeline for your application with a canary release strategy in Kubernetes. How would you achieve this?"</w:t>
      </w:r>
    </w:p>
    <w:p w:rsidR="00000000" w:rsidDel="00000000" w:rsidP="00000000" w:rsidRDefault="00000000" w:rsidRPr="00000000" w14:paraId="00000465">
      <w:pPr>
        <w:numPr>
          <w:ilvl w:val="1"/>
          <w:numId w:val="31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use a combination of Helm charts,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to manage the canary release. The canary version would be deployed with a subset of traffic routed to it, and I could use a service mesh like Istio to control traffic routing between the canary and stable versions. This allows testing the new release with a small percentage of users before fully rolling it out."</w:t>
      </w:r>
    </w:p>
    <w:p w:rsidR="00000000" w:rsidDel="00000000" w:rsidP="00000000" w:rsidRDefault="00000000" w:rsidRPr="00000000" w14:paraId="00000466">
      <w:pPr>
        <w:numPr>
          <w:ilvl w:val="0"/>
          <w:numId w:val="312"/>
        </w:numPr>
        <w:spacing w:after="0" w:afterAutospacing="0" w:before="0" w:beforeAutospacing="0" w:lineRule="auto"/>
        <w:ind w:left="720" w:hanging="360"/>
      </w:pPr>
      <w:r w:rsidDel="00000000" w:rsidR="00000000" w:rsidRPr="00000000">
        <w:rPr>
          <w:b w:val="1"/>
          <w:rtl w:val="0"/>
        </w:rPr>
        <w:t xml:space="preserve">Scenario: Persistent Storage in Kubernetes</w:t>
      </w:r>
    </w:p>
    <w:p w:rsidR="00000000" w:rsidDel="00000000" w:rsidP="00000000" w:rsidRDefault="00000000" w:rsidRPr="00000000" w14:paraId="00000467">
      <w:pPr>
        <w:numPr>
          <w:ilvl w:val="1"/>
          <w:numId w:val="31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need to provision persistent storage for a pod running a database, but the data must persist even if the pod is terminated. How do you configure persistent storage in Kubernetes?"</w:t>
      </w:r>
    </w:p>
    <w:p w:rsidR="00000000" w:rsidDel="00000000" w:rsidP="00000000" w:rsidRDefault="00000000" w:rsidRPr="00000000" w14:paraId="00000468">
      <w:pPr>
        <w:numPr>
          <w:ilvl w:val="1"/>
          <w:numId w:val="31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create a </w:t>
      </w:r>
      <w:r w:rsidDel="00000000" w:rsidR="00000000" w:rsidRPr="00000000">
        <w:rPr>
          <w:rFonts w:ascii="Roboto Mono" w:cs="Roboto Mono" w:eastAsia="Roboto Mono" w:hAnsi="Roboto Mono"/>
          <w:color w:val="188038"/>
          <w:rtl w:val="0"/>
        </w:rPr>
        <w:t xml:space="preserve">PersistentVolume</w:t>
      </w:r>
      <w:r w:rsidDel="00000000" w:rsidR="00000000" w:rsidRPr="00000000">
        <w:rPr>
          <w:rtl w:val="0"/>
        </w:rPr>
        <w:t xml:space="preserve"> (PV) and a corresponding </w:t>
      </w:r>
      <w:r w:rsidDel="00000000" w:rsidR="00000000" w:rsidRPr="00000000">
        <w:rPr>
          <w:rFonts w:ascii="Roboto Mono" w:cs="Roboto Mono" w:eastAsia="Roboto Mono" w:hAnsi="Roboto Mono"/>
          <w:color w:val="188038"/>
          <w:rtl w:val="0"/>
        </w:rPr>
        <w:t xml:space="preserve">PersistentVolumeClaim</w:t>
      </w:r>
      <w:r w:rsidDel="00000000" w:rsidR="00000000" w:rsidRPr="00000000">
        <w:rPr>
          <w:rtl w:val="0"/>
        </w:rPr>
        <w:t xml:space="preserve">(PVC) to request the storage. The PVC is bound to the PV, and the pod can then mount the PVC as a volume. I would also configure the storage backend to ensure data persistence, such as using cloud-based storage (EBS, GCE Persistent Disk) or NFS."</w:t>
      </w:r>
    </w:p>
    <w:p w:rsidR="00000000" w:rsidDel="00000000" w:rsidP="00000000" w:rsidRDefault="00000000" w:rsidRPr="00000000" w14:paraId="00000469">
      <w:pPr>
        <w:numPr>
          <w:ilvl w:val="0"/>
          <w:numId w:val="312"/>
        </w:numPr>
        <w:spacing w:after="0" w:afterAutospacing="0" w:before="0" w:beforeAutospacing="0" w:lineRule="auto"/>
        <w:ind w:left="720" w:hanging="360"/>
      </w:pPr>
      <w:r w:rsidDel="00000000" w:rsidR="00000000" w:rsidRPr="00000000">
        <w:rPr>
          <w:b w:val="1"/>
          <w:rtl w:val="0"/>
        </w:rPr>
        <w:t xml:space="preserve">Scenario: Implementing High Availability for Kubernetes Cluster</w:t>
      </w:r>
    </w:p>
    <w:p w:rsidR="00000000" w:rsidDel="00000000" w:rsidP="00000000" w:rsidRDefault="00000000" w:rsidRPr="00000000" w14:paraId="0000046A">
      <w:pPr>
        <w:numPr>
          <w:ilvl w:val="1"/>
          <w:numId w:val="31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"Your company’s application is critical and requires high availability. How would you ensure high availability for both the Kubernetes control plane and the application workloads?"</w:t>
      </w:r>
    </w:p>
    <w:p w:rsidR="00000000" w:rsidDel="00000000" w:rsidP="00000000" w:rsidRDefault="00000000" w:rsidRPr="00000000" w14:paraId="0000046B">
      <w:pPr>
        <w:numPr>
          <w:ilvl w:val="1"/>
          <w:numId w:val="312"/>
        </w:numPr>
        <w:spacing w:after="0" w:afterAutospacing="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"To ensure high availability, I would deploy the Kubernetes control plane across multiple availability zones and configure etcd with replication across multiple masters. For application workloads, I would use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with replicas spread across multiple nodes, and I would also use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with load balancing to route traffic to healthy pods."</w:t>
      </w:r>
    </w:p>
    <w:p w:rsidR="00000000" w:rsidDel="00000000" w:rsidP="00000000" w:rsidRDefault="00000000" w:rsidRPr="00000000" w14:paraId="0000046C">
      <w:pPr>
        <w:numPr>
          <w:ilvl w:val="0"/>
          <w:numId w:val="312"/>
        </w:numPr>
        <w:spacing w:after="0" w:afterAutospacing="0" w:before="0" w:beforeAutospacing="0" w:lineRule="auto"/>
        <w:ind w:left="720" w:hanging="360"/>
      </w:pPr>
      <w:r w:rsidDel="00000000" w:rsidR="00000000" w:rsidRPr="00000000">
        <w:rPr>
          <w:b w:val="1"/>
          <w:rtl w:val="0"/>
        </w:rPr>
        <w:t xml:space="preserve">Scenario: Service Mesh Implementation</w:t>
      </w:r>
    </w:p>
    <w:p w:rsidR="00000000" w:rsidDel="00000000" w:rsidP="00000000" w:rsidRDefault="00000000" w:rsidRPr="00000000" w14:paraId="0000046D">
      <w:pPr>
        <w:numPr>
          <w:ilvl w:val="1"/>
          <w:numId w:val="312"/>
        </w:numPr>
        <w:spacing w:after="0" w:afterAutospacing="0" w:before="0" w:beforeAutospacing="0" w:lineRule="auto"/>
        <w:ind w:left="1440" w:hanging="360"/>
      </w:pPr>
      <w:r w:rsidDel="00000000" w:rsidR="00000000" w:rsidRPr="00000000">
        <w:rPr>
          <w:i w:val="1"/>
          <w:rtl w:val="0"/>
        </w:rPr>
        <w:t xml:space="preserve">Question</w:t>
      </w:r>
      <w:r w:rsidDel="00000000" w:rsidR="00000000" w:rsidRPr="00000000">
        <w:rPr>
          <w:rtl w:val="0"/>
        </w:rPr>
        <w:t xml:space="preserve">: "You are tasked with implementing a service mesh to manage communication between microservices in your Kubernetes cluster. How would you approach this?"</w:t>
      </w:r>
    </w:p>
    <w:p w:rsidR="00000000" w:rsidDel="00000000" w:rsidP="00000000" w:rsidRDefault="00000000" w:rsidRPr="00000000" w14:paraId="0000046E">
      <w:pPr>
        <w:numPr>
          <w:ilvl w:val="1"/>
          <w:numId w:val="312"/>
        </w:numPr>
        <w:spacing w:after="240" w:before="0" w:beforeAutospacing="0" w:lineRule="auto"/>
        <w:ind w:left="1440" w:hanging="360"/>
      </w:pPr>
      <w:r w:rsidDel="00000000" w:rsidR="00000000" w:rsidRPr="00000000">
        <w:rPr>
          <w:i w:val="1"/>
          <w:rtl w:val="0"/>
        </w:rPr>
        <w:t xml:space="preserve">Expected Answer</w:t>
      </w:r>
      <w:r w:rsidDel="00000000" w:rsidR="00000000" w:rsidRPr="00000000">
        <w:rPr>
          <w:rtl w:val="0"/>
        </w:rPr>
        <w:t xml:space="preserve">: "I would implement a service mesh such as </w:t>
      </w:r>
      <w:r w:rsidDel="00000000" w:rsidR="00000000" w:rsidRPr="00000000">
        <w:rPr>
          <w:b w:val="1"/>
          <w:rtl w:val="0"/>
        </w:rPr>
        <w:t xml:space="preserve">Istio</w:t>
      </w:r>
      <w:r w:rsidDel="00000000" w:rsidR="00000000" w:rsidRPr="00000000">
        <w:rPr>
          <w:rtl w:val="0"/>
        </w:rPr>
        <w:t xml:space="preserve"> or </w:t>
      </w:r>
      <w:r w:rsidDel="00000000" w:rsidR="00000000" w:rsidRPr="00000000">
        <w:rPr>
          <w:b w:val="1"/>
          <w:rtl w:val="0"/>
        </w:rPr>
        <w:t xml:space="preserve">Linkerd</w:t>
      </w:r>
      <w:r w:rsidDel="00000000" w:rsidR="00000000" w:rsidRPr="00000000">
        <w:rPr>
          <w:rtl w:val="0"/>
        </w:rPr>
        <w:t xml:space="preserve">. The service mesh would manage service-to-service communication, offering features like traffic management (canary releases, retries, etc.), security (mTLS), and observability (metrics, logs). I would deploy the service mesh proxy alongside each service as a sidecar."</w:t>
      </w:r>
    </w:p>
    <w:p w:rsidR="00000000" w:rsidDel="00000000" w:rsidP="00000000" w:rsidRDefault="00000000" w:rsidRPr="00000000" w14:paraId="000004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spacing w:after="240" w:before="240" w:lineRule="auto"/>
        <w:rPr/>
      </w:pPr>
      <w:r w:rsidDel="00000000" w:rsidR="00000000" w:rsidRPr="00000000">
        <w:rPr>
          <w:rtl w:val="0"/>
        </w:rPr>
        <w:t xml:space="preserve">These </w:t>
      </w:r>
      <w:r w:rsidDel="00000000" w:rsidR="00000000" w:rsidRPr="00000000">
        <w:rPr>
          <w:b w:val="1"/>
          <w:rtl w:val="0"/>
        </w:rPr>
        <w:t xml:space="preserve">scenario-based questions</w:t>
      </w:r>
      <w:r w:rsidDel="00000000" w:rsidR="00000000" w:rsidRPr="00000000">
        <w:rPr>
          <w:rtl w:val="0"/>
        </w:rPr>
        <w:t xml:space="preserve"> are designed to test how you approach real-world problems using Kubernetes, and your answers should demonstrate both practical knowledge and an understanding of best practices. They cover common issues that Kubernetes users face and can help interviewers gauge your readiness to work with complex systems.</w:t>
      </w:r>
    </w:p>
    <w:p w:rsidR="00000000" w:rsidDel="00000000" w:rsidP="00000000" w:rsidRDefault="00000000" w:rsidRPr="00000000" w14:paraId="00000471">
      <w:pPr>
        <w:pStyle w:val="Heading1"/>
        <w:keepNext w:val="0"/>
        <w:keepLines w:val="0"/>
        <w:spacing w:before="280" w:lineRule="auto"/>
        <w:rPr/>
      </w:pPr>
      <w:bookmarkStart w:colFirst="0" w:colLast="0" w:name="_rg6obya4ewrk" w:id="107"/>
      <w:bookmarkEnd w:id="107"/>
      <w:r w:rsidDel="00000000" w:rsidR="00000000" w:rsidRPr="00000000">
        <w:rPr>
          <w:rtl w:val="0"/>
        </w:rPr>
        <w:t xml:space="preserve">What is a Service Mesh in Kubernetes?</w:t>
      </w:r>
    </w:p>
    <w:p w:rsidR="00000000" w:rsidDel="00000000" w:rsidP="00000000" w:rsidRDefault="00000000" w:rsidRPr="00000000" w14:paraId="00000472">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is an infrastructure layer that facilitates secure, reliable, and observable communication between microservices in a distributed application. It provides features like traffic management, load balancing, security (encryption and authentication), observability (metrics, tracing, logging), and fault tolerance (retries, timeouts, circuit breakers). A </w:t>
      </w:r>
      <w:r w:rsidDel="00000000" w:rsidR="00000000" w:rsidRPr="00000000">
        <w:rPr>
          <w:b w:val="1"/>
          <w:rtl w:val="0"/>
        </w:rPr>
        <w:t xml:space="preserve">service mesh</w:t>
      </w:r>
      <w:r w:rsidDel="00000000" w:rsidR="00000000" w:rsidRPr="00000000">
        <w:rPr>
          <w:rtl w:val="0"/>
        </w:rPr>
        <w:t xml:space="preserve"> typically operates by deploying lightweight proxies (often called </w:t>
      </w:r>
      <w:r w:rsidDel="00000000" w:rsidR="00000000" w:rsidRPr="00000000">
        <w:rPr>
          <w:b w:val="1"/>
          <w:rtl w:val="0"/>
        </w:rPr>
        <w:t xml:space="preserve">sidecars</w:t>
      </w:r>
      <w:r w:rsidDel="00000000" w:rsidR="00000000" w:rsidRPr="00000000">
        <w:rPr>
          <w:rtl w:val="0"/>
        </w:rPr>
        <w:t xml:space="preserve">) alongside each service, and it is controlled by a central management plane.</w:t>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4xfx9mkeqqef" w:id="108"/>
      <w:bookmarkEnd w:id="108"/>
      <w:r w:rsidDel="00000000" w:rsidR="00000000" w:rsidRPr="00000000">
        <w:rPr>
          <w:b w:val="1"/>
          <w:color w:val="000000"/>
          <w:sz w:val="26"/>
          <w:szCs w:val="26"/>
          <w:rtl w:val="0"/>
        </w:rPr>
        <w:t xml:space="preserve">Key Advantages of a Service Mesh in Kubernetes:</w:t>
      </w:r>
    </w:p>
    <w:p w:rsidR="00000000" w:rsidDel="00000000" w:rsidP="00000000" w:rsidRDefault="00000000" w:rsidRPr="00000000" w14:paraId="00000474">
      <w:pPr>
        <w:numPr>
          <w:ilvl w:val="0"/>
          <w:numId w:val="264"/>
        </w:numPr>
        <w:spacing w:after="0" w:afterAutospacing="0" w:before="240" w:lineRule="auto"/>
        <w:ind w:left="720" w:hanging="360"/>
      </w:pPr>
      <w:r w:rsidDel="00000000" w:rsidR="00000000" w:rsidRPr="00000000">
        <w:rPr>
          <w:b w:val="1"/>
          <w:rtl w:val="0"/>
        </w:rPr>
        <w:t xml:space="preserve">Traffic Management:</w:t>
      </w:r>
    </w:p>
    <w:p w:rsidR="00000000" w:rsidDel="00000000" w:rsidP="00000000" w:rsidRDefault="00000000" w:rsidRPr="00000000" w14:paraId="00000475">
      <w:pPr>
        <w:numPr>
          <w:ilvl w:val="1"/>
          <w:numId w:val="264"/>
        </w:numPr>
        <w:spacing w:after="0" w:afterAutospacing="0" w:before="0" w:beforeAutospacing="0" w:lineRule="auto"/>
        <w:ind w:left="1440" w:hanging="360"/>
      </w:pPr>
      <w:r w:rsidDel="00000000" w:rsidR="00000000" w:rsidRPr="00000000">
        <w:rPr>
          <w:b w:val="1"/>
          <w:rtl w:val="0"/>
        </w:rPr>
        <w:t xml:space="preserve">Control Traffic Flow</w:t>
      </w:r>
      <w:r w:rsidDel="00000000" w:rsidR="00000000" w:rsidRPr="00000000">
        <w:rPr>
          <w:rtl w:val="0"/>
        </w:rPr>
        <w:t xml:space="preserve">: Service meshes allow fine-grained control over how traffic flows between services, such as </w:t>
      </w:r>
      <w:r w:rsidDel="00000000" w:rsidR="00000000" w:rsidRPr="00000000">
        <w:rPr>
          <w:b w:val="1"/>
          <w:rtl w:val="0"/>
        </w:rPr>
        <w:t xml:space="preserve">routing</w:t>
      </w:r>
      <w:r w:rsidDel="00000000" w:rsidR="00000000" w:rsidRPr="00000000">
        <w:rPr>
          <w:rtl w:val="0"/>
        </w:rPr>
        <w:t xml:space="preserve"> based on HTTP headers or other criteria. It supports advanced patterns like </w:t>
      </w:r>
      <w:r w:rsidDel="00000000" w:rsidR="00000000" w:rsidRPr="00000000">
        <w:rPr>
          <w:b w:val="1"/>
          <w:rtl w:val="0"/>
        </w:rPr>
        <w:t xml:space="preserve">canary releases</w:t>
      </w:r>
      <w:r w:rsidDel="00000000" w:rsidR="00000000" w:rsidRPr="00000000">
        <w:rPr>
          <w:rtl w:val="0"/>
        </w:rPr>
        <w:t xml:space="preserve">, </w:t>
      </w:r>
      <w:r w:rsidDel="00000000" w:rsidR="00000000" w:rsidRPr="00000000">
        <w:rPr>
          <w:b w:val="1"/>
          <w:rtl w:val="0"/>
        </w:rPr>
        <w:t xml:space="preserve">blue-green deployments</w:t>
      </w:r>
      <w:r w:rsidDel="00000000" w:rsidR="00000000" w:rsidRPr="00000000">
        <w:rPr>
          <w:rtl w:val="0"/>
        </w:rPr>
        <w:t xml:space="preserve">, </w:t>
      </w:r>
      <w:r w:rsidDel="00000000" w:rsidR="00000000" w:rsidRPr="00000000">
        <w:rPr>
          <w:b w:val="1"/>
          <w:rtl w:val="0"/>
        </w:rPr>
        <w:t xml:space="preserve">A/B testing</w:t>
      </w:r>
      <w:r w:rsidDel="00000000" w:rsidR="00000000" w:rsidRPr="00000000">
        <w:rPr>
          <w:rtl w:val="0"/>
        </w:rPr>
        <w:t xml:space="preserve">, and </w:t>
      </w:r>
      <w:r w:rsidDel="00000000" w:rsidR="00000000" w:rsidRPr="00000000">
        <w:rPr>
          <w:b w:val="1"/>
          <w:rtl w:val="0"/>
        </w:rPr>
        <w:t xml:space="preserve">circuit breaking</w:t>
      </w:r>
      <w:r w:rsidDel="00000000" w:rsidR="00000000" w:rsidRPr="00000000">
        <w:rPr>
          <w:rtl w:val="0"/>
        </w:rPr>
        <w:t xml:space="preserve">.</w:t>
      </w:r>
    </w:p>
    <w:p w:rsidR="00000000" w:rsidDel="00000000" w:rsidP="00000000" w:rsidRDefault="00000000" w:rsidRPr="00000000" w14:paraId="00000476">
      <w:pPr>
        <w:numPr>
          <w:ilvl w:val="1"/>
          <w:numId w:val="26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have a new version of your service, you can route 90% of the traffic to the old version and 10% to the new one to test it in production (canary release) using the service mesh.</w:t>
      </w:r>
    </w:p>
    <w:p w:rsidR="00000000" w:rsidDel="00000000" w:rsidP="00000000" w:rsidRDefault="00000000" w:rsidRPr="00000000" w14:paraId="00000477">
      <w:pPr>
        <w:numPr>
          <w:ilvl w:val="0"/>
          <w:numId w:val="264"/>
        </w:numPr>
        <w:spacing w:after="0" w:afterAutospacing="0" w:before="0" w:beforeAutospacing="0" w:lineRule="auto"/>
        <w:ind w:left="720" w:hanging="360"/>
      </w:pPr>
      <w:r w:rsidDel="00000000" w:rsidR="00000000" w:rsidRPr="00000000">
        <w:rPr>
          <w:b w:val="1"/>
          <w:rtl w:val="0"/>
        </w:rPr>
        <w:t xml:space="preserve">Security (mTLS, Authentication, Authorization):</w:t>
      </w:r>
    </w:p>
    <w:p w:rsidR="00000000" w:rsidDel="00000000" w:rsidP="00000000" w:rsidRDefault="00000000" w:rsidRPr="00000000" w14:paraId="00000478">
      <w:pPr>
        <w:numPr>
          <w:ilvl w:val="1"/>
          <w:numId w:val="264"/>
        </w:numPr>
        <w:spacing w:after="0" w:afterAutospacing="0" w:before="0" w:beforeAutospacing="0" w:lineRule="auto"/>
        <w:ind w:left="1440" w:hanging="360"/>
      </w:pPr>
      <w:r w:rsidDel="00000000" w:rsidR="00000000" w:rsidRPr="00000000">
        <w:rPr>
          <w:b w:val="1"/>
          <w:rtl w:val="0"/>
        </w:rPr>
        <w:t xml:space="preserve">Encryption and Authentication</w:t>
      </w:r>
      <w:r w:rsidDel="00000000" w:rsidR="00000000" w:rsidRPr="00000000">
        <w:rPr>
          <w:rtl w:val="0"/>
        </w:rPr>
        <w:t xml:space="preserve">: A service mesh can enforce </w:t>
      </w:r>
      <w:r w:rsidDel="00000000" w:rsidR="00000000" w:rsidRPr="00000000">
        <w:rPr>
          <w:b w:val="1"/>
          <w:rtl w:val="0"/>
        </w:rPr>
        <w:t xml:space="preserve">mutual TLS (mTLS)</w:t>
      </w:r>
      <w:r w:rsidDel="00000000" w:rsidR="00000000" w:rsidRPr="00000000">
        <w:rPr>
          <w:rtl w:val="0"/>
        </w:rPr>
        <w:t xml:space="preserve"> for communication between services, ensuring that all traffic is encrypted and that only authenticated services can communicate with each other. It provides </w:t>
      </w:r>
      <w:r w:rsidDel="00000000" w:rsidR="00000000" w:rsidRPr="00000000">
        <w:rPr>
          <w:b w:val="1"/>
          <w:rtl w:val="0"/>
        </w:rPr>
        <w:t xml:space="preserve">end-to-end encryption</w:t>
      </w:r>
      <w:r w:rsidDel="00000000" w:rsidR="00000000" w:rsidRPr="00000000">
        <w:rPr>
          <w:rtl w:val="0"/>
        </w:rPr>
        <w:t xml:space="preserve"> without needing to modify individual services.</w:t>
      </w:r>
    </w:p>
    <w:p w:rsidR="00000000" w:rsidDel="00000000" w:rsidP="00000000" w:rsidRDefault="00000000" w:rsidRPr="00000000" w14:paraId="00000479">
      <w:pPr>
        <w:numPr>
          <w:ilvl w:val="1"/>
          <w:numId w:val="26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All microservices in your Kubernetes cluster can securely communicate with each other using mTLS, ensuring data privacy and integrity even in a multi-tenant or multi-cloud environment.</w:t>
      </w:r>
    </w:p>
    <w:p w:rsidR="00000000" w:rsidDel="00000000" w:rsidP="00000000" w:rsidRDefault="00000000" w:rsidRPr="00000000" w14:paraId="0000047A">
      <w:pPr>
        <w:numPr>
          <w:ilvl w:val="0"/>
          <w:numId w:val="264"/>
        </w:numPr>
        <w:spacing w:after="0" w:afterAutospacing="0" w:before="0" w:beforeAutospacing="0" w:lineRule="auto"/>
        <w:ind w:left="720" w:hanging="360"/>
      </w:pPr>
      <w:r w:rsidDel="00000000" w:rsidR="00000000" w:rsidRPr="00000000">
        <w:rPr>
          <w:b w:val="1"/>
          <w:rtl w:val="0"/>
        </w:rPr>
        <w:t xml:space="preserve">Observability (Metrics, Tracing, Logging):</w:t>
      </w:r>
    </w:p>
    <w:p w:rsidR="00000000" w:rsidDel="00000000" w:rsidP="00000000" w:rsidRDefault="00000000" w:rsidRPr="00000000" w14:paraId="0000047B">
      <w:pPr>
        <w:numPr>
          <w:ilvl w:val="1"/>
          <w:numId w:val="264"/>
        </w:numPr>
        <w:spacing w:after="0" w:afterAutospacing="0" w:before="0" w:beforeAutospacing="0" w:lineRule="auto"/>
        <w:ind w:left="1440" w:hanging="360"/>
      </w:pPr>
      <w:r w:rsidDel="00000000" w:rsidR="00000000" w:rsidRPr="00000000">
        <w:rPr>
          <w:b w:val="1"/>
          <w:rtl w:val="0"/>
        </w:rPr>
        <w:t xml:space="preserve">Centralized Observability</w:t>
      </w:r>
      <w:r w:rsidDel="00000000" w:rsidR="00000000" w:rsidRPr="00000000">
        <w:rPr>
          <w:rtl w:val="0"/>
        </w:rPr>
        <w:t xml:space="preserve">: A service mesh provides built-in observability features such as </w:t>
      </w:r>
      <w:r w:rsidDel="00000000" w:rsidR="00000000" w:rsidRPr="00000000">
        <w:rPr>
          <w:b w:val="1"/>
          <w:rtl w:val="0"/>
        </w:rPr>
        <w:t xml:space="preserve">distributed tracing</w:t>
      </w:r>
      <w:r w:rsidDel="00000000" w:rsidR="00000000" w:rsidRPr="00000000">
        <w:rPr>
          <w:rtl w:val="0"/>
        </w:rPr>
        <w:t xml:space="preserve">, </w:t>
      </w:r>
      <w:r w:rsidDel="00000000" w:rsidR="00000000" w:rsidRPr="00000000">
        <w:rPr>
          <w:b w:val="1"/>
          <w:rtl w:val="0"/>
        </w:rPr>
        <w:t xml:space="preserve">metrics collection</w:t>
      </w:r>
      <w:r w:rsidDel="00000000" w:rsidR="00000000" w:rsidRPr="00000000">
        <w:rPr>
          <w:rtl w:val="0"/>
        </w:rPr>
        <w:t xml:space="preserve">, and </w:t>
      </w:r>
      <w:r w:rsidDel="00000000" w:rsidR="00000000" w:rsidRPr="00000000">
        <w:rPr>
          <w:b w:val="1"/>
          <w:rtl w:val="0"/>
        </w:rPr>
        <w:t xml:space="preserve">centralized logging</w:t>
      </w:r>
      <w:r w:rsidDel="00000000" w:rsidR="00000000" w:rsidRPr="00000000">
        <w:rPr>
          <w:rtl w:val="0"/>
        </w:rPr>
        <w:t xml:space="preserve">. This makes it easier to monitor and troubleshoot microservices at scale, as you get real-time visibility into service-to-service communication.</w:t>
      </w:r>
    </w:p>
    <w:p w:rsidR="00000000" w:rsidDel="00000000" w:rsidP="00000000" w:rsidRDefault="00000000" w:rsidRPr="00000000" w14:paraId="0000047C">
      <w:pPr>
        <w:numPr>
          <w:ilvl w:val="1"/>
          <w:numId w:val="26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user reports an issue with an application, you can trace the entire flow of the request across services to identify latency bottlenecks or failures.</w:t>
      </w:r>
    </w:p>
    <w:p w:rsidR="00000000" w:rsidDel="00000000" w:rsidP="00000000" w:rsidRDefault="00000000" w:rsidRPr="00000000" w14:paraId="0000047D">
      <w:pPr>
        <w:numPr>
          <w:ilvl w:val="0"/>
          <w:numId w:val="264"/>
        </w:numPr>
        <w:spacing w:after="0" w:afterAutospacing="0" w:before="0" w:beforeAutospacing="0" w:lineRule="auto"/>
        <w:ind w:left="720" w:hanging="360"/>
      </w:pPr>
      <w:r w:rsidDel="00000000" w:rsidR="00000000" w:rsidRPr="00000000">
        <w:rPr>
          <w:b w:val="1"/>
          <w:rtl w:val="0"/>
        </w:rPr>
        <w:t xml:space="preserve">Resilience and Fault Tolerance:</w:t>
      </w:r>
    </w:p>
    <w:p w:rsidR="00000000" w:rsidDel="00000000" w:rsidP="00000000" w:rsidRDefault="00000000" w:rsidRPr="00000000" w14:paraId="0000047E">
      <w:pPr>
        <w:numPr>
          <w:ilvl w:val="1"/>
          <w:numId w:val="264"/>
        </w:numPr>
        <w:spacing w:after="0" w:afterAutospacing="0" w:before="0" w:beforeAutospacing="0" w:lineRule="auto"/>
        <w:ind w:left="1440" w:hanging="360"/>
      </w:pPr>
      <w:r w:rsidDel="00000000" w:rsidR="00000000" w:rsidRPr="00000000">
        <w:rPr>
          <w:b w:val="1"/>
          <w:rtl w:val="0"/>
        </w:rPr>
        <w:t xml:space="preserve">Retries, Timeouts, and Circuit Breakers</w:t>
      </w:r>
      <w:r w:rsidDel="00000000" w:rsidR="00000000" w:rsidRPr="00000000">
        <w:rPr>
          <w:rtl w:val="0"/>
        </w:rPr>
        <w:t xml:space="preserve">: Service meshes can automatically apply resiliency patterns like </w:t>
      </w:r>
      <w:r w:rsidDel="00000000" w:rsidR="00000000" w:rsidRPr="00000000">
        <w:rPr>
          <w:b w:val="1"/>
          <w:rtl w:val="0"/>
        </w:rPr>
        <w:t xml:space="preserve">automatic retries</w:t>
      </w:r>
      <w:r w:rsidDel="00000000" w:rsidR="00000000" w:rsidRPr="00000000">
        <w:rPr>
          <w:rtl w:val="0"/>
        </w:rPr>
        <w:t xml:space="preserve">, </w:t>
      </w:r>
      <w:r w:rsidDel="00000000" w:rsidR="00000000" w:rsidRPr="00000000">
        <w:rPr>
          <w:b w:val="1"/>
          <w:rtl w:val="0"/>
        </w:rPr>
        <w:t xml:space="preserve">timeouts</w:t>
      </w:r>
      <w:r w:rsidDel="00000000" w:rsidR="00000000" w:rsidRPr="00000000">
        <w:rPr>
          <w:rtl w:val="0"/>
        </w:rPr>
        <w:t xml:space="preserve">, and </w:t>
      </w:r>
      <w:r w:rsidDel="00000000" w:rsidR="00000000" w:rsidRPr="00000000">
        <w:rPr>
          <w:b w:val="1"/>
          <w:rtl w:val="0"/>
        </w:rPr>
        <w:t xml:space="preserve">circuit breaking</w:t>
      </w:r>
      <w:r w:rsidDel="00000000" w:rsidR="00000000" w:rsidRPr="00000000">
        <w:rPr>
          <w:rtl w:val="0"/>
        </w:rPr>
        <w:t xml:space="preserve"> to reduce the impact of failures and improve the overall reliability of the system.</w:t>
      </w:r>
    </w:p>
    <w:p w:rsidR="00000000" w:rsidDel="00000000" w:rsidP="00000000" w:rsidRDefault="00000000" w:rsidRPr="00000000" w14:paraId="0000047F">
      <w:pPr>
        <w:numPr>
          <w:ilvl w:val="1"/>
          <w:numId w:val="26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one service in your application is temporarily down, the service mesh can automatically retry requests or use a fallback mechanism to avoid breaking the user experience.</w:t>
      </w:r>
    </w:p>
    <w:p w:rsidR="00000000" w:rsidDel="00000000" w:rsidP="00000000" w:rsidRDefault="00000000" w:rsidRPr="00000000" w14:paraId="00000480">
      <w:pPr>
        <w:numPr>
          <w:ilvl w:val="0"/>
          <w:numId w:val="264"/>
        </w:numPr>
        <w:spacing w:after="0" w:afterAutospacing="0" w:before="0" w:beforeAutospacing="0" w:lineRule="auto"/>
        <w:ind w:left="720" w:hanging="360"/>
      </w:pPr>
      <w:r w:rsidDel="00000000" w:rsidR="00000000" w:rsidRPr="00000000">
        <w:rPr>
          <w:b w:val="1"/>
          <w:rtl w:val="0"/>
        </w:rPr>
        <w:t xml:space="preserve">Load Balancing:</w:t>
      </w:r>
    </w:p>
    <w:p w:rsidR="00000000" w:rsidDel="00000000" w:rsidP="00000000" w:rsidRDefault="00000000" w:rsidRPr="00000000" w14:paraId="00000481">
      <w:pPr>
        <w:numPr>
          <w:ilvl w:val="1"/>
          <w:numId w:val="264"/>
        </w:numPr>
        <w:spacing w:after="0" w:afterAutospacing="0" w:before="0" w:beforeAutospacing="0" w:lineRule="auto"/>
        <w:ind w:left="1440" w:hanging="360"/>
      </w:pPr>
      <w:r w:rsidDel="00000000" w:rsidR="00000000" w:rsidRPr="00000000">
        <w:rPr>
          <w:b w:val="1"/>
          <w:rtl w:val="0"/>
        </w:rPr>
        <w:t xml:space="preserve">Smart Load Balancing</w:t>
      </w:r>
      <w:r w:rsidDel="00000000" w:rsidR="00000000" w:rsidRPr="00000000">
        <w:rPr>
          <w:rtl w:val="0"/>
        </w:rPr>
        <w:t xml:space="preserve">: Service meshes offer sophisticated </w:t>
      </w:r>
      <w:r w:rsidDel="00000000" w:rsidR="00000000" w:rsidRPr="00000000">
        <w:rPr>
          <w:b w:val="1"/>
          <w:rtl w:val="0"/>
        </w:rPr>
        <w:t xml:space="preserve">load balancing</w:t>
      </w:r>
      <w:r w:rsidDel="00000000" w:rsidR="00000000" w:rsidRPr="00000000">
        <w:rPr>
          <w:rtl w:val="0"/>
        </w:rPr>
        <w:t xml:space="preserve"> techniques, including </w:t>
      </w:r>
      <w:r w:rsidDel="00000000" w:rsidR="00000000" w:rsidRPr="00000000">
        <w:rPr>
          <w:b w:val="1"/>
          <w:rtl w:val="0"/>
        </w:rPr>
        <w:t xml:space="preserve">weighted routing</w:t>
      </w:r>
      <w:r w:rsidDel="00000000" w:rsidR="00000000" w:rsidRPr="00000000">
        <w:rPr>
          <w:rtl w:val="0"/>
        </w:rPr>
        <w:t xml:space="preserve">, </w:t>
      </w:r>
      <w:r w:rsidDel="00000000" w:rsidR="00000000" w:rsidRPr="00000000">
        <w:rPr>
          <w:b w:val="1"/>
          <w:rtl w:val="0"/>
        </w:rPr>
        <w:t xml:space="preserve">randomized routing</w:t>
      </w:r>
      <w:r w:rsidDel="00000000" w:rsidR="00000000" w:rsidRPr="00000000">
        <w:rPr>
          <w:rtl w:val="0"/>
        </w:rPr>
        <w:t xml:space="preserve">, or </w:t>
      </w:r>
      <w:r w:rsidDel="00000000" w:rsidR="00000000" w:rsidRPr="00000000">
        <w:rPr>
          <w:b w:val="1"/>
          <w:rtl w:val="0"/>
        </w:rPr>
        <w:t xml:space="preserve">round-robin</w:t>
      </w:r>
      <w:r w:rsidDel="00000000" w:rsidR="00000000" w:rsidRPr="00000000">
        <w:rPr>
          <w:rtl w:val="0"/>
        </w:rPr>
        <w:t xml:space="preserve">, which can improve the distribution of traffic between services.</w:t>
      </w:r>
    </w:p>
    <w:p w:rsidR="00000000" w:rsidDel="00000000" w:rsidP="00000000" w:rsidRDefault="00000000" w:rsidRPr="00000000" w14:paraId="00000482">
      <w:pPr>
        <w:numPr>
          <w:ilvl w:val="1"/>
          <w:numId w:val="26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service mesh can route 60% of traffic to the stable version of a service and 40% to a newer version, which allows you to gradually scale the deployment of new features.</w:t>
      </w:r>
    </w:p>
    <w:p w:rsidR="00000000" w:rsidDel="00000000" w:rsidP="00000000" w:rsidRDefault="00000000" w:rsidRPr="00000000" w14:paraId="00000483">
      <w:pPr>
        <w:numPr>
          <w:ilvl w:val="0"/>
          <w:numId w:val="264"/>
        </w:numPr>
        <w:spacing w:after="0" w:afterAutospacing="0" w:before="0" w:beforeAutospacing="0" w:lineRule="auto"/>
        <w:ind w:left="720" w:hanging="360"/>
      </w:pPr>
      <w:r w:rsidDel="00000000" w:rsidR="00000000" w:rsidRPr="00000000">
        <w:rPr>
          <w:b w:val="1"/>
          <w:rtl w:val="0"/>
        </w:rPr>
        <w:t xml:space="preserve">Policy Enforcement:</w:t>
      </w:r>
    </w:p>
    <w:p w:rsidR="00000000" w:rsidDel="00000000" w:rsidP="00000000" w:rsidRDefault="00000000" w:rsidRPr="00000000" w14:paraId="00000484">
      <w:pPr>
        <w:numPr>
          <w:ilvl w:val="1"/>
          <w:numId w:val="264"/>
        </w:numPr>
        <w:spacing w:after="0" w:afterAutospacing="0" w:before="0" w:beforeAutospacing="0" w:lineRule="auto"/>
        <w:ind w:left="1440" w:hanging="360"/>
      </w:pPr>
      <w:r w:rsidDel="00000000" w:rsidR="00000000" w:rsidRPr="00000000">
        <w:rPr>
          <w:b w:val="1"/>
          <w:rtl w:val="0"/>
        </w:rPr>
        <w:t xml:space="preserve">Rate Limiting and Access Control</w:t>
      </w:r>
      <w:r w:rsidDel="00000000" w:rsidR="00000000" w:rsidRPr="00000000">
        <w:rPr>
          <w:rtl w:val="0"/>
        </w:rPr>
        <w:t xml:space="preserve">: Service meshes allow defining and enforcing policies such as </w:t>
      </w:r>
      <w:r w:rsidDel="00000000" w:rsidR="00000000" w:rsidRPr="00000000">
        <w:rPr>
          <w:b w:val="1"/>
          <w:rtl w:val="0"/>
        </w:rPr>
        <w:t xml:space="preserve">rate limiting</w:t>
      </w:r>
      <w:r w:rsidDel="00000000" w:rsidR="00000000" w:rsidRPr="00000000">
        <w:rPr>
          <w:rtl w:val="0"/>
        </w:rPr>
        <w:t xml:space="preserve">, </w:t>
      </w:r>
      <w:r w:rsidDel="00000000" w:rsidR="00000000" w:rsidRPr="00000000">
        <w:rPr>
          <w:b w:val="1"/>
          <w:rtl w:val="0"/>
        </w:rPr>
        <w:t xml:space="preserve">access control</w:t>
      </w:r>
      <w:r w:rsidDel="00000000" w:rsidR="00000000" w:rsidRPr="00000000">
        <w:rPr>
          <w:rtl w:val="0"/>
        </w:rPr>
        <w:t xml:space="preserve">, and </w:t>
      </w:r>
      <w:r w:rsidDel="00000000" w:rsidR="00000000" w:rsidRPr="00000000">
        <w:rPr>
          <w:b w:val="1"/>
          <w:rtl w:val="0"/>
        </w:rPr>
        <w:t xml:space="preserve">quota enforcement</w:t>
      </w:r>
      <w:r w:rsidDel="00000000" w:rsidR="00000000" w:rsidRPr="00000000">
        <w:rPr>
          <w:rtl w:val="0"/>
        </w:rPr>
        <w:t xml:space="preserve">. These policies can be applied centrally, making it easier to secure and manage the entire ecosystem.</w:t>
      </w:r>
    </w:p>
    <w:p w:rsidR="00000000" w:rsidDel="00000000" w:rsidP="00000000" w:rsidRDefault="00000000" w:rsidRPr="00000000" w14:paraId="00000485">
      <w:pPr>
        <w:numPr>
          <w:ilvl w:val="1"/>
          <w:numId w:val="26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You could define a policy that limits the number of requests per minute to a particular service, preventing abuse and reducing the risk of DoS attacks.</w:t>
      </w:r>
    </w:p>
    <w:p w:rsidR="00000000" w:rsidDel="00000000" w:rsidP="00000000" w:rsidRDefault="00000000" w:rsidRPr="00000000" w14:paraId="00000486">
      <w:pPr>
        <w:pStyle w:val="Heading1"/>
        <w:keepNext w:val="0"/>
        <w:keepLines w:val="0"/>
        <w:spacing w:before="280" w:lineRule="auto"/>
        <w:rPr/>
      </w:pPr>
      <w:bookmarkStart w:colFirst="0" w:colLast="0" w:name="_8y87thiuj1mx" w:id="109"/>
      <w:bookmarkEnd w:id="109"/>
      <w:r w:rsidDel="00000000" w:rsidR="00000000" w:rsidRPr="00000000">
        <w:rPr>
          <w:rtl w:val="0"/>
        </w:rPr>
        <w:t xml:space="preserve">Can Services Communicate Without a Service Mesh?</w:t>
      </w:r>
    </w:p>
    <w:p w:rsidR="00000000" w:rsidDel="00000000" w:rsidP="00000000" w:rsidRDefault="00000000" w:rsidRPr="00000000" w14:paraId="00000487">
      <w:pPr>
        <w:spacing w:after="240" w:before="240" w:lineRule="auto"/>
        <w:rPr/>
      </w:pPr>
      <w:r w:rsidDel="00000000" w:rsidR="00000000" w:rsidRPr="00000000">
        <w:rPr>
          <w:rtl w:val="0"/>
        </w:rPr>
        <w:t xml:space="preserve">Yes, </w:t>
      </w:r>
      <w:r w:rsidDel="00000000" w:rsidR="00000000" w:rsidRPr="00000000">
        <w:rPr>
          <w:b w:val="1"/>
          <w:rtl w:val="0"/>
        </w:rPr>
        <w:t xml:space="preserve">services can still communicate with each other without a service mesh</w:t>
      </w:r>
      <w:r w:rsidDel="00000000" w:rsidR="00000000" w:rsidRPr="00000000">
        <w:rPr>
          <w:rtl w:val="0"/>
        </w:rPr>
        <w:t xml:space="preserve">. Kubernetes itself provides basic mechanisms for inter-service communication through </w:t>
      </w:r>
      <w:r w:rsidDel="00000000" w:rsidR="00000000" w:rsidRPr="00000000">
        <w:rPr>
          <w:b w:val="1"/>
          <w:rtl w:val="0"/>
        </w:rPr>
        <w:t xml:space="preserve">Kubernetes Services</w:t>
      </w:r>
      <w:r w:rsidDel="00000000" w:rsidR="00000000" w:rsidRPr="00000000">
        <w:rPr>
          <w:rtl w:val="0"/>
        </w:rPr>
        <w:t xml:space="preserve">, which act as load balancers and proxies to route traffic between pods.</w:t>
      </w:r>
    </w:p>
    <w:p w:rsidR="00000000" w:rsidDel="00000000" w:rsidP="00000000" w:rsidRDefault="00000000" w:rsidRPr="00000000" w14:paraId="00000488">
      <w:pPr>
        <w:numPr>
          <w:ilvl w:val="0"/>
          <w:numId w:val="232"/>
        </w:numPr>
        <w:spacing w:after="240" w:before="240" w:lineRule="auto"/>
        <w:ind w:left="720" w:hanging="360"/>
      </w:pPr>
      <w:r w:rsidDel="00000000" w:rsidR="00000000" w:rsidRPr="00000000">
        <w:rPr>
          <w:b w:val="1"/>
          <w:rtl w:val="0"/>
        </w:rPr>
        <w:t xml:space="preserve">Kubernetes Services</w:t>
      </w:r>
      <w:r w:rsidDel="00000000" w:rsidR="00000000" w:rsidRPr="00000000">
        <w:rPr>
          <w:rtl w:val="0"/>
        </w:rPr>
        <w:t xml:space="preserve">: When a pod needs to communicate with another pod, it can simply target the service, which will abstract the communication and ensure that requests are routed to healthy pods.</w:t>
      </w:r>
    </w:p>
    <w:p w:rsidR="00000000" w:rsidDel="00000000" w:rsidP="00000000" w:rsidRDefault="00000000" w:rsidRPr="00000000" w14:paraId="00000489">
      <w:pPr>
        <w:spacing w:after="240" w:before="240" w:lineRule="auto"/>
        <w:rPr/>
      </w:pPr>
      <w:r w:rsidDel="00000000" w:rsidR="00000000" w:rsidRPr="00000000">
        <w:rPr>
          <w:rtl w:val="0"/>
        </w:rPr>
        <w:t xml:space="preserve">However, without a service mesh, communication will lack the advanced features that a service mesh provides, such as:</w:t>
      </w:r>
    </w:p>
    <w:p w:rsidR="00000000" w:rsidDel="00000000" w:rsidP="00000000" w:rsidRDefault="00000000" w:rsidRPr="00000000" w14:paraId="0000048A">
      <w:pPr>
        <w:numPr>
          <w:ilvl w:val="0"/>
          <w:numId w:val="283"/>
        </w:numPr>
        <w:spacing w:after="0" w:afterAutospacing="0" w:before="240" w:lineRule="auto"/>
        <w:ind w:left="720" w:hanging="360"/>
      </w:pPr>
      <w:r w:rsidDel="00000000" w:rsidR="00000000" w:rsidRPr="00000000">
        <w:rPr>
          <w:b w:val="1"/>
          <w:rtl w:val="0"/>
        </w:rPr>
        <w:t xml:space="preserve">Traffic Control</w:t>
      </w:r>
      <w:r w:rsidDel="00000000" w:rsidR="00000000" w:rsidRPr="00000000">
        <w:rPr>
          <w:rtl w:val="0"/>
        </w:rPr>
        <w:t xml:space="preserve">: Without a service mesh, you would have to manually configure traffic routing, retries, and timeouts.</w:t>
      </w:r>
    </w:p>
    <w:p w:rsidR="00000000" w:rsidDel="00000000" w:rsidP="00000000" w:rsidRDefault="00000000" w:rsidRPr="00000000" w14:paraId="0000048B">
      <w:pPr>
        <w:numPr>
          <w:ilvl w:val="0"/>
          <w:numId w:val="28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Without mTLS or service-level authentication/authorization, traffic between services would be unencrypted and potentially vulnerable to man-in-the-middle attacks.</w:t>
      </w:r>
    </w:p>
    <w:p w:rsidR="00000000" w:rsidDel="00000000" w:rsidP="00000000" w:rsidRDefault="00000000" w:rsidRPr="00000000" w14:paraId="0000048C">
      <w:pPr>
        <w:numPr>
          <w:ilvl w:val="0"/>
          <w:numId w:val="283"/>
        </w:numPr>
        <w:spacing w:after="0" w:afterAutospacing="0" w:before="0" w:beforeAutospacing="0" w:lineRule="auto"/>
        <w:ind w:left="720" w:hanging="360"/>
      </w:pPr>
      <w:r w:rsidDel="00000000" w:rsidR="00000000" w:rsidRPr="00000000">
        <w:rPr>
          <w:b w:val="1"/>
          <w:rtl w:val="0"/>
        </w:rPr>
        <w:t xml:space="preserve">Observability</w:t>
      </w:r>
      <w:r w:rsidDel="00000000" w:rsidR="00000000" w:rsidRPr="00000000">
        <w:rPr>
          <w:rtl w:val="0"/>
        </w:rPr>
        <w:t xml:space="preserve">: You wouldn’t have built-in tracing, metrics, and logging across the system unless you implement those features yourself using other tools like Prometheus, Grafana, and Jaeger.</w:t>
      </w:r>
    </w:p>
    <w:p w:rsidR="00000000" w:rsidDel="00000000" w:rsidP="00000000" w:rsidRDefault="00000000" w:rsidRPr="00000000" w14:paraId="0000048D">
      <w:pPr>
        <w:numPr>
          <w:ilvl w:val="0"/>
          <w:numId w:val="283"/>
        </w:numPr>
        <w:spacing w:after="240" w:before="0" w:beforeAutospacing="0" w:lineRule="auto"/>
        <w:ind w:left="720" w:hanging="360"/>
      </w:pPr>
      <w:r w:rsidDel="00000000" w:rsidR="00000000" w:rsidRPr="00000000">
        <w:rPr>
          <w:b w:val="1"/>
          <w:rtl w:val="0"/>
        </w:rPr>
        <w:t xml:space="preserve">Resiliency</w:t>
      </w:r>
      <w:r w:rsidDel="00000000" w:rsidR="00000000" w:rsidRPr="00000000">
        <w:rPr>
          <w:rtl w:val="0"/>
        </w:rPr>
        <w:t xml:space="preserve">: Without circuit breakers or retries, services may experience cascading failures, making your system less resilient.</w:t>
      </w:r>
    </w:p>
    <w:p w:rsidR="00000000" w:rsidDel="00000000" w:rsidP="00000000" w:rsidRDefault="00000000" w:rsidRPr="00000000" w14:paraId="0000048E">
      <w:pPr>
        <w:spacing w:after="240" w:before="240" w:lineRule="auto"/>
        <w:rPr/>
      </w:pPr>
      <w:r w:rsidDel="00000000" w:rsidR="00000000" w:rsidRPr="00000000">
        <w:rPr>
          <w:rtl w:val="0"/>
        </w:rPr>
        <w:t xml:space="preserve">In short, </w:t>
      </w:r>
      <w:r w:rsidDel="00000000" w:rsidR="00000000" w:rsidRPr="00000000">
        <w:rPr>
          <w:b w:val="1"/>
          <w:rtl w:val="0"/>
        </w:rPr>
        <w:t xml:space="preserve">services can communicate with each other without a service mesh</w:t>
      </w:r>
      <w:r w:rsidDel="00000000" w:rsidR="00000000" w:rsidRPr="00000000">
        <w:rPr>
          <w:rtl w:val="0"/>
        </w:rPr>
        <w:t xml:space="preserve"> using Kubernetes' native networking capabilities, but the communication would be limited to basic functionality without the added benefits of a service mesh. As your application grows, a service mesh becomes increasingly beneficial for managing complex traffic patterns, securing communications, and ensuring high availability.</w:t>
      </w:r>
    </w:p>
    <w:p w:rsidR="00000000" w:rsidDel="00000000" w:rsidP="00000000" w:rsidRDefault="00000000" w:rsidRPr="00000000" w14:paraId="000004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1"/>
        <w:keepNext w:val="0"/>
        <w:keepLines w:val="0"/>
        <w:spacing w:before="280" w:lineRule="auto"/>
        <w:rPr/>
      </w:pPr>
      <w:bookmarkStart w:colFirst="0" w:colLast="0" w:name="_lqawqal7dnlx" w:id="110"/>
      <w:bookmarkEnd w:id="110"/>
      <w:r w:rsidDel="00000000" w:rsidR="00000000" w:rsidRPr="00000000">
        <w:rPr>
          <w:rtl w:val="0"/>
        </w:rPr>
        <w:t xml:space="preserve">Real-World Scenario Without a Service Mesh</w:t>
      </w:r>
    </w:p>
    <w:p w:rsidR="00000000" w:rsidDel="00000000" w:rsidP="00000000" w:rsidRDefault="00000000" w:rsidRPr="00000000" w14:paraId="00000491">
      <w:pPr>
        <w:spacing w:after="240" w:before="240" w:lineRule="auto"/>
        <w:rPr/>
      </w:pPr>
      <w:r w:rsidDel="00000000" w:rsidR="00000000" w:rsidRPr="00000000">
        <w:rPr>
          <w:rtl w:val="0"/>
        </w:rPr>
        <w:t xml:space="preserve">Imagine you have a microservices-based application with services like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Without a service mesh, you can still deploy each service in Kubernetes, expose them via Kubernetes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and have them communicate via HTTP or gRPC. But:</w:t>
      </w:r>
    </w:p>
    <w:p w:rsidR="00000000" w:rsidDel="00000000" w:rsidP="00000000" w:rsidRDefault="00000000" w:rsidRPr="00000000" w14:paraId="00000492">
      <w:pPr>
        <w:numPr>
          <w:ilvl w:val="0"/>
          <w:numId w:val="20"/>
        </w:numPr>
        <w:spacing w:after="0" w:afterAutospacing="0" w:before="240" w:lineRule="auto"/>
        <w:ind w:left="720" w:hanging="360"/>
      </w:pPr>
      <w:r w:rsidDel="00000000" w:rsidR="00000000" w:rsidRPr="00000000">
        <w:rPr>
          <w:b w:val="1"/>
          <w:rtl w:val="0"/>
        </w:rPr>
        <w:t xml:space="preserve">No automatic retries</w:t>
      </w:r>
      <w:r w:rsidDel="00000000" w:rsidR="00000000" w:rsidRPr="00000000">
        <w:rPr>
          <w:rtl w:val="0"/>
        </w:rPr>
        <w:t xml:space="preserve"> if the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fails temporarily.</w:t>
      </w:r>
    </w:p>
    <w:p w:rsidR="00000000" w:rsidDel="00000000" w:rsidP="00000000" w:rsidRDefault="00000000" w:rsidRPr="00000000" w14:paraId="00000493">
      <w:pPr>
        <w:numPr>
          <w:ilvl w:val="0"/>
          <w:numId w:val="20"/>
        </w:numPr>
        <w:spacing w:after="0" w:afterAutospacing="0" w:before="0" w:beforeAutospacing="0" w:lineRule="auto"/>
        <w:ind w:left="720" w:hanging="360"/>
      </w:pPr>
      <w:r w:rsidDel="00000000" w:rsidR="00000000" w:rsidRPr="00000000">
        <w:rPr>
          <w:b w:val="1"/>
          <w:rtl w:val="0"/>
        </w:rPr>
        <w:t xml:space="preserve">No encryption</w:t>
      </w:r>
      <w:r w:rsidDel="00000000" w:rsidR="00000000" w:rsidRPr="00000000">
        <w:rPr>
          <w:rtl w:val="0"/>
        </w:rPr>
        <w:t xml:space="preserve"> for the communication between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w:t>
      </w:r>
    </w:p>
    <w:p w:rsidR="00000000" w:rsidDel="00000000" w:rsidP="00000000" w:rsidRDefault="00000000" w:rsidRPr="00000000" w14:paraId="00000494">
      <w:pPr>
        <w:numPr>
          <w:ilvl w:val="0"/>
          <w:numId w:val="20"/>
        </w:numPr>
        <w:spacing w:after="0" w:afterAutospacing="0" w:before="0" w:beforeAutospacing="0" w:lineRule="auto"/>
        <w:ind w:left="720" w:hanging="360"/>
      </w:pPr>
      <w:r w:rsidDel="00000000" w:rsidR="00000000" w:rsidRPr="00000000">
        <w:rPr>
          <w:b w:val="1"/>
          <w:rtl w:val="0"/>
        </w:rPr>
        <w:t xml:space="preserve">No centralized monitoring</w:t>
      </w:r>
      <w:r w:rsidDel="00000000" w:rsidR="00000000" w:rsidRPr="00000000">
        <w:rPr>
          <w:rtl w:val="0"/>
        </w:rPr>
        <w:t xml:space="preserve"> of the performance and health of services.</w:t>
      </w:r>
    </w:p>
    <w:p w:rsidR="00000000" w:rsidDel="00000000" w:rsidP="00000000" w:rsidRDefault="00000000" w:rsidRPr="00000000" w14:paraId="00000495">
      <w:pPr>
        <w:numPr>
          <w:ilvl w:val="0"/>
          <w:numId w:val="20"/>
        </w:numPr>
        <w:spacing w:after="240" w:before="0" w:beforeAutospacing="0" w:lineRule="auto"/>
        <w:ind w:left="720" w:hanging="360"/>
      </w:pPr>
      <w:r w:rsidDel="00000000" w:rsidR="00000000" w:rsidRPr="00000000">
        <w:rPr>
          <w:b w:val="1"/>
          <w:rtl w:val="0"/>
        </w:rPr>
        <w:t xml:space="preserve">No traffic routing</w:t>
      </w:r>
      <w:r w:rsidDel="00000000" w:rsidR="00000000" w:rsidRPr="00000000">
        <w:rPr>
          <w:rtl w:val="0"/>
        </w:rPr>
        <w:t xml:space="preserve"> between versions of the services.</w:t>
      </w:r>
    </w:p>
    <w:p w:rsidR="00000000" w:rsidDel="00000000" w:rsidP="00000000" w:rsidRDefault="00000000" w:rsidRPr="00000000" w14:paraId="00000496">
      <w:pPr>
        <w:spacing w:after="240" w:before="240" w:lineRule="auto"/>
        <w:rPr/>
      </w:pPr>
      <w:r w:rsidDel="00000000" w:rsidR="00000000" w:rsidRPr="00000000">
        <w:rPr>
          <w:rtl w:val="0"/>
        </w:rPr>
        <w:t xml:space="preserve">You would have to implement these features individually (perhaps using tools like Istio, Linkerd, or manually with custom logic), which can become difficult to manage at scale.</w:t>
      </w:r>
    </w:p>
    <w:p w:rsidR="00000000" w:rsidDel="00000000" w:rsidP="00000000" w:rsidRDefault="00000000" w:rsidRPr="00000000" w14:paraId="000004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1"/>
        <w:keepNext w:val="0"/>
        <w:keepLines w:val="0"/>
        <w:spacing w:before="280" w:lineRule="auto"/>
        <w:rPr/>
      </w:pPr>
      <w:bookmarkStart w:colFirst="0" w:colLast="0" w:name="_glxg7o8cdya0" w:id="111"/>
      <w:bookmarkEnd w:id="111"/>
      <w:r w:rsidDel="00000000" w:rsidR="00000000" w:rsidRPr="00000000">
        <w:rPr>
          <w:rtl w:val="0"/>
        </w:rPr>
        <w:t xml:space="preserve">Real-World Scenario with a Service Mesh</w:t>
      </w:r>
    </w:p>
    <w:p w:rsidR="00000000" w:rsidDel="00000000" w:rsidP="00000000" w:rsidRDefault="00000000" w:rsidRPr="00000000" w14:paraId="00000499">
      <w:pPr>
        <w:spacing w:after="240" w:before="240" w:lineRule="auto"/>
        <w:rPr/>
      </w:pPr>
      <w:r w:rsidDel="00000000" w:rsidR="00000000" w:rsidRPr="00000000">
        <w:rPr>
          <w:rtl w:val="0"/>
        </w:rPr>
        <w:t xml:space="preserve">With a </w:t>
      </w:r>
      <w:r w:rsidDel="00000000" w:rsidR="00000000" w:rsidRPr="00000000">
        <w:rPr>
          <w:b w:val="1"/>
          <w:rtl w:val="0"/>
        </w:rPr>
        <w:t xml:space="preserve">service mesh</w:t>
      </w:r>
      <w:r w:rsidDel="00000000" w:rsidR="00000000" w:rsidRPr="00000000">
        <w:rPr>
          <w:rtl w:val="0"/>
        </w:rPr>
        <w:t xml:space="preserve"> like </w:t>
      </w:r>
      <w:r w:rsidDel="00000000" w:rsidR="00000000" w:rsidRPr="00000000">
        <w:rPr>
          <w:b w:val="1"/>
          <w:rtl w:val="0"/>
        </w:rPr>
        <w:t xml:space="preserve">Istio</w:t>
      </w:r>
      <w:r w:rsidDel="00000000" w:rsidR="00000000" w:rsidRPr="00000000">
        <w:rPr>
          <w:rtl w:val="0"/>
        </w:rPr>
        <w:t xml:space="preserve"> or </w:t>
      </w:r>
      <w:r w:rsidDel="00000000" w:rsidR="00000000" w:rsidRPr="00000000">
        <w:rPr>
          <w:b w:val="1"/>
          <w:rtl w:val="0"/>
        </w:rPr>
        <w:t xml:space="preserve">Linkerd</w:t>
      </w:r>
      <w:r w:rsidDel="00000000" w:rsidR="00000000" w:rsidRPr="00000000">
        <w:rPr>
          <w:rtl w:val="0"/>
        </w:rPr>
        <w:t xml:space="preserve">:</w:t>
      </w:r>
    </w:p>
    <w:p w:rsidR="00000000" w:rsidDel="00000000" w:rsidP="00000000" w:rsidRDefault="00000000" w:rsidRPr="00000000" w14:paraId="0000049A">
      <w:pPr>
        <w:numPr>
          <w:ilvl w:val="0"/>
          <w:numId w:val="332"/>
        </w:numPr>
        <w:spacing w:after="0" w:afterAutospacing="0" w:before="240" w:lineRule="auto"/>
        <w:ind w:left="720" w:hanging="360"/>
      </w:pPr>
      <w:r w:rsidDel="00000000" w:rsidR="00000000" w:rsidRPr="00000000">
        <w:rPr>
          <w:b w:val="1"/>
          <w:rtl w:val="0"/>
        </w:rPr>
        <w:t xml:space="preserve">Secure Communication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can communicate using mutual TLS (mTLS), ensuring all traffic between the services is encrypted.</w:t>
      </w:r>
    </w:p>
    <w:p w:rsidR="00000000" w:rsidDel="00000000" w:rsidP="00000000" w:rsidRDefault="00000000" w:rsidRPr="00000000" w14:paraId="0000049B">
      <w:pPr>
        <w:numPr>
          <w:ilvl w:val="0"/>
          <w:numId w:val="332"/>
        </w:numPr>
        <w:spacing w:after="0" w:afterAutospacing="0" w:before="0" w:beforeAutospacing="0" w:lineRule="auto"/>
        <w:ind w:left="720" w:hanging="360"/>
      </w:pPr>
      <w:r w:rsidDel="00000000" w:rsidR="00000000" w:rsidRPr="00000000">
        <w:rPr>
          <w:b w:val="1"/>
          <w:rtl w:val="0"/>
        </w:rPr>
        <w:t xml:space="preserve">Advanced Traffic Routing</w:t>
      </w:r>
      <w:r w:rsidDel="00000000" w:rsidR="00000000" w:rsidRPr="00000000">
        <w:rPr>
          <w:rtl w:val="0"/>
        </w:rPr>
        <w:t xml:space="preserve">: You can perform canary releases for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gradually shifting traffic to the new version without downtime or disruption to users.</w:t>
      </w:r>
    </w:p>
    <w:p w:rsidR="00000000" w:rsidDel="00000000" w:rsidP="00000000" w:rsidRDefault="00000000" w:rsidRPr="00000000" w14:paraId="0000049C">
      <w:pPr>
        <w:numPr>
          <w:ilvl w:val="0"/>
          <w:numId w:val="332"/>
        </w:numPr>
        <w:spacing w:after="0" w:afterAutospacing="0" w:before="0" w:beforeAutospacing="0" w:lineRule="auto"/>
        <w:ind w:left="720" w:hanging="360"/>
      </w:pPr>
      <w:r w:rsidDel="00000000" w:rsidR="00000000" w:rsidRPr="00000000">
        <w:rPr>
          <w:b w:val="1"/>
          <w:rtl w:val="0"/>
        </w:rPr>
        <w:t xml:space="preserve">Built-in Observability</w:t>
      </w:r>
      <w:r w:rsidDel="00000000" w:rsidR="00000000" w:rsidRPr="00000000">
        <w:rPr>
          <w:rtl w:val="0"/>
        </w:rPr>
        <w:t xml:space="preserve">: Service mesh automatically collects metrics, traces requests, and provides a unified dashboard for monitoring the health and performance of each microservice in the system.</w:t>
      </w:r>
    </w:p>
    <w:p w:rsidR="00000000" w:rsidDel="00000000" w:rsidP="00000000" w:rsidRDefault="00000000" w:rsidRPr="00000000" w14:paraId="0000049D">
      <w:pPr>
        <w:numPr>
          <w:ilvl w:val="0"/>
          <w:numId w:val="332"/>
        </w:numPr>
        <w:spacing w:after="240" w:before="0" w:beforeAutospacing="0" w:lineRule="auto"/>
        <w:ind w:left="720" w:hanging="360"/>
      </w:pPr>
      <w:r w:rsidDel="00000000" w:rsidR="00000000" w:rsidRPr="00000000">
        <w:rPr>
          <w:b w:val="1"/>
          <w:rtl w:val="0"/>
        </w:rPr>
        <w:t xml:space="preserve">Resilience and Fault Tolerance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experiences temporary issues, the service mesh can automatically retry failed requests or return a fallback response, ensuring the application remains resilient.</w:t>
      </w:r>
    </w:p>
    <w:p w:rsidR="00000000" w:rsidDel="00000000" w:rsidP="00000000" w:rsidRDefault="00000000" w:rsidRPr="00000000" w14:paraId="000004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9r0nm16886se" w:id="112"/>
      <w:bookmarkEnd w:id="112"/>
      <w:r w:rsidDel="00000000" w:rsidR="00000000" w:rsidRPr="00000000">
        <w:rPr>
          <w:b w:val="1"/>
          <w:color w:val="000000"/>
          <w:sz w:val="26"/>
          <w:szCs w:val="26"/>
          <w:rtl w:val="0"/>
        </w:rPr>
        <w:t xml:space="preserve">Conclusion</w:t>
      </w:r>
    </w:p>
    <w:p w:rsidR="00000000" w:rsidDel="00000000" w:rsidP="00000000" w:rsidRDefault="00000000" w:rsidRPr="00000000" w14:paraId="000004A0">
      <w:pPr>
        <w:spacing w:after="240" w:before="240" w:lineRule="auto"/>
        <w:rPr/>
      </w:pPr>
      <w:r w:rsidDel="00000000" w:rsidR="00000000" w:rsidRPr="00000000">
        <w:rPr>
          <w:rtl w:val="0"/>
        </w:rPr>
        <w:t xml:space="preserve">While services can communicate with each other in Kubernetes </w:t>
      </w:r>
      <w:r w:rsidDel="00000000" w:rsidR="00000000" w:rsidRPr="00000000">
        <w:rPr>
          <w:b w:val="1"/>
          <w:rtl w:val="0"/>
        </w:rPr>
        <w:t xml:space="preserve">without a service mesh</w:t>
      </w:r>
      <w:r w:rsidDel="00000000" w:rsidR="00000000" w:rsidRPr="00000000">
        <w:rPr>
          <w:rtl w:val="0"/>
        </w:rPr>
        <w:t xml:space="preserve">, the advantages of a service mesh are significant, especially in larger or more complex environments where traffic management, security, and observability are key. Service meshes simplify the management of microservices by providing built-in solutions to these challenges, making your system more robust, secure, and easier to monitor.</w:t>
      </w:r>
    </w:p>
    <w:p w:rsidR="00000000" w:rsidDel="00000000" w:rsidP="00000000" w:rsidRDefault="00000000" w:rsidRPr="00000000" w14:paraId="000004A1">
      <w:pPr>
        <w:pStyle w:val="Heading1"/>
        <w:keepNext w:val="0"/>
        <w:keepLines w:val="0"/>
        <w:spacing w:before="280" w:lineRule="auto"/>
        <w:rPr/>
      </w:pPr>
      <w:bookmarkStart w:colFirst="0" w:colLast="0" w:name="_qz7bhqka3tjv" w:id="113"/>
      <w:bookmarkEnd w:id="113"/>
      <w:r w:rsidDel="00000000" w:rsidR="00000000" w:rsidRPr="00000000">
        <w:rPr>
          <w:rtl w:val="0"/>
        </w:rPr>
        <w:t xml:space="preserve">Difference Between Service Mesh and Service Registry in Kubernetes</w:t>
      </w:r>
    </w:p>
    <w:p w:rsidR="00000000" w:rsidDel="00000000" w:rsidP="00000000" w:rsidRDefault="00000000" w:rsidRPr="00000000" w14:paraId="000004A2">
      <w:pPr>
        <w:spacing w:after="240" w:before="240" w:lineRule="auto"/>
        <w:rPr/>
      </w:pPr>
      <w:r w:rsidDel="00000000" w:rsidR="00000000" w:rsidRPr="00000000">
        <w:rPr>
          <w:rtl w:val="0"/>
        </w:rPr>
        <w:t xml:space="preserve">In a </w:t>
      </w:r>
      <w:r w:rsidDel="00000000" w:rsidR="00000000" w:rsidRPr="00000000">
        <w:rPr>
          <w:b w:val="1"/>
          <w:rtl w:val="0"/>
        </w:rPr>
        <w:t xml:space="preserve">K Kubernetes environment</w:t>
      </w:r>
      <w:r w:rsidDel="00000000" w:rsidR="00000000" w:rsidRPr="00000000">
        <w:rPr>
          <w:rtl w:val="0"/>
        </w:rPr>
        <w:t xml:space="preserve">, </w:t>
      </w:r>
      <w:r w:rsidDel="00000000" w:rsidR="00000000" w:rsidRPr="00000000">
        <w:rPr>
          <w:b w:val="1"/>
          <w:rtl w:val="0"/>
        </w:rPr>
        <w:t xml:space="preserve">Service Mesh</w:t>
      </w:r>
      <w:r w:rsidDel="00000000" w:rsidR="00000000" w:rsidRPr="00000000">
        <w:rPr>
          <w:rtl w:val="0"/>
        </w:rPr>
        <w:t xml:space="preserve"> and </w:t>
      </w:r>
      <w:r w:rsidDel="00000000" w:rsidR="00000000" w:rsidRPr="00000000">
        <w:rPr>
          <w:b w:val="1"/>
          <w:rtl w:val="0"/>
        </w:rPr>
        <w:t xml:space="preserve">Service Registry</w:t>
      </w:r>
      <w:r w:rsidDel="00000000" w:rsidR="00000000" w:rsidRPr="00000000">
        <w:rPr>
          <w:rtl w:val="0"/>
        </w:rPr>
        <w:t xml:space="preserve"> are two distinct concepts, each addressing different aspects of microservices communication, but they often complement each other. Below is a detailed breakdown of each concept and their differences.</w:t>
      </w:r>
    </w:p>
    <w:p w:rsidR="00000000" w:rsidDel="00000000" w:rsidP="00000000" w:rsidRDefault="00000000" w:rsidRPr="00000000" w14:paraId="000004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g4d0v4ajjrra" w:id="114"/>
      <w:bookmarkEnd w:id="114"/>
      <w:r w:rsidDel="00000000" w:rsidR="00000000" w:rsidRPr="00000000">
        <w:rPr>
          <w:b w:val="1"/>
          <w:color w:val="000000"/>
          <w:sz w:val="26"/>
          <w:szCs w:val="26"/>
          <w:rtl w:val="0"/>
        </w:rPr>
        <w:t xml:space="preserve">Service Mesh</w:t>
      </w:r>
    </w:p>
    <w:p w:rsidR="00000000" w:rsidDel="00000000" w:rsidP="00000000" w:rsidRDefault="00000000" w:rsidRPr="00000000" w14:paraId="000004A5">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is an infrastructure layer that manages service-to-service communication within a microservices architecture. It provides features like traffic management, service discovery, load balancing, encryption, observability, security, and more—without requiring changes to the application code.</w:t>
      </w:r>
    </w:p>
    <w:p w:rsidR="00000000" w:rsidDel="00000000" w:rsidP="00000000" w:rsidRDefault="00000000" w:rsidRPr="00000000" w14:paraId="000004A6">
      <w:pPr>
        <w:spacing w:after="240" w:before="240" w:lineRule="auto"/>
        <w:rPr/>
      </w:pPr>
      <w:r w:rsidDel="00000000" w:rsidR="00000000" w:rsidRPr="00000000">
        <w:rPr>
          <w:b w:val="1"/>
          <w:rtl w:val="0"/>
        </w:rPr>
        <w:t xml:space="preserve">Core Features of a Service Mesh</w:t>
      </w:r>
      <w:r w:rsidDel="00000000" w:rsidR="00000000" w:rsidRPr="00000000">
        <w:rPr>
          <w:rtl w:val="0"/>
        </w:rPr>
        <w:t xml:space="preserve">:</w:t>
      </w:r>
    </w:p>
    <w:p w:rsidR="00000000" w:rsidDel="00000000" w:rsidP="00000000" w:rsidRDefault="00000000" w:rsidRPr="00000000" w14:paraId="000004A7">
      <w:pPr>
        <w:numPr>
          <w:ilvl w:val="0"/>
          <w:numId w:val="198"/>
        </w:numPr>
        <w:spacing w:after="0" w:afterAutospacing="0" w:before="240" w:lineRule="auto"/>
        <w:ind w:left="720" w:hanging="360"/>
      </w:pPr>
      <w:r w:rsidDel="00000000" w:rsidR="00000000" w:rsidRPr="00000000">
        <w:rPr>
          <w:b w:val="1"/>
          <w:rtl w:val="0"/>
        </w:rPr>
        <w:t xml:space="preserve">Traffic Management</w:t>
      </w:r>
      <w:r w:rsidDel="00000000" w:rsidR="00000000" w:rsidRPr="00000000">
        <w:rPr>
          <w:rtl w:val="0"/>
        </w:rPr>
        <w:t xml:space="preserve">:</w:t>
      </w:r>
    </w:p>
    <w:p w:rsidR="00000000" w:rsidDel="00000000" w:rsidP="00000000" w:rsidRDefault="00000000" w:rsidRPr="00000000" w14:paraId="000004A8">
      <w:pPr>
        <w:numPr>
          <w:ilvl w:val="1"/>
          <w:numId w:val="198"/>
        </w:numPr>
        <w:spacing w:after="0" w:afterAutospacing="0" w:before="0" w:beforeAutospacing="0" w:lineRule="auto"/>
        <w:ind w:left="1440" w:hanging="360"/>
      </w:pPr>
      <w:r w:rsidDel="00000000" w:rsidR="00000000" w:rsidRPr="00000000">
        <w:rPr>
          <w:rtl w:val="0"/>
        </w:rPr>
        <w:t xml:space="preserve">It allows you to control how traffic flows between microservices. You can apply advanced routing rules, load balancing strategies, retries, timeouts, and traffic splitting (for canary releases or blue-green deployments).</w:t>
      </w:r>
    </w:p>
    <w:p w:rsidR="00000000" w:rsidDel="00000000" w:rsidP="00000000" w:rsidRDefault="00000000" w:rsidRPr="00000000" w14:paraId="000004A9">
      <w:pPr>
        <w:numPr>
          <w:ilvl w:val="0"/>
          <w:numId w:val="198"/>
        </w:numPr>
        <w:spacing w:after="0" w:afterAutospacing="0" w:before="0" w:beforeAutospacing="0" w:lineRule="auto"/>
        <w:ind w:left="720" w:hanging="360"/>
      </w:pPr>
      <w:r w:rsidDel="00000000" w:rsidR="00000000" w:rsidRPr="00000000">
        <w:rPr>
          <w:b w:val="1"/>
          <w:rtl w:val="0"/>
        </w:rPr>
        <w:t xml:space="preserve">Security (mTLS)</w:t>
      </w:r>
      <w:r w:rsidDel="00000000" w:rsidR="00000000" w:rsidRPr="00000000">
        <w:rPr>
          <w:rtl w:val="0"/>
        </w:rPr>
        <w:t xml:space="preserve">:</w:t>
      </w:r>
    </w:p>
    <w:p w:rsidR="00000000" w:rsidDel="00000000" w:rsidP="00000000" w:rsidRDefault="00000000" w:rsidRPr="00000000" w14:paraId="000004AA">
      <w:pPr>
        <w:numPr>
          <w:ilvl w:val="1"/>
          <w:numId w:val="198"/>
        </w:numPr>
        <w:spacing w:after="0" w:afterAutospacing="0" w:before="0" w:beforeAutospacing="0" w:lineRule="auto"/>
        <w:ind w:left="1440" w:hanging="360"/>
      </w:pPr>
      <w:r w:rsidDel="00000000" w:rsidR="00000000" w:rsidRPr="00000000">
        <w:rPr>
          <w:rtl w:val="0"/>
        </w:rPr>
        <w:t xml:space="preserve">Ensures secure communication between services using </w:t>
      </w:r>
      <w:r w:rsidDel="00000000" w:rsidR="00000000" w:rsidRPr="00000000">
        <w:rPr>
          <w:b w:val="1"/>
          <w:rtl w:val="0"/>
        </w:rPr>
        <w:t xml:space="preserve">mutual TLS (mTLS)</w:t>
      </w:r>
      <w:r w:rsidDel="00000000" w:rsidR="00000000" w:rsidRPr="00000000">
        <w:rPr>
          <w:rtl w:val="0"/>
        </w:rPr>
        <w:t xml:space="preserve">, which encrypts traffic and ensures that only authorized services can communicate with each other.</w:t>
      </w:r>
    </w:p>
    <w:p w:rsidR="00000000" w:rsidDel="00000000" w:rsidP="00000000" w:rsidRDefault="00000000" w:rsidRPr="00000000" w14:paraId="000004AB">
      <w:pPr>
        <w:numPr>
          <w:ilvl w:val="0"/>
          <w:numId w:val="198"/>
        </w:numPr>
        <w:spacing w:after="0" w:afterAutospacing="0" w:before="0" w:beforeAutospacing="0" w:lineRule="auto"/>
        <w:ind w:left="720" w:hanging="360"/>
      </w:pPr>
      <w:r w:rsidDel="00000000" w:rsidR="00000000" w:rsidRPr="00000000">
        <w:rPr>
          <w:b w:val="1"/>
          <w:rtl w:val="0"/>
        </w:rPr>
        <w:t xml:space="preserve">Observability</w:t>
      </w:r>
      <w:r w:rsidDel="00000000" w:rsidR="00000000" w:rsidRPr="00000000">
        <w:rPr>
          <w:rtl w:val="0"/>
        </w:rPr>
        <w:t xml:space="preserve">:</w:t>
      </w:r>
    </w:p>
    <w:p w:rsidR="00000000" w:rsidDel="00000000" w:rsidP="00000000" w:rsidRDefault="00000000" w:rsidRPr="00000000" w14:paraId="000004AC">
      <w:pPr>
        <w:numPr>
          <w:ilvl w:val="1"/>
          <w:numId w:val="198"/>
        </w:numPr>
        <w:spacing w:after="0" w:afterAutospacing="0" w:before="0" w:beforeAutospacing="0" w:lineRule="auto"/>
        <w:ind w:left="1440" w:hanging="360"/>
      </w:pPr>
      <w:r w:rsidDel="00000000" w:rsidR="00000000" w:rsidRPr="00000000">
        <w:rPr>
          <w:rtl w:val="0"/>
        </w:rPr>
        <w:t xml:space="preserve">Provides tools to track, monitor, and trace requests across the system, offering visibility into service-to-service communication through logging, metrics, and distributed tracing.</w:t>
      </w:r>
    </w:p>
    <w:p w:rsidR="00000000" w:rsidDel="00000000" w:rsidP="00000000" w:rsidRDefault="00000000" w:rsidRPr="00000000" w14:paraId="000004AD">
      <w:pPr>
        <w:numPr>
          <w:ilvl w:val="0"/>
          <w:numId w:val="198"/>
        </w:numPr>
        <w:spacing w:after="0" w:afterAutospacing="0" w:before="0" w:beforeAutospacing="0" w:lineRule="auto"/>
        <w:ind w:left="720" w:hanging="360"/>
      </w:pPr>
      <w:r w:rsidDel="00000000" w:rsidR="00000000" w:rsidRPr="00000000">
        <w:rPr>
          <w:b w:val="1"/>
          <w:rtl w:val="0"/>
        </w:rPr>
        <w:t xml:space="preserve">Fault Tolerance and Resilience</w:t>
      </w:r>
      <w:r w:rsidDel="00000000" w:rsidR="00000000" w:rsidRPr="00000000">
        <w:rPr>
          <w:rtl w:val="0"/>
        </w:rPr>
        <w:t xml:space="preserve">:</w:t>
      </w:r>
    </w:p>
    <w:p w:rsidR="00000000" w:rsidDel="00000000" w:rsidP="00000000" w:rsidRDefault="00000000" w:rsidRPr="00000000" w14:paraId="000004AE">
      <w:pPr>
        <w:numPr>
          <w:ilvl w:val="1"/>
          <w:numId w:val="198"/>
        </w:numPr>
        <w:spacing w:after="0" w:afterAutospacing="0" w:before="0" w:beforeAutospacing="0" w:lineRule="auto"/>
        <w:ind w:left="1440" w:hanging="360"/>
      </w:pPr>
      <w:r w:rsidDel="00000000" w:rsidR="00000000" w:rsidRPr="00000000">
        <w:rPr>
          <w:rtl w:val="0"/>
        </w:rPr>
        <w:t xml:space="preserve">Implements patterns such as </w:t>
      </w:r>
      <w:r w:rsidDel="00000000" w:rsidR="00000000" w:rsidRPr="00000000">
        <w:rPr>
          <w:b w:val="1"/>
          <w:rtl w:val="0"/>
        </w:rPr>
        <w:t xml:space="preserve">circuit breaking</w:t>
      </w:r>
      <w:r w:rsidDel="00000000" w:rsidR="00000000" w:rsidRPr="00000000">
        <w:rPr>
          <w:rtl w:val="0"/>
        </w:rPr>
        <w:t xml:space="preserve">, </w:t>
      </w:r>
      <w:r w:rsidDel="00000000" w:rsidR="00000000" w:rsidRPr="00000000">
        <w:rPr>
          <w:b w:val="1"/>
          <w:rtl w:val="0"/>
        </w:rPr>
        <w:t xml:space="preserve">retries</w:t>
      </w:r>
      <w:r w:rsidDel="00000000" w:rsidR="00000000" w:rsidRPr="00000000">
        <w:rPr>
          <w:rtl w:val="0"/>
        </w:rPr>
        <w:t xml:space="preserve">, </w:t>
      </w:r>
      <w:r w:rsidDel="00000000" w:rsidR="00000000" w:rsidRPr="00000000">
        <w:rPr>
          <w:b w:val="1"/>
          <w:rtl w:val="0"/>
        </w:rPr>
        <w:t xml:space="preserve">timeouts</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to improve the reliability and fault tolerance of the system.</w:t>
      </w:r>
    </w:p>
    <w:p w:rsidR="00000000" w:rsidDel="00000000" w:rsidP="00000000" w:rsidRDefault="00000000" w:rsidRPr="00000000" w14:paraId="000004AF">
      <w:pPr>
        <w:numPr>
          <w:ilvl w:val="0"/>
          <w:numId w:val="198"/>
        </w:numPr>
        <w:spacing w:after="0" w:afterAutospacing="0" w:before="0" w:beforeAutospacing="0" w:lineRule="auto"/>
        <w:ind w:left="720" w:hanging="360"/>
      </w:pPr>
      <w:r w:rsidDel="00000000" w:rsidR="00000000" w:rsidRPr="00000000">
        <w:rPr>
          <w:b w:val="1"/>
          <w:rtl w:val="0"/>
        </w:rPr>
        <w:t xml:space="preserve">Service Proxy</w:t>
      </w:r>
      <w:r w:rsidDel="00000000" w:rsidR="00000000" w:rsidRPr="00000000">
        <w:rPr>
          <w:rtl w:val="0"/>
        </w:rPr>
        <w:t xml:space="preserve">:</w:t>
      </w:r>
    </w:p>
    <w:p w:rsidR="00000000" w:rsidDel="00000000" w:rsidP="00000000" w:rsidRDefault="00000000" w:rsidRPr="00000000" w14:paraId="000004B0">
      <w:pPr>
        <w:numPr>
          <w:ilvl w:val="1"/>
          <w:numId w:val="198"/>
        </w:numPr>
        <w:spacing w:after="240" w:before="0" w:beforeAutospacing="0" w:lineRule="auto"/>
        <w:ind w:left="1440" w:hanging="360"/>
      </w:pPr>
      <w:r w:rsidDel="00000000" w:rsidR="00000000" w:rsidRPr="00000000">
        <w:rPr>
          <w:rtl w:val="0"/>
        </w:rPr>
        <w:t xml:space="preserve">A service mesh typically deploys </w:t>
      </w:r>
      <w:r w:rsidDel="00000000" w:rsidR="00000000" w:rsidRPr="00000000">
        <w:rPr>
          <w:b w:val="1"/>
          <w:rtl w:val="0"/>
        </w:rPr>
        <w:t xml:space="preserve">sidecar proxies</w:t>
      </w:r>
      <w:r w:rsidDel="00000000" w:rsidR="00000000" w:rsidRPr="00000000">
        <w:rPr>
          <w:rtl w:val="0"/>
        </w:rPr>
        <w:t xml:space="preserve"> (e.g., </w:t>
      </w:r>
      <w:r w:rsidDel="00000000" w:rsidR="00000000" w:rsidRPr="00000000">
        <w:rPr>
          <w:b w:val="1"/>
          <w:rtl w:val="0"/>
        </w:rPr>
        <w:t xml:space="preserve">Envoy</w:t>
      </w:r>
      <w:r w:rsidDel="00000000" w:rsidR="00000000" w:rsidRPr="00000000">
        <w:rPr>
          <w:rtl w:val="0"/>
        </w:rPr>
        <w:t xml:space="preserve">) alongside each microservice. These proxies handle traffic management and security without requiring modification of the microservice code.</w:t>
      </w:r>
    </w:p>
    <w:p w:rsidR="00000000" w:rsidDel="00000000" w:rsidP="00000000" w:rsidRDefault="00000000" w:rsidRPr="00000000" w14:paraId="000004B1">
      <w:pPr>
        <w:spacing w:after="240" w:before="240" w:lineRule="auto"/>
        <w:rPr/>
      </w:pPr>
      <w:r w:rsidDel="00000000" w:rsidR="00000000" w:rsidRPr="00000000">
        <w:rPr>
          <w:b w:val="1"/>
          <w:rtl w:val="0"/>
        </w:rPr>
        <w:t xml:space="preserve">Popular Service Meshes in Kubernetes</w:t>
      </w:r>
      <w:r w:rsidDel="00000000" w:rsidR="00000000" w:rsidRPr="00000000">
        <w:rPr>
          <w:rtl w:val="0"/>
        </w:rPr>
        <w:t xml:space="preserve">:</w:t>
      </w:r>
    </w:p>
    <w:p w:rsidR="00000000" w:rsidDel="00000000" w:rsidP="00000000" w:rsidRDefault="00000000" w:rsidRPr="00000000" w14:paraId="000004B2">
      <w:pPr>
        <w:numPr>
          <w:ilvl w:val="0"/>
          <w:numId w:val="441"/>
        </w:numPr>
        <w:spacing w:after="0" w:afterAutospacing="0" w:before="240" w:lineRule="auto"/>
        <w:ind w:left="720" w:hanging="360"/>
      </w:pPr>
      <w:r w:rsidDel="00000000" w:rsidR="00000000" w:rsidRPr="00000000">
        <w:rPr>
          <w:b w:val="1"/>
          <w:rtl w:val="0"/>
        </w:rPr>
        <w:t xml:space="preserve">Istio</w:t>
      </w:r>
    </w:p>
    <w:p w:rsidR="00000000" w:rsidDel="00000000" w:rsidP="00000000" w:rsidRDefault="00000000" w:rsidRPr="00000000" w14:paraId="000004B3">
      <w:pPr>
        <w:numPr>
          <w:ilvl w:val="0"/>
          <w:numId w:val="441"/>
        </w:numPr>
        <w:spacing w:after="0" w:afterAutospacing="0" w:before="0" w:beforeAutospacing="0" w:lineRule="auto"/>
        <w:ind w:left="720" w:hanging="360"/>
      </w:pPr>
      <w:r w:rsidDel="00000000" w:rsidR="00000000" w:rsidRPr="00000000">
        <w:rPr>
          <w:b w:val="1"/>
          <w:rtl w:val="0"/>
        </w:rPr>
        <w:t xml:space="preserve">Linkerd</w:t>
      </w:r>
    </w:p>
    <w:p w:rsidR="00000000" w:rsidDel="00000000" w:rsidP="00000000" w:rsidRDefault="00000000" w:rsidRPr="00000000" w14:paraId="000004B4">
      <w:pPr>
        <w:numPr>
          <w:ilvl w:val="0"/>
          <w:numId w:val="441"/>
        </w:numPr>
        <w:spacing w:after="0" w:afterAutospacing="0" w:before="0" w:beforeAutospacing="0" w:lineRule="auto"/>
        <w:ind w:left="720" w:hanging="360"/>
      </w:pPr>
      <w:r w:rsidDel="00000000" w:rsidR="00000000" w:rsidRPr="00000000">
        <w:rPr>
          <w:b w:val="1"/>
          <w:rtl w:val="0"/>
        </w:rPr>
        <w:t xml:space="preserve">Consul</w:t>
      </w:r>
    </w:p>
    <w:p w:rsidR="00000000" w:rsidDel="00000000" w:rsidP="00000000" w:rsidRDefault="00000000" w:rsidRPr="00000000" w14:paraId="000004B5">
      <w:pPr>
        <w:numPr>
          <w:ilvl w:val="0"/>
          <w:numId w:val="441"/>
        </w:numPr>
        <w:spacing w:after="240" w:before="0" w:beforeAutospacing="0" w:lineRule="auto"/>
        <w:ind w:left="720" w:hanging="360"/>
      </w:pPr>
      <w:r w:rsidDel="00000000" w:rsidR="00000000" w:rsidRPr="00000000">
        <w:rPr>
          <w:b w:val="1"/>
          <w:rtl w:val="0"/>
        </w:rPr>
        <w:t xml:space="preserve">Kuma</w:t>
      </w:r>
    </w:p>
    <w:p w:rsidR="00000000" w:rsidDel="00000000" w:rsidP="00000000" w:rsidRDefault="00000000" w:rsidRPr="00000000" w14:paraId="000004B6">
      <w:pPr>
        <w:spacing w:after="240" w:before="240" w:lineRule="auto"/>
        <w:rPr/>
      </w:pPr>
      <w:r w:rsidDel="00000000" w:rsidR="00000000" w:rsidRPr="00000000">
        <w:rPr>
          <w:b w:val="1"/>
          <w:rtl w:val="0"/>
        </w:rPr>
        <w:t xml:space="preserve">Example Use Case</w:t>
      </w:r>
      <w:r w:rsidDel="00000000" w:rsidR="00000000" w:rsidRPr="00000000">
        <w:rPr>
          <w:rtl w:val="0"/>
        </w:rPr>
        <w:t xml:space="preserve">: If you have a microservices-based e-commerce application with services like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inventory-service</w:t>
      </w:r>
      <w:r w:rsidDel="00000000" w:rsidR="00000000" w:rsidRPr="00000000">
        <w:rPr>
          <w:rtl w:val="0"/>
        </w:rPr>
        <w:t xml:space="preserve">, a service mesh can manage encrypted communication between these services, apply load balancing, implement circuit breaking, and allow for easy traffic routing (e.g., blue-green deployments or canary releases).</w:t>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mxwmydbfcdcb" w:id="115"/>
      <w:bookmarkEnd w:id="115"/>
      <w:r w:rsidDel="00000000" w:rsidR="00000000" w:rsidRPr="00000000">
        <w:rPr>
          <w:b w:val="1"/>
          <w:color w:val="000000"/>
          <w:sz w:val="26"/>
          <w:szCs w:val="26"/>
          <w:rtl w:val="0"/>
        </w:rPr>
        <w:t xml:space="preserve">Service Registry</w:t>
      </w:r>
    </w:p>
    <w:p w:rsidR="00000000" w:rsidDel="00000000" w:rsidP="00000000" w:rsidRDefault="00000000" w:rsidRPr="00000000" w14:paraId="000004B9">
      <w:pPr>
        <w:spacing w:after="240" w:before="240" w:lineRule="auto"/>
        <w:rPr/>
      </w:pPr>
      <w:r w:rsidDel="00000000" w:rsidR="00000000" w:rsidRPr="00000000">
        <w:rPr>
          <w:rtl w:val="0"/>
        </w:rPr>
        <w:t xml:space="preserve">A </w:t>
      </w:r>
      <w:r w:rsidDel="00000000" w:rsidR="00000000" w:rsidRPr="00000000">
        <w:rPr>
          <w:b w:val="1"/>
          <w:rtl w:val="0"/>
        </w:rPr>
        <w:t xml:space="preserve">Service Registry</w:t>
      </w:r>
      <w:r w:rsidDel="00000000" w:rsidR="00000000" w:rsidRPr="00000000">
        <w:rPr>
          <w:rtl w:val="0"/>
        </w:rPr>
        <w:t xml:space="preserve"> is a database or a directory that maintains a list of all available services in a distributed system. It provides information about </w:t>
      </w:r>
      <w:r w:rsidDel="00000000" w:rsidR="00000000" w:rsidRPr="00000000">
        <w:rPr>
          <w:b w:val="1"/>
          <w:rtl w:val="0"/>
        </w:rPr>
        <w:t xml:space="preserve">services' endpoints</w:t>
      </w:r>
      <w:r w:rsidDel="00000000" w:rsidR="00000000" w:rsidRPr="00000000">
        <w:rPr>
          <w:rtl w:val="0"/>
        </w:rPr>
        <w:t xml:space="preserve"> (IP addresses, ports, etc.) and their </w:t>
      </w:r>
      <w:r w:rsidDel="00000000" w:rsidR="00000000" w:rsidRPr="00000000">
        <w:rPr>
          <w:b w:val="1"/>
          <w:rtl w:val="0"/>
        </w:rPr>
        <w:t xml:space="preserve">availability</w:t>
      </w:r>
      <w:r w:rsidDel="00000000" w:rsidR="00000000" w:rsidRPr="00000000">
        <w:rPr>
          <w:rtl w:val="0"/>
        </w:rPr>
        <w:t xml:space="preserve">, which allows services to find and communicate with each other.</w:t>
      </w:r>
    </w:p>
    <w:p w:rsidR="00000000" w:rsidDel="00000000" w:rsidP="00000000" w:rsidRDefault="00000000" w:rsidRPr="00000000" w14:paraId="000004BA">
      <w:pPr>
        <w:spacing w:after="240" w:before="240" w:lineRule="auto"/>
        <w:rPr/>
      </w:pPr>
      <w:r w:rsidDel="00000000" w:rsidR="00000000" w:rsidRPr="00000000">
        <w:rPr>
          <w:b w:val="1"/>
          <w:rtl w:val="0"/>
        </w:rPr>
        <w:t xml:space="preserve">Core Features of a Service Registry</w:t>
      </w:r>
      <w:r w:rsidDel="00000000" w:rsidR="00000000" w:rsidRPr="00000000">
        <w:rPr>
          <w:rtl w:val="0"/>
        </w:rPr>
        <w:t xml:space="preserve">:</w:t>
      </w:r>
    </w:p>
    <w:p w:rsidR="00000000" w:rsidDel="00000000" w:rsidP="00000000" w:rsidRDefault="00000000" w:rsidRPr="00000000" w14:paraId="000004BB">
      <w:pPr>
        <w:numPr>
          <w:ilvl w:val="0"/>
          <w:numId w:val="5"/>
        </w:numPr>
        <w:spacing w:after="0" w:afterAutospacing="0" w:before="240" w:lineRule="auto"/>
        <w:ind w:left="720" w:hanging="360"/>
      </w:pPr>
      <w:r w:rsidDel="00000000" w:rsidR="00000000" w:rsidRPr="00000000">
        <w:rPr>
          <w:b w:val="1"/>
          <w:rtl w:val="0"/>
        </w:rPr>
        <w:t xml:space="preserve">Service Discovery</w:t>
      </w:r>
      <w:r w:rsidDel="00000000" w:rsidR="00000000" w:rsidRPr="00000000">
        <w:rPr>
          <w:rtl w:val="0"/>
        </w:rPr>
        <w:t xml:space="preserve">:</w:t>
      </w:r>
    </w:p>
    <w:p w:rsidR="00000000" w:rsidDel="00000000" w:rsidP="00000000" w:rsidRDefault="00000000" w:rsidRPr="00000000" w14:paraId="000004BC">
      <w:pPr>
        <w:numPr>
          <w:ilvl w:val="1"/>
          <w:numId w:val="5"/>
        </w:numPr>
        <w:spacing w:after="0" w:afterAutospacing="0" w:before="0" w:beforeAutospacing="0" w:lineRule="auto"/>
        <w:ind w:left="1440" w:hanging="360"/>
      </w:pPr>
      <w:r w:rsidDel="00000000" w:rsidR="00000000" w:rsidRPr="00000000">
        <w:rPr>
          <w:rtl w:val="0"/>
        </w:rPr>
        <w:t xml:space="preserve">It helps services discover each other dynamically, without needing to hard-code IP addresses or DNS names. This is especially important in environments where services may scale up or down frequently (like in Kubernetes with pods being created or terminated dynamically).</w:t>
      </w:r>
    </w:p>
    <w:p w:rsidR="00000000" w:rsidDel="00000000" w:rsidP="00000000" w:rsidRDefault="00000000" w:rsidRPr="00000000" w14:paraId="000004BD">
      <w:pPr>
        <w:numPr>
          <w:ilvl w:val="0"/>
          <w:numId w:val="5"/>
        </w:numPr>
        <w:spacing w:after="0" w:afterAutospacing="0" w:before="0" w:beforeAutospacing="0" w:lineRule="auto"/>
        <w:ind w:left="720" w:hanging="360"/>
      </w:pPr>
      <w:r w:rsidDel="00000000" w:rsidR="00000000" w:rsidRPr="00000000">
        <w:rPr>
          <w:b w:val="1"/>
          <w:rtl w:val="0"/>
        </w:rPr>
        <w:t xml:space="preserve">Service Registration and Deregistration</w:t>
      </w:r>
      <w:r w:rsidDel="00000000" w:rsidR="00000000" w:rsidRPr="00000000">
        <w:rPr>
          <w:rtl w:val="0"/>
        </w:rPr>
        <w:t xml:space="preserve">:</w:t>
      </w:r>
    </w:p>
    <w:p w:rsidR="00000000" w:rsidDel="00000000" w:rsidP="00000000" w:rsidRDefault="00000000" w:rsidRPr="00000000" w14:paraId="000004BE">
      <w:pPr>
        <w:numPr>
          <w:ilvl w:val="1"/>
          <w:numId w:val="5"/>
        </w:numPr>
        <w:spacing w:after="0" w:afterAutospacing="0" w:before="0" w:beforeAutospacing="0" w:lineRule="auto"/>
        <w:ind w:left="1440" w:hanging="360"/>
      </w:pPr>
      <w:r w:rsidDel="00000000" w:rsidR="00000000" w:rsidRPr="00000000">
        <w:rPr>
          <w:rtl w:val="0"/>
        </w:rPr>
        <w:t xml:space="preserve">Services register themselves with the registry when they start, providing details like their network address (IP and port). When services stop, they deregister from the registry.</w:t>
      </w:r>
    </w:p>
    <w:p w:rsidR="00000000" w:rsidDel="00000000" w:rsidP="00000000" w:rsidRDefault="00000000" w:rsidRPr="00000000" w14:paraId="000004BF">
      <w:pPr>
        <w:numPr>
          <w:ilvl w:val="0"/>
          <w:numId w:val="5"/>
        </w:numPr>
        <w:spacing w:after="0" w:afterAutospacing="0" w:before="0" w:beforeAutospacing="0" w:lineRule="auto"/>
        <w:ind w:left="720" w:hanging="360"/>
      </w:pPr>
      <w:r w:rsidDel="00000000" w:rsidR="00000000" w:rsidRPr="00000000">
        <w:rPr>
          <w:b w:val="1"/>
          <w:rtl w:val="0"/>
        </w:rPr>
        <w:t xml:space="preserve">Health Checking</w:t>
      </w:r>
      <w:r w:rsidDel="00000000" w:rsidR="00000000" w:rsidRPr="00000000">
        <w:rPr>
          <w:rtl w:val="0"/>
        </w:rPr>
        <w:t xml:space="preserve">:</w:t>
      </w:r>
    </w:p>
    <w:p w:rsidR="00000000" w:rsidDel="00000000" w:rsidP="00000000" w:rsidRDefault="00000000" w:rsidRPr="00000000" w14:paraId="000004C0">
      <w:pPr>
        <w:numPr>
          <w:ilvl w:val="1"/>
          <w:numId w:val="5"/>
        </w:numPr>
        <w:spacing w:after="0" w:afterAutospacing="0" w:before="0" w:beforeAutospacing="0" w:lineRule="auto"/>
        <w:ind w:left="1440" w:hanging="360"/>
      </w:pPr>
      <w:r w:rsidDel="00000000" w:rsidR="00000000" w:rsidRPr="00000000">
        <w:rPr>
          <w:rtl w:val="0"/>
        </w:rPr>
        <w:t xml:space="preserve">A service registry often includes health checks to monitor the status of services, ensuring that only healthy services are used by clients.</w:t>
      </w:r>
    </w:p>
    <w:p w:rsidR="00000000" w:rsidDel="00000000" w:rsidP="00000000" w:rsidRDefault="00000000" w:rsidRPr="00000000" w14:paraId="000004C1">
      <w:pPr>
        <w:numPr>
          <w:ilvl w:val="0"/>
          <w:numId w:val="5"/>
        </w:numPr>
        <w:spacing w:after="0" w:afterAutospacing="0" w:before="0" w:beforeAutospacing="0" w:lineRule="auto"/>
        <w:ind w:left="720" w:hanging="360"/>
      </w:pPr>
      <w:r w:rsidDel="00000000" w:rsidR="00000000" w:rsidRPr="00000000">
        <w:rPr>
          <w:b w:val="1"/>
          <w:rtl w:val="0"/>
        </w:rPr>
        <w:t xml:space="preserve">Dynamic Endpoints</w:t>
      </w:r>
      <w:r w:rsidDel="00000000" w:rsidR="00000000" w:rsidRPr="00000000">
        <w:rPr>
          <w:rtl w:val="0"/>
        </w:rPr>
        <w:t xml:space="preserve">:</w:t>
      </w:r>
    </w:p>
    <w:p w:rsidR="00000000" w:rsidDel="00000000" w:rsidP="00000000" w:rsidRDefault="00000000" w:rsidRPr="00000000" w14:paraId="000004C2">
      <w:pPr>
        <w:numPr>
          <w:ilvl w:val="1"/>
          <w:numId w:val="5"/>
        </w:numPr>
        <w:spacing w:after="240" w:before="0" w:beforeAutospacing="0" w:lineRule="auto"/>
        <w:ind w:left="1440" w:hanging="360"/>
      </w:pPr>
      <w:r w:rsidDel="00000000" w:rsidR="00000000" w:rsidRPr="00000000">
        <w:rPr>
          <w:rtl w:val="0"/>
        </w:rPr>
        <w:t xml:space="preserve">As services in a microservices environment are often ephemeral (e.g., Kubernetes pods are created and destroyed), the service registry allows clients to discover services even as the set of available instances changes.</w:t>
      </w:r>
    </w:p>
    <w:p w:rsidR="00000000" w:rsidDel="00000000" w:rsidP="00000000" w:rsidRDefault="00000000" w:rsidRPr="00000000" w14:paraId="000004C3">
      <w:pPr>
        <w:spacing w:after="240" w:before="240" w:lineRule="auto"/>
        <w:rPr/>
      </w:pPr>
      <w:r w:rsidDel="00000000" w:rsidR="00000000" w:rsidRPr="00000000">
        <w:rPr>
          <w:b w:val="1"/>
          <w:rtl w:val="0"/>
        </w:rPr>
        <w:t xml:space="preserve">Popular Service Registries</w:t>
      </w:r>
      <w:r w:rsidDel="00000000" w:rsidR="00000000" w:rsidRPr="00000000">
        <w:rPr>
          <w:rtl w:val="0"/>
        </w:rPr>
        <w:t xml:space="preserve">:</w:t>
      </w:r>
    </w:p>
    <w:p w:rsidR="00000000" w:rsidDel="00000000" w:rsidP="00000000" w:rsidRDefault="00000000" w:rsidRPr="00000000" w14:paraId="000004C4">
      <w:pPr>
        <w:numPr>
          <w:ilvl w:val="0"/>
          <w:numId w:val="380"/>
        </w:numPr>
        <w:spacing w:after="0" w:afterAutospacing="0" w:before="240" w:lineRule="auto"/>
        <w:ind w:left="720" w:hanging="360"/>
      </w:pPr>
      <w:r w:rsidDel="00000000" w:rsidR="00000000" w:rsidRPr="00000000">
        <w:rPr>
          <w:b w:val="1"/>
          <w:rtl w:val="0"/>
        </w:rPr>
        <w:t xml:space="preserve">Consul</w:t>
      </w:r>
    </w:p>
    <w:p w:rsidR="00000000" w:rsidDel="00000000" w:rsidP="00000000" w:rsidRDefault="00000000" w:rsidRPr="00000000" w14:paraId="000004C5">
      <w:pPr>
        <w:numPr>
          <w:ilvl w:val="0"/>
          <w:numId w:val="380"/>
        </w:numPr>
        <w:spacing w:after="0" w:afterAutospacing="0" w:before="0" w:beforeAutospacing="0" w:lineRule="auto"/>
        <w:ind w:left="720" w:hanging="360"/>
      </w:pPr>
      <w:r w:rsidDel="00000000" w:rsidR="00000000" w:rsidRPr="00000000">
        <w:rPr>
          <w:b w:val="1"/>
          <w:rtl w:val="0"/>
        </w:rPr>
        <w:t xml:space="preserve">Eureka</w:t>
      </w:r>
    </w:p>
    <w:p w:rsidR="00000000" w:rsidDel="00000000" w:rsidP="00000000" w:rsidRDefault="00000000" w:rsidRPr="00000000" w14:paraId="000004C6">
      <w:pPr>
        <w:numPr>
          <w:ilvl w:val="0"/>
          <w:numId w:val="380"/>
        </w:numPr>
        <w:spacing w:after="0" w:afterAutospacing="0" w:before="0" w:beforeAutospacing="0" w:lineRule="auto"/>
        <w:ind w:left="720" w:hanging="360"/>
      </w:pPr>
      <w:r w:rsidDel="00000000" w:rsidR="00000000" w:rsidRPr="00000000">
        <w:rPr>
          <w:b w:val="1"/>
          <w:rtl w:val="0"/>
        </w:rPr>
        <w:t xml:space="preserve">Etcd</w:t>
      </w:r>
      <w:r w:rsidDel="00000000" w:rsidR="00000000" w:rsidRPr="00000000">
        <w:rPr>
          <w:rtl w:val="0"/>
        </w:rPr>
        <w:t xml:space="preserve"> (used by Kubernetes itself for cluster state)</w:t>
      </w:r>
    </w:p>
    <w:p w:rsidR="00000000" w:rsidDel="00000000" w:rsidP="00000000" w:rsidRDefault="00000000" w:rsidRPr="00000000" w14:paraId="000004C7">
      <w:pPr>
        <w:numPr>
          <w:ilvl w:val="0"/>
          <w:numId w:val="380"/>
        </w:numPr>
        <w:spacing w:after="0" w:afterAutospacing="0" w:before="0" w:beforeAutospacing="0" w:lineRule="auto"/>
        <w:ind w:left="720" w:hanging="360"/>
      </w:pPr>
      <w:r w:rsidDel="00000000" w:rsidR="00000000" w:rsidRPr="00000000">
        <w:rPr>
          <w:b w:val="1"/>
          <w:rtl w:val="0"/>
        </w:rPr>
        <w:t xml:space="preserve">Zookeeper</w:t>
      </w:r>
    </w:p>
    <w:p w:rsidR="00000000" w:rsidDel="00000000" w:rsidP="00000000" w:rsidRDefault="00000000" w:rsidRPr="00000000" w14:paraId="000004C8">
      <w:pPr>
        <w:numPr>
          <w:ilvl w:val="0"/>
          <w:numId w:val="380"/>
        </w:numPr>
        <w:spacing w:after="240" w:before="0" w:beforeAutospacing="0" w:lineRule="auto"/>
        <w:ind w:left="720" w:hanging="360"/>
      </w:pPr>
      <w:r w:rsidDel="00000000" w:rsidR="00000000" w:rsidRPr="00000000">
        <w:rPr>
          <w:b w:val="1"/>
          <w:rtl w:val="0"/>
        </w:rPr>
        <w:t xml:space="preserve">Kubernetes DNS</w:t>
      </w:r>
    </w:p>
    <w:p w:rsidR="00000000" w:rsidDel="00000000" w:rsidP="00000000" w:rsidRDefault="00000000" w:rsidRPr="00000000" w14:paraId="000004C9">
      <w:pPr>
        <w:spacing w:after="240" w:before="240" w:lineRule="auto"/>
        <w:rPr/>
      </w:pPr>
      <w:r w:rsidDel="00000000" w:rsidR="00000000" w:rsidRPr="00000000">
        <w:rPr>
          <w:b w:val="1"/>
          <w:rtl w:val="0"/>
        </w:rPr>
        <w:t xml:space="preserve">Example Use Case</w:t>
      </w:r>
      <w:r w:rsidDel="00000000" w:rsidR="00000000" w:rsidRPr="00000000">
        <w:rPr>
          <w:rtl w:val="0"/>
        </w:rPr>
        <w:t xml:space="preserve">: In a Kubernetes environment, the </w:t>
      </w:r>
      <w:r w:rsidDel="00000000" w:rsidR="00000000" w:rsidRPr="00000000">
        <w:rPr>
          <w:b w:val="1"/>
          <w:rtl w:val="0"/>
        </w:rPr>
        <w:t xml:space="preserve">Kubernetes Service</w:t>
      </w:r>
      <w:r w:rsidDel="00000000" w:rsidR="00000000" w:rsidRPr="00000000">
        <w:rPr>
          <w:rtl w:val="0"/>
        </w:rPr>
        <w:t xml:space="preserve"> itself acts as a basic service registry. Kubernetes manages DNS and allows pods to resolve each other's service names (e.g., </w:t>
      </w:r>
      <w:r w:rsidDel="00000000" w:rsidR="00000000" w:rsidRPr="00000000">
        <w:rPr>
          <w:rFonts w:ascii="Roboto Mono" w:cs="Roboto Mono" w:eastAsia="Roboto Mono" w:hAnsi="Roboto Mono"/>
          <w:color w:val="188038"/>
          <w:rtl w:val="0"/>
        </w:rPr>
        <w:t xml:space="preserve">payment-service.default.svc.cluster.local</w:t>
      </w:r>
      <w:r w:rsidDel="00000000" w:rsidR="00000000" w:rsidRPr="00000000">
        <w:rPr>
          <w:rtl w:val="0"/>
        </w:rPr>
        <w:t xml:space="preserve">) dynamically, without needing to manually configure endpoints.</w:t>
      </w:r>
    </w:p>
    <w:p w:rsidR="00000000" w:rsidDel="00000000" w:rsidP="00000000" w:rsidRDefault="00000000" w:rsidRPr="00000000" w14:paraId="000004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8ggjn62wp98g" w:id="116"/>
      <w:bookmarkEnd w:id="116"/>
      <w:r w:rsidDel="00000000" w:rsidR="00000000" w:rsidRPr="00000000">
        <w:rPr>
          <w:b w:val="1"/>
          <w:color w:val="000000"/>
          <w:sz w:val="26"/>
          <w:szCs w:val="26"/>
          <w:rtl w:val="0"/>
        </w:rPr>
        <w:t xml:space="preserve">Key Differences Between Service Mesh and Service Registry</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5163806552262"/>
        <w:gridCol w:w="3728.4243369734795"/>
        <w:gridCol w:w="3962.059282371295"/>
        <w:tblGridChange w:id="0">
          <w:tblGrid>
            <w:gridCol w:w="1669.5163806552262"/>
            <w:gridCol w:w="3728.4243369734795"/>
            <w:gridCol w:w="3962.059282371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b w:val="1"/>
                <w:rtl w:val="0"/>
              </w:rPr>
              <w:t xml:space="preserve">Service Mesh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jc w:val="center"/>
              <w:rPr/>
            </w:pPr>
            <w:r w:rsidDel="00000000" w:rsidR="00000000" w:rsidRPr="00000000">
              <w:rPr>
                <w:b w:val="1"/>
                <w:rtl w:val="0"/>
              </w:rPr>
              <w:t xml:space="preserve">Service Registry</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Manages service-to-service communication, security, traffic management, observability, and 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Provides a registry or directory where services register themselves and make their endpoints discoverable.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b w:val="1"/>
                <w:rtl w:val="0"/>
              </w:rPr>
              <w:t xml:space="preserve">Core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Provides features like traffic routing, encryption, observability, and resilience (e.g., retries, circuit breaking).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Enables service discovery and dynamic management of service endpoints and health.</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b w:val="1"/>
                <w:rtl w:val="0"/>
              </w:rPr>
              <w:t xml:space="preserve">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Typically involves sidecar proxies (e.g., Envoy), control planes, and data planes for managing traffic and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Central registry (e.g., Consul, Eureka, Kubernetes DNS), with APIs for service registration and health checking.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b w:val="1"/>
                <w:rtl w:val="0"/>
              </w:rPr>
              <w:t xml:space="preserve">Example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Managing traffic flow between microservices, enforcing mTLS, and enabling observability and resilience.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Enabling services to discover and communicate with each other dynamically based on available endpoints.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b w:val="1"/>
                <w:rtl w:val="0"/>
              </w:rPr>
              <w:t xml:space="preserve">Service 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Service mesh </w:t>
            </w:r>
            <w:r w:rsidDel="00000000" w:rsidR="00000000" w:rsidRPr="00000000">
              <w:rPr>
                <w:b w:val="1"/>
                <w:rtl w:val="0"/>
              </w:rPr>
              <w:t xml:space="preserve">can</w:t>
            </w:r>
            <w:r w:rsidDel="00000000" w:rsidR="00000000" w:rsidRPr="00000000">
              <w:rPr>
                <w:rtl w:val="0"/>
              </w:rPr>
              <w:t xml:space="preserve"> use a service registry for service discovery, but adds traffic management and security features on 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b w:val="1"/>
                <w:rtl w:val="0"/>
              </w:rPr>
              <w:t xml:space="preserve">Primary purpose</w:t>
            </w:r>
            <w:r w:rsidDel="00000000" w:rsidR="00000000" w:rsidRPr="00000000">
              <w:rPr>
                <w:rtl w:val="0"/>
              </w:rPr>
              <w:t xml:space="preserve"> of service registry is to enable service discovery by storing service endpoints and health status.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Provides features like mTLS, access control, and authorization between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Does not handle security directly; it simply makes services discoverable. Security is often handled by other tools or mechanisms.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b w:val="1"/>
                <w:rtl w:val="0"/>
              </w:rPr>
              <w:t xml:space="preserve">Traffic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Provides advanced routing capabilities (e.g., canary releases, blue-green deployments, weighted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Does not handle traffic routing; it simply helps services find each other.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b w:val="1"/>
                <w:rtl w:val="0"/>
              </w:rPr>
              <w:t xml:space="preserve">Resilience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Implements resiliency patterns like retries, timeouts, circuit breaking, and load balancing.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Service registry typically doesn't provide resiliency patterns directly; these are handled by other tools (e.g., service mesh or application logic).</w:t>
            </w:r>
          </w:p>
        </w:tc>
      </w:tr>
    </w:tbl>
    <w:p w:rsidR="00000000" w:rsidDel="00000000" w:rsidP="00000000" w:rsidRDefault="00000000" w:rsidRPr="00000000" w14:paraId="000004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7ud69fkskxu9" w:id="117"/>
      <w:bookmarkEnd w:id="117"/>
      <w:r w:rsidDel="00000000" w:rsidR="00000000" w:rsidRPr="00000000">
        <w:rPr>
          <w:b w:val="1"/>
          <w:color w:val="000000"/>
          <w:sz w:val="26"/>
          <w:szCs w:val="26"/>
          <w:rtl w:val="0"/>
        </w:rPr>
        <w:t xml:space="preserve">Can a Service Communicate Without a Service Mesh?</w:t>
      </w:r>
    </w:p>
    <w:p w:rsidR="00000000" w:rsidDel="00000000" w:rsidP="00000000" w:rsidRDefault="00000000" w:rsidRPr="00000000" w14:paraId="000004E9">
      <w:pPr>
        <w:spacing w:after="240" w:before="240" w:lineRule="auto"/>
        <w:rPr/>
      </w:pPr>
      <w:r w:rsidDel="00000000" w:rsidR="00000000" w:rsidRPr="00000000">
        <w:rPr>
          <w:rtl w:val="0"/>
        </w:rPr>
        <w:t xml:space="preserve">Yes, services </w:t>
      </w:r>
      <w:r w:rsidDel="00000000" w:rsidR="00000000" w:rsidRPr="00000000">
        <w:rPr>
          <w:b w:val="1"/>
          <w:rtl w:val="0"/>
        </w:rPr>
        <w:t xml:space="preserve">can</w:t>
      </w:r>
      <w:r w:rsidDel="00000000" w:rsidR="00000000" w:rsidRPr="00000000">
        <w:rPr>
          <w:rtl w:val="0"/>
        </w:rPr>
        <w:t xml:space="preserve"> communicate without a service mesh. Kubernetes itself provides service discovery and routing mechanisms via </w:t>
      </w:r>
      <w:r w:rsidDel="00000000" w:rsidR="00000000" w:rsidRPr="00000000">
        <w:rPr>
          <w:b w:val="1"/>
          <w:rtl w:val="0"/>
        </w:rPr>
        <w:t xml:space="preserve">Kubernetes Services</w:t>
      </w:r>
      <w:r w:rsidDel="00000000" w:rsidR="00000000" w:rsidRPr="00000000">
        <w:rPr>
          <w:rtl w:val="0"/>
        </w:rPr>
        <w:t xml:space="preserve"> and </w:t>
      </w:r>
      <w:r w:rsidDel="00000000" w:rsidR="00000000" w:rsidRPr="00000000">
        <w:rPr>
          <w:b w:val="1"/>
          <w:rtl w:val="0"/>
        </w:rPr>
        <w:t xml:space="preserve">DNS</w:t>
      </w:r>
      <w:r w:rsidDel="00000000" w:rsidR="00000000" w:rsidRPr="00000000">
        <w:rPr>
          <w:rtl w:val="0"/>
        </w:rPr>
        <w:t xml:space="preserve">:</w:t>
      </w:r>
    </w:p>
    <w:p w:rsidR="00000000" w:rsidDel="00000000" w:rsidP="00000000" w:rsidRDefault="00000000" w:rsidRPr="00000000" w14:paraId="000004EA">
      <w:pPr>
        <w:numPr>
          <w:ilvl w:val="0"/>
          <w:numId w:val="467"/>
        </w:numPr>
        <w:spacing w:after="0" w:afterAutospacing="0" w:before="240" w:lineRule="auto"/>
        <w:ind w:left="720" w:hanging="360"/>
      </w:pPr>
      <w:r w:rsidDel="00000000" w:rsidR="00000000" w:rsidRPr="00000000">
        <w:rPr>
          <w:b w:val="1"/>
          <w:rtl w:val="0"/>
        </w:rPr>
        <w:t xml:space="preserve">Kubernetes Services</w:t>
      </w:r>
      <w:r w:rsidDel="00000000" w:rsidR="00000000" w:rsidRPr="00000000">
        <w:rPr>
          <w:rtl w:val="0"/>
        </w:rPr>
        <w:t xml:space="preserve">: Services within Kubernetes can discover each other using the </w:t>
      </w:r>
      <w:r w:rsidDel="00000000" w:rsidR="00000000" w:rsidRPr="00000000">
        <w:rPr>
          <w:b w:val="1"/>
          <w:rtl w:val="0"/>
        </w:rPr>
        <w:t xml:space="preserve">Kubernetes DNS</w:t>
      </w:r>
      <w:r w:rsidDel="00000000" w:rsidR="00000000" w:rsidRPr="00000000">
        <w:rPr>
          <w:rtl w:val="0"/>
        </w:rPr>
        <w:t xml:space="preserve">. Each service is assigned a DNS name (e.g., </w:t>
      </w:r>
      <w:r w:rsidDel="00000000" w:rsidR="00000000" w:rsidRPr="00000000">
        <w:rPr>
          <w:rFonts w:ascii="Roboto Mono" w:cs="Roboto Mono" w:eastAsia="Roboto Mono" w:hAnsi="Roboto Mono"/>
          <w:color w:val="188038"/>
          <w:rtl w:val="0"/>
        </w:rPr>
        <w:t xml:space="preserve">payment-service.default.svc.cluster.local</w:t>
      </w:r>
      <w:r w:rsidDel="00000000" w:rsidR="00000000" w:rsidRPr="00000000">
        <w:rPr>
          <w:rtl w:val="0"/>
        </w:rPr>
        <w:t xml:space="preserve">), and other services can use this name to discover and communicate with the service.</w:t>
      </w:r>
    </w:p>
    <w:p w:rsidR="00000000" w:rsidDel="00000000" w:rsidP="00000000" w:rsidRDefault="00000000" w:rsidRPr="00000000" w14:paraId="000004EB">
      <w:pPr>
        <w:numPr>
          <w:ilvl w:val="0"/>
          <w:numId w:val="467"/>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Kubernetes Services provide load balancing between pods, but they don’t handle more advanced traffic management or resiliency features like retries, circuit breaking, etc., which a service mesh offers.</w:t>
      </w:r>
    </w:p>
    <w:p w:rsidR="00000000" w:rsidDel="00000000" w:rsidP="00000000" w:rsidRDefault="00000000" w:rsidRPr="00000000" w14:paraId="000004EC">
      <w:pPr>
        <w:numPr>
          <w:ilvl w:val="0"/>
          <w:numId w:val="467"/>
        </w:numPr>
        <w:spacing w:after="240" w:before="0" w:beforeAutospacing="0" w:lineRule="auto"/>
        <w:ind w:left="720" w:hanging="360"/>
      </w:pPr>
      <w:r w:rsidDel="00000000" w:rsidR="00000000" w:rsidRPr="00000000">
        <w:rPr>
          <w:b w:val="1"/>
          <w:rtl w:val="0"/>
        </w:rPr>
        <w:t xml:space="preserve">Health Checks</w:t>
      </w:r>
      <w:r w:rsidDel="00000000" w:rsidR="00000000" w:rsidRPr="00000000">
        <w:rPr>
          <w:rtl w:val="0"/>
        </w:rPr>
        <w:t xml:space="preserve">: Kubernetes provides </w:t>
      </w:r>
      <w:r w:rsidDel="00000000" w:rsidR="00000000" w:rsidRPr="00000000">
        <w:rPr>
          <w:b w:val="1"/>
          <w:rtl w:val="0"/>
        </w:rPr>
        <w:t xml:space="preserve">liveness</w:t>
      </w:r>
      <w:r w:rsidDel="00000000" w:rsidR="00000000" w:rsidRPr="00000000">
        <w:rPr>
          <w:rtl w:val="0"/>
        </w:rPr>
        <w:t xml:space="preserve"> and </w:t>
      </w:r>
      <w:r w:rsidDel="00000000" w:rsidR="00000000" w:rsidRPr="00000000">
        <w:rPr>
          <w:b w:val="1"/>
          <w:rtl w:val="0"/>
        </w:rPr>
        <w:t xml:space="preserve">readiness</w:t>
      </w:r>
      <w:r w:rsidDel="00000000" w:rsidR="00000000" w:rsidRPr="00000000">
        <w:rPr>
          <w:rtl w:val="0"/>
        </w:rPr>
        <w:t xml:space="preserve"> probes to monitor the health of services, which helps with service discovery. However, a service mesh typically adds more sophisticated monitoring and tracing capabilities.</w:t>
      </w:r>
    </w:p>
    <w:p w:rsidR="00000000" w:rsidDel="00000000" w:rsidP="00000000" w:rsidRDefault="00000000" w:rsidRPr="00000000" w14:paraId="000004ED">
      <w:pPr>
        <w:spacing w:after="240" w:before="240" w:lineRule="auto"/>
        <w:rPr/>
      </w:pPr>
      <w:r w:rsidDel="00000000" w:rsidR="00000000" w:rsidRPr="00000000">
        <w:rPr>
          <w:rtl w:val="0"/>
        </w:rPr>
        <w:t xml:space="preserve">Without a service mesh, Kubernetes' built-in service discovery (via </w:t>
      </w:r>
      <w:r w:rsidDel="00000000" w:rsidR="00000000" w:rsidRPr="00000000">
        <w:rPr>
          <w:b w:val="1"/>
          <w:rtl w:val="0"/>
        </w:rPr>
        <w:t xml:space="preserve">DNS</w:t>
      </w:r>
      <w:r w:rsidDel="00000000" w:rsidR="00000000" w:rsidRPr="00000000">
        <w:rPr>
          <w:rtl w:val="0"/>
        </w:rPr>
        <w:t xml:space="preserve"> and </w:t>
      </w:r>
      <w:r w:rsidDel="00000000" w:rsidR="00000000" w:rsidRPr="00000000">
        <w:rPr>
          <w:b w:val="1"/>
          <w:rtl w:val="0"/>
        </w:rPr>
        <w:t xml:space="preserve">Kubernetes Services</w:t>
      </w:r>
      <w:r w:rsidDel="00000000" w:rsidR="00000000" w:rsidRPr="00000000">
        <w:rPr>
          <w:rtl w:val="0"/>
        </w:rPr>
        <w:t xml:space="preserve">) will suffice for basic service-to-service communication. However, for features like </w:t>
      </w:r>
      <w:r w:rsidDel="00000000" w:rsidR="00000000" w:rsidRPr="00000000">
        <w:rPr>
          <w:b w:val="1"/>
          <w:rtl w:val="0"/>
        </w:rPr>
        <w:t xml:space="preserve">traffic routing, encryption, observability</w:t>
      </w:r>
      <w:r w:rsidDel="00000000" w:rsidR="00000000" w:rsidRPr="00000000">
        <w:rPr>
          <w:rtl w:val="0"/>
        </w:rPr>
        <w:t xml:space="preserve">, and </w:t>
      </w:r>
      <w:r w:rsidDel="00000000" w:rsidR="00000000" w:rsidRPr="00000000">
        <w:rPr>
          <w:b w:val="1"/>
          <w:rtl w:val="0"/>
        </w:rPr>
        <w:t xml:space="preserve">advanced resiliency</w:t>
      </w:r>
      <w:r w:rsidDel="00000000" w:rsidR="00000000" w:rsidRPr="00000000">
        <w:rPr>
          <w:rtl w:val="0"/>
        </w:rPr>
        <w:t xml:space="preserve">, a </w:t>
      </w:r>
      <w:r w:rsidDel="00000000" w:rsidR="00000000" w:rsidRPr="00000000">
        <w:rPr>
          <w:b w:val="1"/>
          <w:rtl w:val="0"/>
        </w:rPr>
        <w:t xml:space="preserve">service mesh</w:t>
      </w:r>
      <w:r w:rsidDel="00000000" w:rsidR="00000000" w:rsidRPr="00000000">
        <w:rPr>
          <w:rtl w:val="0"/>
        </w:rPr>
        <w:t xml:space="preserve"> would be required.</w:t>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3bwpye2j4ijq" w:id="118"/>
      <w:bookmarkEnd w:id="118"/>
      <w:r w:rsidDel="00000000" w:rsidR="00000000" w:rsidRPr="00000000">
        <w:rPr>
          <w:b w:val="1"/>
          <w:color w:val="000000"/>
          <w:sz w:val="26"/>
          <w:szCs w:val="26"/>
          <w:rtl w:val="0"/>
        </w:rPr>
        <w:t xml:space="preserve">How They Work Together</w:t>
      </w:r>
    </w:p>
    <w:p w:rsidR="00000000" w:rsidDel="00000000" w:rsidP="00000000" w:rsidRDefault="00000000" w:rsidRPr="00000000" w14:paraId="000004F0">
      <w:pPr>
        <w:spacing w:after="240" w:before="240" w:lineRule="auto"/>
        <w:rPr/>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often </w:t>
      </w:r>
      <w:r w:rsidDel="00000000" w:rsidR="00000000" w:rsidRPr="00000000">
        <w:rPr>
          <w:b w:val="1"/>
          <w:rtl w:val="0"/>
        </w:rPr>
        <w:t xml:space="preserve">depends on a Service Registry</w:t>
      </w:r>
      <w:r w:rsidDel="00000000" w:rsidR="00000000" w:rsidRPr="00000000">
        <w:rPr>
          <w:rtl w:val="0"/>
        </w:rPr>
        <w:t xml:space="preserve"> (or service discovery mechanism) to know where the services are running. Kubernetes itself, via its </w:t>
      </w:r>
      <w:r w:rsidDel="00000000" w:rsidR="00000000" w:rsidRPr="00000000">
        <w:rPr>
          <w:b w:val="1"/>
          <w:rtl w:val="0"/>
        </w:rPr>
        <w:t xml:space="preserve">Kubernetes Services</w:t>
      </w:r>
      <w:r w:rsidDel="00000000" w:rsidR="00000000" w:rsidRPr="00000000">
        <w:rPr>
          <w:rtl w:val="0"/>
        </w:rPr>
        <w:t xml:space="preserve"> and </w:t>
      </w:r>
      <w:r w:rsidDel="00000000" w:rsidR="00000000" w:rsidRPr="00000000">
        <w:rPr>
          <w:b w:val="1"/>
          <w:rtl w:val="0"/>
        </w:rPr>
        <w:t xml:space="preserve">DNS</w:t>
      </w:r>
      <w:r w:rsidDel="00000000" w:rsidR="00000000" w:rsidRPr="00000000">
        <w:rPr>
          <w:rtl w:val="0"/>
        </w:rPr>
        <w:t xml:space="preserve">, provides both a service registry and service discovery mechanism, but the service mesh adds additional capabilities.</w:t>
      </w:r>
    </w:p>
    <w:p w:rsidR="00000000" w:rsidDel="00000000" w:rsidP="00000000" w:rsidRDefault="00000000" w:rsidRPr="00000000" w14:paraId="000004F1">
      <w:pPr>
        <w:spacing w:after="240" w:before="240" w:lineRule="auto"/>
        <w:rPr/>
      </w:pPr>
      <w:r w:rsidDel="00000000" w:rsidR="00000000" w:rsidRPr="00000000">
        <w:rPr>
          <w:rtl w:val="0"/>
        </w:rPr>
        <w:t xml:space="preserve">In Kubernetes:</w:t>
      </w:r>
    </w:p>
    <w:p w:rsidR="00000000" w:rsidDel="00000000" w:rsidP="00000000" w:rsidRDefault="00000000" w:rsidRPr="00000000" w14:paraId="000004F2">
      <w:pPr>
        <w:numPr>
          <w:ilvl w:val="0"/>
          <w:numId w:val="82"/>
        </w:numPr>
        <w:spacing w:after="0" w:afterAutospacing="0" w:before="240" w:lineRule="auto"/>
        <w:ind w:left="720" w:hanging="360"/>
      </w:pPr>
      <w:r w:rsidDel="00000000" w:rsidR="00000000" w:rsidRPr="00000000">
        <w:rPr>
          <w:b w:val="1"/>
          <w:rtl w:val="0"/>
        </w:rPr>
        <w:t xml:space="preserve">Kubernetes Services</w:t>
      </w:r>
      <w:r w:rsidDel="00000000" w:rsidR="00000000" w:rsidRPr="00000000">
        <w:rPr>
          <w:rtl w:val="0"/>
        </w:rPr>
        <w:t xml:space="preserve"> can act as a service registry, allowing services to discover each other by DNS names and communicate via the Kubernetes network.</w:t>
      </w:r>
    </w:p>
    <w:p w:rsidR="00000000" w:rsidDel="00000000" w:rsidP="00000000" w:rsidRDefault="00000000" w:rsidRPr="00000000" w14:paraId="000004F3">
      <w:pPr>
        <w:numPr>
          <w:ilvl w:val="0"/>
          <w:numId w:val="82"/>
        </w:numPr>
        <w:spacing w:after="240" w:before="0" w:beforeAutospacing="0" w:lineRule="auto"/>
        <w:ind w:left="720" w:hanging="360"/>
      </w:pPr>
      <w:r w:rsidDel="00000000" w:rsidR="00000000" w:rsidRPr="00000000">
        <w:rPr>
          <w:b w:val="1"/>
          <w:rtl w:val="0"/>
        </w:rPr>
        <w:t xml:space="preserve">A Service Mesh</w:t>
      </w:r>
      <w:r w:rsidDel="00000000" w:rsidR="00000000" w:rsidRPr="00000000">
        <w:rPr>
          <w:rtl w:val="0"/>
        </w:rPr>
        <w:t xml:space="preserve"> (e.g., Istio or Linkerd) can be layered on top of this to manage the traffic between services, add security (mTLS), provide observability, and implement resiliency patterns.</w:t>
      </w:r>
    </w:p>
    <w:p w:rsidR="00000000" w:rsidDel="00000000" w:rsidP="00000000" w:rsidRDefault="00000000" w:rsidRPr="00000000" w14:paraId="000004F4">
      <w:pPr>
        <w:spacing w:after="240" w:before="240" w:lineRule="auto"/>
        <w:rPr/>
      </w:pPr>
      <w:r w:rsidDel="00000000" w:rsidR="00000000" w:rsidRPr="00000000">
        <w:rPr>
          <w:rtl w:val="0"/>
        </w:rPr>
        <w:t xml:space="preserve">For example:</w:t>
      </w:r>
    </w:p>
    <w:p w:rsidR="00000000" w:rsidDel="00000000" w:rsidP="00000000" w:rsidRDefault="00000000" w:rsidRPr="00000000" w14:paraId="000004F5">
      <w:pPr>
        <w:numPr>
          <w:ilvl w:val="0"/>
          <w:numId w:val="226"/>
        </w:numPr>
        <w:spacing w:after="0" w:afterAutospacing="0" w:before="240" w:lineRule="auto"/>
        <w:ind w:left="720" w:hanging="360"/>
      </w:pPr>
      <w:r w:rsidDel="00000000" w:rsidR="00000000" w:rsidRPr="00000000">
        <w:rPr>
          <w:b w:val="1"/>
          <w:rtl w:val="0"/>
        </w:rPr>
        <w:t xml:space="preserve">Service Registry</w:t>
      </w:r>
      <w:r w:rsidDel="00000000" w:rsidR="00000000" w:rsidRPr="00000000">
        <w:rPr>
          <w:rtl w:val="0"/>
        </w:rPr>
        <w:t xml:space="preserve"> (via Kubernetes Services and DNS) helps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discover and communicate with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w:t>
      </w:r>
    </w:p>
    <w:p w:rsidR="00000000" w:rsidDel="00000000" w:rsidP="00000000" w:rsidRDefault="00000000" w:rsidRPr="00000000" w14:paraId="000004F6">
      <w:pPr>
        <w:numPr>
          <w:ilvl w:val="0"/>
          <w:numId w:val="226"/>
        </w:numPr>
        <w:spacing w:after="240" w:before="0" w:beforeAutospacing="0" w:lineRule="auto"/>
        <w:ind w:left="720" w:hanging="360"/>
      </w:pPr>
      <w:r w:rsidDel="00000000" w:rsidR="00000000" w:rsidRPr="00000000">
        <w:rPr>
          <w:b w:val="1"/>
          <w:rtl w:val="0"/>
        </w:rPr>
        <w:t xml:space="preserve">Service Mesh</w:t>
      </w:r>
      <w:r w:rsidDel="00000000" w:rsidR="00000000" w:rsidRPr="00000000">
        <w:rPr>
          <w:rtl w:val="0"/>
        </w:rPr>
        <w:t xml:space="preserve"> (via Istio or Linkerd) helps </w:t>
      </w:r>
      <w:r w:rsidDel="00000000" w:rsidR="00000000" w:rsidRPr="00000000">
        <w:rPr>
          <w:rFonts w:ascii="Roboto Mono" w:cs="Roboto Mono" w:eastAsia="Roboto Mono" w:hAnsi="Roboto Mono"/>
          <w:color w:val="188038"/>
          <w:rtl w:val="0"/>
        </w:rPr>
        <w:t xml:space="preserve">order-service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payment-service</w:t>
      </w:r>
      <w:r w:rsidDel="00000000" w:rsidR="00000000" w:rsidRPr="00000000">
        <w:rPr>
          <w:rtl w:val="0"/>
        </w:rPr>
        <w:t xml:space="preserve"> communicate securely using mTLS, manage retries, and provides observability and advanced traffic management.</w:t>
      </w:r>
    </w:p>
    <w:p w:rsidR="00000000" w:rsidDel="00000000" w:rsidP="00000000" w:rsidRDefault="00000000" w:rsidRPr="00000000" w14:paraId="00000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cv9adktcwqfe" w:id="119"/>
      <w:bookmarkEnd w:id="119"/>
      <w:r w:rsidDel="00000000" w:rsidR="00000000" w:rsidRPr="00000000">
        <w:rPr>
          <w:b w:val="1"/>
          <w:color w:val="000000"/>
          <w:sz w:val="26"/>
          <w:szCs w:val="26"/>
          <w:rtl w:val="0"/>
        </w:rPr>
        <w:t xml:space="preserve">Conclusion</w:t>
      </w:r>
    </w:p>
    <w:p w:rsidR="00000000" w:rsidDel="00000000" w:rsidP="00000000" w:rsidRDefault="00000000" w:rsidRPr="00000000" w14:paraId="000004F9">
      <w:pPr>
        <w:numPr>
          <w:ilvl w:val="0"/>
          <w:numId w:val="177"/>
        </w:numPr>
        <w:spacing w:after="0" w:afterAutospacing="0" w:before="240" w:lineRule="auto"/>
        <w:ind w:left="720" w:hanging="360"/>
      </w:pPr>
      <w:r w:rsidDel="00000000" w:rsidR="00000000" w:rsidRPr="00000000">
        <w:rPr>
          <w:b w:val="1"/>
          <w:rtl w:val="0"/>
        </w:rPr>
        <w:t xml:space="preserve">Service Mesh</w:t>
      </w:r>
      <w:r w:rsidDel="00000000" w:rsidR="00000000" w:rsidRPr="00000000">
        <w:rPr>
          <w:rtl w:val="0"/>
        </w:rPr>
        <w:t xml:space="preserve"> focuses on managing communication, security, and traffic control between services, while </w:t>
      </w:r>
      <w:r w:rsidDel="00000000" w:rsidR="00000000" w:rsidRPr="00000000">
        <w:rPr>
          <w:b w:val="1"/>
          <w:rtl w:val="0"/>
        </w:rPr>
        <w:t xml:space="preserve">Service Registry</w:t>
      </w:r>
      <w:r w:rsidDel="00000000" w:rsidR="00000000" w:rsidRPr="00000000">
        <w:rPr>
          <w:rtl w:val="0"/>
        </w:rPr>
        <w:t xml:space="preserve"> is primarily focused on service discovery—making sure services know how to find each other.</w:t>
      </w:r>
    </w:p>
    <w:p w:rsidR="00000000" w:rsidDel="00000000" w:rsidP="00000000" w:rsidRDefault="00000000" w:rsidRPr="00000000" w14:paraId="000004FA">
      <w:pPr>
        <w:numPr>
          <w:ilvl w:val="0"/>
          <w:numId w:val="177"/>
        </w:numPr>
        <w:spacing w:after="0" w:afterAutospacing="0" w:before="0" w:beforeAutospacing="0" w:lineRule="auto"/>
        <w:ind w:left="720" w:hanging="360"/>
      </w:pPr>
      <w:r w:rsidDel="00000000" w:rsidR="00000000" w:rsidRPr="00000000">
        <w:rPr>
          <w:rtl w:val="0"/>
        </w:rPr>
        <w:t xml:space="preserve">In Kubernetes, the </w:t>
      </w:r>
      <w:r w:rsidDel="00000000" w:rsidR="00000000" w:rsidRPr="00000000">
        <w:rPr>
          <w:b w:val="1"/>
          <w:rtl w:val="0"/>
        </w:rPr>
        <w:t xml:space="preserve">Kubernetes Service</w:t>
      </w:r>
      <w:r w:rsidDel="00000000" w:rsidR="00000000" w:rsidRPr="00000000">
        <w:rPr>
          <w:rtl w:val="0"/>
        </w:rPr>
        <w:t xml:space="preserve"> provides basic service discovery and load balancing, but a </w:t>
      </w:r>
      <w:r w:rsidDel="00000000" w:rsidR="00000000" w:rsidRPr="00000000">
        <w:rPr>
          <w:b w:val="1"/>
          <w:rtl w:val="0"/>
        </w:rPr>
        <w:t xml:space="preserve">Service Mesh</w:t>
      </w:r>
      <w:r w:rsidDel="00000000" w:rsidR="00000000" w:rsidRPr="00000000">
        <w:rPr>
          <w:rtl w:val="0"/>
        </w:rPr>
        <w:t xml:space="preserve">(like Istio or Linkerd) enhances communication by providing advanced features like traffic management, encryption, monitoring, and resilience.</w:t>
      </w:r>
    </w:p>
    <w:p w:rsidR="00000000" w:rsidDel="00000000" w:rsidP="00000000" w:rsidRDefault="00000000" w:rsidRPr="00000000" w14:paraId="000004FB">
      <w:pPr>
        <w:numPr>
          <w:ilvl w:val="0"/>
          <w:numId w:val="177"/>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Service Mesh</w:t>
      </w:r>
      <w:r w:rsidDel="00000000" w:rsidR="00000000" w:rsidRPr="00000000">
        <w:rPr>
          <w:rtl w:val="0"/>
        </w:rPr>
        <w:t xml:space="preserve"> often relies on a </w:t>
      </w:r>
      <w:r w:rsidDel="00000000" w:rsidR="00000000" w:rsidRPr="00000000">
        <w:rPr>
          <w:b w:val="1"/>
          <w:rtl w:val="0"/>
        </w:rPr>
        <w:t xml:space="preserve">Service Registry</w:t>
      </w:r>
      <w:r w:rsidDel="00000000" w:rsidR="00000000" w:rsidRPr="00000000">
        <w:rPr>
          <w:rtl w:val="0"/>
        </w:rPr>
        <w:t xml:space="preserve"> (which Kubernetes handles natively) to discover available services, but it adds much more functionality beyond basic service discovery.</w:t>
      </w:r>
    </w:p>
    <w:p w:rsidR="00000000" w:rsidDel="00000000" w:rsidP="00000000" w:rsidRDefault="00000000" w:rsidRPr="00000000" w14:paraId="000004FC">
      <w:pPr>
        <w:spacing w:after="240" w:before="240" w:lineRule="auto"/>
        <w:rPr/>
      </w:pPr>
      <w:r w:rsidDel="00000000" w:rsidR="00000000" w:rsidRPr="00000000">
        <w:rPr>
          <w:rtl w:val="0"/>
        </w:rPr>
        <w:t xml:space="preserve">In summary:</w:t>
      </w:r>
    </w:p>
    <w:p w:rsidR="00000000" w:rsidDel="00000000" w:rsidP="00000000" w:rsidRDefault="00000000" w:rsidRPr="00000000" w14:paraId="000004FD">
      <w:pPr>
        <w:numPr>
          <w:ilvl w:val="0"/>
          <w:numId w:val="233"/>
        </w:numPr>
        <w:spacing w:after="0" w:afterAutospacing="0" w:before="240" w:lineRule="auto"/>
        <w:ind w:left="720" w:hanging="360"/>
      </w:pPr>
      <w:r w:rsidDel="00000000" w:rsidR="00000000" w:rsidRPr="00000000">
        <w:rPr>
          <w:b w:val="1"/>
          <w:rtl w:val="0"/>
        </w:rPr>
        <w:t xml:space="preserve">Without a service mesh</w:t>
      </w:r>
      <w:r w:rsidDel="00000000" w:rsidR="00000000" w:rsidRPr="00000000">
        <w:rPr>
          <w:rtl w:val="0"/>
        </w:rPr>
        <w:t xml:space="preserve">, services can communicate using Kubernetes' service discovery features.</w:t>
      </w:r>
    </w:p>
    <w:p w:rsidR="00000000" w:rsidDel="00000000" w:rsidP="00000000" w:rsidRDefault="00000000" w:rsidRPr="00000000" w14:paraId="000004FE">
      <w:pPr>
        <w:numPr>
          <w:ilvl w:val="0"/>
          <w:numId w:val="233"/>
        </w:numPr>
        <w:spacing w:after="240" w:before="0" w:beforeAutospacing="0" w:lineRule="auto"/>
        <w:ind w:left="720" w:hanging="360"/>
      </w:pPr>
      <w:r w:rsidDel="00000000" w:rsidR="00000000" w:rsidRPr="00000000">
        <w:rPr>
          <w:b w:val="1"/>
          <w:rtl w:val="0"/>
        </w:rPr>
        <w:t xml:space="preserve">With a service mesh</w:t>
      </w:r>
      <w:r w:rsidDel="00000000" w:rsidR="00000000" w:rsidRPr="00000000">
        <w:rPr>
          <w:rtl w:val="0"/>
        </w:rPr>
        <w:t xml:space="preserve">, you get additional control over how services communicate (e.g., traffic management, security, observability, and fault tolerance).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spacing w:after="240" w:before="240" w:lineRule="auto"/>
        <w:rPr/>
      </w:pPr>
      <w:r w:rsidDel="00000000" w:rsidR="00000000" w:rsidRPr="00000000">
        <w:rPr>
          <w:rtl w:val="0"/>
        </w:rPr>
        <w:t xml:space="preserve">In </w:t>
      </w:r>
      <w:r w:rsidDel="00000000" w:rsidR="00000000" w:rsidRPr="00000000">
        <w:rPr>
          <w:b w:val="1"/>
          <w:rtl w:val="0"/>
        </w:rPr>
        <w:t xml:space="preserve">Kubernetes (K8s)</w:t>
      </w:r>
      <w:r w:rsidDel="00000000" w:rsidR="00000000" w:rsidRPr="00000000">
        <w:rPr>
          <w:rtl w:val="0"/>
        </w:rPr>
        <w:t xml:space="preserve">, various objects work together to form a highly scalable, resilient, and manageable system. Each object has a specific role, and they are linked to each other through relationships that define how they interact and cooperate to deploy, manage, and scale applications. Below is a detailed explanation of how some core Kubernetes objects (such as </w:t>
      </w:r>
      <w:r w:rsidDel="00000000" w:rsidR="00000000" w:rsidRPr="00000000">
        <w:rPr>
          <w:b w:val="1"/>
          <w:rtl w:val="0"/>
        </w:rPr>
        <w:t xml:space="preserve">Pods</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Deployments</w:t>
      </w:r>
      <w:r w:rsidDel="00000000" w:rsidR="00000000" w:rsidRPr="00000000">
        <w:rPr>
          <w:rtl w:val="0"/>
        </w:rPr>
        <w:t xml:space="preserve">, </w:t>
      </w:r>
      <w:r w:rsidDel="00000000" w:rsidR="00000000" w:rsidRPr="00000000">
        <w:rPr>
          <w:b w:val="1"/>
          <w:rtl w:val="0"/>
        </w:rPr>
        <w:t xml:space="preserve">ReplicaSets</w:t>
      </w:r>
      <w:r w:rsidDel="00000000" w:rsidR="00000000" w:rsidRPr="00000000">
        <w:rPr>
          <w:rtl w:val="0"/>
        </w:rPr>
        <w:t xml:space="preserve">, and others) are linked and interact with each other.</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w144qp2a6ddo" w:id="120"/>
      <w:bookmarkEnd w:id="120"/>
      <w:r w:rsidDel="00000000" w:rsidR="00000000" w:rsidRPr="00000000">
        <w:rPr>
          <w:b w:val="1"/>
          <w:color w:val="000000"/>
          <w:sz w:val="26"/>
          <w:szCs w:val="26"/>
          <w:rtl w:val="0"/>
        </w:rPr>
        <w:t xml:space="preserve">K8 objects and mapping with other k8 objects ?</w:t>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3u47ouq3920m" w:id="121"/>
      <w:bookmarkEnd w:id="121"/>
      <w:r w:rsidDel="00000000" w:rsidR="00000000" w:rsidRPr="00000000">
        <w:rPr>
          <w:b w:val="1"/>
          <w:color w:val="000000"/>
          <w:sz w:val="26"/>
          <w:szCs w:val="26"/>
          <w:rtl w:val="0"/>
        </w:rPr>
        <w:t xml:space="preserve">1. Pod</w:t>
      </w:r>
    </w:p>
    <w:p w:rsidR="00000000" w:rsidDel="00000000" w:rsidP="00000000" w:rsidRDefault="00000000" w:rsidRPr="00000000" w14:paraId="00000504">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the smallest and simplest unit of deployment in Kubernetes. It represents a single instance of a running process in your cluster and can contain one or more containers.</w:t>
      </w:r>
    </w:p>
    <w:p w:rsidR="00000000" w:rsidDel="00000000" w:rsidP="00000000" w:rsidRDefault="00000000" w:rsidRPr="00000000" w14:paraId="00000505">
      <w:pPr>
        <w:numPr>
          <w:ilvl w:val="0"/>
          <w:numId w:val="252"/>
        </w:numPr>
        <w:spacing w:after="0" w:afterAutospacing="0" w:before="240" w:lineRule="auto"/>
        <w:ind w:left="720" w:hanging="360"/>
      </w:pPr>
      <w:r w:rsidDel="00000000" w:rsidR="00000000" w:rsidRPr="00000000">
        <w:rPr>
          <w:b w:val="1"/>
          <w:rtl w:val="0"/>
        </w:rPr>
        <w:t xml:space="preserve">Pods and Deployments</w:t>
      </w:r>
      <w:r w:rsidDel="00000000" w:rsidR="00000000" w:rsidRPr="00000000">
        <w:rPr>
          <w:rtl w:val="0"/>
        </w:rPr>
        <w:t xml:space="preserve">: A </w:t>
      </w:r>
      <w:r w:rsidDel="00000000" w:rsidR="00000000" w:rsidRPr="00000000">
        <w:rPr>
          <w:b w:val="1"/>
          <w:rtl w:val="0"/>
        </w:rPr>
        <w:t xml:space="preserve">Deployment</w:t>
      </w:r>
      <w:r w:rsidDel="00000000" w:rsidR="00000000" w:rsidRPr="00000000">
        <w:rPr>
          <w:rtl w:val="0"/>
        </w:rPr>
        <w:t xml:space="preserve"> manages the creation and scaling of </w:t>
      </w:r>
      <w:r w:rsidDel="00000000" w:rsidR="00000000" w:rsidRPr="00000000">
        <w:rPr>
          <w:b w:val="1"/>
          <w:rtl w:val="0"/>
        </w:rPr>
        <w:t xml:space="preserve">Pods</w:t>
      </w:r>
      <w:r w:rsidDel="00000000" w:rsidR="00000000" w:rsidRPr="00000000">
        <w:rPr>
          <w:rtl w:val="0"/>
        </w:rPr>
        <w:t xml:space="preserve">. It ensures that the desired number of replicas of a pod are running at all times. A Deployment will automatically create a </w:t>
      </w:r>
      <w:r w:rsidDel="00000000" w:rsidR="00000000" w:rsidRPr="00000000">
        <w:rPr>
          <w:b w:val="1"/>
          <w:rtl w:val="0"/>
        </w:rPr>
        <w:t xml:space="preserve">ReplicaSet</w:t>
      </w:r>
      <w:r w:rsidDel="00000000" w:rsidR="00000000" w:rsidRPr="00000000">
        <w:rPr>
          <w:rtl w:val="0"/>
        </w:rPr>
        <w:t xml:space="preserve"> to handle the scaling of pods.</w:t>
      </w:r>
    </w:p>
    <w:p w:rsidR="00000000" w:rsidDel="00000000" w:rsidP="00000000" w:rsidRDefault="00000000" w:rsidRPr="00000000" w14:paraId="00000506">
      <w:pPr>
        <w:numPr>
          <w:ilvl w:val="0"/>
          <w:numId w:val="252"/>
        </w:numPr>
        <w:spacing w:after="240" w:before="0" w:beforeAutospacing="0" w:lineRule="auto"/>
        <w:ind w:left="720" w:hanging="360"/>
      </w:pPr>
      <w:r w:rsidDel="00000000" w:rsidR="00000000" w:rsidRPr="00000000">
        <w:rPr>
          <w:b w:val="1"/>
          <w:rtl w:val="0"/>
        </w:rPr>
        <w:t xml:space="preserve">Pods and Services</w:t>
      </w:r>
      <w:r w:rsidDel="00000000" w:rsidR="00000000" w:rsidRPr="00000000">
        <w:rPr>
          <w:rtl w:val="0"/>
        </w:rPr>
        <w:t xml:space="preserve">: </w:t>
      </w:r>
      <w:r w:rsidDel="00000000" w:rsidR="00000000" w:rsidRPr="00000000">
        <w:rPr>
          <w:b w:val="1"/>
          <w:rtl w:val="0"/>
        </w:rPr>
        <w:t xml:space="preserve">Pods</w:t>
      </w:r>
      <w:r w:rsidDel="00000000" w:rsidR="00000000" w:rsidRPr="00000000">
        <w:rPr>
          <w:rtl w:val="0"/>
        </w:rPr>
        <w:t xml:space="preserve"> are ephemeral, meaning they can be created and destroyed dynamically. However, </w:t>
      </w:r>
      <w:r w:rsidDel="00000000" w:rsidR="00000000" w:rsidRPr="00000000">
        <w:rPr>
          <w:b w:val="1"/>
          <w:rtl w:val="0"/>
        </w:rPr>
        <w:t xml:space="preserve">Services</w:t>
      </w:r>
      <w:r w:rsidDel="00000000" w:rsidR="00000000" w:rsidRPr="00000000">
        <w:rPr>
          <w:rtl w:val="0"/>
        </w:rPr>
        <w:t xml:space="preserve"> provide a stable way to communicate with them. A </w:t>
      </w:r>
      <w:r w:rsidDel="00000000" w:rsidR="00000000" w:rsidRPr="00000000">
        <w:rPr>
          <w:b w:val="1"/>
          <w:rtl w:val="0"/>
        </w:rPr>
        <w:t xml:space="preserve">Service</w:t>
      </w:r>
      <w:r w:rsidDel="00000000" w:rsidR="00000000" w:rsidRPr="00000000">
        <w:rPr>
          <w:rtl w:val="0"/>
        </w:rPr>
        <w:t xml:space="preserve"> is a logical abstraction that exposes a set of </w:t>
      </w:r>
      <w:r w:rsidDel="00000000" w:rsidR="00000000" w:rsidRPr="00000000">
        <w:rPr>
          <w:b w:val="1"/>
          <w:rtl w:val="0"/>
        </w:rPr>
        <w:t xml:space="preserve">Pods</w:t>
      </w:r>
      <w:r w:rsidDel="00000000" w:rsidR="00000000" w:rsidRPr="00000000">
        <w:rPr>
          <w:rtl w:val="0"/>
        </w:rPr>
        <w:t xml:space="preserve"> to the outside world or to other Pods within the cluster. It uses label selectors to map to the appropriate set of Pods.</w:t>
      </w:r>
    </w:p>
    <w:p w:rsidR="00000000" w:rsidDel="00000000" w:rsidP="00000000" w:rsidRDefault="00000000" w:rsidRPr="00000000" w14:paraId="00000507">
      <w:pPr>
        <w:pStyle w:val="Heading4"/>
        <w:keepNext w:val="0"/>
        <w:keepLines w:val="0"/>
        <w:spacing w:after="40" w:before="240" w:lineRule="auto"/>
        <w:rPr>
          <w:b w:val="1"/>
          <w:color w:val="000000"/>
          <w:sz w:val="22"/>
          <w:szCs w:val="22"/>
        </w:rPr>
      </w:pPr>
      <w:bookmarkStart w:colFirst="0" w:colLast="0" w:name="_byevv394g5ig" w:id="122"/>
      <w:bookmarkEnd w:id="122"/>
      <w:r w:rsidDel="00000000" w:rsidR="00000000" w:rsidRPr="00000000">
        <w:rPr>
          <w:b w:val="1"/>
          <w:color w:val="000000"/>
          <w:sz w:val="22"/>
          <w:szCs w:val="22"/>
          <w:rtl w:val="0"/>
        </w:rPr>
        <w:t xml:space="preserve">How They Are Linked:</w:t>
      </w:r>
    </w:p>
    <w:p w:rsidR="00000000" w:rsidDel="00000000" w:rsidP="00000000" w:rsidRDefault="00000000" w:rsidRPr="00000000" w14:paraId="00000508">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Pod → Deployment</w:t>
      </w:r>
      <w:r w:rsidDel="00000000" w:rsidR="00000000" w:rsidRPr="00000000">
        <w:rPr>
          <w:rtl w:val="0"/>
        </w:rPr>
        <w:t xml:space="preserve">: A Deployment manages the lifecycle of Pods by creating and updating them.</w:t>
      </w:r>
    </w:p>
    <w:p w:rsidR="00000000" w:rsidDel="00000000" w:rsidP="00000000" w:rsidRDefault="00000000" w:rsidRPr="00000000" w14:paraId="00000509">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Pod → Service</w:t>
      </w:r>
      <w:r w:rsidDel="00000000" w:rsidR="00000000" w:rsidRPr="00000000">
        <w:rPr>
          <w:rtl w:val="0"/>
        </w:rPr>
        <w:t xml:space="preserve">: A Service is linked to Pods via label selectors. The Service routes traffic to Pods with matching labels.</w:t>
      </w:r>
    </w:p>
    <w:p w:rsidR="00000000" w:rsidDel="00000000" w:rsidP="00000000" w:rsidRDefault="00000000" w:rsidRPr="00000000" w14:paraId="000005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tmxsmawwmq7t" w:id="123"/>
      <w:bookmarkEnd w:id="123"/>
      <w:r w:rsidDel="00000000" w:rsidR="00000000" w:rsidRPr="00000000">
        <w:rPr>
          <w:b w:val="1"/>
          <w:color w:val="000000"/>
          <w:sz w:val="26"/>
          <w:szCs w:val="26"/>
          <w:rtl w:val="0"/>
        </w:rPr>
        <w:t xml:space="preserve">2. Deployment</w:t>
      </w:r>
    </w:p>
    <w:p w:rsidR="00000000" w:rsidDel="00000000" w:rsidP="00000000" w:rsidRDefault="00000000" w:rsidRPr="00000000" w14:paraId="0000050C">
      <w:pPr>
        <w:spacing w:after="240" w:before="240" w:lineRule="auto"/>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in Kubernetes provides declarative updates to applications. It ensures that the desired state of the application (e.g., a certain number of replicas of a pod) is always maintained.</w:t>
      </w:r>
    </w:p>
    <w:p w:rsidR="00000000" w:rsidDel="00000000" w:rsidP="00000000" w:rsidRDefault="00000000" w:rsidRPr="00000000" w14:paraId="0000050D">
      <w:pPr>
        <w:numPr>
          <w:ilvl w:val="0"/>
          <w:numId w:val="353"/>
        </w:numPr>
        <w:spacing w:after="0" w:afterAutospacing="0" w:before="240" w:lineRule="auto"/>
        <w:ind w:left="720" w:hanging="360"/>
      </w:pPr>
      <w:r w:rsidDel="00000000" w:rsidR="00000000" w:rsidRPr="00000000">
        <w:rPr>
          <w:b w:val="1"/>
          <w:rtl w:val="0"/>
        </w:rPr>
        <w:t xml:space="preserve">Deployments and ReplicaSets</w:t>
      </w:r>
      <w:r w:rsidDel="00000000" w:rsidR="00000000" w:rsidRPr="00000000">
        <w:rPr>
          <w:rtl w:val="0"/>
        </w:rPr>
        <w:t xml:space="preserve">: When you create a Deployment, Kubernetes automatically creates a </w:t>
      </w:r>
      <w:r w:rsidDel="00000000" w:rsidR="00000000" w:rsidRPr="00000000">
        <w:rPr>
          <w:b w:val="1"/>
          <w:rtl w:val="0"/>
        </w:rPr>
        <w:t xml:space="preserve">ReplicaSet</w:t>
      </w:r>
      <w:r w:rsidDel="00000000" w:rsidR="00000000" w:rsidRPr="00000000">
        <w:rPr>
          <w:rtl w:val="0"/>
        </w:rPr>
        <w:t xml:space="preserve"> to maintain the desired number of replicas of the Pods defined in the Deployment.</w:t>
      </w:r>
    </w:p>
    <w:p w:rsidR="00000000" w:rsidDel="00000000" w:rsidP="00000000" w:rsidRDefault="00000000" w:rsidRPr="00000000" w14:paraId="0000050E">
      <w:pPr>
        <w:numPr>
          <w:ilvl w:val="0"/>
          <w:numId w:val="353"/>
        </w:numPr>
        <w:spacing w:after="0" w:afterAutospacing="0" w:before="0" w:beforeAutospacing="0" w:lineRule="auto"/>
        <w:ind w:left="720" w:hanging="360"/>
      </w:pPr>
      <w:r w:rsidDel="00000000" w:rsidR="00000000" w:rsidRPr="00000000">
        <w:rPr>
          <w:b w:val="1"/>
          <w:rtl w:val="0"/>
        </w:rPr>
        <w:t xml:space="preserve">Deployment and Pods</w:t>
      </w:r>
      <w:r w:rsidDel="00000000" w:rsidR="00000000" w:rsidRPr="00000000">
        <w:rPr>
          <w:rtl w:val="0"/>
        </w:rPr>
        <w:t xml:space="preserve">: The Deployment defines the template for the </w:t>
      </w:r>
      <w:r w:rsidDel="00000000" w:rsidR="00000000" w:rsidRPr="00000000">
        <w:rPr>
          <w:b w:val="1"/>
          <w:rtl w:val="0"/>
        </w:rPr>
        <w:t xml:space="preserve">Pod</w:t>
      </w:r>
      <w:r w:rsidDel="00000000" w:rsidR="00000000" w:rsidRPr="00000000">
        <w:rPr>
          <w:rtl w:val="0"/>
        </w:rPr>
        <w:t xml:space="preserve">, which includes the container images, volume mounts, environment variables, etc. The Deployment ensures that the specified number of Pods are running.</w:t>
      </w:r>
    </w:p>
    <w:p w:rsidR="00000000" w:rsidDel="00000000" w:rsidP="00000000" w:rsidRDefault="00000000" w:rsidRPr="00000000" w14:paraId="0000050F">
      <w:pPr>
        <w:numPr>
          <w:ilvl w:val="0"/>
          <w:numId w:val="353"/>
        </w:numPr>
        <w:spacing w:after="240" w:before="0" w:beforeAutospacing="0" w:lineRule="auto"/>
        <w:ind w:left="720" w:hanging="360"/>
      </w:pPr>
      <w:r w:rsidDel="00000000" w:rsidR="00000000" w:rsidRPr="00000000">
        <w:rPr>
          <w:b w:val="1"/>
          <w:rtl w:val="0"/>
        </w:rPr>
        <w:t xml:space="preserve">Deployment and Service</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routes traffic to the Pods created by the Deployment. The Service uses label selectors to match the Pods created by the Deployment.</w:t>
      </w:r>
    </w:p>
    <w:p w:rsidR="00000000" w:rsidDel="00000000" w:rsidP="00000000" w:rsidRDefault="00000000" w:rsidRPr="00000000" w14:paraId="00000510">
      <w:pPr>
        <w:pStyle w:val="Heading4"/>
        <w:keepNext w:val="0"/>
        <w:keepLines w:val="0"/>
        <w:spacing w:after="40" w:before="240" w:lineRule="auto"/>
        <w:rPr>
          <w:b w:val="1"/>
          <w:color w:val="000000"/>
          <w:sz w:val="22"/>
          <w:szCs w:val="22"/>
        </w:rPr>
      </w:pPr>
      <w:bookmarkStart w:colFirst="0" w:colLast="0" w:name="_j80kcokkbv2m" w:id="124"/>
      <w:bookmarkEnd w:id="124"/>
      <w:r w:rsidDel="00000000" w:rsidR="00000000" w:rsidRPr="00000000">
        <w:rPr>
          <w:b w:val="1"/>
          <w:color w:val="000000"/>
          <w:sz w:val="22"/>
          <w:szCs w:val="22"/>
          <w:rtl w:val="0"/>
        </w:rPr>
        <w:t xml:space="preserve">How They Are Linked:</w:t>
      </w:r>
    </w:p>
    <w:p w:rsidR="00000000" w:rsidDel="00000000" w:rsidP="00000000" w:rsidRDefault="00000000" w:rsidRPr="00000000" w14:paraId="00000511">
      <w:pPr>
        <w:numPr>
          <w:ilvl w:val="0"/>
          <w:numId w:val="22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Deployment → ReplicaSet</w:t>
      </w:r>
      <w:r w:rsidDel="00000000" w:rsidR="00000000" w:rsidRPr="00000000">
        <w:rPr>
          <w:rtl w:val="0"/>
        </w:rPr>
        <w:t xml:space="preserve">: A Deployment creates and manages one or more ReplicaSets.</w:t>
      </w:r>
    </w:p>
    <w:p w:rsidR="00000000" w:rsidDel="00000000" w:rsidP="00000000" w:rsidRDefault="00000000" w:rsidRPr="00000000" w14:paraId="00000512">
      <w:pPr>
        <w:numPr>
          <w:ilvl w:val="0"/>
          <w:numId w:val="2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Deployment → Pods</w:t>
      </w:r>
      <w:r w:rsidDel="00000000" w:rsidR="00000000" w:rsidRPr="00000000">
        <w:rPr>
          <w:rtl w:val="0"/>
        </w:rPr>
        <w:t xml:space="preserve">: A Deployment defines the desired state for Pods, such as the number of replicas and container specs.</w:t>
      </w:r>
    </w:p>
    <w:p w:rsidR="00000000" w:rsidDel="00000000" w:rsidP="00000000" w:rsidRDefault="00000000" w:rsidRPr="00000000" w14:paraId="00000513">
      <w:pPr>
        <w:numPr>
          <w:ilvl w:val="0"/>
          <w:numId w:val="22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Deployment → Service</w:t>
      </w:r>
      <w:r w:rsidDel="00000000" w:rsidR="00000000" w:rsidRPr="00000000">
        <w:rPr>
          <w:rtl w:val="0"/>
        </w:rPr>
        <w:t xml:space="preserve">: A Service exposes the Pods (created by the Deployment) to the network.</w:t>
      </w:r>
    </w:p>
    <w:p w:rsidR="00000000" w:rsidDel="00000000" w:rsidP="00000000" w:rsidRDefault="00000000" w:rsidRPr="00000000" w14:paraId="000005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5">
      <w:pPr>
        <w:pStyle w:val="Heading3"/>
        <w:keepNext w:val="0"/>
        <w:keepLines w:val="0"/>
        <w:spacing w:before="280" w:lineRule="auto"/>
        <w:rPr>
          <w:b w:val="1"/>
          <w:color w:val="000000"/>
          <w:sz w:val="26"/>
          <w:szCs w:val="26"/>
        </w:rPr>
      </w:pPr>
      <w:bookmarkStart w:colFirst="0" w:colLast="0" w:name="_efxo6ch5hhul" w:id="125"/>
      <w:bookmarkEnd w:id="125"/>
      <w:r w:rsidDel="00000000" w:rsidR="00000000" w:rsidRPr="00000000">
        <w:rPr>
          <w:b w:val="1"/>
          <w:color w:val="000000"/>
          <w:sz w:val="26"/>
          <w:szCs w:val="26"/>
          <w:rtl w:val="0"/>
        </w:rPr>
        <w:t xml:space="preserve">3. ReplicaSet</w:t>
      </w:r>
    </w:p>
    <w:p w:rsidR="00000000" w:rsidDel="00000000" w:rsidP="00000000" w:rsidRDefault="00000000" w:rsidRPr="00000000" w14:paraId="00000516">
      <w:pPr>
        <w:spacing w:after="240" w:before="240" w:lineRule="auto"/>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that a specified number of </w:t>
      </w:r>
      <w:r w:rsidDel="00000000" w:rsidR="00000000" w:rsidRPr="00000000">
        <w:rPr>
          <w:b w:val="1"/>
          <w:rtl w:val="0"/>
        </w:rPr>
        <w:t xml:space="preserve">Pod replicas</w:t>
      </w:r>
      <w:r w:rsidDel="00000000" w:rsidR="00000000" w:rsidRPr="00000000">
        <w:rPr>
          <w:rtl w:val="0"/>
        </w:rPr>
        <w:t xml:space="preserve"> are running at any given time. It is usually managed by a </w:t>
      </w:r>
      <w:r w:rsidDel="00000000" w:rsidR="00000000" w:rsidRPr="00000000">
        <w:rPr>
          <w:b w:val="1"/>
          <w:rtl w:val="0"/>
        </w:rPr>
        <w:t xml:space="preserve">Deployment</w:t>
      </w:r>
      <w:r w:rsidDel="00000000" w:rsidR="00000000" w:rsidRPr="00000000">
        <w:rPr>
          <w:rtl w:val="0"/>
        </w:rPr>
        <w:t xml:space="preserve">, which provides higher-level control (e.g., rolling updates, versioning).</w:t>
      </w:r>
    </w:p>
    <w:p w:rsidR="00000000" w:rsidDel="00000000" w:rsidP="00000000" w:rsidRDefault="00000000" w:rsidRPr="00000000" w14:paraId="00000517">
      <w:pPr>
        <w:numPr>
          <w:ilvl w:val="0"/>
          <w:numId w:val="424"/>
        </w:numPr>
        <w:spacing w:after="0" w:afterAutospacing="0" w:before="240" w:lineRule="auto"/>
        <w:ind w:left="720" w:hanging="360"/>
      </w:pPr>
      <w:r w:rsidDel="00000000" w:rsidR="00000000" w:rsidRPr="00000000">
        <w:rPr>
          <w:b w:val="1"/>
          <w:rtl w:val="0"/>
        </w:rPr>
        <w:t xml:space="preserve">ReplicaSet and Pods</w:t>
      </w:r>
      <w:r w:rsidDel="00000000" w:rsidR="00000000" w:rsidRPr="00000000">
        <w:rPr>
          <w:rtl w:val="0"/>
        </w:rPr>
        <w:t xml:space="preserve">: A ReplicaSet controls the creation and deletion of Pods. It continuously monitors the state of Pods and ensures that the desired number of Pods is always running.</w:t>
      </w:r>
    </w:p>
    <w:p w:rsidR="00000000" w:rsidDel="00000000" w:rsidP="00000000" w:rsidRDefault="00000000" w:rsidRPr="00000000" w14:paraId="00000518">
      <w:pPr>
        <w:numPr>
          <w:ilvl w:val="0"/>
          <w:numId w:val="424"/>
        </w:numPr>
        <w:spacing w:after="240" w:before="0" w:beforeAutospacing="0" w:lineRule="auto"/>
        <w:ind w:left="720" w:hanging="360"/>
      </w:pPr>
      <w:r w:rsidDel="00000000" w:rsidR="00000000" w:rsidRPr="00000000">
        <w:rPr>
          <w:b w:val="1"/>
          <w:rtl w:val="0"/>
        </w:rPr>
        <w:t xml:space="preserve">ReplicaSet and Deployment</w:t>
      </w:r>
      <w:r w:rsidDel="00000000" w:rsidR="00000000" w:rsidRPr="00000000">
        <w:rPr>
          <w:rtl w:val="0"/>
        </w:rPr>
        <w:t xml:space="preserve">: While you can create a ReplicaSet directly, it is typically managed by a </w:t>
      </w:r>
      <w:r w:rsidDel="00000000" w:rsidR="00000000" w:rsidRPr="00000000">
        <w:rPr>
          <w:b w:val="1"/>
          <w:rtl w:val="0"/>
        </w:rPr>
        <w:t xml:space="preserve">Deployment</w:t>
      </w:r>
      <w:r w:rsidDel="00000000" w:rsidR="00000000" w:rsidRPr="00000000">
        <w:rPr>
          <w:rtl w:val="0"/>
        </w:rPr>
        <w:t xml:space="preserve">. The Deployment defines the Pod template, and the ReplicaSet ensures that the correct number of Pods are running based on the Deployment’s specifications.</w:t>
      </w:r>
    </w:p>
    <w:p w:rsidR="00000000" w:rsidDel="00000000" w:rsidP="00000000" w:rsidRDefault="00000000" w:rsidRPr="00000000" w14:paraId="00000519">
      <w:pPr>
        <w:pStyle w:val="Heading4"/>
        <w:keepNext w:val="0"/>
        <w:keepLines w:val="0"/>
        <w:spacing w:after="40" w:before="240" w:lineRule="auto"/>
        <w:rPr>
          <w:b w:val="1"/>
          <w:color w:val="000000"/>
          <w:sz w:val="22"/>
          <w:szCs w:val="22"/>
        </w:rPr>
      </w:pPr>
      <w:bookmarkStart w:colFirst="0" w:colLast="0" w:name="_ktsob794m651" w:id="126"/>
      <w:bookmarkEnd w:id="126"/>
      <w:r w:rsidDel="00000000" w:rsidR="00000000" w:rsidRPr="00000000">
        <w:rPr>
          <w:b w:val="1"/>
          <w:color w:val="000000"/>
          <w:sz w:val="22"/>
          <w:szCs w:val="22"/>
          <w:rtl w:val="0"/>
        </w:rPr>
        <w:t xml:space="preserve">How They Are Linked:</w:t>
      </w:r>
    </w:p>
    <w:p w:rsidR="00000000" w:rsidDel="00000000" w:rsidP="00000000" w:rsidRDefault="00000000" w:rsidRPr="00000000" w14:paraId="0000051A">
      <w:pPr>
        <w:numPr>
          <w:ilvl w:val="0"/>
          <w:numId w:val="49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ReplicaSet → Pods</w:t>
      </w:r>
      <w:r w:rsidDel="00000000" w:rsidR="00000000" w:rsidRPr="00000000">
        <w:rPr>
          <w:rtl w:val="0"/>
        </w:rPr>
        <w:t xml:space="preserve">: A ReplicaSet manages the Pods and ensures the desired number of replicas are running.</w:t>
      </w:r>
    </w:p>
    <w:p w:rsidR="00000000" w:rsidDel="00000000" w:rsidP="00000000" w:rsidRDefault="00000000" w:rsidRPr="00000000" w14:paraId="0000051B">
      <w:pPr>
        <w:numPr>
          <w:ilvl w:val="0"/>
          <w:numId w:val="49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ReplicaSet → Deployment</w:t>
      </w:r>
      <w:r w:rsidDel="00000000" w:rsidR="00000000" w:rsidRPr="00000000">
        <w:rPr>
          <w:rtl w:val="0"/>
        </w:rPr>
        <w:t xml:space="preserve">: The Deployment controller manages the ReplicaSet for pod scaling and updates.</w:t>
      </w:r>
    </w:p>
    <w:p w:rsidR="00000000" w:rsidDel="00000000" w:rsidP="00000000" w:rsidRDefault="00000000" w:rsidRPr="00000000" w14:paraId="000005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spacing w:before="280" w:lineRule="auto"/>
        <w:rPr>
          <w:b w:val="1"/>
          <w:color w:val="000000"/>
          <w:sz w:val="26"/>
          <w:szCs w:val="26"/>
        </w:rPr>
      </w:pPr>
      <w:bookmarkStart w:colFirst="0" w:colLast="0" w:name="_e3m49slyzovx" w:id="127"/>
      <w:bookmarkEnd w:id="127"/>
      <w:r w:rsidDel="00000000" w:rsidR="00000000" w:rsidRPr="00000000">
        <w:rPr>
          <w:b w:val="1"/>
          <w:color w:val="000000"/>
          <w:sz w:val="26"/>
          <w:szCs w:val="26"/>
          <w:rtl w:val="0"/>
        </w:rPr>
        <w:t xml:space="preserve">4. Service</w:t>
      </w:r>
    </w:p>
    <w:p w:rsidR="00000000" w:rsidDel="00000000" w:rsidP="00000000" w:rsidRDefault="00000000" w:rsidRPr="00000000" w14:paraId="0000051E">
      <w:pPr>
        <w:spacing w:after="240" w:before="240" w:lineRule="auto"/>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is an abstraction that defines a logical set of Pods and enables reliable communication between them. A Service can expose one or more Pods, providing a stable IP address and DNS name that can be accessed both inside and outside the cluster.</w:t>
      </w:r>
    </w:p>
    <w:p w:rsidR="00000000" w:rsidDel="00000000" w:rsidP="00000000" w:rsidRDefault="00000000" w:rsidRPr="00000000" w14:paraId="0000051F">
      <w:pPr>
        <w:numPr>
          <w:ilvl w:val="0"/>
          <w:numId w:val="95"/>
        </w:numPr>
        <w:spacing w:after="0" w:afterAutospacing="0" w:before="240" w:lineRule="auto"/>
        <w:ind w:left="720" w:hanging="360"/>
      </w:pPr>
      <w:r w:rsidDel="00000000" w:rsidR="00000000" w:rsidRPr="00000000">
        <w:rPr>
          <w:b w:val="1"/>
          <w:rtl w:val="0"/>
        </w:rPr>
        <w:t xml:space="preserve">Service and Pods</w:t>
      </w:r>
      <w:r w:rsidDel="00000000" w:rsidR="00000000" w:rsidRPr="00000000">
        <w:rPr>
          <w:rtl w:val="0"/>
        </w:rPr>
        <w:t xml:space="preserve">: The Service routes traffic to Pods by using label selectors. It ensures that only healthy Pods (those passing their health checks) are part of the set of endpoints.</w:t>
      </w:r>
    </w:p>
    <w:p w:rsidR="00000000" w:rsidDel="00000000" w:rsidP="00000000" w:rsidRDefault="00000000" w:rsidRPr="00000000" w14:paraId="00000520">
      <w:pPr>
        <w:numPr>
          <w:ilvl w:val="0"/>
          <w:numId w:val="95"/>
        </w:numPr>
        <w:spacing w:after="240" w:before="0" w:beforeAutospacing="0" w:lineRule="auto"/>
        <w:ind w:left="720" w:hanging="360"/>
      </w:pPr>
      <w:r w:rsidDel="00000000" w:rsidR="00000000" w:rsidRPr="00000000">
        <w:rPr>
          <w:b w:val="1"/>
          <w:rtl w:val="0"/>
        </w:rPr>
        <w:t xml:space="preserve">Service and Deployment</w:t>
      </w:r>
      <w:r w:rsidDel="00000000" w:rsidR="00000000" w:rsidRPr="00000000">
        <w:rPr>
          <w:rtl w:val="0"/>
        </w:rPr>
        <w:t xml:space="preserve">: While a Service can target Pods directly, it often targets a set of Pods that are managed by a Deployment. This allows the Service to always route traffic to the most current version of the Pods, even if the Pods are scaled up or updated by the Deployment.</w:t>
      </w:r>
    </w:p>
    <w:p w:rsidR="00000000" w:rsidDel="00000000" w:rsidP="00000000" w:rsidRDefault="00000000" w:rsidRPr="00000000" w14:paraId="00000521">
      <w:pPr>
        <w:pStyle w:val="Heading4"/>
        <w:keepNext w:val="0"/>
        <w:keepLines w:val="0"/>
        <w:spacing w:after="40" w:before="240" w:lineRule="auto"/>
        <w:rPr>
          <w:b w:val="1"/>
          <w:color w:val="000000"/>
          <w:sz w:val="22"/>
          <w:szCs w:val="22"/>
        </w:rPr>
      </w:pPr>
      <w:bookmarkStart w:colFirst="0" w:colLast="0" w:name="_bt95gd3mnhum" w:id="128"/>
      <w:bookmarkEnd w:id="128"/>
      <w:r w:rsidDel="00000000" w:rsidR="00000000" w:rsidRPr="00000000">
        <w:rPr>
          <w:b w:val="1"/>
          <w:color w:val="000000"/>
          <w:sz w:val="22"/>
          <w:szCs w:val="22"/>
          <w:rtl w:val="0"/>
        </w:rPr>
        <w:t xml:space="preserve">How They Are Linked:</w:t>
      </w:r>
    </w:p>
    <w:p w:rsidR="00000000" w:rsidDel="00000000" w:rsidP="00000000" w:rsidRDefault="00000000" w:rsidRPr="00000000" w14:paraId="00000522">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Service → Pods</w:t>
      </w:r>
      <w:r w:rsidDel="00000000" w:rsidR="00000000" w:rsidRPr="00000000">
        <w:rPr>
          <w:rtl w:val="0"/>
        </w:rPr>
        <w:t xml:space="preserve">: A Service is linked to Pods via label selectors. It continuously routes traffic to Pods that match the selector.</w:t>
      </w:r>
    </w:p>
    <w:p w:rsidR="00000000" w:rsidDel="00000000" w:rsidP="00000000" w:rsidRDefault="00000000" w:rsidRPr="00000000" w14:paraId="00000523">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A Deployment ensures that the Pods managed by it are always accessible via the Service, as the Service dynamically discovers the Pods through label selectors.</w:t>
      </w:r>
    </w:p>
    <w:p w:rsidR="00000000" w:rsidDel="00000000" w:rsidP="00000000" w:rsidRDefault="00000000" w:rsidRPr="00000000" w14:paraId="000005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y7voypvbozdw" w:id="129"/>
      <w:bookmarkEnd w:id="129"/>
      <w:r w:rsidDel="00000000" w:rsidR="00000000" w:rsidRPr="00000000">
        <w:rPr>
          <w:b w:val="1"/>
          <w:color w:val="000000"/>
          <w:sz w:val="26"/>
          <w:szCs w:val="26"/>
          <w:rtl w:val="0"/>
        </w:rPr>
        <w:t xml:space="preserve">5. ConfigMap and Secret</w:t>
      </w:r>
    </w:p>
    <w:p w:rsidR="00000000" w:rsidDel="00000000" w:rsidP="00000000" w:rsidRDefault="00000000" w:rsidRPr="00000000" w14:paraId="00000526">
      <w:pPr>
        <w:spacing w:after="240" w:before="240" w:lineRule="auto"/>
        <w:rPr/>
      </w:pPr>
      <w:r w:rsidDel="00000000" w:rsidR="00000000" w:rsidRPr="00000000">
        <w:rPr>
          <w:rtl w:val="0"/>
        </w:rPr>
        <w:t xml:space="preserve">A </w:t>
      </w:r>
      <w:r w:rsidDel="00000000" w:rsidR="00000000" w:rsidRPr="00000000">
        <w:rPr>
          <w:b w:val="1"/>
          <w:rtl w:val="0"/>
        </w:rPr>
        <w:t xml:space="preserve">ConfigMap</w:t>
      </w:r>
      <w:r w:rsidDel="00000000" w:rsidR="00000000" w:rsidRPr="00000000">
        <w:rPr>
          <w:rtl w:val="0"/>
        </w:rPr>
        <w:t xml:space="preserve"> is an object used to store non-sensitive configuration data in key-value pairs, while a </w:t>
      </w:r>
      <w:r w:rsidDel="00000000" w:rsidR="00000000" w:rsidRPr="00000000">
        <w:rPr>
          <w:b w:val="1"/>
          <w:rtl w:val="0"/>
        </w:rPr>
        <w:t xml:space="preserve">Secret</w:t>
      </w:r>
      <w:r w:rsidDel="00000000" w:rsidR="00000000" w:rsidRPr="00000000">
        <w:rPr>
          <w:rtl w:val="0"/>
        </w:rPr>
        <w:t xml:space="preserve"> is used to store sensitive data such as passwords, API keys, and certificates.</w:t>
      </w:r>
    </w:p>
    <w:p w:rsidR="00000000" w:rsidDel="00000000" w:rsidP="00000000" w:rsidRDefault="00000000" w:rsidRPr="00000000" w14:paraId="00000527">
      <w:pPr>
        <w:numPr>
          <w:ilvl w:val="0"/>
          <w:numId w:val="466"/>
        </w:numPr>
        <w:spacing w:after="0" w:afterAutospacing="0" w:before="240" w:lineRule="auto"/>
        <w:ind w:left="720" w:hanging="360"/>
      </w:pPr>
      <w:r w:rsidDel="00000000" w:rsidR="00000000" w:rsidRPr="00000000">
        <w:rPr>
          <w:b w:val="1"/>
          <w:rtl w:val="0"/>
        </w:rPr>
        <w:t xml:space="preserve">ConfigMap/Secret and Pods</w:t>
      </w:r>
      <w:r w:rsidDel="00000000" w:rsidR="00000000" w:rsidRPr="00000000">
        <w:rPr>
          <w:rtl w:val="0"/>
        </w:rPr>
        <w:t xml:space="preserve">: You can mount ConfigMaps and Secrets as environment variables or as files inside the Pod. This allows Pods to dynamically read configuration values or sensitive data at runtime.</w:t>
      </w:r>
    </w:p>
    <w:p w:rsidR="00000000" w:rsidDel="00000000" w:rsidP="00000000" w:rsidRDefault="00000000" w:rsidRPr="00000000" w14:paraId="00000528">
      <w:pPr>
        <w:numPr>
          <w:ilvl w:val="0"/>
          <w:numId w:val="466"/>
        </w:numPr>
        <w:spacing w:after="240" w:before="0" w:beforeAutospacing="0" w:lineRule="auto"/>
        <w:ind w:left="720" w:hanging="360"/>
      </w:pPr>
      <w:r w:rsidDel="00000000" w:rsidR="00000000" w:rsidRPr="00000000">
        <w:rPr>
          <w:b w:val="1"/>
          <w:rtl w:val="0"/>
        </w:rPr>
        <w:t xml:space="preserve">ConfigMap/Secret and Deployments</w:t>
      </w:r>
      <w:r w:rsidDel="00000000" w:rsidR="00000000" w:rsidRPr="00000000">
        <w:rPr>
          <w:rtl w:val="0"/>
        </w:rPr>
        <w:t xml:space="preserve">: You can reference ConfigMaps and Secrets in the Deployment YAML to configure the Pods created by the Deployment.</w:t>
      </w:r>
    </w:p>
    <w:p w:rsidR="00000000" w:rsidDel="00000000" w:rsidP="00000000" w:rsidRDefault="00000000" w:rsidRPr="00000000" w14:paraId="00000529">
      <w:pPr>
        <w:pStyle w:val="Heading4"/>
        <w:keepNext w:val="0"/>
        <w:keepLines w:val="0"/>
        <w:spacing w:after="40" w:before="240" w:lineRule="auto"/>
        <w:rPr>
          <w:b w:val="1"/>
          <w:color w:val="000000"/>
          <w:sz w:val="22"/>
          <w:szCs w:val="22"/>
        </w:rPr>
      </w:pPr>
      <w:bookmarkStart w:colFirst="0" w:colLast="0" w:name="_5oantubj3p4g" w:id="130"/>
      <w:bookmarkEnd w:id="130"/>
      <w:r w:rsidDel="00000000" w:rsidR="00000000" w:rsidRPr="00000000">
        <w:rPr>
          <w:b w:val="1"/>
          <w:color w:val="000000"/>
          <w:sz w:val="22"/>
          <w:szCs w:val="22"/>
          <w:rtl w:val="0"/>
        </w:rPr>
        <w:t xml:space="preserve">How They Are Linked:</w:t>
      </w:r>
    </w:p>
    <w:p w:rsidR="00000000" w:rsidDel="00000000" w:rsidP="00000000" w:rsidRDefault="00000000" w:rsidRPr="00000000" w14:paraId="0000052A">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ConfigMap/Secret → Pods</w:t>
      </w:r>
      <w:r w:rsidDel="00000000" w:rsidR="00000000" w:rsidRPr="00000000">
        <w:rPr>
          <w:rtl w:val="0"/>
        </w:rPr>
        <w:t xml:space="preserve">: ConfigMaps and Secrets are used by Pods to store and retrieve configuration data. These can be mounted as environment variables or volumes.</w:t>
      </w:r>
    </w:p>
    <w:p w:rsidR="00000000" w:rsidDel="00000000" w:rsidP="00000000" w:rsidRDefault="00000000" w:rsidRPr="00000000" w14:paraId="0000052B">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ConfigMap/Secret → Deployment</w:t>
      </w:r>
      <w:r w:rsidDel="00000000" w:rsidR="00000000" w:rsidRPr="00000000">
        <w:rPr>
          <w:rtl w:val="0"/>
        </w:rPr>
        <w:t xml:space="preserve">: The Deployment specification can reference ConfigMaps and Secrets to configure the Pods it creates.</w:t>
      </w:r>
    </w:p>
    <w:p w:rsidR="00000000" w:rsidDel="00000000" w:rsidP="00000000" w:rsidRDefault="00000000" w:rsidRPr="00000000" w14:paraId="000005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3"/>
        <w:keepNext w:val="0"/>
        <w:keepLines w:val="0"/>
        <w:spacing w:before="280" w:lineRule="auto"/>
        <w:rPr>
          <w:b w:val="1"/>
          <w:color w:val="000000"/>
          <w:sz w:val="26"/>
          <w:szCs w:val="26"/>
        </w:rPr>
      </w:pPr>
      <w:bookmarkStart w:colFirst="0" w:colLast="0" w:name="_sqi1qy9hsf1w" w:id="131"/>
      <w:bookmarkEnd w:id="131"/>
      <w:r w:rsidDel="00000000" w:rsidR="00000000" w:rsidRPr="00000000">
        <w:rPr>
          <w:b w:val="1"/>
          <w:color w:val="000000"/>
          <w:sz w:val="26"/>
          <w:szCs w:val="26"/>
          <w:rtl w:val="0"/>
        </w:rPr>
        <w:t xml:space="preserve">6. PersistentVolume (PV) and PersistentVolumeClaim (PVC)</w:t>
      </w:r>
    </w:p>
    <w:p w:rsidR="00000000" w:rsidDel="00000000" w:rsidP="00000000" w:rsidRDefault="00000000" w:rsidRPr="00000000" w14:paraId="0000052E">
      <w:pPr>
        <w:spacing w:after="240" w:before="240" w:lineRule="auto"/>
        <w:rPr/>
      </w:pPr>
      <w:r w:rsidDel="00000000" w:rsidR="00000000" w:rsidRPr="00000000">
        <w:rPr>
          <w:rtl w:val="0"/>
        </w:rPr>
        <w:t xml:space="preserve">A </w:t>
      </w:r>
      <w:r w:rsidDel="00000000" w:rsidR="00000000" w:rsidRPr="00000000">
        <w:rPr>
          <w:b w:val="1"/>
          <w:rtl w:val="0"/>
        </w:rPr>
        <w:t xml:space="preserve">PersistentVolume (PV)</w:t>
      </w:r>
      <w:r w:rsidDel="00000000" w:rsidR="00000000" w:rsidRPr="00000000">
        <w:rPr>
          <w:rtl w:val="0"/>
        </w:rPr>
        <w:t xml:space="preserve"> is a piece of storage in the cluster, and a </w:t>
      </w:r>
      <w:r w:rsidDel="00000000" w:rsidR="00000000" w:rsidRPr="00000000">
        <w:rPr>
          <w:b w:val="1"/>
          <w:rtl w:val="0"/>
        </w:rPr>
        <w:t xml:space="preserve">PersistentVolumeClaim (PVC)</w:t>
      </w:r>
      <w:r w:rsidDel="00000000" w:rsidR="00000000" w:rsidRPr="00000000">
        <w:rPr>
          <w:rtl w:val="0"/>
        </w:rPr>
        <w:t xml:space="preserve"> is a request for storage by a user or application.</w:t>
      </w:r>
    </w:p>
    <w:p w:rsidR="00000000" w:rsidDel="00000000" w:rsidP="00000000" w:rsidRDefault="00000000" w:rsidRPr="00000000" w14:paraId="0000052F">
      <w:pPr>
        <w:numPr>
          <w:ilvl w:val="0"/>
          <w:numId w:val="335"/>
        </w:numPr>
        <w:spacing w:after="0" w:afterAutospacing="0" w:before="240" w:lineRule="auto"/>
        <w:ind w:left="720" w:hanging="360"/>
      </w:pPr>
      <w:r w:rsidDel="00000000" w:rsidR="00000000" w:rsidRPr="00000000">
        <w:rPr>
          <w:b w:val="1"/>
          <w:rtl w:val="0"/>
        </w:rPr>
        <w:t xml:space="preserve">PVC and Pods</w:t>
      </w:r>
      <w:r w:rsidDel="00000000" w:rsidR="00000000" w:rsidRPr="00000000">
        <w:rPr>
          <w:rtl w:val="0"/>
        </w:rPr>
        <w:t xml:space="preserve">: A Pod can use a PVC to request storage resources, which are provided by the PV. The Pod can mount the volume (provided by the PV) to store data persistently across Pod restarts.</w:t>
      </w:r>
    </w:p>
    <w:p w:rsidR="00000000" w:rsidDel="00000000" w:rsidP="00000000" w:rsidRDefault="00000000" w:rsidRPr="00000000" w14:paraId="00000530">
      <w:pPr>
        <w:numPr>
          <w:ilvl w:val="0"/>
          <w:numId w:val="335"/>
        </w:numPr>
        <w:spacing w:after="240" w:before="0" w:beforeAutospacing="0" w:lineRule="auto"/>
        <w:ind w:left="720" w:hanging="360"/>
      </w:pPr>
      <w:r w:rsidDel="00000000" w:rsidR="00000000" w:rsidRPr="00000000">
        <w:rPr>
          <w:b w:val="1"/>
          <w:rtl w:val="0"/>
        </w:rPr>
        <w:t xml:space="preserve">PVC and Deployment</w:t>
      </w:r>
      <w:r w:rsidDel="00000000" w:rsidR="00000000" w:rsidRPr="00000000">
        <w:rPr>
          <w:rtl w:val="0"/>
        </w:rPr>
        <w:t xml:space="preserve">: You can specify a PVC in the Deployment's Pod template to ensure that the Pods have access to persistent storage.</w:t>
      </w:r>
    </w:p>
    <w:p w:rsidR="00000000" w:rsidDel="00000000" w:rsidP="00000000" w:rsidRDefault="00000000" w:rsidRPr="00000000" w14:paraId="00000531">
      <w:pPr>
        <w:pStyle w:val="Heading4"/>
        <w:keepNext w:val="0"/>
        <w:keepLines w:val="0"/>
        <w:spacing w:after="40" w:before="240" w:lineRule="auto"/>
        <w:rPr>
          <w:b w:val="1"/>
          <w:color w:val="000000"/>
          <w:sz w:val="22"/>
          <w:szCs w:val="22"/>
        </w:rPr>
      </w:pPr>
      <w:bookmarkStart w:colFirst="0" w:colLast="0" w:name="_w7jf0dusqm1y" w:id="132"/>
      <w:bookmarkEnd w:id="132"/>
      <w:r w:rsidDel="00000000" w:rsidR="00000000" w:rsidRPr="00000000">
        <w:rPr>
          <w:b w:val="1"/>
          <w:color w:val="000000"/>
          <w:sz w:val="22"/>
          <w:szCs w:val="22"/>
          <w:rtl w:val="0"/>
        </w:rPr>
        <w:t xml:space="preserve">How They Are Linked:</w:t>
      </w:r>
    </w:p>
    <w:p w:rsidR="00000000" w:rsidDel="00000000" w:rsidP="00000000" w:rsidRDefault="00000000" w:rsidRPr="00000000" w14:paraId="00000532">
      <w:pPr>
        <w:numPr>
          <w:ilvl w:val="0"/>
          <w:numId w:val="29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PVC → PV</w:t>
      </w:r>
      <w:r w:rsidDel="00000000" w:rsidR="00000000" w:rsidRPr="00000000">
        <w:rPr>
          <w:rtl w:val="0"/>
        </w:rPr>
        <w:t xml:space="preserve">: PVCs bind to available PVs. A PV is a cluster-wide resource, and a PVC requests access to that resource.</w:t>
      </w:r>
    </w:p>
    <w:p w:rsidR="00000000" w:rsidDel="00000000" w:rsidP="00000000" w:rsidRDefault="00000000" w:rsidRPr="00000000" w14:paraId="00000533">
      <w:pPr>
        <w:numPr>
          <w:ilvl w:val="0"/>
          <w:numId w:val="2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PVC → Pods</w:t>
      </w:r>
      <w:r w:rsidDel="00000000" w:rsidR="00000000" w:rsidRPr="00000000">
        <w:rPr>
          <w:rtl w:val="0"/>
        </w:rPr>
        <w:t xml:space="preserve">: Pods use PVCs to access the underlying storage provided by the PV.</w:t>
      </w:r>
    </w:p>
    <w:p w:rsidR="00000000" w:rsidDel="00000000" w:rsidP="00000000" w:rsidRDefault="00000000" w:rsidRPr="00000000" w14:paraId="00000534">
      <w:pPr>
        <w:numPr>
          <w:ilvl w:val="0"/>
          <w:numId w:val="29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PVC → Deployment</w:t>
      </w:r>
      <w:r w:rsidDel="00000000" w:rsidR="00000000" w:rsidRPr="00000000">
        <w:rPr>
          <w:rtl w:val="0"/>
        </w:rPr>
        <w:t xml:space="preserve">: A Deployment can specify PVCs to ensure that Pods have persistent storage.</w:t>
      </w:r>
    </w:p>
    <w:p w:rsidR="00000000" w:rsidDel="00000000" w:rsidP="00000000" w:rsidRDefault="00000000" w:rsidRPr="00000000" w14:paraId="000005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o4ee1w4sgdo9" w:id="133"/>
      <w:bookmarkEnd w:id="133"/>
      <w:r w:rsidDel="00000000" w:rsidR="00000000" w:rsidRPr="00000000">
        <w:rPr>
          <w:b w:val="1"/>
          <w:color w:val="000000"/>
          <w:sz w:val="26"/>
          <w:szCs w:val="26"/>
          <w:rtl w:val="0"/>
        </w:rPr>
        <w:t xml:space="preserve">7. Ingress</w:t>
      </w:r>
    </w:p>
    <w:p w:rsidR="00000000" w:rsidDel="00000000" w:rsidP="00000000" w:rsidRDefault="00000000" w:rsidRPr="00000000" w14:paraId="00000537">
      <w:pPr>
        <w:spacing w:after="240" w:before="240" w:lineRule="auto"/>
        <w:rPr/>
      </w:pPr>
      <w:r w:rsidDel="00000000" w:rsidR="00000000" w:rsidRPr="00000000">
        <w:rPr>
          <w:rtl w:val="0"/>
        </w:rPr>
        <w:t xml:space="preserve">An </w:t>
      </w:r>
      <w:r w:rsidDel="00000000" w:rsidR="00000000" w:rsidRPr="00000000">
        <w:rPr>
          <w:b w:val="1"/>
          <w:rtl w:val="0"/>
        </w:rPr>
        <w:t xml:space="preserve">Ingress</w:t>
      </w:r>
      <w:r w:rsidDel="00000000" w:rsidR="00000000" w:rsidRPr="00000000">
        <w:rPr>
          <w:rtl w:val="0"/>
        </w:rPr>
        <w:t xml:space="preserve"> is a collection of rules that allow inbound connections to reach the cluster services. It provides HTTP and HTTPS routing to services based on the rules defined in the Ingress object.</w:t>
      </w:r>
    </w:p>
    <w:p w:rsidR="00000000" w:rsidDel="00000000" w:rsidP="00000000" w:rsidRDefault="00000000" w:rsidRPr="00000000" w14:paraId="00000538">
      <w:pPr>
        <w:numPr>
          <w:ilvl w:val="0"/>
          <w:numId w:val="343"/>
        </w:numPr>
        <w:spacing w:after="0" w:afterAutospacing="0" w:before="240" w:lineRule="auto"/>
        <w:ind w:left="720" w:hanging="360"/>
      </w:pPr>
      <w:r w:rsidDel="00000000" w:rsidR="00000000" w:rsidRPr="00000000">
        <w:rPr>
          <w:b w:val="1"/>
          <w:rtl w:val="0"/>
        </w:rPr>
        <w:t xml:space="preserve">Ingress and Services</w:t>
      </w:r>
      <w:r w:rsidDel="00000000" w:rsidR="00000000" w:rsidRPr="00000000">
        <w:rPr>
          <w:rtl w:val="0"/>
        </w:rPr>
        <w:t xml:space="preserve">: An Ingress routes external HTTP/HTTPS traffic to a Kubernetes Service, which then routes traffic to the appropriate Pod.</w:t>
      </w:r>
    </w:p>
    <w:p w:rsidR="00000000" w:rsidDel="00000000" w:rsidP="00000000" w:rsidRDefault="00000000" w:rsidRPr="00000000" w14:paraId="00000539">
      <w:pPr>
        <w:numPr>
          <w:ilvl w:val="0"/>
          <w:numId w:val="343"/>
        </w:numPr>
        <w:spacing w:after="240" w:before="0" w:beforeAutospacing="0" w:lineRule="auto"/>
        <w:ind w:left="720" w:hanging="360"/>
      </w:pPr>
      <w:r w:rsidDel="00000000" w:rsidR="00000000" w:rsidRPr="00000000">
        <w:rPr>
          <w:b w:val="1"/>
          <w:rtl w:val="0"/>
        </w:rPr>
        <w:t xml:space="preserve">Ingress and Deployment</w:t>
      </w:r>
      <w:r w:rsidDel="00000000" w:rsidR="00000000" w:rsidRPr="00000000">
        <w:rPr>
          <w:rtl w:val="0"/>
        </w:rPr>
        <w:t xml:space="preserve">: Typically, the </w:t>
      </w:r>
      <w:r w:rsidDel="00000000" w:rsidR="00000000" w:rsidRPr="00000000">
        <w:rPr>
          <w:b w:val="1"/>
          <w:rtl w:val="0"/>
        </w:rPr>
        <w:t xml:space="preserve">Ingress</w:t>
      </w:r>
      <w:r w:rsidDel="00000000" w:rsidR="00000000" w:rsidRPr="00000000">
        <w:rPr>
          <w:rtl w:val="0"/>
        </w:rPr>
        <w:t xml:space="preserve"> routes traffic to a Service that is backed by a </w:t>
      </w:r>
      <w:r w:rsidDel="00000000" w:rsidR="00000000" w:rsidRPr="00000000">
        <w:rPr>
          <w:b w:val="1"/>
          <w:rtl w:val="0"/>
        </w:rPr>
        <w:t xml:space="preserve">Deployment</w:t>
      </w:r>
      <w:r w:rsidDel="00000000" w:rsidR="00000000" w:rsidRPr="00000000">
        <w:rPr>
          <w:rtl w:val="0"/>
        </w:rPr>
        <w:t xml:space="preserve">, ensuring that the traffic reaches the correct Pods managed by the Deployment.</w:t>
      </w:r>
    </w:p>
    <w:p w:rsidR="00000000" w:rsidDel="00000000" w:rsidP="00000000" w:rsidRDefault="00000000" w:rsidRPr="00000000" w14:paraId="0000053A">
      <w:pPr>
        <w:pStyle w:val="Heading4"/>
        <w:keepNext w:val="0"/>
        <w:keepLines w:val="0"/>
        <w:spacing w:after="40" w:before="240" w:lineRule="auto"/>
        <w:rPr>
          <w:b w:val="1"/>
          <w:color w:val="000000"/>
          <w:sz w:val="22"/>
          <w:szCs w:val="22"/>
        </w:rPr>
      </w:pPr>
      <w:bookmarkStart w:colFirst="0" w:colLast="0" w:name="_78zw1nfh9b8s" w:id="134"/>
      <w:bookmarkEnd w:id="134"/>
      <w:r w:rsidDel="00000000" w:rsidR="00000000" w:rsidRPr="00000000">
        <w:rPr>
          <w:b w:val="1"/>
          <w:color w:val="000000"/>
          <w:sz w:val="22"/>
          <w:szCs w:val="22"/>
          <w:rtl w:val="0"/>
        </w:rPr>
        <w:t xml:space="preserve">How They Are Linked:</w:t>
      </w:r>
    </w:p>
    <w:p w:rsidR="00000000" w:rsidDel="00000000" w:rsidP="00000000" w:rsidRDefault="00000000" w:rsidRPr="00000000" w14:paraId="0000053B">
      <w:pPr>
        <w:numPr>
          <w:ilvl w:val="0"/>
          <w:numId w:val="20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Ingress → Service</w:t>
      </w:r>
      <w:r w:rsidDel="00000000" w:rsidR="00000000" w:rsidRPr="00000000">
        <w:rPr>
          <w:rtl w:val="0"/>
        </w:rPr>
        <w:t xml:space="preserve">: Ingress defines routing rules that direct HTTP traffic to the appropriate Service.</w:t>
      </w:r>
    </w:p>
    <w:p w:rsidR="00000000" w:rsidDel="00000000" w:rsidP="00000000" w:rsidRDefault="00000000" w:rsidRPr="00000000" w14:paraId="0000053C">
      <w:pPr>
        <w:numPr>
          <w:ilvl w:val="0"/>
          <w:numId w:val="20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Ingress → Deployment</w:t>
      </w:r>
      <w:r w:rsidDel="00000000" w:rsidR="00000000" w:rsidRPr="00000000">
        <w:rPr>
          <w:rtl w:val="0"/>
        </w:rPr>
        <w:t xml:space="preserve">: The Service exposed by the Ingress routes traffic to the Pods created by the Deployment.</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qgs8peagccs9" w:id="135"/>
      <w:bookmarkEnd w:id="135"/>
      <w:r w:rsidDel="00000000" w:rsidR="00000000" w:rsidRPr="00000000">
        <w:rPr>
          <w:b w:val="1"/>
          <w:color w:val="000000"/>
          <w:sz w:val="26"/>
          <w:szCs w:val="26"/>
          <w:rtl w:val="0"/>
        </w:rPr>
        <w:t xml:space="preserve">8. Namespace</w:t>
      </w:r>
    </w:p>
    <w:p w:rsidR="00000000" w:rsidDel="00000000" w:rsidP="00000000" w:rsidRDefault="00000000" w:rsidRPr="00000000" w14:paraId="0000053F">
      <w:pPr>
        <w:spacing w:after="240" w:before="240" w:lineRule="auto"/>
        <w:rPr/>
      </w:pPr>
      <w:r w:rsidDel="00000000" w:rsidR="00000000" w:rsidRPr="00000000">
        <w:rPr>
          <w:rtl w:val="0"/>
        </w:rPr>
        <w:t xml:space="preserve">A </w:t>
      </w:r>
      <w:r w:rsidDel="00000000" w:rsidR="00000000" w:rsidRPr="00000000">
        <w:rPr>
          <w:b w:val="1"/>
          <w:rtl w:val="0"/>
        </w:rPr>
        <w:t xml:space="preserve">Namespace</w:t>
      </w:r>
      <w:r w:rsidDel="00000000" w:rsidR="00000000" w:rsidRPr="00000000">
        <w:rPr>
          <w:rtl w:val="0"/>
        </w:rPr>
        <w:t xml:space="preserve"> is a way to logically partition a Kubernetes cluster into multiple virtual clusters. It is used to isolate resources and manage access within a cluster.</w:t>
      </w:r>
    </w:p>
    <w:p w:rsidR="00000000" w:rsidDel="00000000" w:rsidP="00000000" w:rsidRDefault="00000000" w:rsidRPr="00000000" w14:paraId="00000540">
      <w:pPr>
        <w:numPr>
          <w:ilvl w:val="0"/>
          <w:numId w:val="144"/>
        </w:numPr>
        <w:spacing w:after="240" w:before="240" w:lineRule="auto"/>
        <w:ind w:left="720" w:hanging="360"/>
      </w:pPr>
      <w:r w:rsidDel="00000000" w:rsidR="00000000" w:rsidRPr="00000000">
        <w:rPr>
          <w:b w:val="1"/>
          <w:rtl w:val="0"/>
        </w:rPr>
        <w:t xml:space="preserve">Namespace and All Other Objects</w:t>
      </w:r>
      <w:r w:rsidDel="00000000" w:rsidR="00000000" w:rsidRPr="00000000">
        <w:rPr>
          <w:rtl w:val="0"/>
        </w:rPr>
        <w:t xml:space="preserve">: All Kubernetes objects (Pods, Services, Deployments, ReplicaSets, etc.) exist within a </w:t>
      </w:r>
      <w:r w:rsidDel="00000000" w:rsidR="00000000" w:rsidRPr="00000000">
        <w:rPr>
          <w:b w:val="1"/>
          <w:rtl w:val="0"/>
        </w:rPr>
        <w:t xml:space="preserve">Namespace</w:t>
      </w:r>
      <w:r w:rsidDel="00000000" w:rsidR="00000000" w:rsidRPr="00000000">
        <w:rPr>
          <w:rtl w:val="0"/>
        </w:rPr>
        <w:t xml:space="preserve">. Resources in one namespace are isolated from those in another, allowing for better resource management and access control.</w:t>
      </w:r>
    </w:p>
    <w:p w:rsidR="00000000" w:rsidDel="00000000" w:rsidP="00000000" w:rsidRDefault="00000000" w:rsidRPr="00000000" w14:paraId="00000541">
      <w:pPr>
        <w:pStyle w:val="Heading4"/>
        <w:keepNext w:val="0"/>
        <w:keepLines w:val="0"/>
        <w:spacing w:after="40" w:before="240" w:lineRule="auto"/>
        <w:rPr>
          <w:b w:val="1"/>
          <w:color w:val="000000"/>
          <w:sz w:val="22"/>
          <w:szCs w:val="22"/>
        </w:rPr>
      </w:pPr>
      <w:bookmarkStart w:colFirst="0" w:colLast="0" w:name="_2ttw4vqgyqkr" w:id="136"/>
      <w:bookmarkEnd w:id="136"/>
      <w:r w:rsidDel="00000000" w:rsidR="00000000" w:rsidRPr="00000000">
        <w:rPr>
          <w:b w:val="1"/>
          <w:color w:val="000000"/>
          <w:sz w:val="22"/>
          <w:szCs w:val="22"/>
          <w:rtl w:val="0"/>
        </w:rPr>
        <w:t xml:space="preserve">How They Are Linked:</w:t>
      </w:r>
    </w:p>
    <w:p w:rsidR="00000000" w:rsidDel="00000000" w:rsidP="00000000" w:rsidRDefault="00000000" w:rsidRPr="00000000" w14:paraId="00000542">
      <w:pPr>
        <w:numPr>
          <w:ilvl w:val="0"/>
          <w:numId w:val="43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Namespace → All Objects</w:t>
      </w:r>
      <w:r w:rsidDel="00000000" w:rsidR="00000000" w:rsidRPr="00000000">
        <w:rPr>
          <w:rtl w:val="0"/>
        </w:rPr>
        <w:t xml:space="preserve">: Each Kubernetes object (such as Pods, Services, Deployments, etc.) resides within a specific Namespace. When you deploy resources, they are scoped within that Namespace.</w:t>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qgnyw2di5wfv" w:id="137"/>
      <w:bookmarkEnd w:id="137"/>
      <w:r w:rsidDel="00000000" w:rsidR="00000000" w:rsidRPr="00000000">
        <w:rPr>
          <w:b w:val="1"/>
          <w:color w:val="000000"/>
          <w:sz w:val="26"/>
          <w:szCs w:val="26"/>
          <w:rtl w:val="0"/>
        </w:rPr>
        <w:t xml:space="preserve">Summary of Object Relationships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8.377535101404"/>
        <w:gridCol w:w="2720.8736349453975"/>
        <w:gridCol w:w="4560.748829953199"/>
        <w:tblGridChange w:id="0">
          <w:tblGrid>
            <w:gridCol w:w="2078.377535101404"/>
            <w:gridCol w:w="2720.8736349453975"/>
            <w:gridCol w:w="4560.74882995319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b w:val="1"/>
                <w:rtl w:val="0"/>
              </w:rPr>
              <w:t xml:space="preserve">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jc w:val="center"/>
              <w:rPr/>
            </w:pPr>
            <w:r w:rsidDel="00000000" w:rsidR="00000000" w:rsidRPr="00000000">
              <w:rPr>
                <w:b w:val="1"/>
                <w:rtl w:val="0"/>
              </w:rPr>
              <w:t xml:space="preserve">Related Objects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jc w:val="center"/>
              <w:rPr/>
            </w:pPr>
            <w:r w:rsidDel="00000000" w:rsidR="00000000" w:rsidRPr="00000000">
              <w:rPr>
                <w:b w:val="1"/>
                <w:rtl w:val="0"/>
              </w:rPr>
              <w:t xml:space="preserve">How They Are Linked</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b w:val="1"/>
                <w:rtl w:val="0"/>
              </w:rPr>
              <w:t xml:space="preserve">Pod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Deployment, ReplicaSet, Service, ConfigMap/Secret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managed by a </w:t>
            </w:r>
            <w:r w:rsidDel="00000000" w:rsidR="00000000" w:rsidRPr="00000000">
              <w:rPr>
                <w:b w:val="1"/>
                <w:rtl w:val="0"/>
              </w:rPr>
              <w:t xml:space="preserve">Deployment</w:t>
            </w:r>
            <w:r w:rsidDel="00000000" w:rsidR="00000000" w:rsidRPr="00000000">
              <w:rPr>
                <w:rtl w:val="0"/>
              </w:rPr>
              <w:t xml:space="preserve"> or </w:t>
            </w:r>
            <w:r w:rsidDel="00000000" w:rsidR="00000000" w:rsidRPr="00000000">
              <w:rPr>
                <w:b w:val="1"/>
                <w:rtl w:val="0"/>
              </w:rPr>
              <w:t xml:space="preserve">ReplicaSet</w:t>
            </w:r>
            <w:r w:rsidDel="00000000" w:rsidR="00000000" w:rsidRPr="00000000">
              <w:rPr>
                <w:rtl w:val="0"/>
              </w:rPr>
              <w:t xml:space="preserve"> and can be exposed by a </w:t>
            </w:r>
            <w:r w:rsidDel="00000000" w:rsidR="00000000" w:rsidRPr="00000000">
              <w:rPr>
                <w:b w:val="1"/>
                <w:rtl w:val="0"/>
              </w:rPr>
              <w:t xml:space="preserve">Service</w:t>
            </w:r>
            <w:r w:rsidDel="00000000" w:rsidR="00000000" w:rsidRPr="00000000">
              <w:rPr>
                <w:rtl w:val="0"/>
              </w:rPr>
              <w:t xml:space="preserve">. Pods can use </w:t>
            </w:r>
            <w:r w:rsidDel="00000000" w:rsidR="00000000" w:rsidRPr="00000000">
              <w:rPr>
                <w:b w:val="1"/>
                <w:rtl w:val="0"/>
              </w:rPr>
              <w:t xml:space="preserve">ConfigMaps/Secrets</w:t>
            </w:r>
            <w:r w:rsidDel="00000000" w:rsidR="00000000" w:rsidRPr="00000000">
              <w:rPr>
                <w:rtl w:val="0"/>
              </w:rPr>
              <w:t xml:space="preserve"> for configuration.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b w:val="1"/>
                <w:rtl w:val="0"/>
              </w:rPr>
              <w:t xml:space="preserve">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ReplicaSet, Pod,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creates and manages a </w:t>
            </w:r>
            <w:r w:rsidDel="00000000" w:rsidR="00000000" w:rsidRPr="00000000">
              <w:rPr>
                <w:b w:val="1"/>
                <w:rtl w:val="0"/>
              </w:rPr>
              <w:t xml:space="preserve">ReplicaSet</w:t>
            </w:r>
            <w:r w:rsidDel="00000000" w:rsidR="00000000" w:rsidRPr="00000000">
              <w:rPr>
                <w:rtl w:val="0"/>
              </w:rPr>
              <w:t xml:space="preserve">, which in turn manages </w:t>
            </w:r>
            <w:r w:rsidDel="00000000" w:rsidR="00000000" w:rsidRPr="00000000">
              <w:rPr>
                <w:b w:val="1"/>
                <w:rtl w:val="0"/>
              </w:rPr>
              <w:t xml:space="preserve">Pods</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ensures Pods are accessible via a </w:t>
            </w:r>
            <w:r w:rsidDel="00000000" w:rsidR="00000000" w:rsidRPr="00000000">
              <w:rPr>
                <w:b w:val="1"/>
                <w:rtl w:val="0"/>
              </w:rPr>
              <w:t xml:space="preserve">Service</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b w:val="1"/>
                <w:rtl w:val="0"/>
              </w:rPr>
              <w:t xml:space="preserve">ReplicaSet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the specified number of </w:t>
            </w:r>
            <w:r w:rsidDel="00000000" w:rsidR="00000000" w:rsidRPr="00000000">
              <w:rPr>
                <w:b w:val="1"/>
                <w:rtl w:val="0"/>
              </w:rPr>
              <w:t xml:space="preserve">Pods</w:t>
            </w:r>
            <w:r w:rsidDel="00000000" w:rsidR="00000000" w:rsidRPr="00000000">
              <w:rPr>
                <w:rtl w:val="0"/>
              </w:rPr>
              <w:t xml:space="preserve"> are running. It is created and managed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Pod, Deployment, Ingress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exposes </w:t>
            </w:r>
            <w:r w:rsidDel="00000000" w:rsidR="00000000" w:rsidRPr="00000000">
              <w:rPr>
                <w:b w:val="1"/>
                <w:rtl w:val="0"/>
              </w:rPr>
              <w:t xml:space="preserve">Pods</w:t>
            </w:r>
            <w:r w:rsidDel="00000000" w:rsidR="00000000" w:rsidRPr="00000000">
              <w:rPr>
                <w:rtl w:val="0"/>
              </w:rPr>
              <w:t xml:space="preserve"> (managed by a </w:t>
            </w:r>
            <w:r w:rsidDel="00000000" w:rsidR="00000000" w:rsidRPr="00000000">
              <w:rPr>
                <w:b w:val="1"/>
                <w:rtl w:val="0"/>
              </w:rPr>
              <w:t xml:space="preserve">Deployment</w:t>
            </w:r>
            <w:r w:rsidDel="00000000" w:rsidR="00000000" w:rsidRPr="00000000">
              <w:rPr>
                <w:rtl w:val="0"/>
              </w:rPr>
              <w:t xml:space="preserve">), and is often linked to an </w:t>
            </w:r>
            <w:r w:rsidDel="00000000" w:rsidR="00000000" w:rsidRPr="00000000">
              <w:rPr>
                <w:b w:val="1"/>
                <w:rtl w:val="0"/>
              </w:rPr>
              <w:t xml:space="preserve">Ingress</w:t>
            </w:r>
            <w:r w:rsidDel="00000000" w:rsidR="00000000" w:rsidRPr="00000000">
              <w:rPr>
                <w:rtl w:val="0"/>
              </w:rPr>
              <w:t xml:space="preserve"> for external traffic routing.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b w:val="1"/>
                <w:rtl w:val="0"/>
              </w:rPr>
              <w:t xml:space="preserve">ConfigMap/Secret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provide configuration and sensitive data to </w:t>
            </w:r>
            <w:r w:rsidDel="00000000" w:rsidR="00000000" w:rsidRPr="00000000">
              <w:rPr>
                <w:b w:val="1"/>
                <w:rtl w:val="0"/>
              </w:rPr>
              <w:t xml:space="preserve">Pods</w:t>
            </w:r>
            <w:r w:rsidDel="00000000" w:rsidR="00000000" w:rsidRPr="00000000">
              <w:rPr>
                <w:rtl w:val="0"/>
              </w:rPr>
              <w:t xml:space="preserve">created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b w:val="1"/>
                <w:rtl w:val="0"/>
              </w:rPr>
              <w:t xml:space="preserve">PersistentVolume (PV)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PersistentVolumeClaim (PVC), Pod,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b w:val="1"/>
                <w:rtl w:val="0"/>
              </w:rPr>
              <w:t xml:space="preserve">PVCs</w:t>
            </w:r>
            <w:r w:rsidDel="00000000" w:rsidR="00000000" w:rsidRPr="00000000">
              <w:rPr>
                <w:rtl w:val="0"/>
              </w:rPr>
              <w:t xml:space="preserve"> request storage, which is provided by </w:t>
            </w:r>
            <w:r w:rsidDel="00000000" w:rsidR="00000000" w:rsidRPr="00000000">
              <w:rPr>
                <w:b w:val="1"/>
                <w:rtl w:val="0"/>
              </w:rPr>
              <w:t xml:space="preserve">PV</w:t>
            </w:r>
            <w:r w:rsidDel="00000000" w:rsidR="00000000" w:rsidRPr="00000000">
              <w:rPr>
                <w:rtl w:val="0"/>
              </w:rPr>
              <w:t xml:space="preserve">. Pods use </w:t>
            </w:r>
            <w:r w:rsidDel="00000000" w:rsidR="00000000" w:rsidRPr="00000000">
              <w:rPr>
                <w:b w:val="1"/>
                <w:rtl w:val="0"/>
              </w:rPr>
              <w:t xml:space="preserve">PVCs</w:t>
            </w:r>
            <w:r w:rsidDel="00000000" w:rsidR="00000000" w:rsidRPr="00000000">
              <w:rPr>
                <w:rtl w:val="0"/>
              </w:rPr>
              <w:t xml:space="preserve"> for persistent storage, and </w:t>
            </w:r>
            <w:r w:rsidDel="00000000" w:rsidR="00000000" w:rsidRPr="00000000">
              <w:rPr>
                <w:b w:val="1"/>
                <w:rtl w:val="0"/>
              </w:rPr>
              <w:t xml:space="preserve">Deployments</w:t>
            </w:r>
            <w:r w:rsidDel="00000000" w:rsidR="00000000" w:rsidRPr="00000000">
              <w:rPr>
                <w:rtl w:val="0"/>
              </w:rPr>
              <w:t xml:space="preserve"> can specify </w:t>
            </w:r>
            <w:r w:rsidDel="00000000" w:rsidR="00000000" w:rsidRPr="00000000">
              <w:rPr>
                <w:b w:val="1"/>
                <w:rtl w:val="0"/>
              </w:rPr>
              <w:t xml:space="preserve">PVCs</w:t>
            </w:r>
            <w:r w:rsidDel="00000000" w:rsidR="00000000" w:rsidRPr="00000000">
              <w:rPr>
                <w:rtl w:val="0"/>
              </w:rPr>
              <w:t xml:space="preserve"> for Pods.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b w:val="1"/>
                <w:rtl w:val="0"/>
              </w:rPr>
              <w:t xml:space="preserve">Ingress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b w:val="1"/>
                <w:rtl w:val="0"/>
              </w:rPr>
              <w:t xml:space="preserve">Ingress</w:t>
            </w:r>
            <w:r w:rsidDel="00000000" w:rsidR="00000000" w:rsidRPr="00000000">
              <w:rPr>
                <w:rtl w:val="0"/>
              </w:rPr>
              <w:t xml:space="preserve"> defines rules for HTTP/HTTPS traffic routing to </w:t>
            </w:r>
            <w:r w:rsidDel="00000000" w:rsidR="00000000" w:rsidRPr="00000000">
              <w:rPr>
                <w:b w:val="1"/>
                <w:rtl w:val="0"/>
              </w:rPr>
              <w:t xml:space="preserve">Services</w:t>
            </w:r>
            <w:r w:rsidDel="00000000" w:rsidR="00000000" w:rsidRPr="00000000">
              <w:rPr>
                <w:rtl w:val="0"/>
              </w:rPr>
              <w:t xml:space="preserve">, which in turn route to Pods managed by a </w:t>
            </w:r>
            <w:r w:rsidDel="00000000" w:rsidR="00000000" w:rsidRPr="00000000">
              <w:rPr>
                <w:b w:val="1"/>
                <w:rtl w:val="0"/>
              </w:rPr>
              <w:t xml:space="preserve">Deployment</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b w:val="1"/>
                <w:rtl w:val="0"/>
              </w:rPr>
              <w:t xml:space="preserve">Namespace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All Kubernetes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All Kubernetes objects are scoped within a </w:t>
            </w:r>
            <w:r w:rsidDel="00000000" w:rsidR="00000000" w:rsidRPr="00000000">
              <w:rPr>
                <w:b w:val="1"/>
                <w:rtl w:val="0"/>
              </w:rPr>
              <w:t xml:space="preserve">Namespace</w:t>
            </w:r>
            <w:r w:rsidDel="00000000" w:rsidR="00000000" w:rsidRPr="00000000">
              <w:rPr>
                <w:rtl w:val="0"/>
              </w:rPr>
              <w:t xml:space="preserve">.</w:t>
            </w:r>
          </w:p>
        </w:tc>
      </w:tr>
    </w:tbl>
    <w:p w:rsidR="00000000" w:rsidDel="00000000" w:rsidP="00000000" w:rsidRDefault="00000000" w:rsidRPr="00000000" w14:paraId="000005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spacing w:before="280" w:lineRule="auto"/>
        <w:rPr>
          <w:b w:val="1"/>
          <w:color w:val="000000"/>
          <w:sz w:val="26"/>
          <w:szCs w:val="26"/>
        </w:rPr>
      </w:pPr>
      <w:bookmarkStart w:colFirst="0" w:colLast="0" w:name="_i6y194awjy5w" w:id="138"/>
      <w:bookmarkEnd w:id="138"/>
      <w:r w:rsidDel="00000000" w:rsidR="00000000" w:rsidRPr="00000000">
        <w:rPr>
          <w:b w:val="1"/>
          <w:color w:val="000000"/>
          <w:sz w:val="26"/>
          <w:szCs w:val="26"/>
          <w:rtl w:val="0"/>
        </w:rPr>
        <w:t xml:space="preserve">Conclusion</w:t>
      </w:r>
    </w:p>
    <w:p w:rsidR="00000000" w:rsidDel="00000000" w:rsidP="00000000" w:rsidRDefault="00000000" w:rsidRPr="00000000" w14:paraId="00000562">
      <w:pPr>
        <w:spacing w:after="240" w:before="240" w:lineRule="auto"/>
        <w:rPr/>
      </w:pPr>
      <w:r w:rsidDel="00000000" w:rsidR="00000000" w:rsidRPr="00000000">
        <w:rPr>
          <w:rtl w:val="0"/>
        </w:rPr>
        <w:t xml:space="preserve">Kubernetes objects work in tandem to enable the deployment, scaling, and management of containerized applications. Understanding the relationships between </w:t>
      </w:r>
      <w:r w:rsidDel="00000000" w:rsidR="00000000" w:rsidRPr="00000000">
        <w:rPr>
          <w:b w:val="1"/>
          <w:rtl w:val="0"/>
        </w:rPr>
        <w:t xml:space="preserve">Pods</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Deployments</w:t>
      </w:r>
      <w:r w:rsidDel="00000000" w:rsidR="00000000" w:rsidRPr="00000000">
        <w:rPr>
          <w:rtl w:val="0"/>
        </w:rPr>
        <w:t xml:space="preserve">, </w:t>
      </w:r>
      <w:r w:rsidDel="00000000" w:rsidR="00000000" w:rsidRPr="00000000">
        <w:rPr>
          <w:b w:val="1"/>
          <w:rtl w:val="0"/>
        </w:rPr>
        <w:t xml:space="preserve">ReplicaSets</w:t>
      </w:r>
      <w:r w:rsidDel="00000000" w:rsidR="00000000" w:rsidRPr="00000000">
        <w:rPr>
          <w:rtl w:val="0"/>
        </w:rPr>
        <w:t xml:space="preserve">, and other resources is key to effectively managing Kubernetes clusters and designing resilient, scalable systems. Each object has its specific role, and together they form a complex, highly-available infrastructure for running applications.</w:t>
      </w:r>
    </w:p>
    <w:p w:rsidR="00000000" w:rsidDel="00000000" w:rsidP="00000000" w:rsidRDefault="00000000" w:rsidRPr="00000000" w14:paraId="00000563">
      <w:pPr>
        <w:spacing w:after="240" w:before="240" w:lineRule="auto"/>
        <w:rPr/>
      </w:pPr>
      <w:r w:rsidDel="00000000" w:rsidR="00000000" w:rsidRPr="00000000">
        <w:rPr>
          <w:rtl w:val="0"/>
        </w:rPr>
        <w:t xml:space="preserve">In Kubernetes (K8s), multiple objects interact with each other to form the full stack of an application. Below, I'll explain the relationships between some of the most common Kubernetes objects — </w:t>
      </w:r>
      <w:r w:rsidDel="00000000" w:rsidR="00000000" w:rsidRPr="00000000">
        <w:rPr>
          <w:b w:val="1"/>
          <w:rtl w:val="0"/>
        </w:rPr>
        <w:t xml:space="preserve">Pod</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w:t>
      </w:r>
      <w:r w:rsidDel="00000000" w:rsidR="00000000" w:rsidRPr="00000000">
        <w:rPr>
          <w:b w:val="1"/>
          <w:rtl w:val="0"/>
        </w:rPr>
        <w:t xml:space="preserve">ReplicaSet</w:t>
      </w:r>
      <w:r w:rsidDel="00000000" w:rsidR="00000000" w:rsidRPr="00000000">
        <w:rPr>
          <w:rtl w:val="0"/>
        </w:rPr>
        <w:t xml:space="preserve">,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ConfigMap/Secret</w:t>
      </w:r>
      <w:r w:rsidDel="00000000" w:rsidR="00000000" w:rsidRPr="00000000">
        <w:rPr>
          <w:rtl w:val="0"/>
        </w:rPr>
        <w:t xml:space="preserve">, </w:t>
      </w:r>
      <w:r w:rsidDel="00000000" w:rsidR="00000000" w:rsidRPr="00000000">
        <w:rPr>
          <w:b w:val="1"/>
          <w:rtl w:val="0"/>
        </w:rPr>
        <w:t xml:space="preserve">PersistentVolume (PV)/PersistentVolumeClaim (PVC)</w:t>
      </w:r>
      <w:r w:rsidDel="00000000" w:rsidR="00000000" w:rsidRPr="00000000">
        <w:rPr>
          <w:rtl w:val="0"/>
        </w:rPr>
        <w:t xml:space="preserve"> — and how they are linked. I’ll also provide YAML file examples to show how they are defined and connected.</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1"/>
        <w:keepNext w:val="0"/>
        <w:keepLines w:val="0"/>
        <w:spacing w:before="280" w:lineRule="auto"/>
        <w:rPr/>
      </w:pPr>
      <w:bookmarkStart w:colFirst="0" w:colLast="0" w:name="_ctfg94y6bxdf" w:id="139"/>
      <w:bookmarkEnd w:id="139"/>
      <w:r w:rsidDel="00000000" w:rsidR="00000000" w:rsidRPr="00000000">
        <w:rPr>
          <w:rtl w:val="0"/>
        </w:rPr>
        <w:t xml:space="preserve">K8 objects with yaml file examples </w:t>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u3uniklwl1j7" w:id="140"/>
      <w:bookmarkEnd w:id="140"/>
      <w:r w:rsidDel="00000000" w:rsidR="00000000" w:rsidRPr="00000000">
        <w:rPr>
          <w:b w:val="1"/>
          <w:color w:val="000000"/>
          <w:sz w:val="26"/>
          <w:szCs w:val="26"/>
          <w:rtl w:val="0"/>
        </w:rPr>
        <w:t xml:space="preserve">1. Pod</w:t>
      </w:r>
    </w:p>
    <w:p w:rsidR="00000000" w:rsidDel="00000000" w:rsidP="00000000" w:rsidRDefault="00000000" w:rsidRPr="00000000" w14:paraId="00000567">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is the smallest unit of deployment in Kubernetes, and it represents a single instance of a running container or a group of containers that share the same network and storage. </w:t>
      </w:r>
      <w:r w:rsidDel="00000000" w:rsidR="00000000" w:rsidRPr="00000000">
        <w:rPr>
          <w:b w:val="1"/>
          <w:rtl w:val="0"/>
        </w:rPr>
        <w:t xml:space="preserve">Pods</w:t>
      </w:r>
      <w:r w:rsidDel="00000000" w:rsidR="00000000" w:rsidRPr="00000000">
        <w:rPr>
          <w:rtl w:val="0"/>
        </w:rPr>
        <w:t xml:space="preserve"> are usually managed by higher-level objects such as </w:t>
      </w:r>
      <w:r w:rsidDel="00000000" w:rsidR="00000000" w:rsidRPr="00000000">
        <w:rPr>
          <w:b w:val="1"/>
          <w:rtl w:val="0"/>
        </w:rPr>
        <w:t xml:space="preserve">Deployments</w:t>
      </w:r>
      <w:r w:rsidDel="00000000" w:rsidR="00000000" w:rsidRPr="00000000">
        <w:rPr>
          <w:rtl w:val="0"/>
        </w:rPr>
        <w:t xml:space="preserve"> or </w:t>
      </w:r>
      <w:r w:rsidDel="00000000" w:rsidR="00000000" w:rsidRPr="00000000">
        <w:rPr>
          <w:b w:val="1"/>
          <w:rtl w:val="0"/>
        </w:rPr>
        <w:t xml:space="preserve">ReplicaSets</w:t>
      </w:r>
      <w:r w:rsidDel="00000000" w:rsidR="00000000" w:rsidRPr="00000000">
        <w:rPr>
          <w:rtl w:val="0"/>
        </w:rPr>
        <w:t xml:space="preserve">.</w:t>
      </w:r>
    </w:p>
    <w:p w:rsidR="00000000" w:rsidDel="00000000" w:rsidP="00000000" w:rsidRDefault="00000000" w:rsidRPr="00000000" w14:paraId="00000568">
      <w:pPr>
        <w:pStyle w:val="Heading4"/>
        <w:keepNext w:val="0"/>
        <w:keepLines w:val="0"/>
        <w:spacing w:after="40" w:before="240" w:lineRule="auto"/>
        <w:rPr>
          <w:b w:val="1"/>
          <w:color w:val="000000"/>
          <w:sz w:val="22"/>
          <w:szCs w:val="22"/>
        </w:rPr>
      </w:pPr>
      <w:bookmarkStart w:colFirst="0" w:colLast="0" w:name="_smcgsugjuwji" w:id="141"/>
      <w:bookmarkEnd w:id="141"/>
      <w:r w:rsidDel="00000000" w:rsidR="00000000" w:rsidRPr="00000000">
        <w:rPr>
          <w:b w:val="1"/>
          <w:color w:val="000000"/>
          <w:sz w:val="22"/>
          <w:szCs w:val="22"/>
          <w:rtl w:val="0"/>
        </w:rPr>
        <w:t xml:space="preserve">Pod YAML Example:</w:t>
      </w:r>
    </w:p>
    <w:p w:rsidR="00000000" w:rsidDel="00000000" w:rsidP="00000000" w:rsidRDefault="00000000" w:rsidRPr="00000000" w14:paraId="00000569">
      <w:pPr>
        <w:rPr/>
      </w:pPr>
      <w:r w:rsidDel="00000000" w:rsidR="00000000" w:rsidRPr="00000000">
        <w:rPr>
          <w:rtl w:val="0"/>
        </w:rPr>
        <w:t xml:space="preserve">yaml</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numPr>
          <w:ilvl w:val="0"/>
          <w:numId w:val="2"/>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57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Pod → Service</w:t>
      </w:r>
      <w:r w:rsidDel="00000000" w:rsidR="00000000" w:rsidRPr="00000000">
        <w:rPr>
          <w:rtl w:val="0"/>
        </w:rPr>
        <w:t xml:space="preserve">: A Pod can be targeted by a </w:t>
      </w:r>
      <w:r w:rsidDel="00000000" w:rsidR="00000000" w:rsidRPr="00000000">
        <w:rPr>
          <w:b w:val="1"/>
          <w:rtl w:val="0"/>
        </w:rPr>
        <w:t xml:space="preserve">Service</w:t>
      </w:r>
      <w:r w:rsidDel="00000000" w:rsidR="00000000" w:rsidRPr="00000000">
        <w:rPr>
          <w:rtl w:val="0"/>
        </w:rPr>
        <w:t xml:space="preserve">. A Service routes traffic to Pods based on labels.</w:t>
      </w:r>
    </w:p>
    <w:p w:rsidR="00000000" w:rsidDel="00000000" w:rsidP="00000000" w:rsidRDefault="00000000" w:rsidRPr="00000000" w14:paraId="00000576">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Pod → Deployment/ReplicaSet</w:t>
      </w:r>
      <w:r w:rsidDel="00000000" w:rsidR="00000000" w:rsidRPr="00000000">
        <w:rPr>
          <w:rtl w:val="0"/>
        </w:rPr>
        <w:t xml:space="preserve">: Pods are usually created and managed by a </w:t>
      </w:r>
      <w:r w:rsidDel="00000000" w:rsidR="00000000" w:rsidRPr="00000000">
        <w:rPr>
          <w:b w:val="1"/>
          <w:rtl w:val="0"/>
        </w:rPr>
        <w:t xml:space="preserve">Deployment</w:t>
      </w:r>
      <w:r w:rsidDel="00000000" w:rsidR="00000000" w:rsidRPr="00000000">
        <w:rPr>
          <w:rtl w:val="0"/>
        </w:rPr>
        <w:t xml:space="preserve"> or </w:t>
      </w:r>
      <w:r w:rsidDel="00000000" w:rsidR="00000000" w:rsidRPr="00000000">
        <w:rPr>
          <w:b w:val="1"/>
          <w:rtl w:val="0"/>
        </w:rPr>
        <w:t xml:space="preserve">ReplicaSet</w:t>
      </w:r>
      <w:r w:rsidDel="00000000" w:rsidR="00000000" w:rsidRPr="00000000">
        <w:rPr>
          <w:rtl w:val="0"/>
        </w:rPr>
        <w:t xml:space="preserve">.</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65ew1pnas5qf" w:id="142"/>
      <w:bookmarkEnd w:id="142"/>
      <w:r w:rsidDel="00000000" w:rsidR="00000000" w:rsidRPr="00000000">
        <w:rPr>
          <w:b w:val="1"/>
          <w:color w:val="000000"/>
          <w:sz w:val="26"/>
          <w:szCs w:val="26"/>
          <w:rtl w:val="0"/>
        </w:rPr>
        <w:t xml:space="preserve">2. Service</w:t>
      </w:r>
    </w:p>
    <w:p w:rsidR="00000000" w:rsidDel="00000000" w:rsidP="00000000" w:rsidRDefault="00000000" w:rsidRPr="00000000" w14:paraId="00000579">
      <w:pPr>
        <w:spacing w:after="240" w:before="240" w:lineRule="auto"/>
        <w:rPr/>
      </w:pPr>
      <w:r w:rsidDel="00000000" w:rsidR="00000000" w:rsidRPr="00000000">
        <w:rPr>
          <w:rtl w:val="0"/>
        </w:rPr>
        <w:t xml:space="preserve">A </w:t>
      </w:r>
      <w:r w:rsidDel="00000000" w:rsidR="00000000" w:rsidRPr="00000000">
        <w:rPr>
          <w:b w:val="1"/>
          <w:rtl w:val="0"/>
        </w:rPr>
        <w:t xml:space="preserve">Service</w:t>
      </w:r>
      <w:r w:rsidDel="00000000" w:rsidR="00000000" w:rsidRPr="00000000">
        <w:rPr>
          <w:rtl w:val="0"/>
        </w:rPr>
        <w:t xml:space="preserve"> is an abstraction that defines a logical set of Pods and provides a stable network endpoint for accessing them. Services are usually linked to Pods using </w:t>
      </w:r>
      <w:r w:rsidDel="00000000" w:rsidR="00000000" w:rsidRPr="00000000">
        <w:rPr>
          <w:b w:val="1"/>
          <w:rtl w:val="0"/>
        </w:rPr>
        <w:t xml:space="preserve">label selectors</w:t>
      </w:r>
      <w:r w:rsidDel="00000000" w:rsidR="00000000" w:rsidRPr="00000000">
        <w:rPr>
          <w:rtl w:val="0"/>
        </w:rPr>
        <w:t xml:space="preserve"> to determine which Pods belong to the service.</w:t>
      </w:r>
    </w:p>
    <w:p w:rsidR="00000000" w:rsidDel="00000000" w:rsidP="00000000" w:rsidRDefault="00000000" w:rsidRPr="00000000" w14:paraId="0000057A">
      <w:pPr>
        <w:pStyle w:val="Heading4"/>
        <w:keepNext w:val="0"/>
        <w:keepLines w:val="0"/>
        <w:spacing w:after="40" w:before="240" w:lineRule="auto"/>
        <w:rPr>
          <w:b w:val="1"/>
          <w:color w:val="000000"/>
          <w:sz w:val="22"/>
          <w:szCs w:val="22"/>
        </w:rPr>
      </w:pPr>
      <w:bookmarkStart w:colFirst="0" w:colLast="0" w:name="_tr5ty1u2bqus" w:id="143"/>
      <w:bookmarkEnd w:id="143"/>
      <w:r w:rsidDel="00000000" w:rsidR="00000000" w:rsidRPr="00000000">
        <w:rPr>
          <w:b w:val="1"/>
          <w:color w:val="000000"/>
          <w:sz w:val="22"/>
          <w:szCs w:val="22"/>
          <w:rtl w:val="0"/>
        </w:rPr>
        <w:t xml:space="preserve">Service YAML Example:</w:t>
      </w:r>
    </w:p>
    <w:p w:rsidR="00000000" w:rsidDel="00000000" w:rsidP="00000000" w:rsidRDefault="00000000" w:rsidRPr="00000000" w14:paraId="0000057B">
      <w:pPr>
        <w:rPr/>
      </w:pPr>
      <w:r w:rsidDel="00000000" w:rsidR="00000000" w:rsidRPr="00000000">
        <w:rPr>
          <w:rtl w:val="0"/>
        </w:rPr>
        <w:t xml:space="preserve">yaml</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  # Internal access within the cluster</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numPr>
          <w:ilvl w:val="0"/>
          <w:numId w:val="470"/>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58B">
      <w:pPr>
        <w:numPr>
          <w:ilvl w:val="1"/>
          <w:numId w:val="47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Pods</w:t>
      </w:r>
      <w:r w:rsidDel="00000000" w:rsidR="00000000" w:rsidRPr="00000000">
        <w:rPr>
          <w:rtl w:val="0"/>
        </w:rPr>
        <w:t xml:space="preserve">: The Service uses label selectors to identify and route traffic to Pods. For example, the Service above selects Pods with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w:t>
      </w:r>
    </w:p>
    <w:p w:rsidR="00000000" w:rsidDel="00000000" w:rsidP="00000000" w:rsidRDefault="00000000" w:rsidRPr="00000000" w14:paraId="0000058C">
      <w:pPr>
        <w:numPr>
          <w:ilvl w:val="1"/>
          <w:numId w:val="470"/>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A </w:t>
      </w:r>
      <w:r w:rsidDel="00000000" w:rsidR="00000000" w:rsidRPr="00000000">
        <w:rPr>
          <w:b w:val="1"/>
          <w:rtl w:val="0"/>
        </w:rPr>
        <w:t xml:space="preserve">Service</w:t>
      </w:r>
      <w:r w:rsidDel="00000000" w:rsidR="00000000" w:rsidRPr="00000000">
        <w:rPr>
          <w:rtl w:val="0"/>
        </w:rPr>
        <w:t xml:space="preserve"> can target Pods managed by a </w:t>
      </w:r>
      <w:r w:rsidDel="00000000" w:rsidR="00000000" w:rsidRPr="00000000">
        <w:rPr>
          <w:b w:val="1"/>
          <w:rtl w:val="0"/>
        </w:rPr>
        <w:t xml:space="preserve">Deployment</w:t>
      </w:r>
      <w:r w:rsidDel="00000000" w:rsidR="00000000" w:rsidRPr="00000000">
        <w:rPr>
          <w:rtl w:val="0"/>
        </w:rPr>
        <w:t xml:space="preserve"> if the Pods match the label selector in the Service.</w:t>
      </w:r>
    </w:p>
    <w:p w:rsidR="00000000" w:rsidDel="00000000" w:rsidP="00000000" w:rsidRDefault="00000000" w:rsidRPr="00000000" w14:paraId="000005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3"/>
        <w:keepNext w:val="0"/>
        <w:keepLines w:val="0"/>
        <w:spacing w:before="280" w:lineRule="auto"/>
        <w:rPr>
          <w:b w:val="1"/>
          <w:color w:val="000000"/>
          <w:sz w:val="26"/>
          <w:szCs w:val="26"/>
        </w:rPr>
      </w:pPr>
      <w:bookmarkStart w:colFirst="0" w:colLast="0" w:name="_xhphvnhwheeg" w:id="144"/>
      <w:bookmarkEnd w:id="144"/>
      <w:r w:rsidDel="00000000" w:rsidR="00000000" w:rsidRPr="00000000">
        <w:rPr>
          <w:b w:val="1"/>
          <w:color w:val="000000"/>
          <w:sz w:val="26"/>
          <w:szCs w:val="26"/>
          <w:rtl w:val="0"/>
        </w:rPr>
        <w:t xml:space="preserve">3. Deployment</w:t>
      </w:r>
    </w:p>
    <w:p w:rsidR="00000000" w:rsidDel="00000000" w:rsidP="00000000" w:rsidRDefault="00000000" w:rsidRPr="00000000" w14:paraId="0000058F">
      <w:pPr>
        <w:spacing w:after="240" w:before="240" w:lineRule="auto"/>
        <w:rPr/>
      </w:pPr>
      <w:r w:rsidDel="00000000" w:rsidR="00000000" w:rsidRPr="00000000">
        <w:rPr>
          <w:rtl w:val="0"/>
        </w:rPr>
        <w:t xml:space="preserve">A </w:t>
      </w:r>
      <w:r w:rsidDel="00000000" w:rsidR="00000000" w:rsidRPr="00000000">
        <w:rPr>
          <w:b w:val="1"/>
          <w:rtl w:val="0"/>
        </w:rPr>
        <w:t xml:space="preserve">Deployment</w:t>
      </w:r>
      <w:r w:rsidDel="00000000" w:rsidR="00000000" w:rsidRPr="00000000">
        <w:rPr>
          <w:rtl w:val="0"/>
        </w:rPr>
        <w:t xml:space="preserve"> manages the creation and updating of Pods in a declarative manner. It ensures that the desired number of Pods are running and handles rolling updates.</w:t>
      </w:r>
    </w:p>
    <w:p w:rsidR="00000000" w:rsidDel="00000000" w:rsidP="00000000" w:rsidRDefault="00000000" w:rsidRPr="00000000" w14:paraId="00000590">
      <w:pPr>
        <w:pStyle w:val="Heading4"/>
        <w:keepNext w:val="0"/>
        <w:keepLines w:val="0"/>
        <w:spacing w:after="40" w:before="240" w:lineRule="auto"/>
        <w:rPr>
          <w:b w:val="1"/>
          <w:color w:val="000000"/>
          <w:sz w:val="22"/>
          <w:szCs w:val="22"/>
        </w:rPr>
      </w:pPr>
      <w:bookmarkStart w:colFirst="0" w:colLast="0" w:name="_98r6pikjq8on" w:id="145"/>
      <w:bookmarkEnd w:id="145"/>
      <w:r w:rsidDel="00000000" w:rsidR="00000000" w:rsidRPr="00000000">
        <w:rPr>
          <w:b w:val="1"/>
          <w:color w:val="000000"/>
          <w:sz w:val="22"/>
          <w:szCs w:val="22"/>
          <w:rtl w:val="0"/>
        </w:rPr>
        <w:t xml:space="preserve">Deployment YAML Example:</w:t>
      </w:r>
    </w:p>
    <w:p w:rsidR="00000000" w:rsidDel="00000000" w:rsidP="00000000" w:rsidRDefault="00000000" w:rsidRPr="00000000" w14:paraId="00000591">
      <w:pPr>
        <w:rPr/>
      </w:pPr>
      <w:r w:rsidDel="00000000" w:rsidR="00000000" w:rsidRPr="00000000">
        <w:rPr>
          <w:rtl w:val="0"/>
        </w:rPr>
        <w:t xml:space="preserve">yaml</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numPr>
          <w:ilvl w:val="0"/>
          <w:numId w:val="222"/>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5A8">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ReplicaSet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creates and manages a </w:t>
      </w:r>
      <w:r w:rsidDel="00000000" w:rsidR="00000000" w:rsidRPr="00000000">
        <w:rPr>
          <w:b w:val="1"/>
          <w:rtl w:val="0"/>
        </w:rPr>
        <w:t xml:space="preserve">ReplicaSet</w:t>
      </w:r>
      <w:r w:rsidDel="00000000" w:rsidR="00000000" w:rsidRPr="00000000">
        <w:rPr>
          <w:rtl w:val="0"/>
        </w:rPr>
        <w:t xml:space="preserve"> to maintain the desired number of replicas of Pods.</w:t>
      </w:r>
    </w:p>
    <w:p w:rsidR="00000000" w:rsidDel="00000000" w:rsidP="00000000" w:rsidRDefault="00000000" w:rsidRPr="00000000" w14:paraId="000005A9">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Pods</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defines the Pod template (under </w:t>
      </w:r>
      <w:r w:rsidDel="00000000" w:rsidR="00000000" w:rsidRPr="00000000">
        <w:rPr>
          <w:rFonts w:ascii="Roboto Mono" w:cs="Roboto Mono" w:eastAsia="Roboto Mono" w:hAnsi="Roboto Mono"/>
          <w:color w:val="188038"/>
          <w:rtl w:val="0"/>
        </w:rPr>
        <w:t xml:space="preserve">spec.template</w:t>
      </w:r>
      <w:r w:rsidDel="00000000" w:rsidR="00000000" w:rsidRPr="00000000">
        <w:rPr>
          <w:rtl w:val="0"/>
        </w:rPr>
        <w:t xml:space="preserve">) and manages the creation of Pods.</w:t>
      </w:r>
    </w:p>
    <w:p w:rsidR="00000000" w:rsidDel="00000000" w:rsidP="00000000" w:rsidRDefault="00000000" w:rsidRPr="00000000" w14:paraId="000005AA">
      <w:pPr>
        <w:numPr>
          <w:ilvl w:val="1"/>
          <w:numId w:val="22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Deployment → Service</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will route traffic to Pods created by the </w:t>
      </w:r>
      <w:r w:rsidDel="00000000" w:rsidR="00000000" w:rsidRPr="00000000">
        <w:rPr>
          <w:b w:val="1"/>
          <w:rtl w:val="0"/>
        </w:rPr>
        <w:t xml:space="preserve">Deployment</w:t>
      </w:r>
      <w:r w:rsidDel="00000000" w:rsidR="00000000" w:rsidRPr="00000000">
        <w:rPr>
          <w:rtl w:val="0"/>
        </w:rPr>
        <w:t xml:space="preserve"> based on label selectors.</w:t>
      </w:r>
    </w:p>
    <w:p w:rsidR="00000000" w:rsidDel="00000000" w:rsidP="00000000" w:rsidRDefault="00000000" w:rsidRPr="00000000" w14:paraId="000005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8yh4v8d3ai01" w:id="146"/>
      <w:bookmarkEnd w:id="146"/>
      <w:r w:rsidDel="00000000" w:rsidR="00000000" w:rsidRPr="00000000">
        <w:rPr>
          <w:b w:val="1"/>
          <w:color w:val="000000"/>
          <w:sz w:val="26"/>
          <w:szCs w:val="26"/>
          <w:rtl w:val="0"/>
        </w:rPr>
        <w:t xml:space="preserve">4. ReplicaSet</w:t>
      </w:r>
    </w:p>
    <w:p w:rsidR="00000000" w:rsidDel="00000000" w:rsidP="00000000" w:rsidRDefault="00000000" w:rsidRPr="00000000" w14:paraId="000005AD">
      <w:pPr>
        <w:spacing w:after="240" w:before="240" w:lineRule="auto"/>
        <w:rPr/>
      </w:pPr>
      <w:r w:rsidDel="00000000" w:rsidR="00000000" w:rsidRPr="00000000">
        <w:rPr>
          <w:rtl w:val="0"/>
        </w:rPr>
        <w:t xml:space="preserve">A </w:t>
      </w:r>
      <w:r w:rsidDel="00000000" w:rsidR="00000000" w:rsidRPr="00000000">
        <w:rPr>
          <w:b w:val="1"/>
          <w:rtl w:val="0"/>
        </w:rPr>
        <w:t xml:space="preserve">ReplicaSet</w:t>
      </w:r>
      <w:r w:rsidDel="00000000" w:rsidR="00000000" w:rsidRPr="00000000">
        <w:rPr>
          <w:rtl w:val="0"/>
        </w:rPr>
        <w:t xml:space="preserve"> ensures that a specified number of identical Pods are running at any given time. It’s managed by a </w:t>
      </w:r>
      <w:r w:rsidDel="00000000" w:rsidR="00000000" w:rsidRPr="00000000">
        <w:rPr>
          <w:b w:val="1"/>
          <w:rtl w:val="0"/>
        </w:rPr>
        <w:t xml:space="preserve">Deployment</w:t>
      </w:r>
      <w:r w:rsidDel="00000000" w:rsidR="00000000" w:rsidRPr="00000000">
        <w:rPr>
          <w:rtl w:val="0"/>
        </w:rPr>
        <w:t xml:space="preserve">, which provides higher-level management (like rolling updates) over the ReplicaSet.</w:t>
      </w:r>
    </w:p>
    <w:p w:rsidR="00000000" w:rsidDel="00000000" w:rsidP="00000000" w:rsidRDefault="00000000" w:rsidRPr="00000000" w14:paraId="000005AE">
      <w:pPr>
        <w:pStyle w:val="Heading4"/>
        <w:keepNext w:val="0"/>
        <w:keepLines w:val="0"/>
        <w:spacing w:after="40" w:before="240" w:lineRule="auto"/>
        <w:rPr>
          <w:b w:val="1"/>
          <w:color w:val="000000"/>
          <w:sz w:val="22"/>
          <w:szCs w:val="22"/>
        </w:rPr>
      </w:pPr>
      <w:bookmarkStart w:colFirst="0" w:colLast="0" w:name="_gch8fjbfxfmi" w:id="147"/>
      <w:bookmarkEnd w:id="147"/>
      <w:r w:rsidDel="00000000" w:rsidR="00000000" w:rsidRPr="00000000">
        <w:rPr>
          <w:b w:val="1"/>
          <w:color w:val="000000"/>
          <w:sz w:val="22"/>
          <w:szCs w:val="22"/>
          <w:rtl w:val="0"/>
        </w:rPr>
        <w:t xml:space="preserve">ReplicaSet YAML Example:</w:t>
      </w:r>
    </w:p>
    <w:p w:rsidR="00000000" w:rsidDel="00000000" w:rsidP="00000000" w:rsidRDefault="00000000" w:rsidRPr="00000000" w14:paraId="000005AF">
      <w:pPr>
        <w:rPr/>
      </w:pPr>
      <w:r w:rsidDel="00000000" w:rsidR="00000000" w:rsidRPr="00000000">
        <w:rPr>
          <w:rtl w:val="0"/>
        </w:rPr>
        <w:t xml:space="preserve">yaml</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ReplicaSet</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myapp-replicaset</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numPr>
          <w:ilvl w:val="0"/>
          <w:numId w:val="200"/>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5C6">
      <w:pPr>
        <w:numPr>
          <w:ilvl w:val="1"/>
          <w:numId w:val="2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ReplicaSet → Pods</w:t>
      </w:r>
      <w:r w:rsidDel="00000000" w:rsidR="00000000" w:rsidRPr="00000000">
        <w:rPr>
          <w:rtl w:val="0"/>
        </w:rPr>
        <w:t xml:space="preserve">: A </w:t>
      </w:r>
      <w:r w:rsidDel="00000000" w:rsidR="00000000" w:rsidRPr="00000000">
        <w:rPr>
          <w:b w:val="1"/>
          <w:rtl w:val="0"/>
        </w:rPr>
        <w:t xml:space="preserve">ReplicaSet</w:t>
      </w:r>
      <w:r w:rsidDel="00000000" w:rsidR="00000000" w:rsidRPr="00000000">
        <w:rPr>
          <w:rtl w:val="0"/>
        </w:rPr>
        <w:t xml:space="preserve"> ensures that a specific number of Pods are running. It does this by creating Pods based on the provided template.</w:t>
      </w:r>
    </w:p>
    <w:p w:rsidR="00000000" w:rsidDel="00000000" w:rsidP="00000000" w:rsidRDefault="00000000" w:rsidRPr="00000000" w14:paraId="000005C7">
      <w:pPr>
        <w:numPr>
          <w:ilvl w:val="1"/>
          <w:numId w:val="200"/>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ReplicaSet → Deployment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manages the </w:t>
      </w:r>
      <w:r w:rsidDel="00000000" w:rsidR="00000000" w:rsidRPr="00000000">
        <w:rPr>
          <w:b w:val="1"/>
          <w:rtl w:val="0"/>
        </w:rPr>
        <w:t xml:space="preserve">ReplicaSet</w:t>
      </w:r>
      <w:r w:rsidDel="00000000" w:rsidR="00000000" w:rsidRPr="00000000">
        <w:rPr>
          <w:rtl w:val="0"/>
        </w:rPr>
        <w:t xml:space="preserve"> and specifies the Pod template that the ReplicaSet uses to create Pods.</w:t>
      </w:r>
    </w:p>
    <w:p w:rsidR="00000000" w:rsidDel="00000000" w:rsidP="00000000" w:rsidRDefault="00000000" w:rsidRPr="00000000" w14:paraId="000005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mccwmrko4r29" w:id="148"/>
      <w:bookmarkEnd w:id="148"/>
      <w:r w:rsidDel="00000000" w:rsidR="00000000" w:rsidRPr="00000000">
        <w:rPr>
          <w:b w:val="1"/>
          <w:color w:val="000000"/>
          <w:sz w:val="26"/>
          <w:szCs w:val="26"/>
          <w:rtl w:val="0"/>
        </w:rPr>
        <w:t xml:space="preserve">5. Ingress</w:t>
      </w:r>
    </w:p>
    <w:p w:rsidR="00000000" w:rsidDel="00000000" w:rsidP="00000000" w:rsidRDefault="00000000" w:rsidRPr="00000000" w14:paraId="000005CA">
      <w:pPr>
        <w:spacing w:after="240" w:before="240" w:lineRule="auto"/>
        <w:rPr/>
      </w:pPr>
      <w:r w:rsidDel="00000000" w:rsidR="00000000" w:rsidRPr="00000000">
        <w:rPr>
          <w:rtl w:val="0"/>
        </w:rPr>
        <w:t xml:space="preserve">An </w:t>
      </w:r>
      <w:r w:rsidDel="00000000" w:rsidR="00000000" w:rsidRPr="00000000">
        <w:rPr>
          <w:b w:val="1"/>
          <w:rtl w:val="0"/>
        </w:rPr>
        <w:t xml:space="preserve">Ingress</w:t>
      </w:r>
      <w:r w:rsidDel="00000000" w:rsidR="00000000" w:rsidRPr="00000000">
        <w:rPr>
          <w:rtl w:val="0"/>
        </w:rPr>
        <w:t xml:space="preserve"> manages HTTP and HTTPS routing to Services based on URL paths or hostnames. It allows external HTTP(S) traffic to access Services inside the cluster.</w:t>
      </w:r>
    </w:p>
    <w:p w:rsidR="00000000" w:rsidDel="00000000" w:rsidP="00000000" w:rsidRDefault="00000000" w:rsidRPr="00000000" w14:paraId="000005CB">
      <w:pPr>
        <w:pStyle w:val="Heading4"/>
        <w:keepNext w:val="0"/>
        <w:keepLines w:val="0"/>
        <w:spacing w:after="40" w:before="240" w:lineRule="auto"/>
        <w:rPr>
          <w:b w:val="1"/>
          <w:color w:val="000000"/>
          <w:sz w:val="22"/>
          <w:szCs w:val="22"/>
        </w:rPr>
      </w:pPr>
      <w:bookmarkStart w:colFirst="0" w:colLast="0" w:name="_54slg4c7b86" w:id="149"/>
      <w:bookmarkEnd w:id="149"/>
      <w:r w:rsidDel="00000000" w:rsidR="00000000" w:rsidRPr="00000000">
        <w:rPr>
          <w:b w:val="1"/>
          <w:color w:val="000000"/>
          <w:sz w:val="22"/>
          <w:szCs w:val="22"/>
          <w:rtl w:val="0"/>
        </w:rPr>
        <w:t xml:space="preserve">Ingress YAML Example:</w:t>
      </w:r>
    </w:p>
    <w:p w:rsidR="00000000" w:rsidDel="00000000" w:rsidP="00000000" w:rsidRDefault="00000000" w:rsidRPr="00000000" w14:paraId="000005CC">
      <w:pPr>
        <w:rPr/>
      </w:pPr>
      <w:r w:rsidDel="00000000" w:rsidR="00000000" w:rsidRPr="00000000">
        <w:rPr>
          <w:rtl w:val="0"/>
        </w:rPr>
        <w:t xml:space="preserve">yaml</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myapp-ingress</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numPr>
          <w:ilvl w:val="0"/>
          <w:numId w:val="370"/>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5E0">
      <w:pPr>
        <w:numPr>
          <w:ilvl w:val="1"/>
          <w:numId w:val="37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Ingress → Service</w:t>
      </w:r>
      <w:r w:rsidDel="00000000" w:rsidR="00000000" w:rsidRPr="00000000">
        <w:rPr>
          <w:rtl w:val="0"/>
        </w:rPr>
        <w:t xml:space="preserve">: The </w:t>
      </w:r>
      <w:r w:rsidDel="00000000" w:rsidR="00000000" w:rsidRPr="00000000">
        <w:rPr>
          <w:b w:val="1"/>
          <w:rtl w:val="0"/>
        </w:rPr>
        <w:t xml:space="preserve">Ingress</w:t>
      </w:r>
      <w:r w:rsidDel="00000000" w:rsidR="00000000" w:rsidRPr="00000000">
        <w:rPr>
          <w:rtl w:val="0"/>
        </w:rPr>
        <w:t xml:space="preserve"> routes traffic to a </w:t>
      </w:r>
      <w:r w:rsidDel="00000000" w:rsidR="00000000" w:rsidRPr="00000000">
        <w:rPr>
          <w:b w:val="1"/>
          <w:rtl w:val="0"/>
        </w:rPr>
        <w:t xml:space="preserve">Service</w:t>
      </w:r>
      <w:r w:rsidDel="00000000" w:rsidR="00000000" w:rsidRPr="00000000">
        <w:rPr>
          <w:rtl w:val="0"/>
        </w:rPr>
        <w:t xml:space="preserve"> (in this case, </w:t>
      </w:r>
      <w:r w:rsidDel="00000000" w:rsidR="00000000" w:rsidRPr="00000000">
        <w:rPr>
          <w:rFonts w:ascii="Roboto Mono" w:cs="Roboto Mono" w:eastAsia="Roboto Mono" w:hAnsi="Roboto Mono"/>
          <w:color w:val="188038"/>
          <w:rtl w:val="0"/>
        </w:rPr>
        <w:t xml:space="preserve">myapp-service</w:t>
      </w:r>
      <w:r w:rsidDel="00000000" w:rsidR="00000000" w:rsidRPr="00000000">
        <w:rPr>
          <w:rtl w:val="0"/>
        </w:rPr>
        <w:t xml:space="preserve">) based on hostname and path.</w:t>
      </w:r>
    </w:p>
    <w:p w:rsidR="00000000" w:rsidDel="00000000" w:rsidP="00000000" w:rsidRDefault="00000000" w:rsidRPr="00000000" w14:paraId="000005E1">
      <w:pPr>
        <w:numPr>
          <w:ilvl w:val="1"/>
          <w:numId w:val="370"/>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Service → Deployment</w:t>
      </w:r>
      <w:r w:rsidDel="00000000" w:rsidR="00000000" w:rsidRPr="00000000">
        <w:rPr>
          <w:rtl w:val="0"/>
        </w:rPr>
        <w:t xml:space="preserve">: The </w:t>
      </w:r>
      <w:r w:rsidDel="00000000" w:rsidR="00000000" w:rsidRPr="00000000">
        <w:rPr>
          <w:b w:val="1"/>
          <w:rtl w:val="0"/>
        </w:rPr>
        <w:t xml:space="preserve">Service</w:t>
      </w:r>
      <w:r w:rsidDel="00000000" w:rsidR="00000000" w:rsidRPr="00000000">
        <w:rPr>
          <w:rtl w:val="0"/>
        </w:rPr>
        <w:t xml:space="preserve"> targets the Pods created by a </w:t>
      </w:r>
      <w:r w:rsidDel="00000000" w:rsidR="00000000" w:rsidRPr="00000000">
        <w:rPr>
          <w:b w:val="1"/>
          <w:rtl w:val="0"/>
        </w:rPr>
        <w:t xml:space="preserve">Deployment</w:t>
      </w:r>
      <w:r w:rsidDel="00000000" w:rsidR="00000000" w:rsidRPr="00000000">
        <w:rPr>
          <w:rtl w:val="0"/>
        </w:rPr>
        <w:t xml:space="preserve"> and exposes them for external access via the </w:t>
      </w: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5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ffuc0yliwwwf" w:id="150"/>
      <w:bookmarkEnd w:id="150"/>
      <w:r w:rsidDel="00000000" w:rsidR="00000000" w:rsidRPr="00000000">
        <w:rPr>
          <w:b w:val="1"/>
          <w:color w:val="000000"/>
          <w:sz w:val="26"/>
          <w:szCs w:val="26"/>
          <w:rtl w:val="0"/>
        </w:rPr>
        <w:t xml:space="preserve">6. ConfigMap and Secret</w:t>
      </w:r>
    </w:p>
    <w:p w:rsidR="00000000" w:rsidDel="00000000" w:rsidP="00000000" w:rsidRDefault="00000000" w:rsidRPr="00000000" w14:paraId="000005E4">
      <w:pPr>
        <w:spacing w:after="240" w:before="240" w:lineRule="auto"/>
        <w:rPr/>
      </w:pPr>
      <w:r w:rsidDel="00000000" w:rsidR="00000000" w:rsidRPr="00000000">
        <w:rPr>
          <w:rtl w:val="0"/>
        </w:rPr>
        <w:t xml:space="preserve">A </w:t>
      </w:r>
      <w:r w:rsidDel="00000000" w:rsidR="00000000" w:rsidRPr="00000000">
        <w:rPr>
          <w:b w:val="1"/>
          <w:rtl w:val="0"/>
        </w:rPr>
        <w:t xml:space="preserve">ConfigMap</w:t>
      </w:r>
      <w:r w:rsidDel="00000000" w:rsidR="00000000" w:rsidRPr="00000000">
        <w:rPr>
          <w:rtl w:val="0"/>
        </w:rPr>
        <w:t xml:space="preserve"> is used to store non-sensitive configuration data, and a </w:t>
      </w:r>
      <w:r w:rsidDel="00000000" w:rsidR="00000000" w:rsidRPr="00000000">
        <w:rPr>
          <w:b w:val="1"/>
          <w:rtl w:val="0"/>
        </w:rPr>
        <w:t xml:space="preserve">Secret</w:t>
      </w:r>
      <w:r w:rsidDel="00000000" w:rsidR="00000000" w:rsidRPr="00000000">
        <w:rPr>
          <w:rtl w:val="0"/>
        </w:rPr>
        <w:t xml:space="preserve"> stores sensitive data like passwords, tokens, etc. These objects can be mounted as environment variables or volumes in Pods.</w:t>
      </w:r>
    </w:p>
    <w:p w:rsidR="00000000" w:rsidDel="00000000" w:rsidP="00000000" w:rsidRDefault="00000000" w:rsidRPr="00000000" w14:paraId="000005E5">
      <w:pPr>
        <w:pStyle w:val="Heading4"/>
        <w:keepNext w:val="0"/>
        <w:keepLines w:val="0"/>
        <w:spacing w:after="40" w:before="240" w:lineRule="auto"/>
        <w:rPr>
          <w:b w:val="1"/>
          <w:color w:val="000000"/>
          <w:sz w:val="22"/>
          <w:szCs w:val="22"/>
        </w:rPr>
      </w:pPr>
      <w:bookmarkStart w:colFirst="0" w:colLast="0" w:name="_t1ira9jjae3y" w:id="151"/>
      <w:bookmarkEnd w:id="151"/>
      <w:r w:rsidDel="00000000" w:rsidR="00000000" w:rsidRPr="00000000">
        <w:rPr>
          <w:b w:val="1"/>
          <w:color w:val="000000"/>
          <w:sz w:val="22"/>
          <w:szCs w:val="22"/>
          <w:rtl w:val="0"/>
        </w:rPr>
        <w:t xml:space="preserve">ConfigMap YAML Example:</w:t>
      </w:r>
    </w:p>
    <w:p w:rsidR="00000000" w:rsidDel="00000000" w:rsidP="00000000" w:rsidRDefault="00000000" w:rsidRPr="00000000" w14:paraId="000005E6">
      <w:pPr>
        <w:rPr>
          <w:del w:author="Saishiva Potharaju" w:id="0" w:date="2024-11-25T18:00:06Z"/>
        </w:rPr>
      </w:pPr>
      <w:del w:author="Saishiva Potharaju" w:id="0" w:date="2024-11-25T18:00:06Z">
        <w:r w:rsidDel="00000000" w:rsidR="00000000" w:rsidRPr="00000000">
          <w:rPr>
            <w:rtl w:val="0"/>
          </w:rPr>
          <w:delText xml:space="preserve">yaml</w:delText>
        </w:r>
      </w:del>
    </w:p>
    <w:p w:rsidR="00000000" w:rsidDel="00000000" w:rsidP="00000000" w:rsidRDefault="00000000" w:rsidRPr="00000000" w14:paraId="000005E7">
      <w:pPr>
        <w:rPr/>
      </w:pPr>
      <w:del w:author="Saishiva Potharaju" w:id="0" w:date="2024-11-25T18:00:06Z">
        <w:r w:rsidDel="00000000" w:rsidR="00000000" w:rsidRPr="00000000">
          <w:rPr>
            <w:rtl w:val="0"/>
          </w:rPr>
          <w:delText xml:space="preserve">Copy code</w:delText>
        </w:r>
      </w:del>
      <w:r w:rsidDel="00000000" w:rsidR="00000000" w:rsidRPr="00000000">
        <w:rPr>
          <w:rtl w:val="0"/>
        </w:rPr>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APP_ENV: production</w:t>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LOG_LEVEL: debug</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pStyle w:val="Heading4"/>
        <w:keepNext w:val="0"/>
        <w:keepLines w:val="0"/>
        <w:spacing w:after="40" w:before="240" w:lineRule="auto"/>
        <w:rPr>
          <w:b w:val="1"/>
          <w:color w:val="000000"/>
          <w:sz w:val="22"/>
          <w:szCs w:val="22"/>
        </w:rPr>
      </w:pPr>
      <w:bookmarkStart w:colFirst="0" w:colLast="0" w:name="_a70pzkxn84q" w:id="152"/>
      <w:bookmarkEnd w:id="152"/>
      <w:r w:rsidDel="00000000" w:rsidR="00000000" w:rsidRPr="00000000">
        <w:rPr>
          <w:b w:val="1"/>
          <w:color w:val="000000"/>
          <w:sz w:val="22"/>
          <w:szCs w:val="22"/>
          <w:rtl w:val="0"/>
        </w:rPr>
        <w:t xml:space="preserve">Secret YAML Example:</w:t>
      </w:r>
    </w:p>
    <w:p w:rsidR="00000000" w:rsidDel="00000000" w:rsidP="00000000" w:rsidRDefault="00000000" w:rsidRPr="00000000" w14:paraId="000005F1">
      <w:pPr>
        <w:rPr/>
      </w:pPr>
      <w:r w:rsidDel="00000000" w:rsidR="00000000" w:rsidRPr="00000000">
        <w:rPr>
          <w:rtl w:val="0"/>
        </w:rPr>
        <w:t xml:space="preserve">yaml</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myapp-secret</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DB_PASSWORD: cGFzc3dvcmQ=  # base64 encoded password</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4"/>
        <w:keepNext w:val="0"/>
        <w:keepLines w:val="0"/>
        <w:spacing w:after="40" w:before="240" w:lineRule="auto"/>
        <w:rPr>
          <w:b w:val="1"/>
          <w:color w:val="000000"/>
          <w:sz w:val="22"/>
          <w:szCs w:val="22"/>
        </w:rPr>
      </w:pPr>
      <w:bookmarkStart w:colFirst="0" w:colLast="0" w:name="_5zrjrvb7mbd3" w:id="153"/>
      <w:bookmarkEnd w:id="153"/>
      <w:r w:rsidDel="00000000" w:rsidR="00000000" w:rsidRPr="00000000">
        <w:rPr>
          <w:b w:val="1"/>
          <w:color w:val="000000"/>
          <w:sz w:val="22"/>
          <w:szCs w:val="22"/>
          <w:rtl w:val="0"/>
        </w:rPr>
        <w:t xml:space="preserve">Linking ConfigMap/Secret to Pods:</w:t>
      </w:r>
    </w:p>
    <w:p w:rsidR="00000000" w:rsidDel="00000000" w:rsidP="00000000" w:rsidRDefault="00000000" w:rsidRPr="00000000" w14:paraId="000005FC">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can reference </w:t>
      </w:r>
      <w:r w:rsidDel="00000000" w:rsidR="00000000" w:rsidRPr="00000000">
        <w:rPr>
          <w:b w:val="1"/>
          <w:rtl w:val="0"/>
        </w:rPr>
        <w:t xml:space="preserve">ConfigMap</w:t>
      </w:r>
      <w:r w:rsidDel="00000000" w:rsidR="00000000" w:rsidRPr="00000000">
        <w:rPr>
          <w:rtl w:val="0"/>
        </w:rPr>
        <w:t xml:space="preserve"> or </w:t>
      </w:r>
      <w:r w:rsidDel="00000000" w:rsidR="00000000" w:rsidRPr="00000000">
        <w:rPr>
          <w:b w:val="1"/>
          <w:rtl w:val="0"/>
        </w:rPr>
        <w:t xml:space="preserve">Secret</w:t>
      </w:r>
      <w:r w:rsidDel="00000000" w:rsidR="00000000" w:rsidRPr="00000000">
        <w:rPr>
          <w:rtl w:val="0"/>
        </w:rPr>
        <w:t xml:space="preserve"> objects by mounting them as environment variables or volumes.</w:t>
      </w:r>
    </w:p>
    <w:p w:rsidR="00000000" w:rsidDel="00000000" w:rsidP="00000000" w:rsidRDefault="00000000" w:rsidRPr="00000000" w14:paraId="000005FD">
      <w:pPr>
        <w:rPr/>
      </w:pPr>
      <w:r w:rsidDel="00000000" w:rsidR="00000000" w:rsidRPr="00000000">
        <w:rPr>
          <w:rtl w:val="0"/>
        </w:rPr>
        <w:t xml:space="preserve">yaml</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DB_PASSWORD</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myapp-secret</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DB_PASSWORD</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numPr>
          <w:ilvl w:val="0"/>
          <w:numId w:val="359"/>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614">
      <w:pPr>
        <w:numPr>
          <w:ilvl w:val="1"/>
          <w:numId w:val="35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ConfigMap/Secret → Pod</w:t>
      </w:r>
      <w:r w:rsidDel="00000000" w:rsidR="00000000" w:rsidRPr="00000000">
        <w:rPr>
          <w:rtl w:val="0"/>
        </w:rPr>
        <w:t xml:space="preserve">: The </w:t>
      </w:r>
      <w:r w:rsidDel="00000000" w:rsidR="00000000" w:rsidRPr="00000000">
        <w:rPr>
          <w:b w:val="1"/>
          <w:rtl w:val="0"/>
        </w:rPr>
        <w:t xml:space="preserve">Pod</w:t>
      </w:r>
      <w:r w:rsidDel="00000000" w:rsidR="00000000" w:rsidRPr="00000000">
        <w:rPr>
          <w:rtl w:val="0"/>
        </w:rPr>
        <w:t xml:space="preserve"> uses the </w:t>
      </w: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to configure the application running inside the container via environment variables or volumes.</w:t>
      </w:r>
    </w:p>
    <w:p w:rsidR="00000000" w:rsidDel="00000000" w:rsidP="00000000" w:rsidRDefault="00000000" w:rsidRPr="00000000" w14:paraId="00000615">
      <w:pPr>
        <w:numPr>
          <w:ilvl w:val="1"/>
          <w:numId w:val="35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ConfigMap/Secret → Deployment</w:t>
      </w:r>
      <w:r w:rsidDel="00000000" w:rsidR="00000000" w:rsidRPr="00000000">
        <w:rPr>
          <w:rtl w:val="0"/>
        </w:rPr>
        <w:t xml:space="preserve">: The </w:t>
      </w:r>
      <w:r w:rsidDel="00000000" w:rsidR="00000000" w:rsidRPr="00000000">
        <w:rPr>
          <w:b w:val="1"/>
          <w:rtl w:val="0"/>
        </w:rPr>
        <w:t xml:space="preserve">Deployment</w:t>
      </w:r>
      <w:r w:rsidDel="00000000" w:rsidR="00000000" w:rsidRPr="00000000">
        <w:rPr>
          <w:rtl w:val="0"/>
        </w:rPr>
        <w:t xml:space="preserve"> can reference the same </w:t>
      </w:r>
      <w:r w:rsidDel="00000000" w:rsidR="00000000" w:rsidRPr="00000000">
        <w:rPr>
          <w:b w:val="1"/>
          <w:rtl w:val="0"/>
        </w:rPr>
        <w:t xml:space="preserve">ConfigMap</w:t>
      </w:r>
      <w:r w:rsidDel="00000000" w:rsidR="00000000" w:rsidRPr="00000000">
        <w:rPr>
          <w:rtl w:val="0"/>
        </w:rPr>
        <w:t xml:space="preserve"> and </w:t>
      </w:r>
      <w:r w:rsidDel="00000000" w:rsidR="00000000" w:rsidRPr="00000000">
        <w:rPr>
          <w:b w:val="1"/>
          <w:rtl w:val="0"/>
        </w:rPr>
        <w:t xml:space="preserve">Secret</w:t>
      </w:r>
      <w:r w:rsidDel="00000000" w:rsidR="00000000" w:rsidRPr="00000000">
        <w:rPr>
          <w:rtl w:val="0"/>
        </w:rPr>
        <w:t xml:space="preserve"> to configure Pods dynamically.</w:t>
      </w:r>
    </w:p>
    <w:p w:rsidR="00000000" w:rsidDel="00000000" w:rsidP="00000000" w:rsidRDefault="00000000" w:rsidRPr="00000000" w14:paraId="000006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pStyle w:val="Heading3"/>
        <w:keepNext w:val="0"/>
        <w:keepLines w:val="0"/>
        <w:spacing w:before="280" w:lineRule="auto"/>
        <w:rPr>
          <w:b w:val="1"/>
          <w:color w:val="000000"/>
          <w:sz w:val="26"/>
          <w:szCs w:val="26"/>
        </w:rPr>
      </w:pPr>
      <w:bookmarkStart w:colFirst="0" w:colLast="0" w:name="_pmb6uaqndusz" w:id="154"/>
      <w:bookmarkEnd w:id="154"/>
      <w:r w:rsidDel="00000000" w:rsidR="00000000" w:rsidRPr="00000000">
        <w:rPr>
          <w:b w:val="1"/>
          <w:color w:val="000000"/>
          <w:sz w:val="26"/>
          <w:szCs w:val="26"/>
          <w:rtl w:val="0"/>
        </w:rPr>
        <w:t xml:space="preserve">7. PersistentVolume (PV) and PersistentVolumeClaim (PVC)</w:t>
      </w:r>
    </w:p>
    <w:p w:rsidR="00000000" w:rsidDel="00000000" w:rsidP="00000000" w:rsidRDefault="00000000" w:rsidRPr="00000000" w14:paraId="00000618">
      <w:pPr>
        <w:spacing w:after="240" w:before="240" w:lineRule="auto"/>
        <w:rPr/>
      </w:pPr>
      <w:r w:rsidDel="00000000" w:rsidR="00000000" w:rsidRPr="00000000">
        <w:rPr>
          <w:rtl w:val="0"/>
        </w:rPr>
        <w:t xml:space="preserve">A </w:t>
      </w:r>
      <w:r w:rsidDel="00000000" w:rsidR="00000000" w:rsidRPr="00000000">
        <w:rPr>
          <w:b w:val="1"/>
          <w:rtl w:val="0"/>
        </w:rPr>
        <w:t xml:space="preserve">PersistentVolume (PV)</w:t>
      </w:r>
      <w:r w:rsidDel="00000000" w:rsidR="00000000" w:rsidRPr="00000000">
        <w:rPr>
          <w:rtl w:val="0"/>
        </w:rPr>
        <w:t xml:space="preserve"> is a piece of storage in the Kubernetes cluster, and a </w:t>
      </w:r>
      <w:r w:rsidDel="00000000" w:rsidR="00000000" w:rsidRPr="00000000">
        <w:rPr>
          <w:b w:val="1"/>
          <w:rtl w:val="0"/>
        </w:rPr>
        <w:t xml:space="preserve">PersistentVolumeClaim (PVC)</w:t>
      </w:r>
      <w:r w:rsidDel="00000000" w:rsidR="00000000" w:rsidRPr="00000000">
        <w:rPr>
          <w:rtl w:val="0"/>
        </w:rPr>
        <w:t xml:space="preserve"> is a request for storage by a user or application.</w:t>
      </w:r>
    </w:p>
    <w:p w:rsidR="00000000" w:rsidDel="00000000" w:rsidP="00000000" w:rsidRDefault="00000000" w:rsidRPr="00000000" w14:paraId="00000619">
      <w:pPr>
        <w:pStyle w:val="Heading4"/>
        <w:keepNext w:val="0"/>
        <w:keepLines w:val="0"/>
        <w:spacing w:after="40" w:before="240" w:lineRule="auto"/>
        <w:rPr>
          <w:b w:val="1"/>
          <w:color w:val="000000"/>
          <w:sz w:val="22"/>
          <w:szCs w:val="22"/>
        </w:rPr>
      </w:pPr>
      <w:bookmarkStart w:colFirst="0" w:colLast="0" w:name="_rrv4twcvouih" w:id="155"/>
      <w:bookmarkEnd w:id="155"/>
      <w:r w:rsidDel="00000000" w:rsidR="00000000" w:rsidRPr="00000000">
        <w:rPr>
          <w:b w:val="1"/>
          <w:color w:val="000000"/>
          <w:sz w:val="22"/>
          <w:szCs w:val="22"/>
          <w:rtl w:val="0"/>
        </w:rPr>
        <w:t xml:space="preserve">PersistentVolume YAML Example:</w:t>
      </w:r>
    </w:p>
    <w:p w:rsidR="00000000" w:rsidDel="00000000" w:rsidP="00000000" w:rsidRDefault="00000000" w:rsidRPr="00000000" w14:paraId="0000061A">
      <w:pPr>
        <w:rPr/>
      </w:pPr>
      <w:r w:rsidDel="00000000" w:rsidR="00000000" w:rsidRPr="00000000">
        <w:rPr>
          <w:rtl w:val="0"/>
        </w:rPr>
        <w:t xml:space="preserve">yaml</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capacity:</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persistentVolumeReclaimPolicy: Retain</w:t>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0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/tmp/data</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4"/>
        <w:keepNext w:val="0"/>
        <w:keepLines w:val="0"/>
        <w:spacing w:after="40" w:before="240" w:lineRule="auto"/>
        <w:rPr>
          <w:b w:val="1"/>
          <w:color w:val="000000"/>
          <w:sz w:val="22"/>
          <w:szCs w:val="22"/>
        </w:rPr>
      </w:pPr>
      <w:bookmarkStart w:colFirst="0" w:colLast="0" w:name="_rn95935n042l" w:id="156"/>
      <w:bookmarkEnd w:id="156"/>
      <w:r w:rsidDel="00000000" w:rsidR="00000000" w:rsidRPr="00000000">
        <w:rPr>
          <w:b w:val="1"/>
          <w:color w:val="000000"/>
          <w:sz w:val="22"/>
          <w:szCs w:val="22"/>
          <w:rtl w:val="0"/>
        </w:rPr>
        <w:t xml:space="preserve">PersistentVolumeClaim YAML Example:</w:t>
      </w:r>
    </w:p>
    <w:p w:rsidR="00000000" w:rsidDel="00000000" w:rsidP="00000000" w:rsidRDefault="00000000" w:rsidRPr="00000000" w14:paraId="0000062A">
      <w:pPr>
        <w:rPr/>
      </w:pPr>
      <w:r w:rsidDel="00000000" w:rsidR="00000000" w:rsidRPr="00000000">
        <w:rPr>
          <w:rtl w:val="0"/>
        </w:rPr>
        <w:t xml:space="preserve">yaml</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myapp-pvc</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4"/>
        <w:keepNext w:val="0"/>
        <w:keepLines w:val="0"/>
        <w:spacing w:after="40" w:before="240" w:lineRule="auto"/>
        <w:rPr>
          <w:b w:val="1"/>
          <w:color w:val="000000"/>
          <w:sz w:val="22"/>
          <w:szCs w:val="22"/>
        </w:rPr>
      </w:pPr>
      <w:bookmarkStart w:colFirst="0" w:colLast="0" w:name="_r5fm3smzcx29" w:id="157"/>
      <w:bookmarkEnd w:id="157"/>
      <w:r w:rsidDel="00000000" w:rsidR="00000000" w:rsidRPr="00000000">
        <w:rPr>
          <w:b w:val="1"/>
          <w:color w:val="000000"/>
          <w:sz w:val="22"/>
          <w:szCs w:val="22"/>
          <w:rtl w:val="0"/>
        </w:rPr>
        <w:t xml:space="preserve">Linking PV, PVC, and Pods:</w:t>
      </w:r>
    </w:p>
    <w:p w:rsidR="00000000" w:rsidDel="00000000" w:rsidP="00000000" w:rsidRDefault="00000000" w:rsidRPr="00000000" w14:paraId="00000638">
      <w:pPr>
        <w:spacing w:after="240" w:before="240" w:lineRule="auto"/>
        <w:rPr/>
      </w:pPr>
      <w:r w:rsidDel="00000000" w:rsidR="00000000" w:rsidRPr="00000000">
        <w:rPr>
          <w:rtl w:val="0"/>
        </w:rPr>
        <w:t xml:space="preserve">A </w:t>
      </w:r>
      <w:r w:rsidDel="00000000" w:rsidR="00000000" w:rsidRPr="00000000">
        <w:rPr>
          <w:b w:val="1"/>
          <w:rtl w:val="0"/>
        </w:rPr>
        <w:t xml:space="preserve">Pod</w:t>
      </w:r>
      <w:r w:rsidDel="00000000" w:rsidR="00000000" w:rsidRPr="00000000">
        <w:rPr>
          <w:rtl w:val="0"/>
        </w:rPr>
        <w:t xml:space="preserve"> can mount a </w:t>
      </w:r>
      <w:r w:rsidDel="00000000" w:rsidR="00000000" w:rsidRPr="00000000">
        <w:rPr>
          <w:b w:val="1"/>
          <w:rtl w:val="0"/>
        </w:rPr>
        <w:t xml:space="preserve">PVC</w:t>
      </w:r>
      <w:r w:rsidDel="00000000" w:rsidR="00000000" w:rsidRPr="00000000">
        <w:rPr>
          <w:rtl w:val="0"/>
        </w:rPr>
        <w:t xml:space="preserve"> to access storage.</w:t>
      </w:r>
    </w:p>
    <w:p w:rsidR="00000000" w:rsidDel="00000000" w:rsidP="00000000" w:rsidRDefault="00000000" w:rsidRPr="00000000" w14:paraId="00000639">
      <w:pPr>
        <w:rPr/>
      </w:pPr>
      <w:r w:rsidDel="00000000" w:rsidR="00000000" w:rsidRPr="00000000">
        <w:rPr>
          <w:rtl w:val="0"/>
        </w:rPr>
        <w:t xml:space="preserve">yaml</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myapp-volume</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/data</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myapp-volume</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persistentVolumeClaim:</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claimName: myapp-pvc</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numPr>
          <w:ilvl w:val="0"/>
          <w:numId w:val="101"/>
        </w:numPr>
        <w:spacing w:after="0" w:afterAutospacing="0" w:before="240" w:lineRule="auto"/>
        <w:ind w:left="720" w:hanging="360"/>
      </w:pPr>
      <w:r w:rsidDel="00000000" w:rsidR="00000000" w:rsidRPr="00000000">
        <w:rPr>
          <w:b w:val="1"/>
          <w:rtl w:val="0"/>
        </w:rPr>
        <w:t xml:space="preserve">Linked Objects</w:t>
      </w:r>
      <w:r w:rsidDel="00000000" w:rsidR="00000000" w:rsidRPr="00000000">
        <w:rPr>
          <w:rtl w:val="0"/>
        </w:rPr>
        <w:t xml:space="preserve">:</w:t>
      </w:r>
    </w:p>
    <w:p w:rsidR="00000000" w:rsidDel="00000000" w:rsidP="00000000" w:rsidRDefault="00000000" w:rsidRPr="00000000" w14:paraId="0000064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PVC → PV</w:t>
      </w:r>
      <w:r w:rsidDel="00000000" w:rsidR="00000000" w:rsidRPr="00000000">
        <w:rPr>
          <w:rtl w:val="0"/>
        </w:rPr>
        <w:t xml:space="preserve">: The </w:t>
      </w:r>
      <w:r w:rsidDel="00000000" w:rsidR="00000000" w:rsidRPr="00000000">
        <w:rPr>
          <w:b w:val="1"/>
          <w:rtl w:val="0"/>
        </w:rPr>
        <w:t xml:space="preserve">PVC</w:t>
      </w:r>
      <w:r w:rsidDel="00000000" w:rsidR="00000000" w:rsidRPr="00000000">
        <w:rPr>
          <w:rtl w:val="0"/>
        </w:rPr>
        <w:t xml:space="preserve"> binds to an available </w:t>
      </w:r>
      <w:r w:rsidDel="00000000" w:rsidR="00000000" w:rsidRPr="00000000">
        <w:rPr>
          <w:b w:val="1"/>
          <w:rtl w:val="0"/>
        </w:rPr>
        <w:t xml:space="preserve">PV</w:t>
      </w:r>
      <w:r w:rsidDel="00000000" w:rsidR="00000000" w:rsidRPr="00000000">
        <w:rPr>
          <w:rtl w:val="0"/>
        </w:rPr>
        <w:t xml:space="preserve">. The </w:t>
      </w:r>
      <w:r w:rsidDel="00000000" w:rsidR="00000000" w:rsidRPr="00000000">
        <w:rPr>
          <w:b w:val="1"/>
          <w:rtl w:val="0"/>
        </w:rPr>
        <w:t xml:space="preserve">PVC</w:t>
      </w:r>
      <w:r w:rsidDel="00000000" w:rsidR="00000000" w:rsidRPr="00000000">
        <w:rPr>
          <w:rtl w:val="0"/>
        </w:rPr>
        <w:t xml:space="preserve"> specifies storage requirements, and the </w:t>
      </w:r>
      <w:r w:rsidDel="00000000" w:rsidR="00000000" w:rsidRPr="00000000">
        <w:rPr>
          <w:b w:val="1"/>
          <w:rtl w:val="0"/>
        </w:rPr>
        <w:t xml:space="preserve">PV</w:t>
      </w:r>
      <w:r w:rsidDel="00000000" w:rsidR="00000000" w:rsidRPr="00000000">
        <w:rPr>
          <w:rtl w:val="0"/>
        </w:rPr>
        <w:t xml:space="preserve">provides storage.</w:t>
      </w:r>
    </w:p>
    <w:p w:rsidR="00000000" w:rsidDel="00000000" w:rsidP="00000000" w:rsidRDefault="00000000" w:rsidRPr="00000000" w14:paraId="0000064D">
      <w:pPr>
        <w:numPr>
          <w:ilvl w:val="1"/>
          <w:numId w:val="10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PVC → Pod</w:t>
      </w:r>
      <w:r w:rsidDel="00000000" w:rsidR="00000000" w:rsidRPr="00000000">
        <w:rPr>
          <w:rtl w:val="0"/>
        </w:rPr>
        <w:t xml:space="preserve">: The </w:t>
      </w:r>
      <w:r w:rsidDel="00000000" w:rsidR="00000000" w:rsidRPr="00000000">
        <w:rPr>
          <w:b w:val="1"/>
          <w:rtl w:val="0"/>
        </w:rPr>
        <w:t xml:space="preserve">Pod</w:t>
      </w:r>
      <w:r w:rsidDel="00000000" w:rsidR="00000000" w:rsidRPr="00000000">
        <w:rPr>
          <w:rtl w:val="0"/>
        </w:rPr>
        <w:t xml:space="preserve"> uses the </w:t>
      </w:r>
      <w:r w:rsidDel="00000000" w:rsidR="00000000" w:rsidRPr="00000000">
        <w:rPr>
          <w:b w:val="1"/>
          <w:rtl w:val="0"/>
        </w:rPr>
        <w:t xml:space="preserve">PVC</w:t>
      </w:r>
      <w:r w:rsidDel="00000000" w:rsidR="00000000" w:rsidRPr="00000000">
        <w:rPr>
          <w:rtl w:val="0"/>
        </w:rPr>
        <w:t xml:space="preserve"> to mount persistent storage.</w:t>
      </w:r>
    </w:p>
    <w:p w:rsidR="00000000" w:rsidDel="00000000" w:rsidP="00000000" w:rsidRDefault="00000000" w:rsidRPr="00000000" w14:paraId="000006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1"/>
        <w:keepNext w:val="0"/>
        <w:keepLines w:val="0"/>
        <w:spacing w:before="280" w:lineRule="auto"/>
        <w:rPr/>
      </w:pPr>
      <w:bookmarkStart w:colFirst="0" w:colLast="0" w:name="_8betfckmhutg" w:id="158"/>
      <w:bookmarkEnd w:id="158"/>
      <w:r w:rsidDel="00000000" w:rsidR="00000000" w:rsidRPr="00000000">
        <w:rPr>
          <w:rtl w:val="0"/>
        </w:rPr>
        <w:t xml:space="preserve">Linking All Objects Together</w:t>
      </w:r>
    </w:p>
    <w:p w:rsidR="00000000" w:rsidDel="00000000" w:rsidP="00000000" w:rsidRDefault="00000000" w:rsidRPr="00000000" w14:paraId="00000650">
      <w:pPr>
        <w:spacing w:after="240" w:before="240" w:lineRule="auto"/>
        <w:rPr/>
      </w:pPr>
      <w:r w:rsidDel="00000000" w:rsidR="00000000" w:rsidRPr="00000000">
        <w:rPr>
          <w:rtl w:val="0"/>
        </w:rPr>
        <w:t xml:space="preserve">Here's how you could link all the objects together in a Kubernetes application:</w:t>
      </w:r>
    </w:p>
    <w:p w:rsidR="00000000" w:rsidDel="00000000" w:rsidP="00000000" w:rsidRDefault="00000000" w:rsidRPr="00000000" w14:paraId="00000651">
      <w:pPr>
        <w:numPr>
          <w:ilvl w:val="0"/>
          <w:numId w:val="361"/>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creates and manages </w:t>
      </w:r>
      <w:r w:rsidDel="00000000" w:rsidR="00000000" w:rsidRPr="00000000">
        <w:rPr>
          <w:b w:val="1"/>
          <w:rtl w:val="0"/>
        </w:rPr>
        <w:t xml:space="preserve">Pods</w:t>
      </w:r>
      <w:r w:rsidDel="00000000" w:rsidR="00000000" w:rsidRPr="00000000">
        <w:rPr>
          <w:rtl w:val="0"/>
        </w:rPr>
        <w:t xml:space="preserve">.</w:t>
      </w:r>
    </w:p>
    <w:p w:rsidR="00000000" w:rsidDel="00000000" w:rsidP="00000000" w:rsidRDefault="00000000" w:rsidRPr="00000000" w14:paraId="00000652">
      <w:pPr>
        <w:numPr>
          <w:ilvl w:val="0"/>
          <w:numId w:val="361"/>
        </w:numPr>
        <w:spacing w:after="0" w:afterAutospacing="0" w:before="0" w:beforeAutospacing="0" w:lineRule="auto"/>
        <w:ind w:left="720" w:hanging="360"/>
      </w:pPr>
      <w:r w:rsidDel="00000000" w:rsidR="00000000" w:rsidRPr="00000000">
        <w:rPr>
          <w:b w:val="1"/>
          <w:rtl w:val="0"/>
        </w:rPr>
        <w:t xml:space="preserve">Pods</w:t>
      </w:r>
      <w:r w:rsidDel="00000000" w:rsidR="00000000" w:rsidRPr="00000000">
        <w:rPr>
          <w:rtl w:val="0"/>
        </w:rPr>
        <w:t xml:space="preserve"> are exposed through a </w:t>
      </w:r>
      <w:r w:rsidDel="00000000" w:rsidR="00000000" w:rsidRPr="00000000">
        <w:rPr>
          <w:b w:val="1"/>
          <w:rtl w:val="0"/>
        </w:rPr>
        <w:t xml:space="preserve">Service</w:t>
      </w:r>
      <w:r w:rsidDel="00000000" w:rsidR="00000000" w:rsidRPr="00000000">
        <w:rPr>
          <w:rtl w:val="0"/>
        </w:rPr>
        <w:t xml:space="preserve"> that routes traffic to the Pods.</w:t>
      </w:r>
    </w:p>
    <w:p w:rsidR="00000000" w:rsidDel="00000000" w:rsidP="00000000" w:rsidRDefault="00000000" w:rsidRPr="00000000" w14:paraId="00000653">
      <w:pPr>
        <w:numPr>
          <w:ilvl w:val="0"/>
          <w:numId w:val="361"/>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 allows external access to the </w:t>
      </w:r>
      <w:r w:rsidDel="00000000" w:rsidR="00000000" w:rsidRPr="00000000">
        <w:rPr>
          <w:b w:val="1"/>
          <w:rtl w:val="0"/>
        </w:rPr>
        <w:t xml:space="preserve">Service</w:t>
      </w:r>
      <w:r w:rsidDel="00000000" w:rsidR="00000000" w:rsidRPr="00000000">
        <w:rPr>
          <w:rtl w:val="0"/>
        </w:rPr>
        <w:t xml:space="preserve"> (and hence to the Pods) via HTTP/HTTPS.</w:t>
      </w:r>
    </w:p>
    <w:p w:rsidR="00000000" w:rsidDel="00000000" w:rsidP="00000000" w:rsidRDefault="00000000" w:rsidRPr="00000000" w14:paraId="00000654">
      <w:pPr>
        <w:numPr>
          <w:ilvl w:val="0"/>
          <w:numId w:val="361"/>
        </w:numPr>
        <w:spacing w:after="0" w:afterAutospacing="0" w:before="0" w:beforeAutospacing="0" w:lineRule="auto"/>
        <w:ind w:left="720" w:hanging="360"/>
      </w:pPr>
      <w:r w:rsidDel="00000000" w:rsidR="00000000" w:rsidRPr="00000000">
        <w:rPr>
          <w:b w:val="1"/>
          <w:rtl w:val="0"/>
        </w:rPr>
        <w:t xml:space="preserve">ConfigMaps</w:t>
      </w:r>
      <w:r w:rsidDel="00000000" w:rsidR="00000000" w:rsidRPr="00000000">
        <w:rPr>
          <w:rtl w:val="0"/>
        </w:rPr>
        <w:t xml:space="preserve"> and </w:t>
      </w:r>
      <w:r w:rsidDel="00000000" w:rsidR="00000000" w:rsidRPr="00000000">
        <w:rPr>
          <w:b w:val="1"/>
          <w:rtl w:val="0"/>
        </w:rPr>
        <w:t xml:space="preserve">Secrets</w:t>
      </w:r>
      <w:r w:rsidDel="00000000" w:rsidR="00000000" w:rsidRPr="00000000">
        <w:rPr>
          <w:rtl w:val="0"/>
        </w:rPr>
        <w:t xml:space="preserve"> provide configuration data and sensitive data to </w:t>
      </w:r>
      <w:r w:rsidDel="00000000" w:rsidR="00000000" w:rsidRPr="00000000">
        <w:rPr>
          <w:b w:val="1"/>
          <w:rtl w:val="0"/>
        </w:rPr>
        <w:t xml:space="preserve">Pods</w:t>
      </w:r>
      <w:r w:rsidDel="00000000" w:rsidR="00000000" w:rsidRPr="00000000">
        <w:rPr>
          <w:rtl w:val="0"/>
        </w:rPr>
        <w:t xml:space="preserve">.</w:t>
      </w:r>
    </w:p>
    <w:p w:rsidR="00000000" w:rsidDel="00000000" w:rsidP="00000000" w:rsidRDefault="00000000" w:rsidRPr="00000000" w14:paraId="00000655">
      <w:pPr>
        <w:numPr>
          <w:ilvl w:val="0"/>
          <w:numId w:val="361"/>
        </w:numPr>
        <w:spacing w:after="0" w:afterAutospacing="0" w:before="0" w:beforeAutospacing="0" w:lineRule="auto"/>
        <w:ind w:left="720" w:hanging="360"/>
      </w:pPr>
      <w:r w:rsidDel="00000000" w:rsidR="00000000" w:rsidRPr="00000000">
        <w:rPr>
          <w:b w:val="1"/>
          <w:rtl w:val="0"/>
        </w:rPr>
        <w:t xml:space="preserve">ReplicaSets</w:t>
      </w:r>
      <w:r w:rsidDel="00000000" w:rsidR="00000000" w:rsidRPr="00000000">
        <w:rPr>
          <w:rtl w:val="0"/>
        </w:rPr>
        <w:t xml:space="preserve"> (managed by </w:t>
      </w:r>
      <w:r w:rsidDel="00000000" w:rsidR="00000000" w:rsidRPr="00000000">
        <w:rPr>
          <w:b w:val="1"/>
          <w:rtl w:val="0"/>
        </w:rPr>
        <w:t xml:space="preserve">Deployments</w:t>
      </w:r>
      <w:r w:rsidDel="00000000" w:rsidR="00000000" w:rsidRPr="00000000">
        <w:rPr>
          <w:rtl w:val="0"/>
        </w:rPr>
        <w:t xml:space="preserve">) ensure the correct number of </w:t>
      </w:r>
      <w:r w:rsidDel="00000000" w:rsidR="00000000" w:rsidRPr="00000000">
        <w:rPr>
          <w:b w:val="1"/>
          <w:rtl w:val="0"/>
        </w:rPr>
        <w:t xml:space="preserve">Pods</w:t>
      </w:r>
      <w:r w:rsidDel="00000000" w:rsidR="00000000" w:rsidRPr="00000000">
        <w:rPr>
          <w:rtl w:val="0"/>
        </w:rPr>
        <w:t xml:space="preserve"> are running.</w:t>
      </w:r>
    </w:p>
    <w:p w:rsidR="00000000" w:rsidDel="00000000" w:rsidP="00000000" w:rsidRDefault="00000000" w:rsidRPr="00000000" w14:paraId="00000656">
      <w:pPr>
        <w:numPr>
          <w:ilvl w:val="0"/>
          <w:numId w:val="361"/>
        </w:numPr>
        <w:spacing w:after="240" w:before="0" w:beforeAutospacing="0" w:lineRule="auto"/>
        <w:ind w:left="720" w:hanging="360"/>
      </w:pPr>
      <w:r w:rsidDel="00000000" w:rsidR="00000000" w:rsidRPr="00000000">
        <w:rPr>
          <w:b w:val="1"/>
          <w:rtl w:val="0"/>
        </w:rPr>
        <w:t xml:space="preserve">PersistentVolumes</w:t>
      </w:r>
      <w:r w:rsidDel="00000000" w:rsidR="00000000" w:rsidRPr="00000000">
        <w:rPr>
          <w:rtl w:val="0"/>
        </w:rPr>
        <w:t xml:space="preserve"> and </w:t>
      </w:r>
      <w:r w:rsidDel="00000000" w:rsidR="00000000" w:rsidRPr="00000000">
        <w:rPr>
          <w:b w:val="1"/>
          <w:rtl w:val="0"/>
        </w:rPr>
        <w:t xml:space="preserve">PersistentVolumeClaims</w:t>
      </w:r>
      <w:r w:rsidDel="00000000" w:rsidR="00000000" w:rsidRPr="00000000">
        <w:rPr>
          <w:rtl w:val="0"/>
        </w:rPr>
        <w:t xml:space="preserve"> provide storage to </w:t>
      </w:r>
      <w:r w:rsidDel="00000000" w:rsidR="00000000" w:rsidRPr="00000000">
        <w:rPr>
          <w:b w:val="1"/>
          <w:rtl w:val="0"/>
        </w:rPr>
        <w:t xml:space="preserve">Pods</w:t>
      </w:r>
      <w:r w:rsidDel="00000000" w:rsidR="00000000" w:rsidRPr="00000000">
        <w:rPr>
          <w:rtl w:val="0"/>
        </w:rPr>
        <w:t xml:space="preserve"> for data persistence.</w:t>
      </w:r>
    </w:p>
    <w:p w:rsidR="00000000" w:rsidDel="00000000" w:rsidP="00000000" w:rsidRDefault="00000000" w:rsidRPr="00000000" w14:paraId="000006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spacing w:before="280" w:lineRule="auto"/>
        <w:rPr>
          <w:b w:val="1"/>
          <w:color w:val="000000"/>
          <w:sz w:val="26"/>
          <w:szCs w:val="26"/>
        </w:rPr>
      </w:pPr>
      <w:bookmarkStart w:colFirst="0" w:colLast="0" w:name="_h60m42yzelq2" w:id="159"/>
      <w:bookmarkEnd w:id="159"/>
      <w:r w:rsidDel="00000000" w:rsidR="00000000" w:rsidRPr="00000000">
        <w:rPr>
          <w:b w:val="1"/>
          <w:color w:val="000000"/>
          <w:sz w:val="26"/>
          <w:szCs w:val="26"/>
          <w:rtl w:val="0"/>
        </w:rPr>
        <w:t xml:space="preserve">Final Example</w:t>
      </w:r>
    </w:p>
    <w:p w:rsidR="00000000" w:rsidDel="00000000" w:rsidP="00000000" w:rsidRDefault="00000000" w:rsidRPr="00000000" w14:paraId="00000659">
      <w:pPr>
        <w:spacing w:after="240" w:before="240" w:lineRule="auto"/>
        <w:rPr/>
      </w:pPr>
      <w:r w:rsidDel="00000000" w:rsidR="00000000" w:rsidRPr="00000000">
        <w:rPr>
          <w:rtl w:val="0"/>
        </w:rPr>
        <w:t xml:space="preserve">Here’s how a full example might look, linking all of these objects together:</w:t>
      </w:r>
    </w:p>
    <w:p w:rsidR="00000000" w:rsidDel="00000000" w:rsidP="00000000" w:rsidRDefault="00000000" w:rsidRPr="00000000" w14:paraId="0000065A">
      <w:pPr>
        <w:rPr/>
      </w:pPr>
      <w:r w:rsidDel="00000000" w:rsidR="00000000" w:rsidRPr="00000000">
        <w:rPr>
          <w:rtl w:val="0"/>
        </w:rPr>
        <w:t xml:space="preserve">yaml</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Deployment</w:t>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6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6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Service</w:t>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Ingress</w:t>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myapp-ingress</w:t>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ConfigMap</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myapp-config</w:t>
      </w:r>
    </w:p>
    <w:p w:rsidR="00000000" w:rsidDel="00000000" w:rsidP="00000000" w:rsidRDefault="00000000" w:rsidRPr="00000000" w14:paraId="00000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APP_ENV: production</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LOG_LEVEL: debug</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PersistentVolumeClaim</w:t>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PersistentVolumeClaim</w:t>
      </w:r>
    </w:p>
    <w:p w:rsidR="00000000" w:rsidDel="00000000" w:rsidP="00000000" w:rsidRDefault="00000000" w:rsidRPr="00000000" w14:paraId="00000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myapp-pvc</w:t>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ReadWriteOnce</w:t>
      </w:r>
    </w:p>
    <w:p w:rsidR="00000000" w:rsidDel="00000000" w:rsidP="00000000" w:rsidRDefault="00000000" w:rsidRPr="00000000" w14:paraId="000006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6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tl w:val="0"/>
        </w:rPr>
        <w:t xml:space="preserve">In this example:</w:t>
      </w:r>
    </w:p>
    <w:p w:rsidR="00000000" w:rsidDel="00000000" w:rsidP="00000000" w:rsidRDefault="00000000" w:rsidRPr="00000000" w14:paraId="000006B5">
      <w:pPr>
        <w:numPr>
          <w:ilvl w:val="0"/>
          <w:numId w:val="128"/>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manages Pods running Nginx.</w:t>
      </w:r>
    </w:p>
    <w:p w:rsidR="00000000" w:rsidDel="00000000" w:rsidP="00000000" w:rsidRDefault="00000000" w:rsidRPr="00000000" w14:paraId="000006B6">
      <w:pPr>
        <w:numPr>
          <w:ilvl w:val="0"/>
          <w:numId w:val="128"/>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 exposes these Pods within the cluster.</w:t>
      </w:r>
    </w:p>
    <w:p w:rsidR="00000000" w:rsidDel="00000000" w:rsidP="00000000" w:rsidRDefault="00000000" w:rsidRPr="00000000" w14:paraId="000006B7">
      <w:pPr>
        <w:numPr>
          <w:ilvl w:val="0"/>
          <w:numId w:val="128"/>
        </w:numPr>
        <w:spacing w:after="0" w:afterAutospacing="0" w:before="0" w:beforeAutospacing="0" w:lineRule="auto"/>
        <w:ind w:left="720" w:hanging="360"/>
      </w:pPr>
      <w:r w:rsidDel="00000000" w:rsidR="00000000" w:rsidRPr="00000000">
        <w:rPr>
          <w:b w:val="1"/>
          <w:rtl w:val="0"/>
        </w:rPr>
        <w:t xml:space="preserve">Ingress</w:t>
      </w:r>
      <w:r w:rsidDel="00000000" w:rsidR="00000000" w:rsidRPr="00000000">
        <w:rPr>
          <w:rtl w:val="0"/>
        </w:rPr>
        <w:t xml:space="preserve"> allows external access via the hostname </w:t>
      </w:r>
      <w:r w:rsidDel="00000000" w:rsidR="00000000" w:rsidRPr="00000000">
        <w:rPr>
          <w:rFonts w:ascii="Roboto Mono" w:cs="Roboto Mono" w:eastAsia="Roboto Mono" w:hAnsi="Roboto Mono"/>
          <w:color w:val="188038"/>
          <w:rtl w:val="0"/>
        </w:rPr>
        <w:t xml:space="preserve">myapp.local</w:t>
      </w:r>
      <w:r w:rsidDel="00000000" w:rsidR="00000000" w:rsidRPr="00000000">
        <w:rPr>
          <w:rtl w:val="0"/>
        </w:rPr>
        <w:t xml:space="preserve">.</w:t>
      </w:r>
    </w:p>
    <w:p w:rsidR="00000000" w:rsidDel="00000000" w:rsidP="00000000" w:rsidRDefault="00000000" w:rsidRPr="00000000" w14:paraId="000006B8">
      <w:pPr>
        <w:numPr>
          <w:ilvl w:val="0"/>
          <w:numId w:val="128"/>
        </w:numPr>
        <w:spacing w:after="0" w:afterAutospacing="0" w:before="0" w:beforeAutospacing="0" w:lineRule="auto"/>
        <w:ind w:left="720" w:hanging="360"/>
      </w:pPr>
      <w:r w:rsidDel="00000000" w:rsidR="00000000" w:rsidRPr="00000000">
        <w:rPr>
          <w:b w:val="1"/>
          <w:rtl w:val="0"/>
        </w:rPr>
        <w:t xml:space="preserve">ConfigMap</w:t>
      </w:r>
      <w:r w:rsidDel="00000000" w:rsidR="00000000" w:rsidRPr="00000000">
        <w:rPr>
          <w:rtl w:val="0"/>
        </w:rPr>
        <w:t xml:space="preserve"> is used to set environment variables inside the Pods.</w:t>
      </w:r>
    </w:p>
    <w:p w:rsidR="00000000" w:rsidDel="00000000" w:rsidP="00000000" w:rsidRDefault="00000000" w:rsidRPr="00000000" w14:paraId="000006B9">
      <w:pPr>
        <w:numPr>
          <w:ilvl w:val="0"/>
          <w:numId w:val="128"/>
        </w:numPr>
        <w:spacing w:after="240" w:before="0" w:beforeAutospacing="0" w:lineRule="auto"/>
        <w:ind w:left="720" w:hanging="360"/>
      </w:pPr>
      <w:r w:rsidDel="00000000" w:rsidR="00000000" w:rsidRPr="00000000">
        <w:rPr>
          <w:b w:val="1"/>
          <w:rtl w:val="0"/>
        </w:rPr>
        <w:t xml:space="preserve">PVC</w:t>
      </w:r>
      <w:r w:rsidDel="00000000" w:rsidR="00000000" w:rsidRPr="00000000">
        <w:rPr>
          <w:rtl w:val="0"/>
        </w:rPr>
        <w:t xml:space="preserve"> provides persistent storage for the application.</w:t>
      </w:r>
    </w:p>
    <w:p w:rsidR="00000000" w:rsidDel="00000000" w:rsidP="00000000" w:rsidRDefault="00000000" w:rsidRPr="00000000" w14:paraId="000006BA">
      <w:pPr>
        <w:spacing w:after="240" w:before="240" w:lineRule="auto"/>
        <w:rPr/>
      </w:pPr>
      <w:r w:rsidDel="00000000" w:rsidR="00000000" w:rsidRPr="00000000">
        <w:rPr>
          <w:rtl w:val="0"/>
        </w:rPr>
        <w:t xml:space="preserve">This should give you a clear understanding of how the different Kubernetes objects interact with each other!</w:t>
      </w:r>
    </w:p>
    <w:p w:rsidR="00000000" w:rsidDel="00000000" w:rsidP="00000000" w:rsidRDefault="00000000" w:rsidRPr="00000000" w14:paraId="000006BB">
      <w:pPr>
        <w:spacing w:after="240" w:before="240" w:lineRule="auto"/>
        <w:rPr/>
      </w:pPr>
      <w:r w:rsidDel="00000000" w:rsidR="00000000" w:rsidRPr="00000000">
        <w:rPr>
          <w:rtl w:val="0"/>
        </w:rPr>
        <w:t xml:space="preserve">In Kubernetes, a </w:t>
      </w:r>
      <w:r w:rsidDel="00000000" w:rsidR="00000000" w:rsidRPr="00000000">
        <w:rPr>
          <w:b w:val="1"/>
          <w:rtl w:val="0"/>
        </w:rPr>
        <w:t xml:space="preserve">Deployment</w:t>
      </w:r>
      <w:r w:rsidDel="00000000" w:rsidR="00000000" w:rsidRPr="00000000">
        <w:rPr>
          <w:rtl w:val="0"/>
        </w:rPr>
        <w:t xml:space="preserve"> object is used to manage the deployment and scaling of applications by defining a desired state for a set of Pods. Within the Deployment object, two important fields that play a key role in defining which Pods the Deployment manages are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These fields have distinct purposes and are used in different contexts.</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woe9mfy6wap6" w:id="160"/>
      <w:bookmarkEnd w:id="160"/>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selector</w:t>
      </w:r>
      <w:r w:rsidDel="00000000" w:rsidR="00000000" w:rsidRPr="00000000">
        <w:rPr>
          <w:b w:val="1"/>
          <w:color w:val="000000"/>
          <w:sz w:val="26"/>
          <w:szCs w:val="26"/>
          <w:rtl w:val="0"/>
        </w:rPr>
        <w:t xml:space="preserve"> in a Deployment</w:t>
      </w:r>
    </w:p>
    <w:p w:rsidR="00000000" w:rsidDel="00000000" w:rsidP="00000000" w:rsidRDefault="00000000" w:rsidRPr="00000000" w14:paraId="000006B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field is used to specify a label selector that identifies the set of Pods the </w:t>
      </w:r>
      <w:r w:rsidDel="00000000" w:rsidR="00000000" w:rsidRPr="00000000">
        <w:rPr>
          <w:b w:val="1"/>
          <w:rtl w:val="0"/>
        </w:rPr>
        <w:t xml:space="preserve">Deployment</w:t>
      </w:r>
      <w:r w:rsidDel="00000000" w:rsidR="00000000" w:rsidRPr="00000000">
        <w:rPr>
          <w:rtl w:val="0"/>
        </w:rPr>
        <w:t xml:space="preserve"> should manage. It is essentially a way for the </w:t>
      </w:r>
      <w:r w:rsidDel="00000000" w:rsidR="00000000" w:rsidRPr="00000000">
        <w:rPr>
          <w:b w:val="1"/>
          <w:rtl w:val="0"/>
        </w:rPr>
        <w:t xml:space="preserve">Deployment</w:t>
      </w:r>
      <w:r w:rsidDel="00000000" w:rsidR="00000000" w:rsidRPr="00000000">
        <w:rPr>
          <w:rtl w:val="0"/>
        </w:rPr>
        <w:t xml:space="preserve"> to match the Pods that it is responsible for.</w:t>
      </w:r>
    </w:p>
    <w:p w:rsidR="00000000" w:rsidDel="00000000" w:rsidP="00000000" w:rsidRDefault="00000000" w:rsidRPr="00000000" w14:paraId="000006BE">
      <w:pPr>
        <w:numPr>
          <w:ilvl w:val="0"/>
          <w:numId w:val="1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determines which Pods belong to the Deployment. It ensures that the Deployment only manages Pods that have matching labels.</w:t>
      </w:r>
    </w:p>
    <w:p w:rsidR="00000000" w:rsidDel="00000000" w:rsidP="00000000" w:rsidRDefault="00000000" w:rsidRPr="00000000" w14:paraId="000006BF">
      <w:pPr>
        <w:numPr>
          <w:ilvl w:val="0"/>
          <w:numId w:val="12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is primarily used to identify the Pods that the Deployment should manage. If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does not match existing Pods, the Deployment will create new ones based on the template. If it matches existing Pods, the Deployment will manage and update those Pods.</w:t>
      </w:r>
    </w:p>
    <w:p w:rsidR="00000000" w:rsidDel="00000000" w:rsidP="00000000" w:rsidRDefault="00000000" w:rsidRPr="00000000" w14:paraId="000006C0">
      <w:pPr>
        <w:pStyle w:val="Heading4"/>
        <w:keepNext w:val="0"/>
        <w:keepLines w:val="0"/>
        <w:spacing w:after="40" w:before="240" w:lineRule="auto"/>
        <w:rPr>
          <w:b w:val="1"/>
          <w:color w:val="000000"/>
          <w:sz w:val="22"/>
          <w:szCs w:val="22"/>
        </w:rPr>
      </w:pPr>
      <w:bookmarkStart w:colFirst="0" w:colLast="0" w:name="_5a3gw8gtcl96" w:id="161"/>
      <w:bookmarkEnd w:id="161"/>
      <w:r w:rsidDel="00000000" w:rsidR="00000000" w:rsidRPr="00000000">
        <w:rPr>
          <w:b w:val="1"/>
          <w:color w:val="000000"/>
          <w:sz w:val="22"/>
          <w:szCs w:val="22"/>
          <w:rtl w:val="0"/>
        </w:rPr>
        <w:t xml:space="preserve">Example:</w:t>
      </w:r>
    </w:p>
    <w:p w:rsidR="00000000" w:rsidDel="00000000" w:rsidP="00000000" w:rsidRDefault="00000000" w:rsidRPr="00000000" w14:paraId="000006C1">
      <w:pPr>
        <w:rPr/>
      </w:pPr>
      <w:r w:rsidDel="00000000" w:rsidR="00000000" w:rsidRPr="00000000">
        <w:rPr>
          <w:rtl w:val="0"/>
        </w:rPr>
        <w:t xml:space="preserve">yaml</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spacing w:after="240" w:before="240" w:lineRule="auto"/>
        <w:rPr/>
      </w:pPr>
      <w:r w:rsidDel="00000000" w:rsidR="00000000" w:rsidRPr="00000000">
        <w:rPr>
          <w:rtl w:val="0"/>
        </w:rPr>
        <w:t xml:space="preserve">This selector matches Pods that have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If any existing Pods have this label, the Deployment will manage those Pods. If no Pods match, the Deployment will create new Pods based on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w:t>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te6qrsbjfxl1" w:id="162"/>
      <w:bookmarkEnd w:id="162"/>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in a Deployment</w:t>
      </w:r>
    </w:p>
    <w:p w:rsidR="00000000" w:rsidDel="00000000" w:rsidP="00000000" w:rsidRDefault="00000000" w:rsidRPr="00000000" w14:paraId="000006C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field in a Deployment specifies the Pod template that is used to create new Pods. The </w:t>
      </w:r>
      <w:r w:rsidDel="00000000" w:rsidR="00000000" w:rsidRPr="00000000">
        <w:rPr>
          <w:b w:val="1"/>
          <w:rtl w:val="0"/>
        </w:rPr>
        <w:t xml:space="preserve">Pod template</w:t>
      </w:r>
      <w:r w:rsidDel="00000000" w:rsidR="00000000" w:rsidRPr="00000000">
        <w:rPr>
          <w:rtl w:val="0"/>
        </w:rPr>
        <w:t xml:space="preserve">describes the specification for the Pods, including their containers, volumes, environment variables, labels, and more.</w:t>
      </w:r>
    </w:p>
    <w:p w:rsidR="00000000" w:rsidDel="00000000" w:rsidP="00000000" w:rsidRDefault="00000000" w:rsidRPr="00000000" w14:paraId="000006CB">
      <w:pPr>
        <w:numPr>
          <w:ilvl w:val="0"/>
          <w:numId w:val="35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defines the desired state of the Pods that the Deployment will create. This includes the containers, their images, resource limits, and any other configuration that the Pod should have.</w:t>
      </w:r>
    </w:p>
    <w:p w:rsidR="00000000" w:rsidDel="00000000" w:rsidP="00000000" w:rsidRDefault="00000000" w:rsidRPr="00000000" w14:paraId="000006CC">
      <w:pPr>
        <w:numPr>
          <w:ilvl w:val="0"/>
          <w:numId w:val="35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is used by the </w:t>
      </w:r>
      <w:r w:rsidDel="00000000" w:rsidR="00000000" w:rsidRPr="00000000">
        <w:rPr>
          <w:b w:val="1"/>
          <w:rtl w:val="0"/>
        </w:rPr>
        <w:t xml:space="preserve">Deployment</w:t>
      </w:r>
      <w:r w:rsidDel="00000000" w:rsidR="00000000" w:rsidRPr="00000000">
        <w:rPr>
          <w:rtl w:val="0"/>
        </w:rPr>
        <w:t xml:space="preserve"> to create Pods that match 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specifies how to configure the Pods and what containers to run inside them.</w:t>
      </w:r>
    </w:p>
    <w:p w:rsidR="00000000" w:rsidDel="00000000" w:rsidP="00000000" w:rsidRDefault="00000000" w:rsidRPr="00000000" w14:paraId="000006CD">
      <w:pPr>
        <w:pStyle w:val="Heading4"/>
        <w:keepNext w:val="0"/>
        <w:keepLines w:val="0"/>
        <w:spacing w:after="40" w:before="240" w:lineRule="auto"/>
        <w:rPr>
          <w:b w:val="1"/>
          <w:color w:val="000000"/>
          <w:sz w:val="22"/>
          <w:szCs w:val="22"/>
        </w:rPr>
      </w:pPr>
      <w:bookmarkStart w:colFirst="0" w:colLast="0" w:name="_nsb8jrqaz6g" w:id="163"/>
      <w:bookmarkEnd w:id="163"/>
      <w:r w:rsidDel="00000000" w:rsidR="00000000" w:rsidRPr="00000000">
        <w:rPr>
          <w:b w:val="1"/>
          <w:color w:val="000000"/>
          <w:sz w:val="22"/>
          <w:szCs w:val="22"/>
          <w:rtl w:val="0"/>
        </w:rPr>
        <w:t xml:space="preserve">Example:</w:t>
      </w:r>
    </w:p>
    <w:p w:rsidR="00000000" w:rsidDel="00000000" w:rsidP="00000000" w:rsidRDefault="00000000" w:rsidRPr="00000000" w14:paraId="000006CE">
      <w:pPr>
        <w:rPr/>
      </w:pPr>
      <w:r w:rsidDel="00000000" w:rsidR="00000000" w:rsidRPr="00000000">
        <w:rPr>
          <w:rtl w:val="0"/>
        </w:rPr>
        <w:t xml:space="preserve">yaml</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6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6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6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6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6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6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spacing w:after="240" w:before="240" w:lineRule="auto"/>
        <w:rPr/>
      </w:pPr>
      <w:r w:rsidDel="00000000" w:rsidR="00000000" w:rsidRPr="00000000">
        <w:rPr>
          <w:rtl w:val="0"/>
        </w:rPr>
        <w:t xml:space="preserve">In this example, the </w:t>
      </w:r>
      <w:r w:rsidDel="00000000" w:rsidR="00000000" w:rsidRPr="00000000">
        <w:rPr>
          <w:b w:val="1"/>
          <w:rtl w:val="0"/>
        </w:rPr>
        <w:t xml:space="preserve">Pod template</w:t>
      </w:r>
      <w:r w:rsidDel="00000000" w:rsidR="00000000" w:rsidRPr="00000000">
        <w:rPr>
          <w:rtl w:val="0"/>
        </w:rPr>
        <w:t xml:space="preserve"> describes a Pod with a container running the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image and exposing port 80.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in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metadata section matches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from the previous example, so the Deployment will manage Pods with this label.</w:t>
      </w:r>
    </w:p>
    <w:p w:rsidR="00000000" w:rsidDel="00000000" w:rsidP="00000000" w:rsidRDefault="00000000" w:rsidRPr="00000000" w14:paraId="000006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ejdzoweiuc2" w:id="164"/>
      <w:bookmarkEnd w:id="164"/>
      <w:r w:rsidDel="00000000" w:rsidR="00000000" w:rsidRPr="00000000">
        <w:rPr>
          <w:b w:val="1"/>
          <w:color w:val="000000"/>
          <w:sz w:val="26"/>
          <w:szCs w:val="26"/>
          <w:rtl w:val="0"/>
        </w:rPr>
        <w:t xml:space="preserve">Key Differences Between </w:t>
      </w:r>
      <w:r w:rsidDel="00000000" w:rsidR="00000000" w:rsidRPr="00000000">
        <w:rPr>
          <w:rFonts w:ascii="Roboto Mono" w:cs="Roboto Mono" w:eastAsia="Roboto Mono" w:hAnsi="Roboto Mono"/>
          <w:b w:val="1"/>
          <w:color w:val="188038"/>
          <w:sz w:val="26"/>
          <w:szCs w:val="26"/>
          <w:rtl w:val="0"/>
        </w:rPr>
        <w:t xml:space="preserve">selector</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template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9652529381706"/>
        <w:gridCol w:w="3132.754215636178"/>
        <w:gridCol w:w="2386.632600919775"/>
        <w:gridCol w:w="2716.6479305058765"/>
        <w:tblGridChange w:id="0">
          <w:tblGrid>
            <w:gridCol w:w="1123.9652529381706"/>
            <w:gridCol w:w="3132.754215636178"/>
            <w:gridCol w:w="2386.632600919775"/>
            <w:gridCol w:w="2716.64793050587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jc w:val="center"/>
              <w:rPr/>
            </w:pPr>
            <w:r w:rsidDel="00000000" w:rsidR="00000000" w:rsidRPr="00000000">
              <w:rPr>
                <w:b w:val="1"/>
                <w:rtl w:val="0"/>
              </w:rPr>
              <w:t xml:space="preserve">Example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t xml:space="preserve">Specifies the label selector to identify the Pods that the Deployment manages.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It ensures that the Deployment only manages Pods with specific labels.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Fonts w:ascii="Roboto Mono" w:cs="Roboto Mono" w:eastAsia="Roboto Mono" w:hAnsi="Roboto Mono"/>
                <w:color w:val="188038"/>
                <w:rtl w:val="0"/>
              </w:rPr>
              <w:t xml:space="preserve">matchLabels: { app: myapp }</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t xml:space="preserve">Defines the specification of the Pods (containers, labels, environment variables, etc.) that will be created by the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It provides the Pod specification that the Deployment uses to create new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Fonts w:ascii="Roboto Mono" w:cs="Roboto Mono" w:eastAsia="Roboto Mono" w:hAnsi="Roboto Mono"/>
                <w:color w:val="188038"/>
                <w:rtl w:val="0"/>
              </w:rPr>
              <w:t xml:space="preserve">spec: { containers: [{ name: "nginx", image: "nginx:latest" }]}</w:t>
            </w:r>
            <w:r w:rsidDel="00000000" w:rsidR="00000000" w:rsidRPr="00000000">
              <w:rPr>
                <w:rtl w:val="0"/>
              </w:rPr>
            </w:r>
          </w:p>
        </w:tc>
      </w:tr>
    </w:tbl>
    <w:p w:rsidR="00000000" w:rsidDel="00000000" w:rsidP="00000000" w:rsidRDefault="00000000" w:rsidRPr="00000000" w14:paraId="000006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w1z510vpct61" w:id="165"/>
      <w:bookmarkEnd w:id="165"/>
      <w:r w:rsidDel="00000000" w:rsidR="00000000" w:rsidRPr="00000000">
        <w:rPr>
          <w:b w:val="1"/>
          <w:color w:val="000000"/>
          <w:sz w:val="26"/>
          <w:szCs w:val="26"/>
          <w:rtl w:val="0"/>
        </w:rPr>
        <w:t xml:space="preserve">How They Work Together</w:t>
      </w:r>
    </w:p>
    <w:p w:rsidR="00000000" w:rsidDel="00000000" w:rsidP="00000000" w:rsidRDefault="00000000" w:rsidRPr="00000000" w14:paraId="000006ED">
      <w:pPr>
        <w:numPr>
          <w:ilvl w:val="0"/>
          <w:numId w:val="16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Ensures that the Deployment manages the correct set of Pods based on their labels.</w:t>
      </w:r>
    </w:p>
    <w:p w:rsidR="00000000" w:rsidDel="00000000" w:rsidP="00000000" w:rsidRDefault="00000000" w:rsidRPr="00000000" w14:paraId="000006EE">
      <w:pPr>
        <w:numPr>
          <w:ilvl w:val="0"/>
          <w:numId w:val="16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Specifies how those Pods should be configured when they are created (what containers to run, environment variables, ports, etc.).</w:t>
      </w:r>
    </w:p>
    <w:p w:rsidR="00000000" w:rsidDel="00000000" w:rsidP="00000000" w:rsidRDefault="00000000" w:rsidRPr="00000000" w14:paraId="000006EF">
      <w:pPr>
        <w:spacing w:after="240" w:before="240" w:lineRule="auto"/>
        <w:rPr/>
      </w:pPr>
      <w:r w:rsidDel="00000000" w:rsidR="00000000" w:rsidRPr="00000000">
        <w:rPr>
          <w:rtl w:val="0"/>
        </w:rPr>
        <w:t xml:space="preserve">When you define a </w:t>
      </w:r>
      <w:r w:rsidDel="00000000" w:rsidR="00000000" w:rsidRPr="00000000">
        <w:rPr>
          <w:b w:val="1"/>
          <w:rtl w:val="0"/>
        </w:rPr>
        <w:t xml:space="preserve">Deployment</w:t>
      </w:r>
      <w:r w:rsidDel="00000000" w:rsidR="00000000" w:rsidRPr="00000000">
        <w:rPr>
          <w:rtl w:val="0"/>
        </w:rPr>
        <w:t xml:space="preserve"> in Kubernetes,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work together to ensure that:</w:t>
      </w:r>
    </w:p>
    <w:p w:rsidR="00000000" w:rsidDel="00000000" w:rsidP="00000000" w:rsidRDefault="00000000" w:rsidRPr="00000000" w14:paraId="000006F0">
      <w:pPr>
        <w:numPr>
          <w:ilvl w:val="0"/>
          <w:numId w:val="427"/>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Deployment</w:t>
      </w:r>
      <w:r w:rsidDel="00000000" w:rsidR="00000000" w:rsidRPr="00000000">
        <w:rPr>
          <w:rtl w:val="0"/>
        </w:rPr>
        <w:t xml:space="preserve"> targets the correct Pods based on the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w:t>
      </w:r>
    </w:p>
    <w:p w:rsidR="00000000" w:rsidDel="00000000" w:rsidP="00000000" w:rsidRDefault="00000000" w:rsidRPr="00000000" w14:paraId="000006F1">
      <w:pPr>
        <w:numPr>
          <w:ilvl w:val="0"/>
          <w:numId w:val="427"/>
        </w:numPr>
        <w:spacing w:after="240" w:before="0" w:beforeAutospacing="0" w:lineRule="auto"/>
        <w:ind w:left="720" w:hanging="360"/>
      </w:pPr>
      <w:r w:rsidDel="00000000" w:rsidR="00000000" w:rsidRPr="00000000">
        <w:rPr>
          <w:rtl w:val="0"/>
        </w:rPr>
        <w:t xml:space="preserve">If the </w:t>
      </w:r>
      <w:r w:rsidDel="00000000" w:rsidR="00000000" w:rsidRPr="00000000">
        <w:rPr>
          <w:b w:val="1"/>
          <w:rtl w:val="0"/>
        </w:rPr>
        <w:t xml:space="preserve">Deployment</w:t>
      </w:r>
      <w:r w:rsidDel="00000000" w:rsidR="00000000" w:rsidRPr="00000000">
        <w:rPr>
          <w:rtl w:val="0"/>
        </w:rPr>
        <w:t xml:space="preserve"> needs to create new Pods (either because none exist that match the selector, or because existing Pods need to be updated or replaced),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provides the configuration for those Pods.</w:t>
      </w:r>
    </w:p>
    <w:p w:rsidR="00000000" w:rsidDel="00000000" w:rsidP="00000000" w:rsidRDefault="00000000" w:rsidRPr="00000000" w14:paraId="000006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3"/>
        <w:keepNext w:val="0"/>
        <w:keepLines w:val="0"/>
        <w:spacing w:before="280" w:lineRule="auto"/>
        <w:rPr>
          <w:ins w:author="Saishiva Potharaju" w:id="1" w:date="2024-11-25T17:59:34Z"/>
        </w:rPr>
      </w:pPr>
      <w:ins w:author="Saishiva Potharaju" w:id="1" w:date="2024-11-25T17:59:34Z">
        <w:bookmarkStart w:colFirst="0" w:colLast="0" w:name="_qangvfmanjxn" w:id="166"/>
        <w:bookmarkEnd w:id="166"/>
        <w:r w:rsidDel="00000000" w:rsidR="00000000" w:rsidRPr="00000000">
          <w:rPr>
            <w:rtl w:val="0"/>
          </w:rPr>
        </w:r>
      </w:ins>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mtebsql34xww" w:id="167"/>
      <w:bookmarkEnd w:id="167"/>
      <w:r w:rsidDel="00000000" w:rsidR="00000000" w:rsidRPr="00000000">
        <w:rPr>
          <w:b w:val="1"/>
          <w:color w:val="000000"/>
          <w:sz w:val="26"/>
          <w:szCs w:val="26"/>
          <w:rtl w:val="0"/>
        </w:rPr>
        <w:t xml:space="preserve">Example Deployment YAML with </w:t>
      </w:r>
      <w:r w:rsidDel="00000000" w:rsidR="00000000" w:rsidRPr="00000000">
        <w:rPr>
          <w:rFonts w:ascii="Roboto Mono" w:cs="Roboto Mono" w:eastAsia="Roboto Mono" w:hAnsi="Roboto Mono"/>
          <w:b w:val="1"/>
          <w:color w:val="188038"/>
          <w:sz w:val="26"/>
          <w:szCs w:val="26"/>
          <w:rtl w:val="0"/>
        </w:rPr>
        <w:t xml:space="preserve">selector</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w:t>
      </w:r>
    </w:p>
    <w:p w:rsidR="00000000" w:rsidDel="00000000" w:rsidP="00000000" w:rsidRDefault="00000000" w:rsidRPr="00000000" w14:paraId="000006F5">
      <w:pPr>
        <w:rPr/>
      </w:pPr>
      <w:r w:rsidDel="00000000" w:rsidR="00000000" w:rsidRPr="00000000">
        <w:rPr>
          <w:rtl w:val="0"/>
        </w:rPr>
        <w:t xml:space="preserve">yaml</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6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7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7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7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  # This label must match the selector to associate the Pod with the Deployment.</w:t>
      </w:r>
    </w:p>
    <w:p w:rsidR="00000000" w:rsidDel="00000000" w:rsidP="00000000" w:rsidRDefault="00000000" w:rsidRPr="00000000" w14:paraId="00000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7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7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7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spacing w:after="240" w:before="240" w:lineRule="auto"/>
        <w:rPr/>
      </w:pPr>
      <w:r w:rsidDel="00000000" w:rsidR="00000000" w:rsidRPr="00000000">
        <w:rPr>
          <w:rtl w:val="0"/>
        </w:rPr>
        <w:t xml:space="preserve">In this example:</w:t>
      </w:r>
    </w:p>
    <w:p w:rsidR="00000000" w:rsidDel="00000000" w:rsidP="00000000" w:rsidRDefault="00000000" w:rsidRPr="00000000" w14:paraId="0000070C">
      <w:pPr>
        <w:numPr>
          <w:ilvl w:val="0"/>
          <w:numId w:val="59"/>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is set to match Pods with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w:t>
      </w:r>
    </w:p>
    <w:p w:rsidR="00000000" w:rsidDel="00000000" w:rsidP="00000000" w:rsidRDefault="00000000" w:rsidRPr="00000000" w14:paraId="0000070D">
      <w:pPr>
        <w:numPr>
          <w:ilvl w:val="0"/>
          <w:numId w:val="5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describes the Pods that will be created by the Deployment, with the same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This ensures that the Deployment will manage these Pods and ensure the desired state (3 replicas) is met.</w:t>
      </w:r>
    </w:p>
    <w:p w:rsidR="00000000" w:rsidDel="00000000" w:rsidP="00000000" w:rsidRDefault="00000000" w:rsidRPr="00000000" w14:paraId="0000070E">
      <w:pPr>
        <w:pStyle w:val="Heading3"/>
        <w:keepNext w:val="0"/>
        <w:keepLines w:val="0"/>
        <w:spacing w:before="280" w:lineRule="auto"/>
        <w:rPr>
          <w:b w:val="1"/>
          <w:color w:val="000000"/>
          <w:sz w:val="26"/>
          <w:szCs w:val="26"/>
        </w:rPr>
      </w:pPr>
      <w:bookmarkStart w:colFirst="0" w:colLast="0" w:name="_tvnlkwpexpqo" w:id="168"/>
      <w:bookmarkEnd w:id="168"/>
      <w:r w:rsidDel="00000000" w:rsidR="00000000" w:rsidRPr="00000000">
        <w:rPr>
          <w:b w:val="1"/>
          <w:color w:val="000000"/>
          <w:sz w:val="26"/>
          <w:szCs w:val="26"/>
          <w:rtl w:val="0"/>
        </w:rPr>
        <w:t xml:space="preserve">In Summary:</w:t>
      </w:r>
    </w:p>
    <w:p w:rsidR="00000000" w:rsidDel="00000000" w:rsidP="00000000" w:rsidRDefault="00000000" w:rsidRPr="00000000" w14:paraId="0000070F">
      <w:pPr>
        <w:numPr>
          <w:ilvl w:val="0"/>
          <w:numId w:val="45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selector</w:t>
      </w:r>
      <w:r w:rsidDel="00000000" w:rsidR="00000000" w:rsidRPr="00000000">
        <w:rPr>
          <w:rtl w:val="0"/>
        </w:rPr>
        <w:t xml:space="preserve"> is used to identify which Pods are part of the Deployment, typically using label selectors.</w:t>
      </w:r>
    </w:p>
    <w:p w:rsidR="00000000" w:rsidDel="00000000" w:rsidP="00000000" w:rsidRDefault="00000000" w:rsidRPr="00000000" w14:paraId="00000710">
      <w:pPr>
        <w:numPr>
          <w:ilvl w:val="0"/>
          <w:numId w:val="45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template</w:t>
      </w:r>
      <w:r w:rsidDel="00000000" w:rsidR="00000000" w:rsidRPr="00000000">
        <w:rPr>
          <w:rtl w:val="0"/>
        </w:rPr>
        <w:t xml:space="preserve"> defines how the Pods should look when the Deployment creates them, including container images, ports, and labels.</w:t>
      </w:r>
    </w:p>
    <w:p w:rsidR="00000000" w:rsidDel="00000000" w:rsidP="00000000" w:rsidRDefault="00000000" w:rsidRPr="00000000" w14:paraId="00000711">
      <w:pPr>
        <w:spacing w:after="240" w:before="240" w:lineRule="auto"/>
        <w:rPr/>
      </w:pPr>
      <w:r w:rsidDel="00000000" w:rsidR="00000000" w:rsidRPr="00000000">
        <w:rPr>
          <w:rtl w:val="0"/>
        </w:rPr>
        <w:t xml:space="preserve">Both are necessary for a </w:t>
      </w:r>
      <w:r w:rsidDel="00000000" w:rsidR="00000000" w:rsidRPr="00000000">
        <w:rPr>
          <w:b w:val="1"/>
          <w:rtl w:val="0"/>
        </w:rPr>
        <w:t xml:space="preserve">Deployment</w:t>
      </w:r>
      <w:r w:rsidDel="00000000" w:rsidR="00000000" w:rsidRPr="00000000">
        <w:rPr>
          <w:rtl w:val="0"/>
        </w:rPr>
        <w:t xml:space="preserve"> to manage Pods effectively and ensure that the desired state of the application (in terms of replica counts and Pod configuration) is maintained.</w:t>
      </w:r>
    </w:p>
    <w:p w:rsidR="00000000" w:rsidDel="00000000" w:rsidP="00000000" w:rsidRDefault="00000000" w:rsidRPr="00000000" w14:paraId="00000712">
      <w:pPr>
        <w:pStyle w:val="Heading1"/>
        <w:spacing w:after="240" w:before="240" w:lineRule="auto"/>
        <w:rPr/>
      </w:pPr>
      <w:bookmarkStart w:colFirst="0" w:colLast="0" w:name="_mue8d7wqx2y" w:id="169"/>
      <w:bookmarkEnd w:id="169"/>
      <w:r w:rsidDel="00000000" w:rsidR="00000000" w:rsidRPr="00000000">
        <w:rPr>
          <w:rtl w:val="0"/>
        </w:rPr>
        <w:t xml:space="preserve">Does all the k8 control plane and node components communicate over 443</w:t>
      </w:r>
    </w:p>
    <w:p w:rsidR="00000000" w:rsidDel="00000000" w:rsidP="00000000" w:rsidRDefault="00000000" w:rsidRPr="00000000" w14:paraId="00000713">
      <w:pPr>
        <w:spacing w:after="240" w:before="240" w:lineRule="auto"/>
        <w:rPr/>
      </w:pPr>
      <w:r w:rsidDel="00000000" w:rsidR="00000000" w:rsidRPr="00000000">
        <w:rPr>
          <w:rtl w:val="0"/>
        </w:rPr>
        <w:t xml:space="preserve">In a Kubernetes (K8s) cluster, not all components communicate exclusively over port </w:t>
      </w:r>
      <w:r w:rsidDel="00000000" w:rsidR="00000000" w:rsidRPr="00000000">
        <w:rPr>
          <w:b w:val="1"/>
          <w:rtl w:val="0"/>
        </w:rPr>
        <w:t xml:space="preserve">443</w:t>
      </w:r>
      <w:r w:rsidDel="00000000" w:rsidR="00000000" w:rsidRPr="00000000">
        <w:rPr>
          <w:rtl w:val="0"/>
        </w:rPr>
        <w:t xml:space="preserve">. While many control plane components do use </w:t>
      </w:r>
      <w:r w:rsidDel="00000000" w:rsidR="00000000" w:rsidRPr="00000000">
        <w:rPr>
          <w:b w:val="1"/>
          <w:rtl w:val="0"/>
        </w:rPr>
        <w:t xml:space="preserve">HTTPS</w:t>
      </w:r>
      <w:r w:rsidDel="00000000" w:rsidR="00000000" w:rsidRPr="00000000">
        <w:rPr>
          <w:rtl w:val="0"/>
        </w:rPr>
        <w:t xml:space="preserve"> (which operates over port 443) for secure communication, there are other ports used for different types of communication between the components. Below is a breakdown of the communication between the main Kubernetes components and the corresponding ports:</w:t>
      </w:r>
    </w:p>
    <w:p w:rsidR="00000000" w:rsidDel="00000000" w:rsidP="00000000" w:rsidRDefault="00000000" w:rsidRPr="00000000" w14:paraId="00000714">
      <w:pPr>
        <w:pStyle w:val="Heading3"/>
        <w:keepNext w:val="0"/>
        <w:keepLines w:val="0"/>
        <w:spacing w:before="280" w:lineRule="auto"/>
        <w:rPr>
          <w:b w:val="1"/>
          <w:color w:val="000000"/>
          <w:sz w:val="26"/>
          <w:szCs w:val="26"/>
        </w:rPr>
      </w:pPr>
      <w:bookmarkStart w:colFirst="0" w:colLast="0" w:name="_qhlsrkhyn43m" w:id="170"/>
      <w:bookmarkEnd w:id="170"/>
      <w:r w:rsidDel="00000000" w:rsidR="00000000" w:rsidRPr="00000000">
        <w:rPr>
          <w:b w:val="1"/>
          <w:color w:val="000000"/>
          <w:sz w:val="26"/>
          <w:szCs w:val="26"/>
          <w:rtl w:val="0"/>
        </w:rPr>
        <w:t xml:space="preserve">1. Kubernetes Control Plane Communication</w:t>
      </w:r>
    </w:p>
    <w:p w:rsidR="00000000" w:rsidDel="00000000" w:rsidP="00000000" w:rsidRDefault="00000000" w:rsidRPr="00000000" w14:paraId="00000715">
      <w:pPr>
        <w:spacing w:after="240" w:before="240" w:lineRule="auto"/>
        <w:rPr/>
      </w:pPr>
      <w:r w:rsidDel="00000000" w:rsidR="00000000" w:rsidRPr="00000000">
        <w:rPr>
          <w:rtl w:val="0"/>
        </w:rPr>
        <w:t xml:space="preserve">The Kubernetes control plane consists of several key components that communicate over different ports, including </w:t>
      </w:r>
      <w:r w:rsidDel="00000000" w:rsidR="00000000" w:rsidRPr="00000000">
        <w:rPr>
          <w:b w:val="1"/>
          <w:rtl w:val="0"/>
        </w:rPr>
        <w:t xml:space="preserve">HTTPS (port 443)</w:t>
      </w:r>
      <w:r w:rsidDel="00000000" w:rsidR="00000000" w:rsidRPr="00000000">
        <w:rPr>
          <w:rtl w:val="0"/>
        </w:rPr>
        <w:t xml:space="preserve"> and other ports as necessary:</w:t>
      </w:r>
    </w:p>
    <w:p w:rsidR="00000000" w:rsidDel="00000000" w:rsidP="00000000" w:rsidRDefault="00000000" w:rsidRPr="00000000" w14:paraId="00000716">
      <w:pPr>
        <w:pStyle w:val="Heading4"/>
        <w:keepNext w:val="0"/>
        <w:keepLines w:val="0"/>
        <w:spacing w:after="40" w:before="240" w:lineRule="auto"/>
        <w:rPr>
          <w:b w:val="1"/>
          <w:color w:val="000000"/>
          <w:sz w:val="22"/>
          <w:szCs w:val="22"/>
        </w:rPr>
      </w:pPr>
      <w:bookmarkStart w:colFirst="0" w:colLast="0" w:name="_u8zyhau7wzqs" w:id="171"/>
      <w:bookmarkEnd w:id="171"/>
      <w:r w:rsidDel="00000000" w:rsidR="00000000" w:rsidRPr="00000000">
        <w:rPr>
          <w:b w:val="1"/>
          <w:color w:val="000000"/>
          <w:sz w:val="22"/>
          <w:szCs w:val="22"/>
          <w:rtl w:val="0"/>
        </w:rPr>
        <w:t xml:space="preserve">- API Server (kube-apiserver)</w:t>
      </w:r>
    </w:p>
    <w:p w:rsidR="00000000" w:rsidDel="00000000" w:rsidP="00000000" w:rsidRDefault="00000000" w:rsidRPr="00000000" w14:paraId="00000717">
      <w:pPr>
        <w:numPr>
          <w:ilvl w:val="0"/>
          <w:numId w:val="152"/>
        </w:numPr>
        <w:spacing w:after="0" w:afterAutospacing="0" w:before="240" w:lineRule="auto"/>
        <w:ind w:left="720" w:hanging="360"/>
        <w:rPr/>
      </w:pPr>
      <w:r w:rsidDel="00000000" w:rsidR="00000000" w:rsidRPr="00000000">
        <w:rPr>
          <w:b w:val="1"/>
          <w:rtl w:val="0"/>
        </w:rPr>
        <w:t xml:space="preserve">Port</w:t>
      </w:r>
      <w:r w:rsidDel="00000000" w:rsidR="00000000" w:rsidRPr="00000000">
        <w:rPr>
          <w:rtl w:val="0"/>
        </w:rPr>
        <w:t xml:space="preserve">: </w:t>
      </w:r>
      <w:r w:rsidDel="00000000" w:rsidR="00000000" w:rsidRPr="00000000">
        <w:rPr>
          <w:b w:val="1"/>
          <w:rtl w:val="0"/>
        </w:rPr>
        <w:t xml:space="preserve">443</w:t>
      </w:r>
      <w:r w:rsidDel="00000000" w:rsidR="00000000" w:rsidRPr="00000000">
        <w:rPr>
          <w:rtl w:val="0"/>
        </w:rPr>
        <w:t xml:space="preserve"> (by default, for HTTPS communication)</w:t>
      </w:r>
    </w:p>
    <w:p w:rsidR="00000000" w:rsidDel="00000000" w:rsidP="00000000" w:rsidRDefault="00000000" w:rsidRPr="00000000" w14:paraId="00000718">
      <w:pPr>
        <w:numPr>
          <w:ilvl w:val="0"/>
          <w:numId w:val="152"/>
        </w:numPr>
        <w:spacing w:after="0" w:afterAutospacing="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The API server is the central control point in Kubernetes. All communication between the control plane and nodes, as well as external clients (like </w:t>
      </w:r>
      <w:r w:rsidDel="00000000" w:rsidR="00000000" w:rsidRPr="00000000">
        <w:rPr>
          <w:rFonts w:ascii="Roboto Mono" w:cs="Roboto Mono" w:eastAsia="Roboto Mono" w:hAnsi="Roboto Mono"/>
          <w:rtl w:val="0"/>
        </w:rPr>
        <w:t xml:space="preserve">kubectl</w:t>
      </w:r>
      <w:r w:rsidDel="00000000" w:rsidR="00000000" w:rsidRPr="00000000">
        <w:rPr>
          <w:rtl w:val="0"/>
        </w:rPr>
        <w:t xml:space="preserve"> or other services), happens through the API server.</w:t>
      </w:r>
    </w:p>
    <w:p w:rsidR="00000000" w:rsidDel="00000000" w:rsidP="00000000" w:rsidRDefault="00000000" w:rsidRPr="00000000" w14:paraId="00000719">
      <w:pPr>
        <w:numPr>
          <w:ilvl w:val="0"/>
          <w:numId w:val="152"/>
        </w:numPr>
        <w:spacing w:after="0" w:afterAutospacing="0" w:before="0" w:beforeAutospacing="0" w:lineRule="auto"/>
        <w:ind w:left="720" w:hanging="360"/>
        <w:rPr/>
      </w:pPr>
      <w:r w:rsidDel="00000000" w:rsidR="00000000" w:rsidRPr="00000000">
        <w:rPr>
          <w:b w:val="1"/>
          <w:rtl w:val="0"/>
        </w:rPr>
        <w:t xml:space="preserve">Communication</w:t>
      </w:r>
      <w:r w:rsidDel="00000000" w:rsidR="00000000" w:rsidRPr="00000000">
        <w:rPr>
          <w:rtl w:val="0"/>
        </w:rPr>
        <w:t xml:space="preserve">:</w:t>
      </w:r>
    </w:p>
    <w:p w:rsidR="00000000" w:rsidDel="00000000" w:rsidP="00000000" w:rsidRDefault="00000000" w:rsidRPr="00000000" w14:paraId="0000071A">
      <w:pPr>
        <w:numPr>
          <w:ilvl w:val="1"/>
          <w:numId w:val="152"/>
        </w:numPr>
        <w:spacing w:after="0" w:afterAutospacing="0" w:before="0" w:beforeAutospacing="0" w:lineRule="auto"/>
        <w:ind w:left="1440" w:hanging="360"/>
        <w:rPr/>
      </w:pPr>
      <w:r w:rsidDel="00000000" w:rsidR="00000000" w:rsidRPr="00000000">
        <w:rPr>
          <w:rtl w:val="0"/>
        </w:rPr>
        <w:t xml:space="preserve">The API server communicates with other control plane components (e.g., </w:t>
      </w:r>
      <w:r w:rsidDel="00000000" w:rsidR="00000000" w:rsidRPr="00000000">
        <w:rPr>
          <w:b w:val="1"/>
          <w:rtl w:val="0"/>
        </w:rPr>
        <w:t xml:space="preserve">scheduler</w:t>
      </w:r>
      <w:r w:rsidDel="00000000" w:rsidR="00000000" w:rsidRPr="00000000">
        <w:rPr>
          <w:rtl w:val="0"/>
        </w:rPr>
        <w:t xml:space="preserve">, </w:t>
      </w:r>
      <w:r w:rsidDel="00000000" w:rsidR="00000000" w:rsidRPr="00000000">
        <w:rPr>
          <w:b w:val="1"/>
          <w:rtl w:val="0"/>
        </w:rPr>
        <w:t xml:space="preserve">controller-manager</w:t>
      </w:r>
      <w:r w:rsidDel="00000000" w:rsidR="00000000" w:rsidRPr="00000000">
        <w:rPr>
          <w:rtl w:val="0"/>
        </w:rPr>
        <w:t xml:space="preserve">) over </w:t>
      </w:r>
      <w:r w:rsidDel="00000000" w:rsidR="00000000" w:rsidRPr="00000000">
        <w:rPr>
          <w:b w:val="1"/>
          <w:rtl w:val="0"/>
        </w:rPr>
        <w:t xml:space="preserve">HTTPS</w:t>
      </w:r>
      <w:r w:rsidDel="00000000" w:rsidR="00000000" w:rsidRPr="00000000">
        <w:rPr>
          <w:rtl w:val="0"/>
        </w:rPr>
        <w:t xml:space="preserve">.</w:t>
      </w:r>
    </w:p>
    <w:p w:rsidR="00000000" w:rsidDel="00000000" w:rsidP="00000000" w:rsidRDefault="00000000" w:rsidRPr="00000000" w14:paraId="0000071B">
      <w:pPr>
        <w:numPr>
          <w:ilvl w:val="1"/>
          <w:numId w:val="152"/>
        </w:numPr>
        <w:spacing w:after="240" w:before="0" w:beforeAutospacing="0" w:lineRule="auto"/>
        <w:ind w:left="1440" w:hanging="360"/>
        <w:rPr/>
      </w:pPr>
      <w:r w:rsidDel="00000000" w:rsidR="00000000" w:rsidRPr="00000000">
        <w:rPr>
          <w:rtl w:val="0"/>
        </w:rPr>
        <w:t xml:space="preserve">External clients (e.g., </w:t>
      </w:r>
      <w:r w:rsidDel="00000000" w:rsidR="00000000" w:rsidRPr="00000000">
        <w:rPr>
          <w:rFonts w:ascii="Roboto Mono" w:cs="Roboto Mono" w:eastAsia="Roboto Mono" w:hAnsi="Roboto Mono"/>
          <w:rtl w:val="0"/>
        </w:rPr>
        <w:t xml:space="preserve">kubectl</w:t>
      </w:r>
      <w:r w:rsidDel="00000000" w:rsidR="00000000" w:rsidRPr="00000000">
        <w:rPr>
          <w:rtl w:val="0"/>
        </w:rPr>
        <w:t xml:space="preserve">, other management tools) communicate with the API server over port </w:t>
      </w:r>
      <w:r w:rsidDel="00000000" w:rsidR="00000000" w:rsidRPr="00000000">
        <w:rPr>
          <w:b w:val="1"/>
          <w:rtl w:val="0"/>
        </w:rPr>
        <w:t xml:space="preserve">443</w:t>
      </w:r>
      <w:r w:rsidDel="00000000" w:rsidR="00000000" w:rsidRPr="00000000">
        <w:rPr>
          <w:rtl w:val="0"/>
        </w:rPr>
        <w:t xml:space="preserve">.</w:t>
      </w:r>
    </w:p>
    <w:p w:rsidR="00000000" w:rsidDel="00000000" w:rsidP="00000000" w:rsidRDefault="00000000" w:rsidRPr="00000000" w14:paraId="0000071C">
      <w:pPr>
        <w:pStyle w:val="Heading4"/>
        <w:keepNext w:val="0"/>
        <w:keepLines w:val="0"/>
        <w:spacing w:after="40" w:before="240" w:lineRule="auto"/>
        <w:rPr>
          <w:b w:val="1"/>
          <w:color w:val="000000"/>
          <w:sz w:val="22"/>
          <w:szCs w:val="22"/>
        </w:rPr>
      </w:pPr>
      <w:bookmarkStart w:colFirst="0" w:colLast="0" w:name="_xahhrzxlloyw" w:id="172"/>
      <w:bookmarkEnd w:id="172"/>
      <w:r w:rsidDel="00000000" w:rsidR="00000000" w:rsidRPr="00000000">
        <w:rPr>
          <w:b w:val="1"/>
          <w:color w:val="000000"/>
          <w:sz w:val="22"/>
          <w:szCs w:val="22"/>
          <w:rtl w:val="0"/>
        </w:rPr>
        <w:t xml:space="preserve">- Controller Manager (kube-controller-manager)</w:t>
      </w:r>
    </w:p>
    <w:p w:rsidR="00000000" w:rsidDel="00000000" w:rsidP="00000000" w:rsidRDefault="00000000" w:rsidRPr="00000000" w14:paraId="0000071D">
      <w:pPr>
        <w:numPr>
          <w:ilvl w:val="0"/>
          <w:numId w:val="182"/>
        </w:numPr>
        <w:spacing w:after="240" w:before="240" w:lineRule="auto"/>
        <w:ind w:left="720" w:hanging="360"/>
        <w:rPr/>
      </w:pPr>
      <w:r w:rsidDel="00000000" w:rsidR="00000000" w:rsidRPr="00000000">
        <w:rPr>
          <w:b w:val="1"/>
          <w:rtl w:val="0"/>
        </w:rPr>
        <w:t xml:space="preserve">Port</w:t>
      </w:r>
      <w:r w:rsidDel="00000000" w:rsidR="00000000" w:rsidRPr="00000000">
        <w:rPr>
          <w:rtl w:val="0"/>
        </w:rPr>
        <w:t xml:space="preserve">: Typically does not expose a port for client communication. The controller manager communicates with the API server via HTTPS, usually </w:t>
      </w:r>
      <w:r w:rsidDel="00000000" w:rsidR="00000000" w:rsidRPr="00000000">
        <w:rPr>
          <w:b w:val="1"/>
          <w:rtl w:val="0"/>
        </w:rPr>
        <w:t xml:space="preserve">port 443</w:t>
      </w:r>
      <w:r w:rsidDel="00000000" w:rsidR="00000000" w:rsidRPr="00000000">
        <w:rPr>
          <w:rtl w:val="0"/>
        </w:rPr>
        <w:t xml:space="preserve">.</w:t>
      </w:r>
    </w:p>
    <w:p w:rsidR="00000000" w:rsidDel="00000000" w:rsidP="00000000" w:rsidRDefault="00000000" w:rsidRPr="00000000" w14:paraId="0000071E">
      <w:pPr>
        <w:pStyle w:val="Heading4"/>
        <w:keepNext w:val="0"/>
        <w:keepLines w:val="0"/>
        <w:spacing w:after="40" w:before="240" w:lineRule="auto"/>
        <w:rPr>
          <w:b w:val="1"/>
          <w:color w:val="000000"/>
          <w:sz w:val="22"/>
          <w:szCs w:val="22"/>
        </w:rPr>
      </w:pPr>
      <w:bookmarkStart w:colFirst="0" w:colLast="0" w:name="_2m4ltyh26zd0" w:id="173"/>
      <w:bookmarkEnd w:id="173"/>
      <w:r w:rsidDel="00000000" w:rsidR="00000000" w:rsidRPr="00000000">
        <w:rPr>
          <w:b w:val="1"/>
          <w:color w:val="000000"/>
          <w:sz w:val="22"/>
          <w:szCs w:val="22"/>
          <w:rtl w:val="0"/>
        </w:rPr>
        <w:t xml:space="preserve">- Scheduler (kube-scheduler)</w:t>
      </w:r>
    </w:p>
    <w:p w:rsidR="00000000" w:rsidDel="00000000" w:rsidP="00000000" w:rsidRDefault="00000000" w:rsidRPr="00000000" w14:paraId="0000071F">
      <w:pPr>
        <w:numPr>
          <w:ilvl w:val="0"/>
          <w:numId w:val="416"/>
        </w:numPr>
        <w:spacing w:after="240" w:before="240" w:lineRule="auto"/>
        <w:ind w:left="720" w:hanging="360"/>
        <w:rPr/>
      </w:pPr>
      <w:r w:rsidDel="00000000" w:rsidR="00000000" w:rsidRPr="00000000">
        <w:rPr>
          <w:b w:val="1"/>
          <w:rtl w:val="0"/>
        </w:rPr>
        <w:t xml:space="preserve">Port</w:t>
      </w:r>
      <w:r w:rsidDel="00000000" w:rsidR="00000000" w:rsidRPr="00000000">
        <w:rPr>
          <w:rtl w:val="0"/>
        </w:rPr>
        <w:t xml:space="preserve">: The scheduler does not expose a public port either. It communicates with the API server over </w:t>
      </w:r>
      <w:r w:rsidDel="00000000" w:rsidR="00000000" w:rsidRPr="00000000">
        <w:rPr>
          <w:b w:val="1"/>
          <w:rtl w:val="0"/>
        </w:rPr>
        <w:t xml:space="preserve">HTTPS</w:t>
      </w:r>
      <w:r w:rsidDel="00000000" w:rsidR="00000000" w:rsidRPr="00000000">
        <w:rPr>
          <w:rtl w:val="0"/>
        </w:rPr>
        <w:t xml:space="preserve"> (port 443).</w:t>
      </w:r>
    </w:p>
    <w:p w:rsidR="00000000" w:rsidDel="00000000" w:rsidP="00000000" w:rsidRDefault="00000000" w:rsidRPr="00000000" w14:paraId="00000720">
      <w:pPr>
        <w:pStyle w:val="Heading4"/>
        <w:keepNext w:val="0"/>
        <w:keepLines w:val="0"/>
        <w:spacing w:after="40" w:before="240" w:lineRule="auto"/>
        <w:rPr>
          <w:b w:val="1"/>
          <w:color w:val="000000"/>
          <w:sz w:val="22"/>
          <w:szCs w:val="22"/>
        </w:rPr>
      </w:pPr>
      <w:bookmarkStart w:colFirst="0" w:colLast="0" w:name="_ja35ts4lll3x" w:id="174"/>
      <w:bookmarkEnd w:id="174"/>
      <w:r w:rsidDel="00000000" w:rsidR="00000000" w:rsidRPr="00000000">
        <w:rPr>
          <w:b w:val="1"/>
          <w:color w:val="000000"/>
          <w:sz w:val="22"/>
          <w:szCs w:val="22"/>
          <w:rtl w:val="0"/>
        </w:rPr>
        <w:t xml:space="preserve">- etcd (etcd)</w:t>
      </w:r>
    </w:p>
    <w:p w:rsidR="00000000" w:rsidDel="00000000" w:rsidP="00000000" w:rsidRDefault="00000000" w:rsidRPr="00000000" w14:paraId="00000721">
      <w:pPr>
        <w:numPr>
          <w:ilvl w:val="0"/>
          <w:numId w:val="363"/>
        </w:numPr>
        <w:spacing w:after="0" w:afterAutospacing="0" w:before="240" w:lineRule="auto"/>
        <w:ind w:left="720" w:hanging="360"/>
        <w:rPr/>
      </w:pPr>
      <w:r w:rsidDel="00000000" w:rsidR="00000000" w:rsidRPr="00000000">
        <w:rPr>
          <w:b w:val="1"/>
          <w:rtl w:val="0"/>
        </w:rPr>
        <w:t xml:space="preserve">Port</w:t>
      </w:r>
      <w:r w:rsidDel="00000000" w:rsidR="00000000" w:rsidRPr="00000000">
        <w:rPr>
          <w:rtl w:val="0"/>
        </w:rPr>
        <w:t xml:space="preserve">: The etcd service, used to store the cluster's state, typically uses ports </w:t>
      </w:r>
      <w:r w:rsidDel="00000000" w:rsidR="00000000" w:rsidRPr="00000000">
        <w:rPr>
          <w:b w:val="1"/>
          <w:rtl w:val="0"/>
        </w:rPr>
        <w:t xml:space="preserve">2379</w:t>
      </w:r>
      <w:r w:rsidDel="00000000" w:rsidR="00000000" w:rsidRPr="00000000">
        <w:rPr>
          <w:rtl w:val="0"/>
        </w:rPr>
        <w:t xml:space="preserve"> (client communication) and </w:t>
      </w:r>
      <w:r w:rsidDel="00000000" w:rsidR="00000000" w:rsidRPr="00000000">
        <w:rPr>
          <w:b w:val="1"/>
          <w:rtl w:val="0"/>
        </w:rPr>
        <w:t xml:space="preserve">2380</w:t>
      </w:r>
      <w:r w:rsidDel="00000000" w:rsidR="00000000" w:rsidRPr="00000000">
        <w:rPr>
          <w:rtl w:val="0"/>
        </w:rPr>
        <w:t xml:space="preserve">(peer communication).</w:t>
      </w:r>
    </w:p>
    <w:p w:rsidR="00000000" w:rsidDel="00000000" w:rsidP="00000000" w:rsidRDefault="00000000" w:rsidRPr="00000000" w14:paraId="00000722">
      <w:pPr>
        <w:numPr>
          <w:ilvl w:val="0"/>
          <w:numId w:val="363"/>
        </w:numPr>
        <w:spacing w:after="240" w:before="0" w:beforeAutospacing="0" w:lineRule="auto"/>
        <w:ind w:left="720" w:hanging="360"/>
        <w:rPr/>
      </w:pPr>
      <w:r w:rsidDel="00000000" w:rsidR="00000000" w:rsidRPr="00000000">
        <w:rPr>
          <w:b w:val="1"/>
          <w:rtl w:val="0"/>
        </w:rPr>
        <w:t xml:space="preserve">Communication</w:t>
      </w:r>
      <w:r w:rsidDel="00000000" w:rsidR="00000000" w:rsidRPr="00000000">
        <w:rPr>
          <w:rtl w:val="0"/>
        </w:rPr>
        <w:t xml:space="preserve">: The API server communicates with etcd over </w:t>
      </w:r>
      <w:r w:rsidDel="00000000" w:rsidR="00000000" w:rsidRPr="00000000">
        <w:rPr>
          <w:b w:val="1"/>
          <w:rtl w:val="0"/>
        </w:rPr>
        <w:t xml:space="preserve">port 2379</w:t>
      </w:r>
      <w:r w:rsidDel="00000000" w:rsidR="00000000" w:rsidRPr="00000000">
        <w:rPr>
          <w:rtl w:val="0"/>
        </w:rPr>
        <w:t xml:space="preserve"> (HTTPS) to store and retrieve cluster data. </w:t>
      </w:r>
      <w:r w:rsidDel="00000000" w:rsidR="00000000" w:rsidRPr="00000000">
        <w:rPr>
          <w:b w:val="1"/>
          <w:rtl w:val="0"/>
        </w:rPr>
        <w:t xml:space="preserve">etcd</w:t>
      </w:r>
      <w:r w:rsidDel="00000000" w:rsidR="00000000" w:rsidRPr="00000000">
        <w:rPr>
          <w:rtl w:val="0"/>
        </w:rPr>
        <w:t xml:space="preserve"> itself may communicate between its nodes over </w:t>
      </w:r>
      <w:r w:rsidDel="00000000" w:rsidR="00000000" w:rsidRPr="00000000">
        <w:rPr>
          <w:b w:val="1"/>
          <w:rtl w:val="0"/>
        </w:rPr>
        <w:t xml:space="preserve">port 2380</w:t>
      </w:r>
      <w:r w:rsidDel="00000000" w:rsidR="00000000" w:rsidRPr="00000000">
        <w:rPr>
          <w:rtl w:val="0"/>
        </w:rPr>
        <w:t xml:space="preserve">.</w:t>
      </w:r>
    </w:p>
    <w:p w:rsidR="00000000" w:rsidDel="00000000" w:rsidP="00000000" w:rsidRDefault="00000000" w:rsidRPr="00000000" w14:paraId="00000723">
      <w:pPr>
        <w:pStyle w:val="Heading4"/>
        <w:keepNext w:val="0"/>
        <w:keepLines w:val="0"/>
        <w:spacing w:after="40" w:before="240" w:lineRule="auto"/>
        <w:rPr>
          <w:b w:val="1"/>
          <w:color w:val="000000"/>
          <w:sz w:val="22"/>
          <w:szCs w:val="22"/>
        </w:rPr>
      </w:pPr>
      <w:bookmarkStart w:colFirst="0" w:colLast="0" w:name="_og2w9xkcjvy" w:id="175"/>
      <w:bookmarkEnd w:id="175"/>
      <w:r w:rsidDel="00000000" w:rsidR="00000000" w:rsidRPr="00000000">
        <w:rPr>
          <w:b w:val="1"/>
          <w:color w:val="000000"/>
          <w:sz w:val="22"/>
          <w:szCs w:val="22"/>
          <w:rtl w:val="0"/>
        </w:rPr>
        <w:t xml:space="preserve">- Kubelet (on Worker Nodes)</w:t>
      </w:r>
    </w:p>
    <w:p w:rsidR="00000000" w:rsidDel="00000000" w:rsidP="00000000" w:rsidRDefault="00000000" w:rsidRPr="00000000" w14:paraId="00000724">
      <w:pPr>
        <w:numPr>
          <w:ilvl w:val="0"/>
          <w:numId w:val="292"/>
        </w:numPr>
        <w:spacing w:after="0" w:afterAutospacing="0" w:before="240" w:lineRule="auto"/>
        <w:ind w:left="720" w:hanging="360"/>
        <w:rPr/>
      </w:pPr>
      <w:r w:rsidDel="00000000" w:rsidR="00000000" w:rsidRPr="00000000">
        <w:rPr>
          <w:b w:val="1"/>
          <w:rtl w:val="0"/>
        </w:rPr>
        <w:t xml:space="preserve">Port</w:t>
      </w:r>
      <w:r w:rsidDel="00000000" w:rsidR="00000000" w:rsidRPr="00000000">
        <w:rPr>
          <w:rtl w:val="0"/>
        </w:rPr>
        <w:t xml:space="preserve">: </w:t>
      </w:r>
      <w:r w:rsidDel="00000000" w:rsidR="00000000" w:rsidRPr="00000000">
        <w:rPr>
          <w:b w:val="1"/>
          <w:rtl w:val="0"/>
        </w:rPr>
        <w:t xml:space="preserve">10250</w:t>
      </w:r>
      <w:r w:rsidDel="00000000" w:rsidR="00000000" w:rsidRPr="00000000">
        <w:rPr>
          <w:rtl w:val="0"/>
        </w:rPr>
        <w:t xml:space="preserve"> (default) for secure communication between the API server and the </w:t>
      </w:r>
      <w:r w:rsidDel="00000000" w:rsidR="00000000" w:rsidRPr="00000000">
        <w:rPr>
          <w:rtl w:val="0"/>
        </w:rPr>
        <w:t xml:space="preserve">kubelet</w:t>
      </w:r>
      <w:r w:rsidDel="00000000" w:rsidR="00000000" w:rsidRPr="00000000">
        <w:rPr>
          <w:rtl w:val="0"/>
        </w:rPr>
        <w:t xml:space="preserve">.</w:t>
      </w:r>
    </w:p>
    <w:p w:rsidR="00000000" w:rsidDel="00000000" w:rsidP="00000000" w:rsidRDefault="00000000" w:rsidRPr="00000000" w14:paraId="00000725">
      <w:pPr>
        <w:numPr>
          <w:ilvl w:val="0"/>
          <w:numId w:val="292"/>
        </w:numPr>
        <w:spacing w:after="240" w:before="0" w:beforeAutospacing="0" w:lineRule="auto"/>
        <w:ind w:left="720" w:hanging="360"/>
        <w:rPr/>
      </w:pPr>
      <w:r w:rsidDel="00000000" w:rsidR="00000000" w:rsidRPr="00000000">
        <w:rPr>
          <w:b w:val="1"/>
          <w:rtl w:val="0"/>
        </w:rPr>
        <w:t xml:space="preserve">Communication</w:t>
      </w:r>
      <w:r w:rsidDel="00000000" w:rsidR="00000000" w:rsidRPr="00000000">
        <w:rPr>
          <w:rtl w:val="0"/>
        </w:rPr>
        <w:t xml:space="preserve">: The API server communicates with the </w:t>
      </w:r>
      <w:r w:rsidDel="00000000" w:rsidR="00000000" w:rsidRPr="00000000">
        <w:rPr>
          <w:rtl w:val="0"/>
        </w:rPr>
        <w:t xml:space="preserve">kubelet</w:t>
      </w:r>
      <w:r w:rsidDel="00000000" w:rsidR="00000000" w:rsidRPr="00000000">
        <w:rPr>
          <w:rtl w:val="0"/>
        </w:rPr>
        <w:t xml:space="preserve"> over port </w:t>
      </w:r>
      <w:r w:rsidDel="00000000" w:rsidR="00000000" w:rsidRPr="00000000">
        <w:rPr>
          <w:b w:val="1"/>
          <w:rtl w:val="0"/>
        </w:rPr>
        <w:t xml:space="preserve">10250</w:t>
      </w:r>
      <w:r w:rsidDel="00000000" w:rsidR="00000000" w:rsidRPr="00000000">
        <w:rPr>
          <w:rtl w:val="0"/>
        </w:rPr>
        <w:t xml:space="preserve"> for health checks, pod management, and other control tasks. This is usually secured via </w:t>
      </w:r>
      <w:r w:rsidDel="00000000" w:rsidR="00000000" w:rsidRPr="00000000">
        <w:rPr>
          <w:b w:val="1"/>
          <w:rtl w:val="0"/>
        </w:rPr>
        <w:t xml:space="preserve">HTTPS</w:t>
      </w:r>
      <w:r w:rsidDel="00000000" w:rsidR="00000000" w:rsidRPr="00000000">
        <w:rPr>
          <w:rtl w:val="0"/>
        </w:rPr>
        <w:t xml:space="preserve">.</w:t>
      </w:r>
    </w:p>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p9epg7gmz1vr" w:id="176"/>
      <w:bookmarkEnd w:id="176"/>
      <w:r w:rsidDel="00000000" w:rsidR="00000000" w:rsidRPr="00000000">
        <w:rPr>
          <w:b w:val="1"/>
          <w:color w:val="000000"/>
          <w:sz w:val="26"/>
          <w:szCs w:val="26"/>
          <w:rtl w:val="0"/>
        </w:rPr>
        <w:t xml:space="preserve">2. Kubernetes Node Communication</w:t>
      </w:r>
    </w:p>
    <w:p w:rsidR="00000000" w:rsidDel="00000000" w:rsidP="00000000" w:rsidRDefault="00000000" w:rsidRPr="00000000" w14:paraId="00000727">
      <w:pPr>
        <w:pStyle w:val="Heading4"/>
        <w:keepNext w:val="0"/>
        <w:keepLines w:val="0"/>
        <w:spacing w:after="40" w:before="240" w:lineRule="auto"/>
        <w:rPr>
          <w:b w:val="1"/>
          <w:color w:val="000000"/>
          <w:sz w:val="22"/>
          <w:szCs w:val="22"/>
        </w:rPr>
      </w:pPr>
      <w:bookmarkStart w:colFirst="0" w:colLast="0" w:name="_4prrd7m6zd11" w:id="177"/>
      <w:bookmarkEnd w:id="177"/>
      <w:r w:rsidDel="00000000" w:rsidR="00000000" w:rsidRPr="00000000">
        <w:rPr>
          <w:b w:val="1"/>
          <w:color w:val="000000"/>
          <w:sz w:val="22"/>
          <w:szCs w:val="22"/>
          <w:rtl w:val="0"/>
        </w:rPr>
        <w:t xml:space="preserve">- Kubelet (Worker Nodes)</w:t>
      </w:r>
    </w:p>
    <w:p w:rsidR="00000000" w:rsidDel="00000000" w:rsidP="00000000" w:rsidRDefault="00000000" w:rsidRPr="00000000" w14:paraId="00000728">
      <w:pPr>
        <w:numPr>
          <w:ilvl w:val="0"/>
          <w:numId w:val="346"/>
        </w:numPr>
        <w:spacing w:after="0" w:afterAutospacing="0" w:before="240" w:lineRule="auto"/>
        <w:ind w:left="720" w:hanging="360"/>
        <w:rPr/>
      </w:pPr>
      <w:r w:rsidDel="00000000" w:rsidR="00000000" w:rsidRPr="00000000">
        <w:rPr>
          <w:b w:val="1"/>
          <w:rtl w:val="0"/>
        </w:rPr>
        <w:t xml:space="preserve">Port</w:t>
      </w:r>
      <w:r w:rsidDel="00000000" w:rsidR="00000000" w:rsidRPr="00000000">
        <w:rPr>
          <w:rtl w:val="0"/>
        </w:rPr>
        <w:t xml:space="preserve">: </w:t>
      </w:r>
      <w:r w:rsidDel="00000000" w:rsidR="00000000" w:rsidRPr="00000000">
        <w:rPr>
          <w:b w:val="1"/>
          <w:rtl w:val="0"/>
        </w:rPr>
        <w:t xml:space="preserve">10250</w:t>
      </w:r>
      <w:r w:rsidDel="00000000" w:rsidR="00000000" w:rsidRPr="00000000">
        <w:rPr>
          <w:rtl w:val="0"/>
        </w:rPr>
        <w:t xml:space="preserve"> (HTTPS, by default)</w:t>
      </w:r>
    </w:p>
    <w:p w:rsidR="00000000" w:rsidDel="00000000" w:rsidP="00000000" w:rsidRDefault="00000000" w:rsidRPr="00000000" w14:paraId="00000729">
      <w:pPr>
        <w:numPr>
          <w:ilvl w:val="0"/>
          <w:numId w:val="346"/>
        </w:numPr>
        <w:spacing w:after="24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The </w:t>
      </w:r>
      <w:r w:rsidDel="00000000" w:rsidR="00000000" w:rsidRPr="00000000">
        <w:rPr>
          <w:rtl w:val="0"/>
        </w:rPr>
        <w:t xml:space="preserve">kubelet</w:t>
      </w:r>
      <w:r w:rsidDel="00000000" w:rsidR="00000000" w:rsidRPr="00000000">
        <w:rPr>
          <w:rtl w:val="0"/>
        </w:rPr>
        <w:t xml:space="preserve"> is responsible for managing the container runtime and running pods on each worker node. It communicates with the control plane (particularly the API server) to report the node’s status, pod lifecycle, and perform health checks.</w:t>
      </w:r>
    </w:p>
    <w:p w:rsidR="00000000" w:rsidDel="00000000" w:rsidP="00000000" w:rsidRDefault="00000000" w:rsidRPr="00000000" w14:paraId="0000072A">
      <w:pPr>
        <w:pStyle w:val="Heading4"/>
        <w:keepNext w:val="0"/>
        <w:keepLines w:val="0"/>
        <w:spacing w:after="40" w:before="240" w:lineRule="auto"/>
        <w:rPr>
          <w:b w:val="1"/>
          <w:color w:val="000000"/>
          <w:sz w:val="22"/>
          <w:szCs w:val="22"/>
        </w:rPr>
      </w:pPr>
      <w:bookmarkStart w:colFirst="0" w:colLast="0" w:name="_3urg5tzeuyro" w:id="178"/>
      <w:bookmarkEnd w:id="178"/>
      <w:r w:rsidDel="00000000" w:rsidR="00000000" w:rsidRPr="00000000">
        <w:rPr>
          <w:b w:val="1"/>
          <w:color w:val="000000"/>
          <w:sz w:val="22"/>
          <w:szCs w:val="22"/>
          <w:rtl w:val="0"/>
        </w:rPr>
        <w:t xml:space="preserve">- Kube Proxy (on Worker Nodes)</w:t>
      </w:r>
    </w:p>
    <w:p w:rsidR="00000000" w:rsidDel="00000000" w:rsidP="00000000" w:rsidRDefault="00000000" w:rsidRPr="00000000" w14:paraId="0000072B">
      <w:pPr>
        <w:numPr>
          <w:ilvl w:val="0"/>
          <w:numId w:val="398"/>
        </w:numPr>
        <w:spacing w:after="240" w:before="240" w:lineRule="auto"/>
        <w:ind w:left="720" w:hanging="360"/>
        <w:rPr/>
      </w:pPr>
      <w:r w:rsidDel="00000000" w:rsidR="00000000" w:rsidRPr="00000000">
        <w:rPr>
          <w:b w:val="1"/>
          <w:rtl w:val="0"/>
        </w:rPr>
        <w:t xml:space="preserve">Port</w:t>
      </w:r>
      <w:r w:rsidDel="00000000" w:rsidR="00000000" w:rsidRPr="00000000">
        <w:rPr>
          <w:rtl w:val="0"/>
        </w:rPr>
        <w:t xml:space="preserve">: Typically uses </w:t>
      </w:r>
      <w:r w:rsidDel="00000000" w:rsidR="00000000" w:rsidRPr="00000000">
        <w:rPr>
          <w:b w:val="1"/>
          <w:rtl w:val="0"/>
        </w:rPr>
        <w:t xml:space="preserve">ports 10256</w:t>
      </w:r>
      <w:r w:rsidDel="00000000" w:rsidR="00000000" w:rsidRPr="00000000">
        <w:rPr>
          <w:rtl w:val="0"/>
        </w:rPr>
        <w:t xml:space="preserve"> (for kube-proxy metrics, by default), but it’s not critical for the Kubernetes control plane to communicate over this port. It is more related to traffic routing within the cluster, as kube-proxy manages the network routing for services within the cluster.</w:t>
      </w:r>
    </w:p>
    <w:p w:rsidR="00000000" w:rsidDel="00000000" w:rsidP="00000000" w:rsidRDefault="00000000" w:rsidRPr="00000000" w14:paraId="0000072C">
      <w:pPr>
        <w:pStyle w:val="Heading3"/>
        <w:keepNext w:val="0"/>
        <w:keepLines w:val="0"/>
        <w:spacing w:before="280" w:lineRule="auto"/>
        <w:rPr>
          <w:b w:val="1"/>
          <w:color w:val="000000"/>
          <w:sz w:val="26"/>
          <w:szCs w:val="26"/>
        </w:rPr>
      </w:pPr>
      <w:bookmarkStart w:colFirst="0" w:colLast="0" w:name="_ek9le9b5aaxc" w:id="179"/>
      <w:bookmarkEnd w:id="179"/>
      <w:r w:rsidDel="00000000" w:rsidR="00000000" w:rsidRPr="00000000">
        <w:rPr>
          <w:b w:val="1"/>
          <w:color w:val="000000"/>
          <w:sz w:val="26"/>
          <w:szCs w:val="26"/>
          <w:rtl w:val="0"/>
        </w:rPr>
        <w:t xml:space="preserve">3. Worker Node and Pod Communication</w:t>
      </w:r>
    </w:p>
    <w:p w:rsidR="00000000" w:rsidDel="00000000" w:rsidP="00000000" w:rsidRDefault="00000000" w:rsidRPr="00000000" w14:paraId="0000072D">
      <w:pPr>
        <w:numPr>
          <w:ilvl w:val="0"/>
          <w:numId w:val="407"/>
        </w:numPr>
        <w:spacing w:after="0" w:afterAutospacing="0" w:before="240" w:lineRule="auto"/>
        <w:ind w:left="720" w:hanging="360"/>
        <w:rPr/>
      </w:pPr>
      <w:r w:rsidDel="00000000" w:rsidR="00000000" w:rsidRPr="00000000">
        <w:rPr>
          <w:b w:val="1"/>
          <w:rtl w:val="0"/>
        </w:rPr>
        <w:t xml:space="preserve">Pod-to-Pod</w:t>
      </w:r>
      <w:r w:rsidDel="00000000" w:rsidR="00000000" w:rsidRPr="00000000">
        <w:rPr>
          <w:rtl w:val="0"/>
        </w:rPr>
        <w:t xml:space="preserve">: Inside the cluster, communication between pods is usually done over ports defined by the pod’s service or application.</w:t>
      </w:r>
    </w:p>
    <w:p w:rsidR="00000000" w:rsidDel="00000000" w:rsidP="00000000" w:rsidRDefault="00000000" w:rsidRPr="00000000" w14:paraId="0000072E">
      <w:pPr>
        <w:numPr>
          <w:ilvl w:val="0"/>
          <w:numId w:val="407"/>
        </w:numPr>
        <w:spacing w:after="240" w:before="0" w:beforeAutospacing="0" w:lineRule="auto"/>
        <w:ind w:left="720" w:hanging="360"/>
        <w:rPr/>
      </w:pPr>
      <w:r w:rsidDel="00000000" w:rsidR="00000000" w:rsidRPr="00000000">
        <w:rPr>
          <w:b w:val="1"/>
          <w:rtl w:val="0"/>
        </w:rPr>
        <w:t xml:space="preserve">Services</w:t>
      </w:r>
      <w:r w:rsidDel="00000000" w:rsidR="00000000" w:rsidRPr="00000000">
        <w:rPr>
          <w:rtl w:val="0"/>
        </w:rPr>
        <w:t xml:space="preserve">: The Kubernetes services are typically accessed by external clients (if exposed) through </w:t>
      </w:r>
      <w:r w:rsidDel="00000000" w:rsidR="00000000" w:rsidRPr="00000000">
        <w:rPr>
          <w:b w:val="1"/>
          <w:rtl w:val="0"/>
        </w:rPr>
        <w:t xml:space="preserve">ports 80 or 443</w:t>
      </w:r>
      <w:r w:rsidDel="00000000" w:rsidR="00000000" w:rsidRPr="00000000">
        <w:rPr>
          <w:rtl w:val="0"/>
        </w:rPr>
        <w:t xml:space="preserve">depending on the configuration (e.g., Ingress controllers might use </w:t>
      </w:r>
      <w:r w:rsidDel="00000000" w:rsidR="00000000" w:rsidRPr="00000000">
        <w:rPr>
          <w:b w:val="1"/>
          <w:rtl w:val="0"/>
        </w:rPr>
        <w:t xml:space="preserve">443</w:t>
      </w:r>
      <w:r w:rsidDel="00000000" w:rsidR="00000000" w:rsidRPr="00000000">
        <w:rPr>
          <w:rtl w:val="0"/>
        </w:rPr>
        <w:t xml:space="preserve">).</w:t>
      </w:r>
    </w:p>
    <w:p w:rsidR="00000000" w:rsidDel="00000000" w:rsidP="00000000" w:rsidRDefault="00000000" w:rsidRPr="00000000" w14:paraId="0000072F">
      <w:pPr>
        <w:pStyle w:val="Heading3"/>
        <w:keepNext w:val="0"/>
        <w:keepLines w:val="0"/>
        <w:spacing w:before="280" w:lineRule="auto"/>
        <w:rPr>
          <w:b w:val="1"/>
          <w:color w:val="000000"/>
          <w:sz w:val="26"/>
          <w:szCs w:val="26"/>
        </w:rPr>
      </w:pPr>
      <w:bookmarkStart w:colFirst="0" w:colLast="0" w:name="_rfrit7t3a0h1" w:id="180"/>
      <w:bookmarkEnd w:id="180"/>
      <w:r w:rsidDel="00000000" w:rsidR="00000000" w:rsidRPr="00000000">
        <w:rPr>
          <w:b w:val="1"/>
          <w:color w:val="000000"/>
          <w:sz w:val="26"/>
          <w:szCs w:val="26"/>
          <w:rtl w:val="0"/>
        </w:rPr>
        <w:t xml:space="preserve">4. Ingress Controllers and External Communication</w:t>
      </w:r>
    </w:p>
    <w:p w:rsidR="00000000" w:rsidDel="00000000" w:rsidP="00000000" w:rsidRDefault="00000000" w:rsidRPr="00000000" w14:paraId="00000730">
      <w:pPr>
        <w:numPr>
          <w:ilvl w:val="0"/>
          <w:numId w:val="3"/>
        </w:numPr>
        <w:spacing w:after="0" w:afterAutospacing="0" w:before="240" w:lineRule="auto"/>
        <w:ind w:left="720" w:hanging="360"/>
        <w:rPr/>
      </w:pPr>
      <w:r w:rsidDel="00000000" w:rsidR="00000000" w:rsidRPr="00000000">
        <w:rPr>
          <w:b w:val="1"/>
          <w:rtl w:val="0"/>
        </w:rPr>
        <w:t xml:space="preserve">Port</w:t>
      </w:r>
      <w:r w:rsidDel="00000000" w:rsidR="00000000" w:rsidRPr="00000000">
        <w:rPr>
          <w:rtl w:val="0"/>
        </w:rPr>
        <w:t xml:space="preserve">: Ingress controllers, which are used for managing external HTTP/HTTPS traffic into the cluster, commonly use </w:t>
      </w:r>
      <w:r w:rsidDel="00000000" w:rsidR="00000000" w:rsidRPr="00000000">
        <w:rPr>
          <w:b w:val="1"/>
          <w:rtl w:val="0"/>
        </w:rPr>
        <w:t xml:space="preserve">port 443</w:t>
      </w:r>
      <w:r w:rsidDel="00000000" w:rsidR="00000000" w:rsidRPr="00000000">
        <w:rPr>
          <w:rtl w:val="0"/>
        </w:rPr>
        <w:t xml:space="preserve"> (HTTPS) or </w:t>
      </w:r>
      <w:r w:rsidDel="00000000" w:rsidR="00000000" w:rsidRPr="00000000">
        <w:rPr>
          <w:b w:val="1"/>
          <w:rtl w:val="0"/>
        </w:rPr>
        <w:t xml:space="preserve">port 80</w:t>
      </w:r>
      <w:r w:rsidDel="00000000" w:rsidR="00000000" w:rsidRPr="00000000">
        <w:rPr>
          <w:rtl w:val="0"/>
        </w:rPr>
        <w:t xml:space="preserve"> (HTTP) for external communication.</w:t>
      </w:r>
    </w:p>
    <w:p w:rsidR="00000000" w:rsidDel="00000000" w:rsidP="00000000" w:rsidRDefault="00000000" w:rsidRPr="00000000" w14:paraId="00000731">
      <w:pPr>
        <w:numPr>
          <w:ilvl w:val="0"/>
          <w:numId w:val="3"/>
        </w:numPr>
        <w:spacing w:after="240" w:before="0" w:beforeAutospacing="0" w:lineRule="auto"/>
        <w:ind w:left="720" w:hanging="360"/>
        <w:rPr/>
      </w:pPr>
      <w:r w:rsidDel="00000000" w:rsidR="00000000" w:rsidRPr="00000000">
        <w:rPr>
          <w:b w:val="1"/>
          <w:rtl w:val="0"/>
        </w:rPr>
        <w:t xml:space="preserve">Role</w:t>
      </w:r>
      <w:r w:rsidDel="00000000" w:rsidR="00000000" w:rsidRPr="00000000">
        <w:rPr>
          <w:rtl w:val="0"/>
        </w:rPr>
        <w:t xml:space="preserve">: The Ingress controllers handle incoming traffic, often terminating SSL connections on </w:t>
      </w:r>
      <w:r w:rsidDel="00000000" w:rsidR="00000000" w:rsidRPr="00000000">
        <w:rPr>
          <w:b w:val="1"/>
          <w:rtl w:val="0"/>
        </w:rPr>
        <w:t xml:space="preserve">443</w:t>
      </w:r>
      <w:r w:rsidDel="00000000" w:rsidR="00000000" w:rsidRPr="00000000">
        <w:rPr>
          <w:rtl w:val="0"/>
        </w:rPr>
        <w:t xml:space="preserve">, and routing them to the appropriate services within the cluster.</w:t>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3oqw2fxn6wh2" w:id="181"/>
      <w:bookmarkEnd w:id="181"/>
      <w:r w:rsidDel="00000000" w:rsidR="00000000" w:rsidRPr="00000000">
        <w:rPr>
          <w:b w:val="1"/>
          <w:color w:val="000000"/>
          <w:sz w:val="26"/>
          <w:szCs w:val="26"/>
          <w:rtl w:val="0"/>
        </w:rPr>
        <w:t xml:space="preserve">Summary of Ports and Communication:</w:t>
      </w:r>
    </w:p>
    <w:p w:rsidR="00000000" w:rsidDel="00000000" w:rsidP="00000000" w:rsidRDefault="00000000" w:rsidRPr="00000000" w14:paraId="00000733">
      <w:pPr>
        <w:numPr>
          <w:ilvl w:val="0"/>
          <w:numId w:val="262"/>
        </w:numPr>
        <w:spacing w:after="0" w:afterAutospacing="0" w:before="240" w:lineRule="auto"/>
        <w:ind w:left="720" w:hanging="360"/>
        <w:rPr/>
      </w:pPr>
      <w:r w:rsidDel="00000000" w:rsidR="00000000" w:rsidRPr="00000000">
        <w:rPr>
          <w:b w:val="1"/>
          <w:rtl w:val="0"/>
        </w:rPr>
        <w:t xml:space="preserve">Port 443</w:t>
      </w:r>
      <w:r w:rsidDel="00000000" w:rsidR="00000000" w:rsidRPr="00000000">
        <w:rPr>
          <w:rtl w:val="0"/>
        </w:rPr>
        <w:t xml:space="preserve">: Used predominantly for secure HTTPS communication, including between the </w:t>
      </w:r>
      <w:r w:rsidDel="00000000" w:rsidR="00000000" w:rsidRPr="00000000">
        <w:rPr>
          <w:b w:val="1"/>
          <w:rtl w:val="0"/>
        </w:rPr>
        <w:t xml:space="preserve">API Server</w:t>
      </w:r>
      <w:r w:rsidDel="00000000" w:rsidR="00000000" w:rsidRPr="00000000">
        <w:rPr>
          <w:rtl w:val="0"/>
        </w:rPr>
        <w:t xml:space="preserve"> and other components like the </w:t>
      </w:r>
      <w:r w:rsidDel="00000000" w:rsidR="00000000" w:rsidRPr="00000000">
        <w:rPr>
          <w:b w:val="1"/>
          <w:rtl w:val="0"/>
        </w:rPr>
        <w:t xml:space="preserve">controller-manager</w:t>
      </w:r>
      <w:r w:rsidDel="00000000" w:rsidR="00000000" w:rsidRPr="00000000">
        <w:rPr>
          <w:rtl w:val="0"/>
        </w:rPr>
        <w:t xml:space="preserve">, </w:t>
      </w:r>
      <w:r w:rsidDel="00000000" w:rsidR="00000000" w:rsidRPr="00000000">
        <w:rPr>
          <w:b w:val="1"/>
          <w:rtl w:val="0"/>
        </w:rPr>
        <w:t xml:space="preserve">scheduler</w:t>
      </w:r>
      <w:r w:rsidDel="00000000" w:rsidR="00000000" w:rsidRPr="00000000">
        <w:rPr>
          <w:rtl w:val="0"/>
        </w:rPr>
        <w:t xml:space="preserve">, </w:t>
      </w:r>
      <w:r w:rsidDel="00000000" w:rsidR="00000000" w:rsidRPr="00000000">
        <w:rPr>
          <w:b w:val="1"/>
          <w:rtl w:val="0"/>
        </w:rPr>
        <w:t xml:space="preserve">kubelet</w:t>
      </w:r>
      <w:r w:rsidDel="00000000" w:rsidR="00000000" w:rsidRPr="00000000">
        <w:rPr>
          <w:rtl w:val="0"/>
        </w:rPr>
        <w:t xml:space="preserve">, and </w:t>
      </w:r>
      <w:r w:rsidDel="00000000" w:rsidR="00000000" w:rsidRPr="00000000">
        <w:rPr>
          <w:b w:val="1"/>
          <w:rtl w:val="0"/>
        </w:rPr>
        <w:t xml:space="preserve">external clients</w:t>
      </w:r>
      <w:r w:rsidDel="00000000" w:rsidR="00000000" w:rsidRPr="00000000">
        <w:rPr>
          <w:rtl w:val="0"/>
        </w:rPr>
        <w:t xml:space="preserve">.</w:t>
      </w:r>
    </w:p>
    <w:p w:rsidR="00000000" w:rsidDel="00000000" w:rsidP="00000000" w:rsidRDefault="00000000" w:rsidRPr="00000000" w14:paraId="00000734">
      <w:pPr>
        <w:numPr>
          <w:ilvl w:val="0"/>
          <w:numId w:val="262"/>
        </w:numPr>
        <w:spacing w:after="0" w:afterAutospacing="0" w:before="0" w:beforeAutospacing="0" w:lineRule="auto"/>
        <w:ind w:left="720" w:hanging="360"/>
        <w:rPr/>
      </w:pPr>
      <w:r w:rsidDel="00000000" w:rsidR="00000000" w:rsidRPr="00000000">
        <w:rPr>
          <w:b w:val="1"/>
          <w:rtl w:val="0"/>
        </w:rPr>
        <w:t xml:space="preserve">Port 2379/2380</w:t>
      </w:r>
      <w:r w:rsidDel="00000000" w:rsidR="00000000" w:rsidRPr="00000000">
        <w:rPr>
          <w:rtl w:val="0"/>
        </w:rPr>
        <w:t xml:space="preserve">: Used for </w:t>
      </w:r>
      <w:r w:rsidDel="00000000" w:rsidR="00000000" w:rsidRPr="00000000">
        <w:rPr>
          <w:b w:val="1"/>
          <w:rtl w:val="0"/>
        </w:rPr>
        <w:t xml:space="preserve">etcd</w:t>
      </w:r>
      <w:r w:rsidDel="00000000" w:rsidR="00000000" w:rsidRPr="00000000">
        <w:rPr>
          <w:rtl w:val="0"/>
        </w:rPr>
        <w:t xml:space="preserve"> (port 2379 for client communication, port 2380 for peer communication).</w:t>
      </w:r>
    </w:p>
    <w:p w:rsidR="00000000" w:rsidDel="00000000" w:rsidP="00000000" w:rsidRDefault="00000000" w:rsidRPr="00000000" w14:paraId="00000735">
      <w:pPr>
        <w:numPr>
          <w:ilvl w:val="0"/>
          <w:numId w:val="262"/>
        </w:numPr>
        <w:spacing w:after="0" w:afterAutospacing="0" w:before="0" w:beforeAutospacing="0" w:lineRule="auto"/>
        <w:ind w:left="720" w:hanging="360"/>
        <w:rPr/>
      </w:pPr>
      <w:r w:rsidDel="00000000" w:rsidR="00000000" w:rsidRPr="00000000">
        <w:rPr>
          <w:b w:val="1"/>
          <w:rtl w:val="0"/>
        </w:rPr>
        <w:t xml:space="preserve">Port 10250</w:t>
      </w:r>
      <w:r w:rsidDel="00000000" w:rsidR="00000000" w:rsidRPr="00000000">
        <w:rPr>
          <w:rtl w:val="0"/>
        </w:rPr>
        <w:t xml:space="preserve">: Used by </w:t>
      </w:r>
      <w:r w:rsidDel="00000000" w:rsidR="00000000" w:rsidRPr="00000000">
        <w:rPr>
          <w:b w:val="1"/>
          <w:rtl w:val="0"/>
        </w:rPr>
        <w:t xml:space="preserve">kubelet</w:t>
      </w:r>
      <w:r w:rsidDel="00000000" w:rsidR="00000000" w:rsidRPr="00000000">
        <w:rPr>
          <w:rtl w:val="0"/>
        </w:rPr>
        <w:t xml:space="preserve"> for communication with the API server.</w:t>
      </w:r>
    </w:p>
    <w:p w:rsidR="00000000" w:rsidDel="00000000" w:rsidP="00000000" w:rsidRDefault="00000000" w:rsidRPr="00000000" w14:paraId="00000736">
      <w:pPr>
        <w:numPr>
          <w:ilvl w:val="0"/>
          <w:numId w:val="262"/>
        </w:numPr>
        <w:spacing w:after="0" w:afterAutospacing="0" w:before="0" w:beforeAutospacing="0" w:lineRule="auto"/>
        <w:ind w:left="720" w:hanging="360"/>
        <w:rPr/>
      </w:pPr>
      <w:r w:rsidDel="00000000" w:rsidR="00000000" w:rsidRPr="00000000">
        <w:rPr>
          <w:b w:val="1"/>
          <w:rtl w:val="0"/>
        </w:rPr>
        <w:t xml:space="preserve">Port 10256</w:t>
      </w:r>
      <w:r w:rsidDel="00000000" w:rsidR="00000000" w:rsidRPr="00000000">
        <w:rPr>
          <w:rtl w:val="0"/>
        </w:rPr>
        <w:t xml:space="preserve">: Used by </w:t>
      </w:r>
      <w:r w:rsidDel="00000000" w:rsidR="00000000" w:rsidRPr="00000000">
        <w:rPr>
          <w:b w:val="1"/>
          <w:rtl w:val="0"/>
        </w:rPr>
        <w:t xml:space="preserve">kube-proxy</w:t>
      </w:r>
      <w:r w:rsidDel="00000000" w:rsidR="00000000" w:rsidRPr="00000000">
        <w:rPr>
          <w:rtl w:val="0"/>
        </w:rPr>
        <w:t xml:space="preserve"> for metrics and other management tasks, typically not directly involved in control plane communication.</w:t>
      </w:r>
    </w:p>
    <w:p w:rsidR="00000000" w:rsidDel="00000000" w:rsidP="00000000" w:rsidRDefault="00000000" w:rsidRPr="00000000" w14:paraId="00000737">
      <w:pPr>
        <w:numPr>
          <w:ilvl w:val="0"/>
          <w:numId w:val="262"/>
        </w:numPr>
        <w:spacing w:after="240" w:before="0" w:beforeAutospacing="0" w:lineRule="auto"/>
        <w:ind w:left="720" w:hanging="360"/>
        <w:rPr/>
      </w:pPr>
      <w:r w:rsidDel="00000000" w:rsidR="00000000" w:rsidRPr="00000000">
        <w:rPr>
          <w:b w:val="1"/>
          <w:rtl w:val="0"/>
        </w:rPr>
        <w:t xml:space="preserve">Other Ports</w:t>
      </w:r>
      <w:r w:rsidDel="00000000" w:rsidR="00000000" w:rsidRPr="00000000">
        <w:rPr>
          <w:rtl w:val="0"/>
        </w:rPr>
        <w:t xml:space="preserve">: Various components (e.g., services, ingress controllers) might communicate over other ports, including </w:t>
      </w:r>
      <w:r w:rsidDel="00000000" w:rsidR="00000000" w:rsidRPr="00000000">
        <w:rPr>
          <w:b w:val="1"/>
          <w:rtl w:val="0"/>
        </w:rPr>
        <w:t xml:space="preserve">port 80</w:t>
      </w:r>
      <w:r w:rsidDel="00000000" w:rsidR="00000000" w:rsidRPr="00000000">
        <w:rPr>
          <w:rtl w:val="0"/>
        </w:rPr>
        <w:t xml:space="preserve"> or other dynamically allocated ports for pod-to-pod communication.</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zi0w8eozq690" w:id="182"/>
      <w:bookmarkEnd w:id="182"/>
      <w:r w:rsidDel="00000000" w:rsidR="00000000" w:rsidRPr="00000000">
        <w:rPr>
          <w:b w:val="1"/>
          <w:color w:val="000000"/>
          <w:sz w:val="26"/>
          <w:szCs w:val="26"/>
          <w:rtl w:val="0"/>
        </w:rPr>
        <w:t xml:space="preserve">Conclusion:</w:t>
      </w:r>
    </w:p>
    <w:p w:rsidR="00000000" w:rsidDel="00000000" w:rsidP="00000000" w:rsidRDefault="00000000" w:rsidRPr="00000000" w14:paraId="00000739">
      <w:pPr>
        <w:numPr>
          <w:ilvl w:val="0"/>
          <w:numId w:val="256"/>
        </w:numPr>
        <w:spacing w:after="0" w:afterAutospacing="0" w:before="240" w:lineRule="auto"/>
        <w:ind w:left="720" w:hanging="360"/>
        <w:rPr/>
      </w:pPr>
      <w:r w:rsidDel="00000000" w:rsidR="00000000" w:rsidRPr="00000000">
        <w:rPr>
          <w:b w:val="1"/>
          <w:rtl w:val="0"/>
        </w:rPr>
        <w:t xml:space="preserve">Port 443</w:t>
      </w:r>
      <w:r w:rsidDel="00000000" w:rsidR="00000000" w:rsidRPr="00000000">
        <w:rPr>
          <w:rtl w:val="0"/>
        </w:rPr>
        <w:t xml:space="preserve"> is indeed heavily used for secure communication, especially for interactions with the </w:t>
      </w:r>
      <w:r w:rsidDel="00000000" w:rsidR="00000000" w:rsidRPr="00000000">
        <w:rPr>
          <w:b w:val="1"/>
          <w:rtl w:val="0"/>
        </w:rPr>
        <w:t xml:space="preserve">API server</w:t>
      </w:r>
      <w:r w:rsidDel="00000000" w:rsidR="00000000" w:rsidRPr="00000000">
        <w:rPr>
          <w:rtl w:val="0"/>
        </w:rPr>
        <w:t xml:space="preserve"> (from external clients, between control plane components, and between the control plane and nodes).</w:t>
      </w:r>
    </w:p>
    <w:p w:rsidR="00000000" w:rsidDel="00000000" w:rsidP="00000000" w:rsidRDefault="00000000" w:rsidRPr="00000000" w14:paraId="0000073A">
      <w:pPr>
        <w:numPr>
          <w:ilvl w:val="0"/>
          <w:numId w:val="256"/>
        </w:numPr>
        <w:spacing w:after="240" w:before="0" w:beforeAutospacing="0" w:lineRule="auto"/>
        <w:ind w:left="720" w:hanging="360"/>
        <w:rPr/>
      </w:pPr>
      <w:r w:rsidDel="00000000" w:rsidR="00000000" w:rsidRPr="00000000">
        <w:rPr>
          <w:rtl w:val="0"/>
        </w:rPr>
        <w:t xml:space="preserve">However, other ports, like </w:t>
      </w:r>
      <w:r w:rsidDel="00000000" w:rsidR="00000000" w:rsidRPr="00000000">
        <w:rPr>
          <w:b w:val="1"/>
          <w:rtl w:val="0"/>
        </w:rPr>
        <w:t xml:space="preserve">10250</w:t>
      </w:r>
      <w:r w:rsidDel="00000000" w:rsidR="00000000" w:rsidRPr="00000000">
        <w:rPr>
          <w:rtl w:val="0"/>
        </w:rPr>
        <w:t xml:space="preserve"> (for </w:t>
      </w:r>
      <w:r w:rsidDel="00000000" w:rsidR="00000000" w:rsidRPr="00000000">
        <w:rPr>
          <w:rtl w:val="0"/>
        </w:rPr>
        <w:t xml:space="preserve">kubelet</w:t>
      </w:r>
      <w:r w:rsidDel="00000000" w:rsidR="00000000" w:rsidRPr="00000000">
        <w:rPr>
          <w:rtl w:val="0"/>
        </w:rPr>
        <w:t xml:space="preserve">), </w:t>
      </w:r>
      <w:r w:rsidDel="00000000" w:rsidR="00000000" w:rsidRPr="00000000">
        <w:rPr>
          <w:b w:val="1"/>
          <w:rtl w:val="0"/>
        </w:rPr>
        <w:t xml:space="preserve">2379</w:t>
      </w:r>
      <w:r w:rsidDel="00000000" w:rsidR="00000000" w:rsidRPr="00000000">
        <w:rPr>
          <w:rtl w:val="0"/>
        </w:rPr>
        <w:t xml:space="preserve"> and </w:t>
      </w:r>
      <w:r w:rsidDel="00000000" w:rsidR="00000000" w:rsidRPr="00000000">
        <w:rPr>
          <w:b w:val="1"/>
          <w:rtl w:val="0"/>
        </w:rPr>
        <w:t xml:space="preserve">2380</w:t>
      </w:r>
      <w:r w:rsidDel="00000000" w:rsidR="00000000" w:rsidRPr="00000000">
        <w:rPr>
          <w:rtl w:val="0"/>
        </w:rPr>
        <w:t xml:space="preserve"> (for etcd), and others, are also commonly used in Kubernetes communication for specific tasks. So, </w:t>
      </w:r>
      <w:r w:rsidDel="00000000" w:rsidR="00000000" w:rsidRPr="00000000">
        <w:rPr>
          <w:b w:val="1"/>
          <w:rtl w:val="0"/>
        </w:rPr>
        <w:t xml:space="preserve">not all Kubernetes control plane and node components communicate exclusively over port 443</w:t>
      </w:r>
      <w:r w:rsidDel="00000000" w:rsidR="00000000" w:rsidRPr="00000000">
        <w:rPr>
          <w:rtl w:val="0"/>
        </w:rPr>
        <w:t xml:space="preserve">.</w:t>
      </w:r>
    </w:p>
    <w:p w:rsidR="00000000" w:rsidDel="00000000" w:rsidP="00000000" w:rsidRDefault="00000000" w:rsidRPr="00000000" w14:paraId="0000073B">
      <w:pPr>
        <w:pStyle w:val="Heading1"/>
        <w:rPr/>
      </w:pPr>
      <w:bookmarkStart w:colFirst="0" w:colLast="0" w:name="_4nq3k1463j0l" w:id="183"/>
      <w:bookmarkEnd w:id="183"/>
      <w:r w:rsidDel="00000000" w:rsidR="00000000" w:rsidRPr="00000000">
        <w:rPr>
          <w:rtl w:val="0"/>
        </w:rPr>
        <w:t xml:space="preserve">Why does k8 create a CA (Certificate Authority)?</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spacing w:after="240" w:before="240" w:lineRule="auto"/>
        <w:rPr/>
      </w:pPr>
      <w:r w:rsidDel="00000000" w:rsidR="00000000" w:rsidRPr="00000000">
        <w:rPr>
          <w:rtl w:val="0"/>
        </w:rPr>
        <w:t xml:space="preserve">In Kubernetes (K8s), the </w:t>
      </w:r>
      <w:r w:rsidDel="00000000" w:rsidR="00000000" w:rsidRPr="00000000">
        <w:rPr>
          <w:b w:val="1"/>
          <w:rtl w:val="0"/>
        </w:rPr>
        <w:t xml:space="preserve">Certificate Authority (CA)</w:t>
      </w:r>
      <w:r w:rsidDel="00000000" w:rsidR="00000000" w:rsidRPr="00000000">
        <w:rPr>
          <w:rtl w:val="0"/>
        </w:rPr>
        <w:t xml:space="preserve"> plays a crucial role in securing the communication between various components within the cluster. Kubernetes creates and uses a </w:t>
      </w:r>
      <w:r w:rsidDel="00000000" w:rsidR="00000000" w:rsidRPr="00000000">
        <w:rPr>
          <w:b w:val="1"/>
          <w:rtl w:val="0"/>
        </w:rPr>
        <w:t xml:space="preserve">CA</w:t>
      </w:r>
      <w:r w:rsidDel="00000000" w:rsidR="00000000" w:rsidRPr="00000000">
        <w:rPr>
          <w:rtl w:val="0"/>
        </w:rPr>
        <w:t xml:space="preserve"> for the following primary reasons:</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55znnry6jz54" w:id="184"/>
      <w:bookmarkEnd w:id="184"/>
      <w:r w:rsidDel="00000000" w:rsidR="00000000" w:rsidRPr="00000000">
        <w:rPr>
          <w:b w:val="1"/>
          <w:color w:val="000000"/>
          <w:sz w:val="26"/>
          <w:szCs w:val="26"/>
          <w:rtl w:val="0"/>
        </w:rPr>
        <w:t xml:space="preserve">1. TLS Encryption for Secure Communication</w:t>
      </w:r>
    </w:p>
    <w:p w:rsidR="00000000" w:rsidDel="00000000" w:rsidP="00000000" w:rsidRDefault="00000000" w:rsidRPr="00000000" w14:paraId="0000073F">
      <w:pPr>
        <w:numPr>
          <w:ilvl w:val="0"/>
          <w:numId w:val="485"/>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Kubernetes uses TLS (Transport Layer Security) to ensure that the data transmitted between different components (e.g., the </w:t>
      </w:r>
      <w:r w:rsidDel="00000000" w:rsidR="00000000" w:rsidRPr="00000000">
        <w:rPr>
          <w:b w:val="1"/>
          <w:rtl w:val="0"/>
        </w:rPr>
        <w:t xml:space="preserve">API server</w:t>
      </w:r>
      <w:r w:rsidDel="00000000" w:rsidR="00000000" w:rsidRPr="00000000">
        <w:rPr>
          <w:rtl w:val="0"/>
        </w:rPr>
        <w:t xml:space="preserve">, </w:t>
      </w:r>
      <w:r w:rsidDel="00000000" w:rsidR="00000000" w:rsidRPr="00000000">
        <w:rPr>
          <w:b w:val="1"/>
          <w:rtl w:val="0"/>
        </w:rPr>
        <w:t xml:space="preserve">kubelet</w:t>
      </w:r>
      <w:r w:rsidDel="00000000" w:rsidR="00000000" w:rsidRPr="00000000">
        <w:rPr>
          <w:rtl w:val="0"/>
        </w:rPr>
        <w:t xml:space="preserve">, </w:t>
      </w:r>
      <w:r w:rsidDel="00000000" w:rsidR="00000000" w:rsidRPr="00000000">
        <w:rPr>
          <w:b w:val="1"/>
          <w:rtl w:val="0"/>
        </w:rPr>
        <w:t xml:space="preserve">controller-manager</w:t>
      </w:r>
      <w:r w:rsidDel="00000000" w:rsidR="00000000" w:rsidRPr="00000000">
        <w:rPr>
          <w:rtl w:val="0"/>
        </w:rPr>
        <w:t xml:space="preserve">, etc.) is encrypted. This prevents </w:t>
      </w:r>
      <w:r w:rsidDel="00000000" w:rsidR="00000000" w:rsidRPr="00000000">
        <w:rPr>
          <w:b w:val="1"/>
          <w:rtl w:val="0"/>
        </w:rPr>
        <w:t xml:space="preserve">man-in-the-middle (MITM)</w:t>
      </w:r>
      <w:r w:rsidDel="00000000" w:rsidR="00000000" w:rsidRPr="00000000">
        <w:rPr>
          <w:rtl w:val="0"/>
        </w:rPr>
        <w:t xml:space="preserve"> attacks, where an attacker could intercept or alter communication between components.</w:t>
      </w:r>
    </w:p>
    <w:p w:rsidR="00000000" w:rsidDel="00000000" w:rsidP="00000000" w:rsidRDefault="00000000" w:rsidRPr="00000000" w14:paraId="00000740">
      <w:pPr>
        <w:numPr>
          <w:ilvl w:val="0"/>
          <w:numId w:val="485"/>
        </w:numPr>
        <w:spacing w:after="240" w:before="0" w:beforeAutospacing="0" w:lineRule="auto"/>
        <w:ind w:left="720" w:hanging="360"/>
        <w:rPr/>
      </w:pPr>
      <w:r w:rsidDel="00000000" w:rsidR="00000000" w:rsidRPr="00000000">
        <w:rPr>
          <w:b w:val="1"/>
          <w:rtl w:val="0"/>
        </w:rPr>
        <w:t xml:space="preserve">Role of CA</w:t>
      </w:r>
      <w:r w:rsidDel="00000000" w:rsidR="00000000" w:rsidRPr="00000000">
        <w:rPr>
          <w:rtl w:val="0"/>
        </w:rPr>
        <w:t xml:space="preserve">: The CA is responsible for issuing and signing </w:t>
      </w:r>
      <w:r w:rsidDel="00000000" w:rsidR="00000000" w:rsidRPr="00000000">
        <w:rPr>
          <w:b w:val="1"/>
          <w:rtl w:val="0"/>
        </w:rPr>
        <w:t xml:space="preserve">X.509 certificates</w:t>
      </w:r>
      <w:r w:rsidDel="00000000" w:rsidR="00000000" w:rsidRPr="00000000">
        <w:rPr>
          <w:rtl w:val="0"/>
        </w:rPr>
        <w:t xml:space="preserve"> that allow Kubernetes components (like the </w:t>
      </w:r>
      <w:r w:rsidDel="00000000" w:rsidR="00000000" w:rsidRPr="00000000">
        <w:rPr>
          <w:b w:val="1"/>
          <w:rtl w:val="0"/>
        </w:rPr>
        <w:t xml:space="preserve">API server</w:t>
      </w:r>
      <w:r w:rsidDel="00000000" w:rsidR="00000000" w:rsidRPr="00000000">
        <w:rPr>
          <w:rtl w:val="0"/>
        </w:rPr>
        <w:t xml:space="preserve">, </w:t>
      </w:r>
      <w:r w:rsidDel="00000000" w:rsidR="00000000" w:rsidRPr="00000000">
        <w:rPr>
          <w:b w:val="1"/>
          <w:rtl w:val="0"/>
        </w:rPr>
        <w:t xml:space="preserve">kubelet</w:t>
      </w:r>
      <w:r w:rsidDel="00000000" w:rsidR="00000000" w:rsidRPr="00000000">
        <w:rPr>
          <w:rtl w:val="0"/>
        </w:rPr>
        <w:t xml:space="preserve">, and </w:t>
      </w:r>
      <w:r w:rsidDel="00000000" w:rsidR="00000000" w:rsidRPr="00000000">
        <w:rPr>
          <w:b w:val="1"/>
          <w:rtl w:val="0"/>
        </w:rPr>
        <w:t xml:space="preserve">etcd</w:t>
      </w:r>
      <w:r w:rsidDel="00000000" w:rsidR="00000000" w:rsidRPr="00000000">
        <w:rPr>
          <w:rtl w:val="0"/>
        </w:rPr>
        <w:t xml:space="preserve">) to securely communicate over TLS. These certificates prove the identity of each component and establish trust between them.</w:t>
      </w:r>
    </w:p>
    <w:p w:rsidR="00000000" w:rsidDel="00000000" w:rsidP="00000000" w:rsidRDefault="00000000" w:rsidRPr="00000000" w14:paraId="00000741">
      <w:pPr>
        <w:pStyle w:val="Heading3"/>
        <w:keepNext w:val="0"/>
        <w:keepLines w:val="0"/>
        <w:spacing w:before="280" w:lineRule="auto"/>
        <w:rPr>
          <w:b w:val="1"/>
          <w:color w:val="000000"/>
          <w:sz w:val="26"/>
          <w:szCs w:val="26"/>
        </w:rPr>
      </w:pPr>
      <w:bookmarkStart w:colFirst="0" w:colLast="0" w:name="_lgzxlvsimsj0" w:id="185"/>
      <w:bookmarkEnd w:id="185"/>
      <w:r w:rsidDel="00000000" w:rsidR="00000000" w:rsidRPr="00000000">
        <w:rPr>
          <w:b w:val="1"/>
          <w:color w:val="000000"/>
          <w:sz w:val="26"/>
          <w:szCs w:val="26"/>
          <w:rtl w:val="0"/>
        </w:rPr>
        <w:t xml:space="preserve">2. Authentication and Authorization</w:t>
      </w:r>
    </w:p>
    <w:p w:rsidR="00000000" w:rsidDel="00000000" w:rsidP="00000000" w:rsidRDefault="00000000" w:rsidRPr="00000000" w14:paraId="00000742">
      <w:pPr>
        <w:numPr>
          <w:ilvl w:val="0"/>
          <w:numId w:val="258"/>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Kubernetes uses certificates for </w:t>
      </w:r>
      <w:r w:rsidDel="00000000" w:rsidR="00000000" w:rsidRPr="00000000">
        <w:rPr>
          <w:b w:val="1"/>
          <w:rtl w:val="0"/>
        </w:rPr>
        <w:t xml:space="preserve">authentication</w:t>
      </w:r>
      <w:r w:rsidDel="00000000" w:rsidR="00000000" w:rsidRPr="00000000">
        <w:rPr>
          <w:rtl w:val="0"/>
        </w:rPr>
        <w:t xml:space="preserve"> to verify the identity of clients and components that are trying to access the API server or other sensitive components in the cluster.</w:t>
      </w:r>
    </w:p>
    <w:p w:rsidR="00000000" w:rsidDel="00000000" w:rsidP="00000000" w:rsidRDefault="00000000" w:rsidRPr="00000000" w14:paraId="00000743">
      <w:pPr>
        <w:numPr>
          <w:ilvl w:val="0"/>
          <w:numId w:val="258"/>
        </w:numPr>
        <w:spacing w:after="0" w:afterAutospacing="0" w:before="0" w:beforeAutospacing="0" w:lineRule="auto"/>
        <w:ind w:left="720" w:hanging="360"/>
        <w:rPr/>
      </w:pPr>
      <w:r w:rsidDel="00000000" w:rsidR="00000000" w:rsidRPr="00000000">
        <w:rPr>
          <w:b w:val="1"/>
          <w:rtl w:val="0"/>
        </w:rPr>
        <w:t xml:space="preserve">Role of CA</w:t>
      </w:r>
      <w:r w:rsidDel="00000000" w:rsidR="00000000" w:rsidRPr="00000000">
        <w:rPr>
          <w:rtl w:val="0"/>
        </w:rPr>
        <w:t xml:space="preserve">: The CA signs the </w:t>
      </w:r>
      <w:r w:rsidDel="00000000" w:rsidR="00000000" w:rsidRPr="00000000">
        <w:rPr>
          <w:b w:val="1"/>
          <w:rtl w:val="0"/>
        </w:rPr>
        <w:t xml:space="preserve">client certificates</w:t>
      </w:r>
      <w:r w:rsidDel="00000000" w:rsidR="00000000" w:rsidRPr="00000000">
        <w:rPr>
          <w:rtl w:val="0"/>
        </w:rPr>
        <w:t xml:space="preserve"> and </w:t>
      </w:r>
      <w:r w:rsidDel="00000000" w:rsidR="00000000" w:rsidRPr="00000000">
        <w:rPr>
          <w:b w:val="1"/>
          <w:rtl w:val="0"/>
        </w:rPr>
        <w:t xml:space="preserve">server certificates</w:t>
      </w:r>
      <w:r w:rsidDel="00000000" w:rsidR="00000000" w:rsidRPr="00000000">
        <w:rPr>
          <w:rtl w:val="0"/>
        </w:rPr>
        <w:t xml:space="preserve">, ensuring that only authorized entities can communicate with the Kubernetes cluster. For example:</w:t>
      </w:r>
    </w:p>
    <w:p w:rsidR="00000000" w:rsidDel="00000000" w:rsidP="00000000" w:rsidRDefault="00000000" w:rsidRPr="00000000" w14:paraId="00000744">
      <w:pPr>
        <w:numPr>
          <w:ilvl w:val="1"/>
          <w:numId w:val="258"/>
        </w:numPr>
        <w:spacing w:after="0" w:afterAutospacing="0" w:before="0" w:beforeAutospacing="0" w:lineRule="auto"/>
        <w:ind w:left="1440" w:hanging="360"/>
        <w:rPr/>
      </w:pPr>
      <w:r w:rsidDel="00000000" w:rsidR="00000000" w:rsidRPr="00000000">
        <w:rPr>
          <w:b w:val="1"/>
          <w:rtl w:val="0"/>
        </w:rPr>
        <w:t xml:space="preserve">Kubelets</w:t>
      </w:r>
      <w:r w:rsidDel="00000000" w:rsidR="00000000" w:rsidRPr="00000000">
        <w:rPr>
          <w:rtl w:val="0"/>
        </w:rPr>
        <w:t xml:space="preserve"> authenticate to the API server using </w:t>
      </w:r>
      <w:r w:rsidDel="00000000" w:rsidR="00000000" w:rsidRPr="00000000">
        <w:rPr>
          <w:b w:val="1"/>
          <w:rtl w:val="0"/>
        </w:rPr>
        <w:t xml:space="preserve">client certificates</w:t>
      </w:r>
      <w:r w:rsidDel="00000000" w:rsidR="00000000" w:rsidRPr="00000000">
        <w:rPr>
          <w:rtl w:val="0"/>
        </w:rPr>
        <w:t xml:space="preserve">.</w:t>
      </w:r>
    </w:p>
    <w:p w:rsidR="00000000" w:rsidDel="00000000" w:rsidP="00000000" w:rsidRDefault="00000000" w:rsidRPr="00000000" w14:paraId="00000745">
      <w:pPr>
        <w:numPr>
          <w:ilvl w:val="1"/>
          <w:numId w:val="258"/>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API server</w:t>
      </w:r>
      <w:r w:rsidDel="00000000" w:rsidR="00000000" w:rsidRPr="00000000">
        <w:rPr>
          <w:rtl w:val="0"/>
        </w:rPr>
        <w:t xml:space="preserve"> authenticates clients (like </w:t>
      </w:r>
      <w:r w:rsidDel="00000000" w:rsidR="00000000" w:rsidRPr="00000000">
        <w:rPr>
          <w:rFonts w:ascii="Roboto Mono" w:cs="Roboto Mono" w:eastAsia="Roboto Mono" w:hAnsi="Roboto Mono"/>
          <w:rtl w:val="0"/>
        </w:rPr>
        <w:t xml:space="preserve">kubectl</w:t>
      </w:r>
      <w:r w:rsidDel="00000000" w:rsidR="00000000" w:rsidRPr="00000000">
        <w:rPr>
          <w:rtl w:val="0"/>
        </w:rPr>
        <w:t xml:space="preserve"> or other services) using certificates that are trusted by the CA.</w:t>
      </w:r>
    </w:p>
    <w:p w:rsidR="00000000" w:rsidDel="00000000" w:rsidP="00000000" w:rsidRDefault="00000000" w:rsidRPr="00000000" w14:paraId="00000746">
      <w:pPr>
        <w:numPr>
          <w:ilvl w:val="0"/>
          <w:numId w:val="258"/>
        </w:numPr>
        <w:spacing w:after="240" w:before="0" w:beforeAutospacing="0" w:lineRule="auto"/>
        <w:ind w:left="720" w:hanging="360"/>
        <w:rPr/>
      </w:pPr>
      <w:r w:rsidDel="00000000" w:rsidR="00000000" w:rsidRPr="00000000">
        <w:rPr>
          <w:rtl w:val="0"/>
        </w:rPr>
        <w:t xml:space="preserve">By using certificates signed by a trusted CA, Kubernetes ensures that only valid, trusted components or users can communicate with the cluster, which is a key part of enforcing </w:t>
      </w:r>
      <w:r w:rsidDel="00000000" w:rsidR="00000000" w:rsidRPr="00000000">
        <w:rPr>
          <w:b w:val="1"/>
          <w:rtl w:val="0"/>
        </w:rPr>
        <w:t xml:space="preserve">role-based access control (RBAC)</w:t>
      </w:r>
      <w:r w:rsidDel="00000000" w:rsidR="00000000" w:rsidRPr="00000000">
        <w:rPr>
          <w:rtl w:val="0"/>
        </w:rPr>
        <w:t xml:space="preserve"> and </w:t>
      </w:r>
      <w:r w:rsidDel="00000000" w:rsidR="00000000" w:rsidRPr="00000000">
        <w:rPr>
          <w:b w:val="1"/>
          <w:rtl w:val="0"/>
        </w:rPr>
        <w:t xml:space="preserve">authorization</w:t>
      </w:r>
      <w:r w:rsidDel="00000000" w:rsidR="00000000" w:rsidRPr="00000000">
        <w:rPr>
          <w:rtl w:val="0"/>
        </w:rPr>
        <w:t xml:space="preserve"> policies.</w:t>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8i6oi41snrl6" w:id="186"/>
      <w:bookmarkEnd w:id="186"/>
      <w:r w:rsidDel="00000000" w:rsidR="00000000" w:rsidRPr="00000000">
        <w:rPr>
          <w:b w:val="1"/>
          <w:color w:val="000000"/>
          <w:sz w:val="26"/>
          <w:szCs w:val="26"/>
          <w:rtl w:val="0"/>
        </w:rPr>
        <w:t xml:space="preserve">3. Trust between Components</w:t>
      </w:r>
    </w:p>
    <w:p w:rsidR="00000000" w:rsidDel="00000000" w:rsidP="00000000" w:rsidRDefault="00000000" w:rsidRPr="00000000" w14:paraId="00000748">
      <w:pPr>
        <w:numPr>
          <w:ilvl w:val="0"/>
          <w:numId w:val="178"/>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Kubernetes is a distributed system with multiple components running across different machines. For these components to trust each other, they must be able to verify each other’s identity.</w:t>
      </w:r>
    </w:p>
    <w:p w:rsidR="00000000" w:rsidDel="00000000" w:rsidP="00000000" w:rsidRDefault="00000000" w:rsidRPr="00000000" w14:paraId="00000749">
      <w:pPr>
        <w:numPr>
          <w:ilvl w:val="0"/>
          <w:numId w:val="178"/>
        </w:numPr>
        <w:spacing w:after="0" w:afterAutospacing="0" w:before="0" w:beforeAutospacing="0" w:lineRule="auto"/>
        <w:ind w:left="720" w:hanging="360"/>
        <w:rPr/>
      </w:pPr>
      <w:r w:rsidDel="00000000" w:rsidR="00000000" w:rsidRPr="00000000">
        <w:rPr>
          <w:b w:val="1"/>
          <w:rtl w:val="0"/>
        </w:rPr>
        <w:t xml:space="preserve">Role of CA</w:t>
      </w:r>
      <w:r w:rsidDel="00000000" w:rsidR="00000000" w:rsidRPr="00000000">
        <w:rPr>
          <w:rtl w:val="0"/>
        </w:rPr>
        <w:t xml:space="preserve">: The CA is used to create and sign the certificates that Kubernetes components use to establish </w:t>
      </w:r>
      <w:r w:rsidDel="00000000" w:rsidR="00000000" w:rsidRPr="00000000">
        <w:rPr>
          <w:b w:val="1"/>
          <w:rtl w:val="0"/>
        </w:rPr>
        <w:t xml:space="preserve">mutual trust</w:t>
      </w:r>
      <w:r w:rsidDel="00000000" w:rsidR="00000000" w:rsidRPr="00000000">
        <w:rPr>
          <w:rtl w:val="0"/>
        </w:rPr>
        <w:t xml:space="preserve">. For example:</w:t>
      </w:r>
    </w:p>
    <w:p w:rsidR="00000000" w:rsidDel="00000000" w:rsidP="00000000" w:rsidRDefault="00000000" w:rsidRPr="00000000" w14:paraId="0000074A">
      <w:pPr>
        <w:numPr>
          <w:ilvl w:val="1"/>
          <w:numId w:val="178"/>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API server</w:t>
      </w:r>
      <w:r w:rsidDel="00000000" w:rsidR="00000000" w:rsidRPr="00000000">
        <w:rPr>
          <w:rtl w:val="0"/>
        </w:rPr>
        <w:t xml:space="preserve"> will only trust certificates signed by the Kubernetes CA.</w:t>
      </w:r>
    </w:p>
    <w:p w:rsidR="00000000" w:rsidDel="00000000" w:rsidP="00000000" w:rsidRDefault="00000000" w:rsidRPr="00000000" w14:paraId="0000074B">
      <w:pPr>
        <w:numPr>
          <w:ilvl w:val="1"/>
          <w:numId w:val="178"/>
        </w:numPr>
        <w:spacing w:after="0" w:afterAutospacing="0" w:before="0" w:beforeAutospacing="0" w:lineRule="auto"/>
        <w:ind w:left="1440" w:hanging="360"/>
        <w:rPr/>
      </w:pPr>
      <w:r w:rsidDel="00000000" w:rsidR="00000000" w:rsidRPr="00000000">
        <w:rPr>
          <w:rtl w:val="0"/>
        </w:rPr>
        <w:t xml:space="preserve">Similarly, the </w:t>
      </w:r>
      <w:r w:rsidDel="00000000" w:rsidR="00000000" w:rsidRPr="00000000">
        <w:rPr>
          <w:b w:val="1"/>
          <w:rtl w:val="0"/>
        </w:rPr>
        <w:t xml:space="preserve">kubelet</w:t>
      </w:r>
      <w:r w:rsidDel="00000000" w:rsidR="00000000" w:rsidRPr="00000000">
        <w:rPr>
          <w:rtl w:val="0"/>
        </w:rPr>
        <w:t xml:space="preserve"> can authenticate itself to the </w:t>
      </w:r>
      <w:r w:rsidDel="00000000" w:rsidR="00000000" w:rsidRPr="00000000">
        <w:rPr>
          <w:b w:val="1"/>
          <w:rtl w:val="0"/>
        </w:rPr>
        <w:t xml:space="preserve">API server</w:t>
      </w:r>
      <w:r w:rsidDel="00000000" w:rsidR="00000000" w:rsidRPr="00000000">
        <w:rPr>
          <w:rtl w:val="0"/>
        </w:rPr>
        <w:t xml:space="preserve"> with a certificate signed by the same CA.</w:t>
      </w:r>
    </w:p>
    <w:p w:rsidR="00000000" w:rsidDel="00000000" w:rsidP="00000000" w:rsidRDefault="00000000" w:rsidRPr="00000000" w14:paraId="0000074C">
      <w:pPr>
        <w:numPr>
          <w:ilvl w:val="0"/>
          <w:numId w:val="178"/>
        </w:numPr>
        <w:spacing w:after="240" w:before="0" w:beforeAutospacing="0" w:lineRule="auto"/>
        <w:ind w:left="720" w:hanging="360"/>
        <w:rPr/>
      </w:pPr>
      <w:r w:rsidDel="00000000" w:rsidR="00000000" w:rsidRPr="00000000">
        <w:rPr>
          <w:rtl w:val="0"/>
        </w:rPr>
        <w:t xml:space="preserve">This mechanism of mutual TLS (mTLS) ensures that both parties (the client and server) in the communication are trusted, mitigating the risk of impersonation or unauthorized access.</w:t>
      </w:r>
    </w:p>
    <w:p w:rsidR="00000000" w:rsidDel="00000000" w:rsidP="00000000" w:rsidRDefault="00000000" w:rsidRPr="00000000" w14:paraId="0000074D">
      <w:pPr>
        <w:pStyle w:val="Heading3"/>
        <w:keepNext w:val="0"/>
        <w:keepLines w:val="0"/>
        <w:spacing w:before="280" w:lineRule="auto"/>
        <w:rPr>
          <w:b w:val="1"/>
          <w:color w:val="000000"/>
          <w:sz w:val="26"/>
          <w:szCs w:val="26"/>
        </w:rPr>
      </w:pPr>
      <w:bookmarkStart w:colFirst="0" w:colLast="0" w:name="_mvwe9bke3et2" w:id="187"/>
      <w:bookmarkEnd w:id="187"/>
      <w:r w:rsidDel="00000000" w:rsidR="00000000" w:rsidRPr="00000000">
        <w:rPr>
          <w:b w:val="1"/>
          <w:color w:val="000000"/>
          <w:sz w:val="26"/>
          <w:szCs w:val="26"/>
          <w:rtl w:val="0"/>
        </w:rPr>
        <w:t xml:space="preserve">4. Cluster-wide Security</w:t>
      </w:r>
    </w:p>
    <w:p w:rsidR="00000000" w:rsidDel="00000000" w:rsidP="00000000" w:rsidRDefault="00000000" w:rsidRPr="00000000" w14:paraId="0000074E">
      <w:pPr>
        <w:numPr>
          <w:ilvl w:val="0"/>
          <w:numId w:val="421"/>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As Kubernetes clusters scale, multiple components interact in complex ways. Secure communication is essential for maintaining overall security within the cluster.</w:t>
      </w:r>
    </w:p>
    <w:p w:rsidR="00000000" w:rsidDel="00000000" w:rsidP="00000000" w:rsidRDefault="00000000" w:rsidRPr="00000000" w14:paraId="0000074F">
      <w:pPr>
        <w:numPr>
          <w:ilvl w:val="0"/>
          <w:numId w:val="421"/>
        </w:numPr>
        <w:spacing w:after="0" w:afterAutospacing="0" w:before="0" w:beforeAutospacing="0" w:lineRule="auto"/>
        <w:ind w:left="720" w:hanging="360"/>
        <w:rPr/>
      </w:pPr>
      <w:r w:rsidDel="00000000" w:rsidR="00000000" w:rsidRPr="00000000">
        <w:rPr>
          <w:b w:val="1"/>
          <w:rtl w:val="0"/>
        </w:rPr>
        <w:t xml:space="preserve">Role of CA</w:t>
      </w:r>
      <w:r w:rsidDel="00000000" w:rsidR="00000000" w:rsidRPr="00000000">
        <w:rPr>
          <w:rtl w:val="0"/>
        </w:rPr>
        <w:t xml:space="preserve">: The Kubernetes CA helps manage the security across the entire cluster by signing the </w:t>
      </w:r>
      <w:r w:rsidDel="00000000" w:rsidR="00000000" w:rsidRPr="00000000">
        <w:rPr>
          <w:b w:val="1"/>
          <w:rtl w:val="0"/>
        </w:rPr>
        <w:t xml:space="preserve">certificates</w:t>
      </w:r>
      <w:r w:rsidDel="00000000" w:rsidR="00000000" w:rsidRPr="00000000">
        <w:rPr>
          <w:rtl w:val="0"/>
        </w:rPr>
        <w:t xml:space="preserve"> used for </w:t>
      </w:r>
      <w:r w:rsidDel="00000000" w:rsidR="00000000" w:rsidRPr="00000000">
        <w:rPr>
          <w:b w:val="1"/>
          <w:rtl w:val="0"/>
        </w:rPr>
        <w:t xml:space="preserve">secure communication</w:t>
      </w:r>
      <w:r w:rsidDel="00000000" w:rsidR="00000000" w:rsidRPr="00000000">
        <w:rPr>
          <w:rtl w:val="0"/>
        </w:rPr>
        <w:t xml:space="preserve"> between:</w:t>
      </w:r>
    </w:p>
    <w:p w:rsidR="00000000" w:rsidDel="00000000" w:rsidP="00000000" w:rsidRDefault="00000000" w:rsidRPr="00000000" w14:paraId="00000750">
      <w:pPr>
        <w:numPr>
          <w:ilvl w:val="1"/>
          <w:numId w:val="421"/>
        </w:numPr>
        <w:spacing w:after="0" w:afterAutospacing="0" w:before="0" w:beforeAutospacing="0" w:lineRule="auto"/>
        <w:ind w:left="1440" w:hanging="360"/>
        <w:rPr/>
      </w:pPr>
      <w:r w:rsidDel="00000000" w:rsidR="00000000" w:rsidRPr="00000000">
        <w:rPr>
          <w:b w:val="1"/>
          <w:rtl w:val="0"/>
        </w:rPr>
        <w:t xml:space="preserve">Control Plane</w:t>
      </w:r>
      <w:r w:rsidDel="00000000" w:rsidR="00000000" w:rsidRPr="00000000">
        <w:rPr>
          <w:rtl w:val="0"/>
        </w:rPr>
        <w:t xml:space="preserve">: API server, scheduler, controller manager.</w:t>
      </w:r>
    </w:p>
    <w:p w:rsidR="00000000" w:rsidDel="00000000" w:rsidP="00000000" w:rsidRDefault="00000000" w:rsidRPr="00000000" w14:paraId="00000751">
      <w:pPr>
        <w:numPr>
          <w:ilvl w:val="1"/>
          <w:numId w:val="421"/>
        </w:numPr>
        <w:spacing w:after="0" w:afterAutospacing="0" w:before="0" w:beforeAutospacing="0" w:lineRule="auto"/>
        <w:ind w:left="1440" w:hanging="360"/>
        <w:rPr/>
      </w:pPr>
      <w:r w:rsidDel="00000000" w:rsidR="00000000" w:rsidRPr="00000000">
        <w:rPr>
          <w:b w:val="1"/>
          <w:rtl w:val="0"/>
        </w:rPr>
        <w:t xml:space="preserve">Node Components</w:t>
      </w:r>
      <w:r w:rsidDel="00000000" w:rsidR="00000000" w:rsidRPr="00000000">
        <w:rPr>
          <w:rtl w:val="0"/>
        </w:rPr>
        <w:t xml:space="preserve">: Kubelets, kube-proxy.</w:t>
      </w:r>
    </w:p>
    <w:p w:rsidR="00000000" w:rsidDel="00000000" w:rsidP="00000000" w:rsidRDefault="00000000" w:rsidRPr="00000000" w14:paraId="00000752">
      <w:pPr>
        <w:numPr>
          <w:ilvl w:val="1"/>
          <w:numId w:val="421"/>
        </w:numPr>
        <w:spacing w:after="0" w:afterAutospacing="0" w:before="0" w:beforeAutospacing="0" w:lineRule="auto"/>
        <w:ind w:left="1440" w:hanging="360"/>
        <w:rPr/>
      </w:pPr>
      <w:r w:rsidDel="00000000" w:rsidR="00000000" w:rsidRPr="00000000">
        <w:rPr>
          <w:b w:val="1"/>
          <w:rtl w:val="0"/>
        </w:rPr>
        <w:t xml:space="preserve">etcd</w:t>
      </w:r>
      <w:r w:rsidDel="00000000" w:rsidR="00000000" w:rsidRPr="00000000">
        <w:rPr>
          <w:rtl w:val="0"/>
        </w:rPr>
        <w:t xml:space="preserve">: Secure communication between the API server and the etcd cluster.</w:t>
      </w:r>
    </w:p>
    <w:p w:rsidR="00000000" w:rsidDel="00000000" w:rsidP="00000000" w:rsidRDefault="00000000" w:rsidRPr="00000000" w14:paraId="00000753">
      <w:pPr>
        <w:numPr>
          <w:ilvl w:val="0"/>
          <w:numId w:val="421"/>
        </w:numPr>
        <w:spacing w:after="240" w:before="0" w:beforeAutospacing="0" w:lineRule="auto"/>
        <w:ind w:left="720" w:hanging="360"/>
        <w:rPr/>
      </w:pPr>
      <w:r w:rsidDel="00000000" w:rsidR="00000000" w:rsidRPr="00000000">
        <w:rPr>
          <w:rtl w:val="0"/>
        </w:rPr>
        <w:t xml:space="preserve">Having a </w:t>
      </w:r>
      <w:r w:rsidDel="00000000" w:rsidR="00000000" w:rsidRPr="00000000">
        <w:rPr>
          <w:b w:val="1"/>
          <w:rtl w:val="0"/>
        </w:rPr>
        <w:t xml:space="preserve">central CA</w:t>
      </w:r>
      <w:r w:rsidDel="00000000" w:rsidR="00000000" w:rsidRPr="00000000">
        <w:rPr>
          <w:rtl w:val="0"/>
        </w:rPr>
        <w:t xml:space="preserve"> ensures uniform trust management and simplifies the rotation or revocation of certificates across all nodes and control plane components.</w:t>
      </w:r>
    </w:p>
    <w:p w:rsidR="00000000" w:rsidDel="00000000" w:rsidP="00000000" w:rsidRDefault="00000000" w:rsidRPr="00000000" w14:paraId="00000754">
      <w:pPr>
        <w:pStyle w:val="Heading3"/>
        <w:keepNext w:val="0"/>
        <w:keepLines w:val="0"/>
        <w:spacing w:before="280" w:lineRule="auto"/>
        <w:rPr>
          <w:b w:val="1"/>
          <w:color w:val="000000"/>
          <w:sz w:val="26"/>
          <w:szCs w:val="26"/>
        </w:rPr>
      </w:pPr>
      <w:bookmarkStart w:colFirst="0" w:colLast="0" w:name="_741l7k7n05id" w:id="188"/>
      <w:bookmarkEnd w:id="188"/>
      <w:r w:rsidDel="00000000" w:rsidR="00000000" w:rsidRPr="00000000">
        <w:rPr>
          <w:b w:val="1"/>
          <w:color w:val="000000"/>
          <w:sz w:val="26"/>
          <w:szCs w:val="26"/>
          <w:rtl w:val="0"/>
        </w:rPr>
        <w:t xml:space="preserve">5. Certificate Rotation and Expiry Management</w:t>
      </w:r>
    </w:p>
    <w:p w:rsidR="00000000" w:rsidDel="00000000" w:rsidP="00000000" w:rsidRDefault="00000000" w:rsidRPr="00000000" w14:paraId="00000755">
      <w:pPr>
        <w:numPr>
          <w:ilvl w:val="0"/>
          <w:numId w:val="302"/>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In any secure system, certificates must be rotated periodically to ensure ongoing security. Kubernetes provides mechanisms to rotate certificates automatically.</w:t>
      </w:r>
    </w:p>
    <w:p w:rsidR="00000000" w:rsidDel="00000000" w:rsidP="00000000" w:rsidRDefault="00000000" w:rsidRPr="00000000" w14:paraId="00000756">
      <w:pPr>
        <w:numPr>
          <w:ilvl w:val="0"/>
          <w:numId w:val="302"/>
        </w:numPr>
        <w:spacing w:after="240" w:before="0" w:beforeAutospacing="0" w:lineRule="auto"/>
        <w:ind w:left="720" w:hanging="360"/>
        <w:rPr/>
      </w:pPr>
      <w:r w:rsidDel="00000000" w:rsidR="00000000" w:rsidRPr="00000000">
        <w:rPr>
          <w:b w:val="1"/>
          <w:rtl w:val="0"/>
        </w:rPr>
        <w:t xml:space="preserve">Role of CA</w:t>
      </w:r>
      <w:r w:rsidDel="00000000" w:rsidR="00000000" w:rsidRPr="00000000">
        <w:rPr>
          <w:rtl w:val="0"/>
        </w:rPr>
        <w:t xml:space="preserve">: The Kubernetes CA is used to </w:t>
      </w:r>
      <w:r w:rsidDel="00000000" w:rsidR="00000000" w:rsidRPr="00000000">
        <w:rPr>
          <w:b w:val="1"/>
          <w:rtl w:val="0"/>
        </w:rPr>
        <w:t xml:space="preserve">sign new certificates</w:t>
      </w:r>
      <w:r w:rsidDel="00000000" w:rsidR="00000000" w:rsidRPr="00000000">
        <w:rPr>
          <w:rtl w:val="0"/>
        </w:rPr>
        <w:t xml:space="preserve"> during rotation and manage their expiry. Kubernetes has tools and processes to automatically renew certificates, but the CA is central to ensuring that the new certificates are valid and trusted across the entire cluster.</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wigibxu7n945" w:id="189"/>
      <w:bookmarkEnd w:id="189"/>
      <w:r w:rsidDel="00000000" w:rsidR="00000000" w:rsidRPr="00000000">
        <w:rPr>
          <w:b w:val="1"/>
          <w:color w:val="000000"/>
          <w:sz w:val="26"/>
          <w:szCs w:val="26"/>
          <w:rtl w:val="0"/>
        </w:rPr>
        <w:t xml:space="preserve">6. Default Kubernetes CA in Self-Managed Clusters</w:t>
      </w:r>
    </w:p>
    <w:p w:rsidR="00000000" w:rsidDel="00000000" w:rsidP="00000000" w:rsidRDefault="00000000" w:rsidRPr="00000000" w14:paraId="00000758">
      <w:pPr>
        <w:numPr>
          <w:ilvl w:val="0"/>
          <w:numId w:val="67"/>
        </w:numPr>
        <w:spacing w:after="0" w:afterAutospacing="0" w:before="240" w:lineRule="auto"/>
        <w:ind w:left="720" w:hanging="360"/>
        <w:rPr/>
      </w:pPr>
      <w:r w:rsidDel="00000000" w:rsidR="00000000" w:rsidRPr="00000000">
        <w:rPr>
          <w:rtl w:val="0"/>
        </w:rPr>
        <w:t xml:space="preserve">When setting up a self-managed Kubernetes cluster (for example, using </w:t>
      </w:r>
      <w:r w:rsidDel="00000000" w:rsidR="00000000" w:rsidRPr="00000000">
        <w:rPr>
          <w:rFonts w:ascii="Roboto Mono" w:cs="Roboto Mono" w:eastAsia="Roboto Mono" w:hAnsi="Roboto Mono"/>
          <w:rtl w:val="0"/>
        </w:rPr>
        <w:t xml:space="preserve">kubeadm</w:t>
      </w:r>
      <w:r w:rsidDel="00000000" w:rsidR="00000000" w:rsidRPr="00000000">
        <w:rPr>
          <w:rtl w:val="0"/>
        </w:rPr>
        <w:t xml:space="preserve">), the system will automatically create a </w:t>
      </w:r>
      <w:r w:rsidDel="00000000" w:rsidR="00000000" w:rsidRPr="00000000">
        <w:rPr>
          <w:b w:val="1"/>
          <w:rtl w:val="0"/>
        </w:rPr>
        <w:t xml:space="preserve">self-signed CA</w:t>
      </w:r>
      <w:r w:rsidDel="00000000" w:rsidR="00000000" w:rsidRPr="00000000">
        <w:rPr>
          <w:rtl w:val="0"/>
        </w:rPr>
        <w:t xml:space="preserve"> by default. This CA is used to sign:</w:t>
      </w:r>
    </w:p>
    <w:p w:rsidR="00000000" w:rsidDel="00000000" w:rsidP="00000000" w:rsidRDefault="00000000" w:rsidRPr="00000000" w14:paraId="00000759">
      <w:pPr>
        <w:numPr>
          <w:ilvl w:val="1"/>
          <w:numId w:val="67"/>
        </w:numPr>
        <w:spacing w:after="0" w:afterAutospacing="0" w:before="0" w:beforeAutospacing="0" w:lineRule="auto"/>
        <w:ind w:left="1440" w:hanging="360"/>
        <w:rPr/>
      </w:pPr>
      <w:r w:rsidDel="00000000" w:rsidR="00000000" w:rsidRPr="00000000">
        <w:rPr>
          <w:rtl w:val="0"/>
        </w:rPr>
        <w:t xml:space="preserve">Certificates for the </w:t>
      </w:r>
      <w:r w:rsidDel="00000000" w:rsidR="00000000" w:rsidRPr="00000000">
        <w:rPr>
          <w:b w:val="1"/>
          <w:rtl w:val="0"/>
        </w:rPr>
        <w:t xml:space="preserve">API server</w:t>
      </w:r>
      <w:r w:rsidDel="00000000" w:rsidR="00000000" w:rsidRPr="00000000">
        <w:rPr>
          <w:rtl w:val="0"/>
        </w:rPr>
        <w:t xml:space="preserve">.</w:t>
      </w:r>
    </w:p>
    <w:p w:rsidR="00000000" w:rsidDel="00000000" w:rsidP="00000000" w:rsidRDefault="00000000" w:rsidRPr="00000000" w14:paraId="0000075A">
      <w:pPr>
        <w:numPr>
          <w:ilvl w:val="1"/>
          <w:numId w:val="67"/>
        </w:numPr>
        <w:spacing w:after="0" w:afterAutospacing="0" w:before="0" w:beforeAutospacing="0" w:lineRule="auto"/>
        <w:ind w:left="1440" w:hanging="360"/>
        <w:rPr/>
      </w:pPr>
      <w:r w:rsidDel="00000000" w:rsidR="00000000" w:rsidRPr="00000000">
        <w:rPr>
          <w:rtl w:val="0"/>
        </w:rPr>
        <w:t xml:space="preserve">Certificates for the </w:t>
      </w:r>
      <w:r w:rsidDel="00000000" w:rsidR="00000000" w:rsidRPr="00000000">
        <w:rPr>
          <w:b w:val="1"/>
          <w:rtl w:val="0"/>
        </w:rPr>
        <w:t xml:space="preserve">kubelet</w:t>
      </w:r>
      <w:r w:rsidDel="00000000" w:rsidR="00000000" w:rsidRPr="00000000">
        <w:rPr>
          <w:rtl w:val="0"/>
        </w:rPr>
        <w:t xml:space="preserve"> and </w:t>
      </w:r>
      <w:r w:rsidDel="00000000" w:rsidR="00000000" w:rsidRPr="00000000">
        <w:rPr>
          <w:b w:val="1"/>
          <w:rtl w:val="0"/>
        </w:rPr>
        <w:t xml:space="preserve">etcd</w:t>
      </w:r>
      <w:r w:rsidDel="00000000" w:rsidR="00000000" w:rsidRPr="00000000">
        <w:rPr>
          <w:rtl w:val="0"/>
        </w:rPr>
        <w:t xml:space="preserve"> components.</w:t>
      </w:r>
    </w:p>
    <w:p w:rsidR="00000000" w:rsidDel="00000000" w:rsidP="00000000" w:rsidRDefault="00000000" w:rsidRPr="00000000" w14:paraId="0000075B">
      <w:pPr>
        <w:numPr>
          <w:ilvl w:val="1"/>
          <w:numId w:val="67"/>
        </w:numPr>
        <w:spacing w:after="0" w:afterAutospacing="0" w:before="0" w:beforeAutospacing="0" w:lineRule="auto"/>
        <w:ind w:left="1440" w:hanging="360"/>
        <w:rPr/>
      </w:pPr>
      <w:r w:rsidDel="00000000" w:rsidR="00000000" w:rsidRPr="00000000">
        <w:rPr>
          <w:rtl w:val="0"/>
        </w:rPr>
        <w:t xml:space="preserve">Client certificates (e.g., for </w:t>
      </w:r>
      <w:r w:rsidDel="00000000" w:rsidR="00000000" w:rsidRPr="00000000">
        <w:rPr>
          <w:rFonts w:ascii="Roboto Mono" w:cs="Roboto Mono" w:eastAsia="Roboto Mono" w:hAnsi="Roboto Mono"/>
          <w:rtl w:val="0"/>
        </w:rPr>
        <w:t xml:space="preserve">kubectl</w:t>
      </w:r>
      <w:r w:rsidDel="00000000" w:rsidR="00000000" w:rsidRPr="00000000">
        <w:rPr>
          <w:rtl w:val="0"/>
        </w:rPr>
        <w:t xml:space="preserve"> or for service-to-service communication).</w:t>
      </w:r>
    </w:p>
    <w:p w:rsidR="00000000" w:rsidDel="00000000" w:rsidP="00000000" w:rsidRDefault="00000000" w:rsidRPr="00000000" w14:paraId="0000075C">
      <w:pPr>
        <w:numPr>
          <w:ilvl w:val="0"/>
          <w:numId w:val="67"/>
        </w:numPr>
        <w:spacing w:after="240" w:before="0" w:beforeAutospacing="0" w:lineRule="auto"/>
        <w:ind w:left="720" w:hanging="360"/>
        <w:rPr/>
      </w:pPr>
      <w:r w:rsidDel="00000000" w:rsidR="00000000" w:rsidRPr="00000000">
        <w:rPr>
          <w:rtl w:val="0"/>
        </w:rPr>
        <w:t xml:space="preserve">If you're running a cluster in a more advanced environment, such as with a cloud provider, the CA might be managed by the cloud platform or a third-party service, but the fundamental principles of using a CA for securing communication and managing trust still apply.</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17t057yppp3u" w:id="190"/>
      <w:bookmarkEnd w:id="190"/>
      <w:r w:rsidDel="00000000" w:rsidR="00000000" w:rsidRPr="00000000">
        <w:rPr>
          <w:b w:val="1"/>
          <w:color w:val="000000"/>
          <w:sz w:val="26"/>
          <w:szCs w:val="26"/>
          <w:rtl w:val="0"/>
        </w:rPr>
        <w:t xml:space="preserve">Summary: Why Kubernetes Creates a CA</w:t>
      </w:r>
    </w:p>
    <w:p w:rsidR="00000000" w:rsidDel="00000000" w:rsidP="00000000" w:rsidRDefault="00000000" w:rsidRPr="00000000" w14:paraId="0000075E">
      <w:pPr>
        <w:numPr>
          <w:ilvl w:val="0"/>
          <w:numId w:val="360"/>
        </w:numPr>
        <w:spacing w:after="0" w:afterAutospacing="0" w:before="240" w:lineRule="auto"/>
        <w:ind w:left="720" w:hanging="360"/>
        <w:rPr/>
      </w:pPr>
      <w:r w:rsidDel="00000000" w:rsidR="00000000" w:rsidRPr="00000000">
        <w:rPr>
          <w:b w:val="1"/>
          <w:rtl w:val="0"/>
        </w:rPr>
        <w:t xml:space="preserve">TLS Encryption</w:t>
      </w:r>
      <w:r w:rsidDel="00000000" w:rsidR="00000000" w:rsidRPr="00000000">
        <w:rPr>
          <w:rtl w:val="0"/>
        </w:rPr>
        <w:t xml:space="preserve">: To ensure encrypted communication between components.</w:t>
      </w:r>
    </w:p>
    <w:p w:rsidR="00000000" w:rsidDel="00000000" w:rsidP="00000000" w:rsidRDefault="00000000" w:rsidRPr="00000000" w14:paraId="0000075F">
      <w:pPr>
        <w:numPr>
          <w:ilvl w:val="0"/>
          <w:numId w:val="360"/>
        </w:numPr>
        <w:spacing w:after="0" w:afterAutospacing="0" w:before="0" w:beforeAutospacing="0" w:lineRule="auto"/>
        <w:ind w:left="720" w:hanging="360"/>
        <w:rPr/>
      </w:pPr>
      <w:r w:rsidDel="00000000" w:rsidR="00000000" w:rsidRPr="00000000">
        <w:rPr>
          <w:b w:val="1"/>
          <w:rtl w:val="0"/>
        </w:rPr>
        <w:t xml:space="preserve">Authentication</w:t>
      </w:r>
      <w:r w:rsidDel="00000000" w:rsidR="00000000" w:rsidRPr="00000000">
        <w:rPr>
          <w:rtl w:val="0"/>
        </w:rPr>
        <w:t xml:space="preserve">: To authenticate clients and components securely using signed certificates.</w:t>
      </w:r>
    </w:p>
    <w:p w:rsidR="00000000" w:rsidDel="00000000" w:rsidP="00000000" w:rsidRDefault="00000000" w:rsidRPr="00000000" w14:paraId="00000760">
      <w:pPr>
        <w:numPr>
          <w:ilvl w:val="0"/>
          <w:numId w:val="360"/>
        </w:numPr>
        <w:spacing w:after="0" w:afterAutospacing="0" w:before="0" w:beforeAutospacing="0" w:lineRule="auto"/>
        <w:ind w:left="720" w:hanging="360"/>
        <w:rPr/>
      </w:pPr>
      <w:r w:rsidDel="00000000" w:rsidR="00000000" w:rsidRPr="00000000">
        <w:rPr>
          <w:b w:val="1"/>
          <w:rtl w:val="0"/>
        </w:rPr>
        <w:t xml:space="preserve">Trust</w:t>
      </w:r>
      <w:r w:rsidDel="00000000" w:rsidR="00000000" w:rsidRPr="00000000">
        <w:rPr>
          <w:rtl w:val="0"/>
        </w:rPr>
        <w:t xml:space="preserve">: To establish mutual trust between Kubernetes components and clients.</w:t>
      </w:r>
    </w:p>
    <w:p w:rsidR="00000000" w:rsidDel="00000000" w:rsidP="00000000" w:rsidRDefault="00000000" w:rsidRPr="00000000" w14:paraId="00000761">
      <w:pPr>
        <w:numPr>
          <w:ilvl w:val="0"/>
          <w:numId w:val="360"/>
        </w:numPr>
        <w:spacing w:after="0" w:afterAutospacing="0" w:before="0" w:beforeAutospacing="0" w:lineRule="auto"/>
        <w:ind w:left="720" w:hanging="360"/>
        <w:rPr/>
      </w:pPr>
      <w:r w:rsidDel="00000000" w:rsidR="00000000" w:rsidRPr="00000000">
        <w:rPr>
          <w:b w:val="1"/>
          <w:rtl w:val="0"/>
        </w:rPr>
        <w:t xml:space="preserve">Cluster Security</w:t>
      </w:r>
      <w:r w:rsidDel="00000000" w:rsidR="00000000" w:rsidRPr="00000000">
        <w:rPr>
          <w:rtl w:val="0"/>
        </w:rPr>
        <w:t xml:space="preserve">: To ensure consistent security practices across the entire cluster.</w:t>
      </w:r>
    </w:p>
    <w:p w:rsidR="00000000" w:rsidDel="00000000" w:rsidP="00000000" w:rsidRDefault="00000000" w:rsidRPr="00000000" w14:paraId="00000762">
      <w:pPr>
        <w:numPr>
          <w:ilvl w:val="0"/>
          <w:numId w:val="360"/>
        </w:numPr>
        <w:spacing w:after="0" w:afterAutospacing="0" w:before="0" w:beforeAutospacing="0" w:lineRule="auto"/>
        <w:ind w:left="720" w:hanging="360"/>
        <w:rPr/>
      </w:pPr>
      <w:r w:rsidDel="00000000" w:rsidR="00000000" w:rsidRPr="00000000">
        <w:rPr>
          <w:b w:val="1"/>
          <w:rtl w:val="0"/>
        </w:rPr>
        <w:t xml:space="preserve">Certificate Management</w:t>
      </w:r>
      <w:r w:rsidDel="00000000" w:rsidR="00000000" w:rsidRPr="00000000">
        <w:rPr>
          <w:rtl w:val="0"/>
        </w:rPr>
        <w:t xml:space="preserve">: To enable easy rotation, expiry management, and revocation of certificates.</w:t>
      </w:r>
    </w:p>
    <w:p w:rsidR="00000000" w:rsidDel="00000000" w:rsidP="00000000" w:rsidRDefault="00000000" w:rsidRPr="00000000" w14:paraId="00000763">
      <w:pPr>
        <w:numPr>
          <w:ilvl w:val="0"/>
          <w:numId w:val="360"/>
        </w:numPr>
        <w:spacing w:after="240" w:before="0" w:beforeAutospacing="0" w:lineRule="auto"/>
        <w:ind w:left="720" w:hanging="360"/>
        <w:rPr/>
      </w:pPr>
      <w:r w:rsidDel="00000000" w:rsidR="00000000" w:rsidRPr="00000000">
        <w:rPr>
          <w:b w:val="1"/>
          <w:rtl w:val="0"/>
        </w:rPr>
        <w:t xml:space="preserve">Default Self-Signed CA</w:t>
      </w:r>
      <w:r w:rsidDel="00000000" w:rsidR="00000000" w:rsidRPr="00000000">
        <w:rPr>
          <w:rtl w:val="0"/>
        </w:rPr>
        <w:t xml:space="preserve">: In self-managed clusters, Kubernetes automatically creates a CA to sign certificates for secure communications.</w:t>
      </w:r>
    </w:p>
    <w:p w:rsidR="00000000" w:rsidDel="00000000" w:rsidP="00000000" w:rsidRDefault="00000000" w:rsidRPr="00000000" w14:paraId="00000764">
      <w:pPr>
        <w:spacing w:after="240" w:before="240" w:lineRule="auto"/>
        <w:rPr/>
      </w:pPr>
      <w:r w:rsidDel="00000000" w:rsidR="00000000" w:rsidRPr="00000000">
        <w:rPr>
          <w:rtl w:val="0"/>
        </w:rPr>
        <w:t xml:space="preserve">In short, the Kubernetes CA is essential for maintaining the </w:t>
      </w:r>
      <w:r w:rsidDel="00000000" w:rsidR="00000000" w:rsidRPr="00000000">
        <w:rPr>
          <w:b w:val="1"/>
          <w:rtl w:val="0"/>
        </w:rPr>
        <w:t xml:space="preserve">confidentiality</w:t>
      </w: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authenticity</w:t>
      </w:r>
      <w:r w:rsidDel="00000000" w:rsidR="00000000" w:rsidRPr="00000000">
        <w:rPr>
          <w:rtl w:val="0"/>
        </w:rPr>
        <w:t xml:space="preserve"> of the communications between various components in the cluster. By using certificates issued and signed by a trusted CA, Kubernetes ensures that only authorized parties can interact with the cluster, which is fundamental to cluster security.</w:t>
      </w:r>
    </w:p>
    <w:p w:rsidR="00000000" w:rsidDel="00000000" w:rsidP="00000000" w:rsidRDefault="00000000" w:rsidRPr="00000000" w14:paraId="00000765">
      <w:pPr>
        <w:pStyle w:val="Heading5"/>
        <w:keepNext w:val="0"/>
        <w:keepLines w:val="0"/>
        <w:spacing w:after="40" w:before="220" w:lineRule="auto"/>
        <w:rPr>
          <w:b w:val="1"/>
          <w:color w:val="000000"/>
          <w:sz w:val="20"/>
          <w:szCs w:val="20"/>
        </w:rPr>
      </w:pPr>
      <w:bookmarkStart w:colFirst="0" w:colLast="0" w:name="_pqqwrtl8ylei" w:id="191"/>
      <w:bookmarkEnd w:id="191"/>
      <w:r w:rsidDel="00000000" w:rsidR="00000000" w:rsidRPr="00000000">
        <w:rPr>
          <w:rtl w:val="0"/>
        </w:rPr>
      </w:r>
    </w:p>
    <w:p w:rsidR="00000000" w:rsidDel="00000000" w:rsidP="00000000" w:rsidRDefault="00000000" w:rsidRPr="00000000" w14:paraId="00000766">
      <w:pPr>
        <w:pStyle w:val="Heading1"/>
        <w:rPr/>
      </w:pPr>
      <w:bookmarkStart w:colFirst="0" w:colLast="0" w:name="_wxbuabcfkdot" w:id="192"/>
      <w:bookmarkEnd w:id="192"/>
      <w:r w:rsidDel="00000000" w:rsidR="00000000" w:rsidRPr="00000000">
        <w:rPr>
          <w:rtl w:val="0"/>
        </w:rPr>
        <w:t xml:space="preserve">Can</w:t>
      </w:r>
      <w:r w:rsidDel="00000000" w:rsidR="00000000" w:rsidRPr="00000000">
        <w:rPr>
          <w:rtl w:val="0"/>
        </w:rPr>
        <w:t xml:space="preserve"> we use k8 ingress with an alb controller to expose the services ?</w:t>
      </w:r>
    </w:p>
    <w:p w:rsidR="00000000" w:rsidDel="00000000" w:rsidP="00000000" w:rsidRDefault="00000000" w:rsidRPr="00000000" w14:paraId="00000767">
      <w:pPr>
        <w:spacing w:after="240" w:before="240" w:lineRule="auto"/>
        <w:rPr/>
      </w:pPr>
      <w:r w:rsidDel="00000000" w:rsidR="00000000" w:rsidRPr="00000000">
        <w:rPr>
          <w:rtl w:val="0"/>
        </w:rPr>
        <w:t xml:space="preserve">Yes, you can use </w:t>
      </w:r>
      <w:r w:rsidDel="00000000" w:rsidR="00000000" w:rsidRPr="00000000">
        <w:rPr>
          <w:b w:val="1"/>
          <w:rtl w:val="0"/>
        </w:rPr>
        <w:t xml:space="preserve">Kubernetes Ingress</w:t>
      </w:r>
      <w:r w:rsidDel="00000000" w:rsidR="00000000" w:rsidRPr="00000000">
        <w:rPr>
          <w:rtl w:val="0"/>
        </w:rPr>
        <w:t xml:space="preserve"> with the </w:t>
      </w:r>
      <w:r w:rsidDel="00000000" w:rsidR="00000000" w:rsidRPr="00000000">
        <w:rPr>
          <w:b w:val="1"/>
          <w:rtl w:val="0"/>
        </w:rPr>
        <w:t xml:space="preserve">AWS ALB (Application Load Balancer) Controller</w:t>
      </w:r>
      <w:r w:rsidDel="00000000" w:rsidR="00000000" w:rsidRPr="00000000">
        <w:rPr>
          <w:rtl w:val="0"/>
        </w:rPr>
        <w:t xml:space="preserve"> to expose services in your Kubernetes cluster. The AWS ALB Ingress Controller allows you to manage an </w:t>
      </w:r>
      <w:r w:rsidDel="00000000" w:rsidR="00000000" w:rsidRPr="00000000">
        <w:rPr>
          <w:b w:val="1"/>
          <w:rtl w:val="0"/>
        </w:rPr>
        <w:t xml:space="preserve">Application Load Balancer</w:t>
      </w:r>
      <w:r w:rsidDel="00000000" w:rsidR="00000000" w:rsidRPr="00000000">
        <w:rPr>
          <w:rtl w:val="0"/>
        </w:rPr>
        <w:t xml:space="preserve"> for your Kubernetes services through </w:t>
      </w:r>
      <w:r w:rsidDel="00000000" w:rsidR="00000000" w:rsidRPr="00000000">
        <w:rPr>
          <w:b w:val="1"/>
          <w:rtl w:val="0"/>
        </w:rPr>
        <w:t xml:space="preserve">Ingress resources</w:t>
      </w:r>
      <w:r w:rsidDel="00000000" w:rsidR="00000000" w:rsidRPr="00000000">
        <w:rPr>
          <w:rtl w:val="0"/>
        </w:rPr>
        <w:t xml:space="preserve">.</w:t>
      </w:r>
    </w:p>
    <w:p w:rsidR="00000000" w:rsidDel="00000000" w:rsidP="00000000" w:rsidRDefault="00000000" w:rsidRPr="00000000" w14:paraId="00000768">
      <w:pPr>
        <w:pStyle w:val="Heading3"/>
        <w:keepNext w:val="0"/>
        <w:keepLines w:val="0"/>
        <w:spacing w:before="280" w:lineRule="auto"/>
        <w:rPr>
          <w:b w:val="1"/>
          <w:color w:val="000000"/>
          <w:sz w:val="26"/>
          <w:szCs w:val="26"/>
        </w:rPr>
      </w:pPr>
      <w:bookmarkStart w:colFirst="0" w:colLast="0" w:name="_z0u1gmgj1tci" w:id="193"/>
      <w:bookmarkEnd w:id="193"/>
      <w:r w:rsidDel="00000000" w:rsidR="00000000" w:rsidRPr="00000000">
        <w:rPr>
          <w:b w:val="1"/>
          <w:color w:val="000000"/>
          <w:sz w:val="26"/>
          <w:szCs w:val="26"/>
          <w:rtl w:val="0"/>
        </w:rPr>
        <w:t xml:space="preserve">How It Works</w:t>
      </w:r>
    </w:p>
    <w:p w:rsidR="00000000" w:rsidDel="00000000" w:rsidP="00000000" w:rsidRDefault="00000000" w:rsidRPr="00000000" w14:paraId="00000769">
      <w:pPr>
        <w:numPr>
          <w:ilvl w:val="0"/>
          <w:numId w:val="354"/>
        </w:numPr>
        <w:spacing w:after="0" w:afterAutospacing="0" w:before="240" w:lineRule="auto"/>
        <w:ind w:left="720" w:hanging="360"/>
        <w:rPr/>
      </w:pPr>
      <w:r w:rsidDel="00000000" w:rsidR="00000000" w:rsidRPr="00000000">
        <w:rPr>
          <w:b w:val="1"/>
          <w:rtl w:val="0"/>
        </w:rPr>
        <w:t xml:space="preserve">Ingress Resource</w:t>
      </w:r>
      <w:r w:rsidDel="00000000" w:rsidR="00000000" w:rsidRPr="00000000">
        <w:rPr>
          <w:rtl w:val="0"/>
        </w:rPr>
        <w:t xml:space="preserve">: An Ingress resource is a set of rules for routing external HTTP(S) traffic to your Kubernetes services based on URLs, hostnames, or other routing criteria.</w:t>
      </w:r>
    </w:p>
    <w:p w:rsidR="00000000" w:rsidDel="00000000" w:rsidP="00000000" w:rsidRDefault="00000000" w:rsidRPr="00000000" w14:paraId="0000076A">
      <w:pPr>
        <w:numPr>
          <w:ilvl w:val="0"/>
          <w:numId w:val="354"/>
        </w:numPr>
        <w:spacing w:after="0" w:afterAutospacing="0" w:before="0" w:beforeAutospacing="0" w:lineRule="auto"/>
        <w:ind w:left="720" w:hanging="360"/>
        <w:rPr/>
      </w:pPr>
      <w:r w:rsidDel="00000000" w:rsidR="00000000" w:rsidRPr="00000000">
        <w:rPr>
          <w:b w:val="1"/>
          <w:rtl w:val="0"/>
        </w:rPr>
        <w:t xml:space="preserve">AWS ALB Ingress Controller</w:t>
      </w:r>
      <w:r w:rsidDel="00000000" w:rsidR="00000000" w:rsidRPr="00000000">
        <w:rPr>
          <w:rtl w:val="0"/>
        </w:rPr>
        <w:t xml:space="preserve">: The AWS ALB Ingress Controller (now called AWS Load Balancer Controller) is a Kubernetes controller that automatically provisions an </w:t>
      </w:r>
      <w:r w:rsidDel="00000000" w:rsidR="00000000" w:rsidRPr="00000000">
        <w:rPr>
          <w:b w:val="1"/>
          <w:rtl w:val="0"/>
        </w:rPr>
        <w:t xml:space="preserve">Application Load Balancer (ALB)</w:t>
      </w:r>
      <w:r w:rsidDel="00000000" w:rsidR="00000000" w:rsidRPr="00000000">
        <w:rPr>
          <w:rtl w:val="0"/>
        </w:rPr>
        <w:t xml:space="preserve"> on AWS when you create an </w:t>
      </w:r>
      <w:r w:rsidDel="00000000" w:rsidR="00000000" w:rsidRPr="00000000">
        <w:rPr>
          <w:b w:val="1"/>
          <w:rtl w:val="0"/>
        </w:rPr>
        <w:t xml:space="preserve">Ingress resource</w:t>
      </w:r>
      <w:r w:rsidDel="00000000" w:rsidR="00000000" w:rsidRPr="00000000">
        <w:rPr>
          <w:rtl w:val="0"/>
        </w:rPr>
        <w:t xml:space="preserve"> in your Kubernetes cluster.</w:t>
      </w:r>
    </w:p>
    <w:p w:rsidR="00000000" w:rsidDel="00000000" w:rsidP="00000000" w:rsidRDefault="00000000" w:rsidRPr="00000000" w14:paraId="0000076B">
      <w:pPr>
        <w:numPr>
          <w:ilvl w:val="0"/>
          <w:numId w:val="354"/>
        </w:numPr>
        <w:spacing w:after="240" w:before="0" w:beforeAutospacing="0" w:lineRule="auto"/>
        <w:ind w:left="720" w:hanging="360"/>
        <w:rPr/>
      </w:pPr>
      <w:r w:rsidDel="00000000" w:rsidR="00000000" w:rsidRPr="00000000">
        <w:rPr>
          <w:b w:val="1"/>
          <w:rtl w:val="0"/>
        </w:rPr>
        <w:t xml:space="preserve">ALB Setup</w:t>
      </w:r>
      <w:r w:rsidDel="00000000" w:rsidR="00000000" w:rsidRPr="00000000">
        <w:rPr>
          <w:rtl w:val="0"/>
        </w:rPr>
        <w:t xml:space="preserve">: The ALB acts as the entry point for HTTP(S) traffic into your Kubernetes cluster. When a user sends a request, the ALB routes it to the appropriate Kubernetes service based on the rules defined in the Ingress resource.</w:t>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epg0aptdaby2" w:id="194"/>
      <w:bookmarkEnd w:id="194"/>
      <w:r w:rsidDel="00000000" w:rsidR="00000000" w:rsidRPr="00000000">
        <w:rPr>
          <w:b w:val="1"/>
          <w:color w:val="000000"/>
          <w:sz w:val="26"/>
          <w:szCs w:val="26"/>
          <w:rtl w:val="0"/>
        </w:rPr>
        <w:t xml:space="preserve">Steps to Set Up ALB Ingress Controller</w:t>
      </w:r>
    </w:p>
    <w:p w:rsidR="00000000" w:rsidDel="00000000" w:rsidP="00000000" w:rsidRDefault="00000000" w:rsidRPr="00000000" w14:paraId="0000076D">
      <w:pPr>
        <w:spacing w:after="240" w:before="240" w:lineRule="auto"/>
        <w:rPr/>
      </w:pPr>
      <w:r w:rsidDel="00000000" w:rsidR="00000000" w:rsidRPr="00000000">
        <w:rPr>
          <w:rtl w:val="0"/>
        </w:rPr>
        <w:t xml:space="preserve">Here's a high-level overview of how to set this up:</w:t>
      </w:r>
    </w:p>
    <w:p w:rsidR="00000000" w:rsidDel="00000000" w:rsidP="00000000" w:rsidRDefault="00000000" w:rsidRPr="00000000" w14:paraId="000007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pStyle w:val="Heading3"/>
        <w:keepNext w:val="0"/>
        <w:keepLines w:val="0"/>
        <w:spacing w:before="280" w:lineRule="auto"/>
        <w:rPr>
          <w:b w:val="1"/>
          <w:color w:val="000000"/>
          <w:sz w:val="26"/>
          <w:szCs w:val="26"/>
        </w:rPr>
      </w:pPr>
      <w:bookmarkStart w:colFirst="0" w:colLast="0" w:name="_2dehhf8djo12" w:id="195"/>
      <w:bookmarkEnd w:id="195"/>
      <w:r w:rsidDel="00000000" w:rsidR="00000000" w:rsidRPr="00000000">
        <w:rPr>
          <w:b w:val="1"/>
          <w:color w:val="000000"/>
          <w:sz w:val="26"/>
          <w:szCs w:val="26"/>
          <w:rtl w:val="0"/>
        </w:rPr>
        <w:t xml:space="preserve">1. Install the AWS Load Balancer Controller</w:t>
      </w:r>
    </w:p>
    <w:p w:rsidR="00000000" w:rsidDel="00000000" w:rsidP="00000000" w:rsidRDefault="00000000" w:rsidRPr="00000000" w14:paraId="00000770">
      <w:pPr>
        <w:numPr>
          <w:ilvl w:val="0"/>
          <w:numId w:val="118"/>
        </w:numPr>
        <w:spacing w:after="240" w:before="240" w:lineRule="auto"/>
        <w:ind w:left="720" w:hanging="360"/>
        <w:rPr/>
      </w:pPr>
      <w:r w:rsidDel="00000000" w:rsidR="00000000" w:rsidRPr="00000000">
        <w:rPr>
          <w:b w:val="1"/>
          <w:rtl w:val="0"/>
        </w:rPr>
        <w:t xml:space="preserve">Install IAM OIDC Provider (if not already set up)</w:t>
      </w:r>
      <w:r w:rsidDel="00000000" w:rsidR="00000000" w:rsidRPr="00000000">
        <w:rPr>
          <w:rtl w:val="0"/>
        </w:rPr>
        <w:t xml:space="preserve">: Ensure your EKS cluster is using </w:t>
      </w:r>
      <w:r w:rsidDel="00000000" w:rsidR="00000000" w:rsidRPr="00000000">
        <w:rPr>
          <w:b w:val="1"/>
          <w:rtl w:val="0"/>
        </w:rPr>
        <w:t xml:space="preserve">IAM OIDC</w:t>
      </w:r>
      <w:r w:rsidDel="00000000" w:rsidR="00000000" w:rsidRPr="00000000">
        <w:rPr>
          <w:rtl w:val="0"/>
        </w:rPr>
        <w:t xml:space="preserve"> for service accounts. If it's not already set up, create the OIDC provider for EKS in your AWS account.</w:t>
      </w:r>
    </w:p>
    <w:p w:rsidR="00000000" w:rsidDel="00000000" w:rsidP="00000000" w:rsidRDefault="00000000" w:rsidRPr="00000000" w14:paraId="00000771">
      <w:pPr>
        <w:rPr>
          <w:rFonts w:ascii="Roboto Mono" w:cs="Roboto Mono" w:eastAsia="Roboto Mono" w:hAnsi="Roboto Mono"/>
        </w:rPr>
      </w:pPr>
      <w:r w:rsidDel="00000000" w:rsidR="00000000" w:rsidRPr="00000000">
        <w:rPr>
          <w:b w:val="1"/>
          <w:rtl w:val="0"/>
        </w:rPr>
        <w:t xml:space="preserve">Install the AWS Load Balancer Controller</w:t>
      </w:r>
      <w:r w:rsidDel="00000000" w:rsidR="00000000" w:rsidRPr="00000000">
        <w:rPr>
          <w:rtl w:val="0"/>
        </w:rPr>
        <w:t xml:space="preserve">: The AWS Load Balancer Controller integrates with your Kubernetes Ingress resources. You can install it using Helm:</w:t>
        <w:br w:type="textWrapping"/>
        <w:br w:type="textWrapping"/>
        <w:br w:type="textWrapping"/>
      </w:r>
      <w:r w:rsidDel="00000000" w:rsidR="00000000" w:rsidRPr="00000000">
        <w:rPr>
          <w:rFonts w:ascii="Roboto Mono" w:cs="Roboto Mono" w:eastAsia="Roboto Mono" w:hAnsi="Roboto Mono"/>
          <w:rtl w:val="0"/>
        </w:rPr>
        <w:t xml:space="preserve">kubectl create namespace kube-system</w:t>
      </w:r>
    </w:p>
    <w:p w:rsidR="00000000" w:rsidDel="00000000" w:rsidP="00000000" w:rsidRDefault="00000000" w:rsidRPr="00000000" w14:paraId="00000772">
      <w:pPr>
        <w:rPr>
          <w:rFonts w:ascii="Roboto Mono" w:cs="Roboto Mono" w:eastAsia="Roboto Mono" w:hAnsi="Roboto Mono"/>
        </w:rPr>
      </w:pPr>
      <w:r w:rsidDel="00000000" w:rsidR="00000000" w:rsidRPr="00000000">
        <w:rPr>
          <w:rFonts w:ascii="Roboto Mono" w:cs="Roboto Mono" w:eastAsia="Roboto Mono" w:hAnsi="Roboto Mono"/>
          <w:rtl w:val="0"/>
        </w:rPr>
        <w:t xml:space="preserve">helm repo add </w:t>
      </w:r>
      <w:r w:rsidDel="00000000" w:rsidR="00000000" w:rsidRPr="00000000">
        <w:rPr>
          <w:rFonts w:ascii="Roboto Mono" w:cs="Roboto Mono" w:eastAsia="Roboto Mono" w:hAnsi="Roboto Mono"/>
          <w:rtl w:val="0"/>
        </w:rPr>
        <w:t xml:space="preserve">eks</w:t>
      </w:r>
      <w:r w:rsidDel="00000000" w:rsidR="00000000" w:rsidRPr="00000000">
        <w:rPr>
          <w:rFonts w:ascii="Roboto Mono" w:cs="Roboto Mono" w:eastAsia="Roboto Mono" w:hAnsi="Roboto Mono"/>
          <w:rtl w:val="0"/>
        </w:rPr>
        <w:t xml:space="preserve"> https://aws.github.io/eks-charts</w:t>
      </w:r>
    </w:p>
    <w:p w:rsidR="00000000" w:rsidDel="00000000" w:rsidP="00000000" w:rsidRDefault="00000000" w:rsidRPr="00000000" w14:paraId="00000773">
      <w:pPr>
        <w:rPr>
          <w:rFonts w:ascii="Roboto Mono" w:cs="Roboto Mono" w:eastAsia="Roboto Mono" w:hAnsi="Roboto Mono"/>
        </w:rPr>
      </w:pPr>
      <w:r w:rsidDel="00000000" w:rsidR="00000000" w:rsidRPr="00000000">
        <w:rPr>
          <w:rFonts w:ascii="Roboto Mono" w:cs="Roboto Mono" w:eastAsia="Roboto Mono" w:hAnsi="Roboto Mono"/>
          <w:rtl w:val="0"/>
        </w:rPr>
        <w:t xml:space="preserve">helm repo update</w:t>
      </w:r>
    </w:p>
    <w:p w:rsidR="00000000" w:rsidDel="00000000" w:rsidP="00000000" w:rsidRDefault="00000000" w:rsidRPr="00000000" w14:paraId="00000774">
      <w:pPr>
        <w:rPr>
          <w:rFonts w:ascii="Roboto Mono" w:cs="Roboto Mono" w:eastAsia="Roboto Mono" w:hAnsi="Roboto Mono"/>
        </w:rPr>
      </w:pPr>
      <w:r w:rsidDel="00000000" w:rsidR="00000000" w:rsidRPr="00000000">
        <w:rPr>
          <w:rFonts w:ascii="Roboto Mono" w:cs="Roboto Mono" w:eastAsia="Roboto Mono" w:hAnsi="Roboto Mono"/>
          <w:rtl w:val="0"/>
        </w:rPr>
        <w:t xml:space="preserve">helm install aws-load-balancer-controller eks/aws-load-balancer-controller \</w:t>
      </w:r>
    </w:p>
    <w:p w:rsidR="00000000" w:rsidDel="00000000" w:rsidP="00000000" w:rsidRDefault="00000000" w:rsidRPr="00000000" w14:paraId="00000775">
      <w:pPr>
        <w:rPr>
          <w:rFonts w:ascii="Roboto Mono" w:cs="Roboto Mono" w:eastAsia="Roboto Mono" w:hAnsi="Roboto Mono"/>
        </w:rPr>
      </w:pPr>
      <w:r w:rsidDel="00000000" w:rsidR="00000000" w:rsidRPr="00000000">
        <w:rPr>
          <w:rFonts w:ascii="Roboto Mono" w:cs="Roboto Mono" w:eastAsia="Roboto Mono" w:hAnsi="Roboto Mono"/>
          <w:rtl w:val="0"/>
        </w:rPr>
        <w:t xml:space="preserve">  --namespace kube-system \</w:t>
      </w:r>
    </w:p>
    <w:p w:rsidR="00000000" w:rsidDel="00000000" w:rsidP="00000000" w:rsidRDefault="00000000" w:rsidRPr="00000000" w14:paraId="00000776">
      <w:pPr>
        <w:rPr>
          <w:rFonts w:ascii="Roboto Mono" w:cs="Roboto Mono" w:eastAsia="Roboto Mono" w:hAnsi="Roboto Mono"/>
        </w:rPr>
      </w:pPr>
      <w:r w:rsidDel="00000000" w:rsidR="00000000" w:rsidRPr="00000000">
        <w:rPr>
          <w:rFonts w:ascii="Roboto Mono" w:cs="Roboto Mono" w:eastAsia="Roboto Mono" w:hAnsi="Roboto Mono"/>
          <w:rtl w:val="0"/>
        </w:rPr>
        <w:t xml:space="preserve">  --set clusterName=&lt;your-cluster-name&gt; \</w:t>
      </w:r>
    </w:p>
    <w:p w:rsidR="00000000" w:rsidDel="00000000" w:rsidP="00000000" w:rsidRDefault="00000000" w:rsidRPr="00000000" w14:paraId="00000777">
      <w:pPr>
        <w:rPr>
          <w:rFonts w:ascii="Roboto Mono" w:cs="Roboto Mono" w:eastAsia="Roboto Mono" w:hAnsi="Roboto Mono"/>
        </w:rPr>
      </w:pPr>
      <w:r w:rsidDel="00000000" w:rsidR="00000000" w:rsidRPr="00000000">
        <w:rPr>
          <w:rFonts w:ascii="Roboto Mono" w:cs="Roboto Mono" w:eastAsia="Roboto Mono" w:hAnsi="Roboto Mono"/>
          <w:rtl w:val="0"/>
        </w:rPr>
        <w:t xml:space="preserve">  --set serviceAccount.create=false \</w:t>
      </w:r>
    </w:p>
    <w:p w:rsidR="00000000" w:rsidDel="00000000" w:rsidP="00000000" w:rsidRDefault="00000000" w:rsidRPr="00000000" w14:paraId="00000778">
      <w:pPr>
        <w:rPr>
          <w:rFonts w:ascii="Roboto Mono" w:cs="Roboto Mono" w:eastAsia="Roboto Mono" w:hAnsi="Roboto Mono"/>
        </w:rPr>
      </w:pPr>
      <w:r w:rsidDel="00000000" w:rsidR="00000000" w:rsidRPr="00000000">
        <w:rPr>
          <w:rFonts w:ascii="Roboto Mono" w:cs="Roboto Mono" w:eastAsia="Roboto Mono" w:hAnsi="Roboto Mono"/>
          <w:rtl w:val="0"/>
        </w:rPr>
        <w:t xml:space="preserve">  --set serviceAccount.name=aws-load-balancer-controller \</w:t>
      </w:r>
    </w:p>
    <w:p w:rsidR="00000000" w:rsidDel="00000000" w:rsidP="00000000" w:rsidRDefault="00000000" w:rsidRPr="00000000" w14:paraId="00000779">
      <w:pPr>
        <w:rPr>
          <w:rFonts w:ascii="Roboto Mono" w:cs="Roboto Mono" w:eastAsia="Roboto Mono" w:hAnsi="Roboto Mono"/>
        </w:rPr>
      </w:pPr>
      <w:r w:rsidDel="00000000" w:rsidR="00000000" w:rsidRPr="00000000">
        <w:rPr>
          <w:rFonts w:ascii="Roboto Mono" w:cs="Roboto Mono" w:eastAsia="Roboto Mono" w:hAnsi="Roboto Mono"/>
          <w:rtl w:val="0"/>
        </w:rPr>
        <w:t xml:space="preserve">  --set region=&lt;aws-region&gt;</w:t>
      </w:r>
    </w:p>
    <w:p w:rsidR="00000000" w:rsidDel="00000000" w:rsidP="00000000" w:rsidRDefault="00000000" w:rsidRPr="00000000" w14:paraId="0000077A">
      <w:pPr>
        <w:numPr>
          <w:ilvl w:val="0"/>
          <w:numId w:val="118"/>
        </w:numPr>
        <w:spacing w:after="240" w:before="240" w:lineRule="auto"/>
        <w:ind w:left="720" w:hanging="360"/>
        <w:rPr/>
      </w:pPr>
      <w:r w:rsidDel="00000000" w:rsidR="00000000" w:rsidRPr="00000000">
        <w:rPr>
          <w:rtl w:val="0"/>
        </w:rPr>
        <w:t xml:space="preserve">This will create the </w:t>
      </w:r>
      <w:r w:rsidDel="00000000" w:rsidR="00000000" w:rsidRPr="00000000">
        <w:rPr>
          <w:b w:val="1"/>
          <w:rtl w:val="0"/>
        </w:rPr>
        <w:t xml:space="preserve">AWS Load Balancer Controller</w:t>
      </w:r>
      <w:r w:rsidDel="00000000" w:rsidR="00000000" w:rsidRPr="00000000">
        <w:rPr>
          <w:rtl w:val="0"/>
        </w:rPr>
        <w:t xml:space="preserve"> in your Kubernetes cluster, which will automatically manage the ALB.</w:t>
      </w:r>
    </w:p>
    <w:p w:rsidR="00000000" w:rsidDel="00000000" w:rsidP="00000000" w:rsidRDefault="00000000" w:rsidRPr="00000000" w14:paraId="000007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spacing w:before="280" w:lineRule="auto"/>
        <w:rPr>
          <w:b w:val="1"/>
          <w:color w:val="000000"/>
          <w:sz w:val="26"/>
          <w:szCs w:val="26"/>
        </w:rPr>
      </w:pPr>
      <w:bookmarkStart w:colFirst="0" w:colLast="0" w:name="_7spcw1kv420o" w:id="196"/>
      <w:bookmarkEnd w:id="196"/>
      <w:r w:rsidDel="00000000" w:rsidR="00000000" w:rsidRPr="00000000">
        <w:rPr>
          <w:b w:val="1"/>
          <w:color w:val="000000"/>
          <w:sz w:val="26"/>
          <w:szCs w:val="26"/>
          <w:rtl w:val="0"/>
        </w:rPr>
        <w:t xml:space="preserve">2. Create Ingress Resource</w:t>
      </w:r>
    </w:p>
    <w:p w:rsidR="00000000" w:rsidDel="00000000" w:rsidP="00000000" w:rsidRDefault="00000000" w:rsidRPr="00000000" w14:paraId="0000077D">
      <w:pPr>
        <w:spacing w:after="240" w:before="240" w:lineRule="auto"/>
        <w:rPr/>
      </w:pPr>
      <w:r w:rsidDel="00000000" w:rsidR="00000000" w:rsidRPr="00000000">
        <w:rPr>
          <w:rtl w:val="0"/>
        </w:rPr>
        <w:t xml:space="preserve">Once the controller is set up, you can create an </w:t>
      </w:r>
      <w:r w:rsidDel="00000000" w:rsidR="00000000" w:rsidRPr="00000000">
        <w:rPr>
          <w:b w:val="1"/>
          <w:rtl w:val="0"/>
        </w:rPr>
        <w:t xml:space="preserve">Ingress resource</w:t>
      </w:r>
      <w:r w:rsidDel="00000000" w:rsidR="00000000" w:rsidRPr="00000000">
        <w:rPr>
          <w:rtl w:val="0"/>
        </w:rPr>
        <w:t xml:space="preserve"> that will configure the ALB to route traffic to your Kubernetes services.</w:t>
      </w:r>
    </w:p>
    <w:p w:rsidR="00000000" w:rsidDel="00000000" w:rsidP="00000000" w:rsidRDefault="00000000" w:rsidRPr="00000000" w14:paraId="0000077E">
      <w:pPr>
        <w:spacing w:after="240" w:before="240" w:lineRule="auto"/>
        <w:rPr/>
      </w:pPr>
      <w:r w:rsidDel="00000000" w:rsidR="00000000" w:rsidRPr="00000000">
        <w:rPr>
          <w:rtl w:val="0"/>
        </w:rPr>
        <w:t xml:space="preserve">Here’s an example Ingress definition for exposing a service with ALB:</w:t>
      </w:r>
    </w:p>
    <w:p w:rsidR="00000000" w:rsidDel="00000000" w:rsidP="00000000" w:rsidRDefault="00000000" w:rsidRPr="00000000" w14:paraId="0000077F">
      <w:pPr>
        <w:rPr/>
      </w:pPr>
      <w:r w:rsidDel="00000000" w:rsidR="00000000" w:rsidRPr="00000000">
        <w:rPr>
          <w:rtl w:val="0"/>
        </w:rPr>
        <w:t xml:space="preserve">yaml</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782">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783">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78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example-ingress</w:t>
      </w:r>
    </w:p>
    <w:p w:rsidR="00000000" w:rsidDel="00000000" w:rsidP="00000000" w:rsidRDefault="00000000" w:rsidRPr="00000000" w14:paraId="00000785">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786">
      <w:pPr>
        <w:rPr>
          <w:rFonts w:ascii="Roboto Mono" w:cs="Roboto Mono" w:eastAsia="Roboto Mono" w:hAnsi="Roboto Mono"/>
        </w:rPr>
      </w:pPr>
      <w:r w:rsidDel="00000000" w:rsidR="00000000" w:rsidRPr="00000000">
        <w:rPr>
          <w:rFonts w:ascii="Roboto Mono" w:cs="Roboto Mono" w:eastAsia="Roboto Mono" w:hAnsi="Roboto Mono"/>
          <w:rtl w:val="0"/>
        </w:rPr>
        <w:t xml:space="preserve">    # ALB-specific annotations</w:t>
      </w:r>
    </w:p>
    <w:p w:rsidR="00000000" w:rsidDel="00000000" w:rsidP="00000000" w:rsidRDefault="00000000" w:rsidRPr="00000000" w14:paraId="00000787">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alb.ingress.kubernetes.io/scheme: internet-facing    # ALB will be exposed to the public internet</w:t>
      </w:r>
    </w:p>
    <w:p w:rsidR="00000000" w:rsidDel="00000000" w:rsidP="00000000" w:rsidRDefault="00000000" w:rsidRPr="00000000" w14:paraId="00000788">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alb.ingress.kubernetes.io/target-type: ip             # Use IP mode for routing (you can also use 'instance' mode)</w:t>
      </w:r>
    </w:p>
    <w:p w:rsidR="00000000" w:rsidDel="00000000" w:rsidP="00000000" w:rsidRDefault="00000000" w:rsidRPr="00000000" w14:paraId="00000789">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alb.ingress.kubernetes.io/healthcheck-path: /health   # Health check URL</w:t>
      </w:r>
    </w:p>
    <w:p w:rsidR="00000000" w:rsidDel="00000000" w:rsidP="00000000" w:rsidRDefault="00000000" w:rsidRPr="00000000" w14:paraId="0000078A">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alb.ingress.kubernetes.io/listen-ports: '[{"HTTP": 80}, {"HTTPS": 443}]' # Expose both HTTP and HTTPS</w:t>
      </w:r>
    </w:p>
    <w:p w:rsidR="00000000" w:rsidDel="00000000" w:rsidP="00000000" w:rsidRDefault="00000000" w:rsidRPr="00000000" w14:paraId="0000078B">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78C">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78D">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&lt;your-domain-name&gt;   # Set your domain name</w:t>
      </w:r>
    </w:p>
    <w:p w:rsidR="00000000" w:rsidDel="00000000" w:rsidP="00000000" w:rsidRDefault="00000000" w:rsidRPr="00000000" w14:paraId="0000078E">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78F">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790">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Set the path to match</w:t>
      </w:r>
    </w:p>
    <w:p w:rsidR="00000000" w:rsidDel="00000000" w:rsidP="00000000" w:rsidRDefault="00000000" w:rsidRPr="00000000" w14:paraId="00000791">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792">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793">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79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example-service   # Name of the service to route traffic to</w:t>
      </w:r>
    </w:p>
    <w:p w:rsidR="00000000" w:rsidDel="00000000" w:rsidP="00000000" w:rsidRDefault="00000000" w:rsidRPr="00000000" w14:paraId="00000795">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79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            # Port of the service</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pStyle w:val="Heading3"/>
        <w:keepNext w:val="0"/>
        <w:keepLines w:val="0"/>
        <w:spacing w:before="280" w:lineRule="auto"/>
        <w:rPr>
          <w:b w:val="1"/>
          <w:color w:val="000000"/>
          <w:sz w:val="26"/>
          <w:szCs w:val="26"/>
        </w:rPr>
      </w:pPr>
      <w:bookmarkStart w:colFirst="0" w:colLast="0" w:name="_4m8nc42uu0ow" w:id="197"/>
      <w:bookmarkEnd w:id="197"/>
      <w:r w:rsidDel="00000000" w:rsidR="00000000" w:rsidRPr="00000000">
        <w:rPr>
          <w:b w:val="1"/>
          <w:color w:val="000000"/>
          <w:sz w:val="26"/>
          <w:szCs w:val="26"/>
          <w:rtl w:val="0"/>
        </w:rPr>
        <w:t xml:space="preserve">Key Ingress Annotations:</w:t>
      </w:r>
    </w:p>
    <w:p w:rsidR="00000000" w:rsidDel="00000000" w:rsidP="00000000" w:rsidRDefault="00000000" w:rsidRPr="00000000" w14:paraId="00000799">
      <w:pPr>
        <w:numPr>
          <w:ilvl w:val="0"/>
          <w:numId w:val="248"/>
        </w:numPr>
        <w:spacing w:after="0" w:afterAutospacing="0" w:before="240" w:lineRule="auto"/>
        <w:ind w:left="720" w:hanging="360"/>
        <w:rPr/>
      </w:pPr>
      <w:r w:rsidDel="00000000" w:rsidR="00000000" w:rsidRPr="00000000">
        <w:rPr>
          <w:rFonts w:ascii="Roboto Mono" w:cs="Roboto Mono" w:eastAsia="Roboto Mono" w:hAnsi="Roboto Mono"/>
          <w:rtl w:val="0"/>
        </w:rPr>
        <w:t xml:space="preserve">alb.ingress.kubernetes.io/scheme</w:t>
      </w:r>
      <w:r w:rsidDel="00000000" w:rsidR="00000000" w:rsidRPr="00000000">
        <w:rPr>
          <w:rtl w:val="0"/>
        </w:rPr>
        <w:t xml:space="preserve">: Defines whether the ALB should be </w:t>
      </w:r>
      <w:r w:rsidDel="00000000" w:rsidR="00000000" w:rsidRPr="00000000">
        <w:rPr>
          <w:b w:val="1"/>
          <w:rtl w:val="0"/>
        </w:rPr>
        <w:t xml:space="preserve">internet-facing</w:t>
      </w:r>
      <w:r w:rsidDel="00000000" w:rsidR="00000000" w:rsidRPr="00000000">
        <w:rPr>
          <w:rtl w:val="0"/>
        </w:rPr>
        <w:t xml:space="preserve"> (public) or </w:t>
      </w:r>
      <w:r w:rsidDel="00000000" w:rsidR="00000000" w:rsidRPr="00000000">
        <w:rPr>
          <w:b w:val="1"/>
          <w:rtl w:val="0"/>
        </w:rPr>
        <w:t xml:space="preserve">internal</w:t>
      </w:r>
      <w:r w:rsidDel="00000000" w:rsidR="00000000" w:rsidRPr="00000000">
        <w:rPr>
          <w:rtl w:val="0"/>
        </w:rPr>
        <w:t xml:space="preserve">(private).</w:t>
      </w:r>
    </w:p>
    <w:p w:rsidR="00000000" w:rsidDel="00000000" w:rsidP="00000000" w:rsidRDefault="00000000" w:rsidRPr="00000000" w14:paraId="0000079A">
      <w:pPr>
        <w:numPr>
          <w:ilvl w:val="0"/>
          <w:numId w:val="248"/>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alb.ingress.kubernetes.io/target-type</w:t>
      </w:r>
      <w:r w:rsidDel="00000000" w:rsidR="00000000" w:rsidRPr="00000000">
        <w:rPr>
          <w:rtl w:val="0"/>
        </w:rPr>
        <w:t xml:space="preserve">: The type of targets behind the ALB. Can be </w:t>
      </w:r>
      <w:r w:rsidDel="00000000" w:rsidR="00000000" w:rsidRPr="00000000">
        <w:rPr>
          <w:rFonts w:ascii="Roboto Mono" w:cs="Roboto Mono" w:eastAsia="Roboto Mono" w:hAnsi="Roboto Mono"/>
          <w:rtl w:val="0"/>
        </w:rPr>
        <w:t xml:space="preserve">instance</w:t>
      </w:r>
      <w:r w:rsidDel="00000000" w:rsidR="00000000" w:rsidRPr="00000000">
        <w:rPr>
          <w:rtl w:val="0"/>
        </w:rPr>
        <w:t xml:space="preserve"> (EC2 instance IPs) or </w:t>
      </w:r>
      <w:r w:rsidDel="00000000" w:rsidR="00000000" w:rsidRPr="00000000">
        <w:rPr>
          <w:rFonts w:ascii="Roboto Mono" w:cs="Roboto Mono" w:eastAsia="Roboto Mono" w:hAnsi="Roboto Mono"/>
          <w:rtl w:val="0"/>
        </w:rPr>
        <w:t xml:space="preserve">ip</w:t>
      </w:r>
      <w:r w:rsidDel="00000000" w:rsidR="00000000" w:rsidRPr="00000000">
        <w:rPr>
          <w:rtl w:val="0"/>
        </w:rPr>
        <w:t xml:space="preserve"> (Pod IPs).</w:t>
      </w:r>
    </w:p>
    <w:p w:rsidR="00000000" w:rsidDel="00000000" w:rsidP="00000000" w:rsidRDefault="00000000" w:rsidRPr="00000000" w14:paraId="0000079B">
      <w:pPr>
        <w:numPr>
          <w:ilvl w:val="0"/>
          <w:numId w:val="248"/>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alb.ingress.kubernetes.io/healthcheck-path</w:t>
      </w:r>
      <w:r w:rsidDel="00000000" w:rsidR="00000000" w:rsidRPr="00000000">
        <w:rPr>
          <w:rtl w:val="0"/>
        </w:rPr>
        <w:t xml:space="preserve">: Path for the ALB to use for health checks.</w:t>
      </w:r>
    </w:p>
    <w:p w:rsidR="00000000" w:rsidDel="00000000" w:rsidP="00000000" w:rsidRDefault="00000000" w:rsidRPr="00000000" w14:paraId="0000079C">
      <w:pPr>
        <w:numPr>
          <w:ilvl w:val="0"/>
          <w:numId w:val="248"/>
        </w:numPr>
        <w:spacing w:after="240" w:before="0" w:beforeAutospacing="0" w:lineRule="auto"/>
        <w:ind w:left="720" w:hanging="360"/>
        <w:rPr/>
      </w:pPr>
      <w:r w:rsidDel="00000000" w:rsidR="00000000" w:rsidRPr="00000000">
        <w:rPr>
          <w:rFonts w:ascii="Roboto Mono" w:cs="Roboto Mono" w:eastAsia="Roboto Mono" w:hAnsi="Roboto Mono"/>
          <w:rtl w:val="0"/>
        </w:rPr>
        <w:t xml:space="preserve">alb.ingress.kubernetes.io/listen-ports</w:t>
      </w:r>
      <w:r w:rsidDel="00000000" w:rsidR="00000000" w:rsidRPr="00000000">
        <w:rPr>
          <w:rtl w:val="0"/>
        </w:rPr>
        <w:t xml:space="preserve">: Defines the ports on which the ALB will listen (HTTP and/or HTTPS).</w:t>
      </w:r>
    </w:p>
    <w:p w:rsidR="00000000" w:rsidDel="00000000" w:rsidP="00000000" w:rsidRDefault="00000000" w:rsidRPr="00000000" w14:paraId="000007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r4f4ksdto51u" w:id="198"/>
      <w:bookmarkEnd w:id="198"/>
      <w:r w:rsidDel="00000000" w:rsidR="00000000" w:rsidRPr="00000000">
        <w:rPr>
          <w:b w:val="1"/>
          <w:color w:val="000000"/>
          <w:sz w:val="26"/>
          <w:szCs w:val="26"/>
          <w:rtl w:val="0"/>
        </w:rPr>
        <w:t xml:space="preserve">3. Expose Services via ALB</w:t>
      </w:r>
    </w:p>
    <w:p w:rsidR="00000000" w:rsidDel="00000000" w:rsidP="00000000" w:rsidRDefault="00000000" w:rsidRPr="00000000" w14:paraId="0000079F">
      <w:pPr>
        <w:spacing w:after="240" w:before="240" w:lineRule="auto"/>
        <w:rPr/>
      </w:pPr>
      <w:r w:rsidDel="00000000" w:rsidR="00000000" w:rsidRPr="00000000">
        <w:rPr>
          <w:rtl w:val="0"/>
        </w:rPr>
        <w:t xml:space="preserve">Once you define the Ingress resource, the </w:t>
      </w:r>
      <w:r w:rsidDel="00000000" w:rsidR="00000000" w:rsidRPr="00000000">
        <w:rPr>
          <w:b w:val="1"/>
          <w:rtl w:val="0"/>
        </w:rPr>
        <w:t xml:space="preserve">AWS Load Balancer Controller</w:t>
      </w:r>
      <w:r w:rsidDel="00000000" w:rsidR="00000000" w:rsidRPr="00000000">
        <w:rPr>
          <w:rtl w:val="0"/>
        </w:rPr>
        <w:t xml:space="preserve"> automatically creates an </w:t>
      </w:r>
      <w:r w:rsidDel="00000000" w:rsidR="00000000" w:rsidRPr="00000000">
        <w:rPr>
          <w:b w:val="1"/>
          <w:rtl w:val="0"/>
        </w:rPr>
        <w:t xml:space="preserve">Application Load Balancer</w:t>
      </w:r>
      <w:r w:rsidDel="00000000" w:rsidR="00000000" w:rsidRPr="00000000">
        <w:rPr>
          <w:rtl w:val="0"/>
        </w:rPr>
        <w:t xml:space="preserve"> in AWS and configures it based on the annotations and the rules defined in the Ingress resource.</w:t>
      </w:r>
    </w:p>
    <w:p w:rsidR="00000000" w:rsidDel="00000000" w:rsidP="00000000" w:rsidRDefault="00000000" w:rsidRPr="00000000" w14:paraId="000007A0">
      <w:pPr>
        <w:numPr>
          <w:ilvl w:val="0"/>
          <w:numId w:val="450"/>
        </w:numPr>
        <w:spacing w:after="0" w:afterAutospacing="0" w:before="240" w:lineRule="auto"/>
        <w:ind w:left="720" w:hanging="360"/>
        <w:rPr/>
      </w:pPr>
      <w:r w:rsidDel="00000000" w:rsidR="00000000" w:rsidRPr="00000000">
        <w:rPr>
          <w:b w:val="1"/>
          <w:rtl w:val="0"/>
        </w:rPr>
        <w:t xml:space="preserve">DNS Name</w:t>
      </w:r>
      <w:r w:rsidDel="00000000" w:rsidR="00000000" w:rsidRPr="00000000">
        <w:rPr>
          <w:rtl w:val="0"/>
        </w:rPr>
        <w:t xml:space="preserve">: After the ALB is created, you will be able to access your service through the ALB’s DNS name.</w:t>
      </w:r>
    </w:p>
    <w:p w:rsidR="00000000" w:rsidDel="00000000" w:rsidP="00000000" w:rsidRDefault="00000000" w:rsidRPr="00000000" w14:paraId="000007A1">
      <w:pPr>
        <w:numPr>
          <w:ilvl w:val="0"/>
          <w:numId w:val="450"/>
        </w:numPr>
        <w:spacing w:after="240" w:before="0" w:beforeAutospacing="0" w:lineRule="auto"/>
        <w:ind w:left="720" w:hanging="360"/>
        <w:rPr/>
      </w:pPr>
      <w:r w:rsidDel="00000000" w:rsidR="00000000" w:rsidRPr="00000000">
        <w:rPr>
          <w:b w:val="1"/>
          <w:rtl w:val="0"/>
        </w:rPr>
        <w:t xml:space="preserve">Routing</w:t>
      </w:r>
      <w:r w:rsidDel="00000000" w:rsidR="00000000" w:rsidRPr="00000000">
        <w:rPr>
          <w:rtl w:val="0"/>
        </w:rPr>
        <w:t xml:space="preserve">: The ALB will route incoming traffic to your Kubernetes service based on the Ingress rules, for example, by hostname or path.</w:t>
      </w:r>
    </w:p>
    <w:p w:rsidR="00000000" w:rsidDel="00000000" w:rsidP="00000000" w:rsidRDefault="00000000" w:rsidRPr="00000000" w14:paraId="000007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pStyle w:val="Heading3"/>
        <w:keepNext w:val="0"/>
        <w:keepLines w:val="0"/>
        <w:spacing w:before="280" w:lineRule="auto"/>
        <w:rPr>
          <w:b w:val="1"/>
          <w:color w:val="000000"/>
          <w:sz w:val="26"/>
          <w:szCs w:val="26"/>
        </w:rPr>
      </w:pPr>
      <w:bookmarkStart w:colFirst="0" w:colLast="0" w:name="_h9wbd5rrwvqu" w:id="199"/>
      <w:bookmarkEnd w:id="199"/>
      <w:r w:rsidDel="00000000" w:rsidR="00000000" w:rsidRPr="00000000">
        <w:rPr>
          <w:b w:val="1"/>
          <w:color w:val="000000"/>
          <w:sz w:val="26"/>
          <w:szCs w:val="26"/>
          <w:rtl w:val="0"/>
        </w:rPr>
        <w:t xml:space="preserve">4. Optional: Set Up TLS/SSL Termination</w:t>
      </w:r>
    </w:p>
    <w:p w:rsidR="00000000" w:rsidDel="00000000" w:rsidP="00000000" w:rsidRDefault="00000000" w:rsidRPr="00000000" w14:paraId="000007A4">
      <w:pPr>
        <w:spacing w:after="240" w:before="240" w:lineRule="auto"/>
        <w:rPr/>
      </w:pPr>
      <w:r w:rsidDel="00000000" w:rsidR="00000000" w:rsidRPr="00000000">
        <w:rPr>
          <w:rtl w:val="0"/>
        </w:rPr>
        <w:t xml:space="preserve">If you want to use HTTPS, you can also set up SSL termination on the ALB. Here’s how to do it:</w:t>
      </w:r>
    </w:p>
    <w:p w:rsidR="00000000" w:rsidDel="00000000" w:rsidP="00000000" w:rsidRDefault="00000000" w:rsidRPr="00000000" w14:paraId="000007A5">
      <w:pPr>
        <w:numPr>
          <w:ilvl w:val="0"/>
          <w:numId w:val="142"/>
        </w:numPr>
        <w:spacing w:after="0" w:afterAutospacing="0" w:before="240" w:lineRule="auto"/>
        <w:ind w:left="720" w:hanging="360"/>
        <w:rPr/>
      </w:pPr>
      <w:r w:rsidDel="00000000" w:rsidR="00000000" w:rsidRPr="00000000">
        <w:rPr>
          <w:b w:val="1"/>
          <w:rtl w:val="0"/>
        </w:rPr>
        <w:t xml:space="preserve">Create an SSL certificate in AWS ACM</w:t>
      </w:r>
      <w:r w:rsidDel="00000000" w:rsidR="00000000" w:rsidRPr="00000000">
        <w:rPr>
          <w:rtl w:val="0"/>
        </w:rPr>
        <w:t xml:space="preserve">:</w:t>
      </w:r>
    </w:p>
    <w:p w:rsidR="00000000" w:rsidDel="00000000" w:rsidP="00000000" w:rsidRDefault="00000000" w:rsidRPr="00000000" w14:paraId="000007A6">
      <w:pPr>
        <w:numPr>
          <w:ilvl w:val="1"/>
          <w:numId w:val="142"/>
        </w:numPr>
        <w:spacing w:after="0" w:afterAutospacing="0" w:before="0" w:beforeAutospacing="0" w:lineRule="auto"/>
        <w:ind w:left="1440" w:hanging="360"/>
        <w:rPr/>
      </w:pPr>
      <w:r w:rsidDel="00000000" w:rsidR="00000000" w:rsidRPr="00000000">
        <w:rPr>
          <w:rtl w:val="0"/>
        </w:rPr>
        <w:t xml:space="preserve">In AWS, go to </w:t>
      </w:r>
      <w:r w:rsidDel="00000000" w:rsidR="00000000" w:rsidRPr="00000000">
        <w:rPr>
          <w:b w:val="1"/>
          <w:rtl w:val="0"/>
        </w:rPr>
        <w:t xml:space="preserve">AWS Certificate Manager (ACM)</w:t>
      </w:r>
      <w:r w:rsidDel="00000000" w:rsidR="00000000" w:rsidRPr="00000000">
        <w:rPr>
          <w:rtl w:val="0"/>
        </w:rPr>
        <w:t xml:space="preserve"> and create or import an SSL certificate for your domain.</w:t>
      </w:r>
    </w:p>
    <w:p w:rsidR="00000000" w:rsidDel="00000000" w:rsidP="00000000" w:rsidRDefault="00000000" w:rsidRPr="00000000" w14:paraId="000007A7">
      <w:pPr>
        <w:numPr>
          <w:ilvl w:val="0"/>
          <w:numId w:val="142"/>
        </w:numPr>
        <w:spacing w:after="0" w:afterAutospacing="0" w:before="0" w:beforeAutospacing="0" w:lineRule="auto"/>
        <w:ind w:left="720" w:hanging="360"/>
        <w:rPr/>
      </w:pPr>
      <w:r w:rsidDel="00000000" w:rsidR="00000000" w:rsidRPr="00000000">
        <w:rPr>
          <w:b w:val="1"/>
          <w:rtl w:val="0"/>
        </w:rPr>
        <w:t xml:space="preserve">Update Ingress to use HTTPS</w:t>
      </w:r>
      <w:r w:rsidDel="00000000" w:rsidR="00000000" w:rsidRPr="00000000">
        <w:rPr>
          <w:rtl w:val="0"/>
        </w:rPr>
        <w:t xml:space="preserve">:</w:t>
      </w:r>
    </w:p>
    <w:p w:rsidR="00000000" w:rsidDel="00000000" w:rsidP="00000000" w:rsidRDefault="00000000" w:rsidRPr="00000000" w14:paraId="000007A8">
      <w:pPr>
        <w:numPr>
          <w:ilvl w:val="1"/>
          <w:numId w:val="142"/>
        </w:numPr>
        <w:spacing w:after="240" w:before="0" w:beforeAutospacing="0" w:lineRule="auto"/>
        <w:ind w:left="1440" w:hanging="360"/>
        <w:rPr/>
      </w:pPr>
      <w:r w:rsidDel="00000000" w:rsidR="00000000" w:rsidRPr="00000000">
        <w:rPr>
          <w:rtl w:val="0"/>
        </w:rPr>
        <w:t xml:space="preserve">You can add the following annotations to the Ingress resource to associate the SSL certificate with your ALB:</w:t>
      </w:r>
    </w:p>
    <w:p w:rsidR="00000000" w:rsidDel="00000000" w:rsidP="00000000" w:rsidRDefault="00000000" w:rsidRPr="00000000" w14:paraId="000007A9">
      <w:pPr>
        <w:rPr>
          <w:rFonts w:ascii="Roboto Mono" w:cs="Roboto Mono" w:eastAsia="Roboto Mono" w:hAnsi="Roboto Mono"/>
        </w:rPr>
      </w:pPr>
      <w:r w:rsidDel="00000000" w:rsidR="00000000" w:rsidRPr="00000000">
        <w:rPr>
          <w:rtl w:val="0"/>
        </w:rPr>
        <w:t xml:space="preserve">yaml</w:t>
        <w:br w:type="textWrapping"/>
        <w:br w:type="textWrapping"/>
      </w:r>
      <w:r w:rsidDel="00000000" w:rsidR="00000000" w:rsidRPr="00000000">
        <w:rPr>
          <w:rFonts w:ascii="Roboto Mono" w:cs="Roboto Mono" w:eastAsia="Roboto Mono" w:hAnsi="Roboto Mono"/>
          <w:rtl w:val="0"/>
        </w:rPr>
        <w:t xml:space="preserve">annotations:</w:t>
      </w:r>
    </w:p>
    <w:p w:rsidR="00000000" w:rsidDel="00000000" w:rsidP="00000000" w:rsidRDefault="00000000" w:rsidRPr="00000000" w14:paraId="000007AA">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alb.ingress.kubernetes.io/ssl-redirect: "443"</w:t>
      </w:r>
    </w:p>
    <w:p w:rsidR="00000000" w:rsidDel="00000000" w:rsidP="00000000" w:rsidRDefault="00000000" w:rsidRPr="00000000" w14:paraId="000007AB">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alb.ingress.kubernetes.io/certificate-arn: &lt;your-certificate-arn&gt;   # ARN of the SSL certificate</w:t>
      </w:r>
    </w:p>
    <w:p w:rsidR="00000000" w:rsidDel="00000000" w:rsidP="00000000" w:rsidRDefault="00000000" w:rsidRPr="00000000" w14:paraId="000007AC">
      <w:pPr>
        <w:numPr>
          <w:ilvl w:val="0"/>
          <w:numId w:val="142"/>
        </w:numPr>
        <w:spacing w:after="240" w:before="240" w:lineRule="auto"/>
        <w:ind w:left="720" w:hanging="360"/>
        <w:rPr/>
      </w:pPr>
      <w:r w:rsidDel="00000000" w:rsidR="00000000" w:rsidRPr="00000000">
        <w:rPr>
          <w:rtl w:val="0"/>
        </w:rPr>
      </w:r>
    </w:p>
    <w:p w:rsidR="00000000" w:rsidDel="00000000" w:rsidP="00000000" w:rsidRDefault="00000000" w:rsidRPr="00000000" w14:paraId="000007AD">
      <w:pPr>
        <w:spacing w:after="240" w:before="240" w:lineRule="auto"/>
        <w:rPr/>
      </w:pPr>
      <w:r w:rsidDel="00000000" w:rsidR="00000000" w:rsidRPr="00000000">
        <w:rPr>
          <w:rtl w:val="0"/>
        </w:rPr>
        <w:t xml:space="preserve">This ensures that traffic over HTTP is automatically redirected to HTTPS, and the ALB terminates the SSL connection on behalf of your services.</w:t>
      </w:r>
    </w:p>
    <w:p w:rsidR="00000000" w:rsidDel="00000000" w:rsidP="00000000" w:rsidRDefault="00000000" w:rsidRPr="00000000" w14:paraId="000007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7en9piwxkxen" w:id="200"/>
      <w:bookmarkEnd w:id="200"/>
      <w:r w:rsidDel="00000000" w:rsidR="00000000" w:rsidRPr="00000000">
        <w:rPr>
          <w:b w:val="1"/>
          <w:color w:val="000000"/>
          <w:sz w:val="26"/>
          <w:szCs w:val="26"/>
          <w:rtl w:val="0"/>
        </w:rPr>
        <w:t xml:space="preserve">Advantages of Using ALB with Kubernetes Ingress</w:t>
      </w:r>
    </w:p>
    <w:p w:rsidR="00000000" w:rsidDel="00000000" w:rsidP="00000000" w:rsidRDefault="00000000" w:rsidRPr="00000000" w14:paraId="000007B0">
      <w:pPr>
        <w:numPr>
          <w:ilvl w:val="0"/>
          <w:numId w:val="240"/>
        </w:numPr>
        <w:spacing w:after="0" w:afterAutospacing="0" w:before="240" w:lineRule="auto"/>
        <w:ind w:left="720" w:hanging="360"/>
        <w:rPr/>
      </w:pPr>
      <w:r w:rsidDel="00000000" w:rsidR="00000000" w:rsidRPr="00000000">
        <w:rPr>
          <w:b w:val="1"/>
          <w:rtl w:val="0"/>
        </w:rPr>
        <w:t xml:space="preserve">Managed Load Balancer</w:t>
      </w:r>
      <w:r w:rsidDel="00000000" w:rsidR="00000000" w:rsidRPr="00000000">
        <w:rPr>
          <w:rtl w:val="0"/>
        </w:rPr>
        <w:t xml:space="preserve">: AWS ALB provides a managed load balancing service that scales automatically based on traffic. You don't need to manage the load balancer manually.</w:t>
      </w:r>
    </w:p>
    <w:p w:rsidR="00000000" w:rsidDel="00000000" w:rsidP="00000000" w:rsidRDefault="00000000" w:rsidRPr="00000000" w14:paraId="000007B1">
      <w:pPr>
        <w:numPr>
          <w:ilvl w:val="0"/>
          <w:numId w:val="240"/>
        </w:numPr>
        <w:spacing w:after="0" w:afterAutospacing="0" w:before="0" w:beforeAutospacing="0" w:lineRule="auto"/>
        <w:ind w:left="720" w:hanging="360"/>
        <w:rPr/>
      </w:pPr>
      <w:r w:rsidDel="00000000" w:rsidR="00000000" w:rsidRPr="00000000">
        <w:rPr>
          <w:b w:val="1"/>
          <w:rtl w:val="0"/>
        </w:rPr>
        <w:t xml:space="preserve">Cost-effective</w:t>
      </w:r>
      <w:r w:rsidDel="00000000" w:rsidR="00000000" w:rsidRPr="00000000">
        <w:rPr>
          <w:rtl w:val="0"/>
        </w:rPr>
        <w:t xml:space="preserve">: ALB is a cost-effective option for exposing multiple services because you can configure a single ALB to handle multiple routing rules for different services.</w:t>
      </w:r>
    </w:p>
    <w:p w:rsidR="00000000" w:rsidDel="00000000" w:rsidP="00000000" w:rsidRDefault="00000000" w:rsidRPr="00000000" w14:paraId="000007B2">
      <w:pPr>
        <w:numPr>
          <w:ilvl w:val="0"/>
          <w:numId w:val="240"/>
        </w:numPr>
        <w:spacing w:after="0" w:afterAutospacing="0" w:before="0" w:beforeAutospacing="0" w:lineRule="auto"/>
        <w:ind w:left="720" w:hanging="360"/>
        <w:rPr/>
      </w:pPr>
      <w:r w:rsidDel="00000000" w:rsidR="00000000" w:rsidRPr="00000000">
        <w:rPr>
          <w:b w:val="1"/>
          <w:rtl w:val="0"/>
        </w:rPr>
        <w:t xml:space="preserve">Security</w:t>
      </w:r>
      <w:r w:rsidDel="00000000" w:rsidR="00000000" w:rsidRPr="00000000">
        <w:rPr>
          <w:rtl w:val="0"/>
        </w:rPr>
        <w:t xml:space="preserve">: With built-in support for SSL termination, AWS ALB can handle encryption for you, offloading SSL/TLS work from your Kubernetes nodes.</w:t>
      </w:r>
    </w:p>
    <w:p w:rsidR="00000000" w:rsidDel="00000000" w:rsidP="00000000" w:rsidRDefault="00000000" w:rsidRPr="00000000" w14:paraId="000007B3">
      <w:pPr>
        <w:numPr>
          <w:ilvl w:val="0"/>
          <w:numId w:val="240"/>
        </w:numPr>
        <w:spacing w:after="0" w:afterAutospacing="0" w:before="0" w:beforeAutospacing="0" w:lineRule="auto"/>
        <w:ind w:left="720" w:hanging="360"/>
        <w:rPr/>
      </w:pPr>
      <w:r w:rsidDel="00000000" w:rsidR="00000000" w:rsidRPr="00000000">
        <w:rPr>
          <w:b w:val="1"/>
          <w:rtl w:val="0"/>
        </w:rPr>
        <w:t xml:space="preserve">Automatic Scaling</w:t>
      </w:r>
      <w:r w:rsidDel="00000000" w:rsidR="00000000" w:rsidRPr="00000000">
        <w:rPr>
          <w:rtl w:val="0"/>
        </w:rPr>
        <w:t xml:space="preserve">: ALB can handle auto-scaling based on traffic, making it suitable for applications that require high availability.</w:t>
      </w:r>
    </w:p>
    <w:p w:rsidR="00000000" w:rsidDel="00000000" w:rsidP="00000000" w:rsidRDefault="00000000" w:rsidRPr="00000000" w14:paraId="000007B4">
      <w:pPr>
        <w:numPr>
          <w:ilvl w:val="0"/>
          <w:numId w:val="240"/>
        </w:numPr>
        <w:spacing w:after="0" w:afterAutospacing="0" w:before="0" w:beforeAutospacing="0" w:lineRule="auto"/>
        <w:ind w:left="720" w:hanging="360"/>
        <w:rPr/>
      </w:pPr>
      <w:r w:rsidDel="00000000" w:rsidR="00000000" w:rsidRPr="00000000">
        <w:rPr>
          <w:b w:val="1"/>
          <w:rtl w:val="0"/>
        </w:rPr>
        <w:t xml:space="preserve">Easy Routing</w:t>
      </w:r>
      <w:r w:rsidDel="00000000" w:rsidR="00000000" w:rsidRPr="00000000">
        <w:rPr>
          <w:rtl w:val="0"/>
        </w:rPr>
        <w:t xml:space="preserve">: With the ALB Ingress Controller, routing is simplified, and you can manage complex URL/path-based routing or host-based routing directly through Kubernetes resources.</w:t>
      </w:r>
    </w:p>
    <w:p w:rsidR="00000000" w:rsidDel="00000000" w:rsidP="00000000" w:rsidRDefault="00000000" w:rsidRPr="00000000" w14:paraId="000007B5">
      <w:pPr>
        <w:numPr>
          <w:ilvl w:val="0"/>
          <w:numId w:val="240"/>
        </w:numPr>
        <w:spacing w:after="240" w:before="0" w:beforeAutospacing="0" w:lineRule="auto"/>
        <w:ind w:left="720" w:hanging="360"/>
        <w:rPr/>
      </w:pPr>
      <w:r w:rsidDel="00000000" w:rsidR="00000000" w:rsidRPr="00000000">
        <w:rPr>
          <w:b w:val="1"/>
          <w:rtl w:val="0"/>
        </w:rPr>
        <w:t xml:space="preserve">Integrates with AWS services</w:t>
      </w:r>
      <w:r w:rsidDel="00000000" w:rsidR="00000000" w:rsidRPr="00000000">
        <w:rPr>
          <w:rtl w:val="0"/>
        </w:rPr>
        <w:t xml:space="preserve">: ALB integrates seamlessly with AWS services like WAF (Web Application Firewall), Shield (for DDoS protection), and others.</w:t>
      </w:r>
    </w:p>
    <w:p w:rsidR="00000000" w:rsidDel="00000000" w:rsidP="00000000" w:rsidRDefault="00000000" w:rsidRPr="00000000" w14:paraId="000007B6">
      <w:pPr>
        <w:pStyle w:val="Heading3"/>
        <w:keepNext w:val="0"/>
        <w:keepLines w:val="0"/>
        <w:spacing w:before="280" w:lineRule="auto"/>
        <w:rPr>
          <w:b w:val="1"/>
          <w:color w:val="000000"/>
          <w:sz w:val="26"/>
          <w:szCs w:val="26"/>
        </w:rPr>
      </w:pPr>
      <w:bookmarkStart w:colFirst="0" w:colLast="0" w:name="_d38c8pyd0gc5" w:id="201"/>
      <w:bookmarkEnd w:id="201"/>
      <w:r w:rsidDel="00000000" w:rsidR="00000000" w:rsidRPr="00000000">
        <w:rPr>
          <w:b w:val="1"/>
          <w:color w:val="000000"/>
          <w:sz w:val="26"/>
          <w:szCs w:val="26"/>
          <w:rtl w:val="0"/>
        </w:rPr>
        <w:t xml:space="preserve">Conclusion</w:t>
      </w:r>
    </w:p>
    <w:p w:rsidR="00000000" w:rsidDel="00000000" w:rsidP="00000000" w:rsidRDefault="00000000" w:rsidRPr="00000000" w14:paraId="000007B7">
      <w:pPr>
        <w:spacing w:after="240" w:before="240" w:lineRule="auto"/>
        <w:rPr/>
      </w:pPr>
      <w:r w:rsidDel="00000000" w:rsidR="00000000" w:rsidRPr="00000000">
        <w:rPr>
          <w:rtl w:val="0"/>
        </w:rPr>
        <w:t xml:space="preserve">Yes, you can use the </w:t>
      </w:r>
      <w:r w:rsidDel="00000000" w:rsidR="00000000" w:rsidRPr="00000000">
        <w:rPr>
          <w:b w:val="1"/>
          <w:rtl w:val="0"/>
        </w:rPr>
        <w:t xml:space="preserve">Kubernetes Ingress</w:t>
      </w:r>
      <w:r w:rsidDel="00000000" w:rsidR="00000000" w:rsidRPr="00000000">
        <w:rPr>
          <w:rtl w:val="0"/>
        </w:rPr>
        <w:t xml:space="preserve"> with the </w:t>
      </w:r>
      <w:r w:rsidDel="00000000" w:rsidR="00000000" w:rsidRPr="00000000">
        <w:rPr>
          <w:b w:val="1"/>
          <w:rtl w:val="0"/>
        </w:rPr>
        <w:t xml:space="preserve">AWS ALB Controller</w:t>
      </w:r>
      <w:r w:rsidDel="00000000" w:rsidR="00000000" w:rsidRPr="00000000">
        <w:rPr>
          <w:rtl w:val="0"/>
        </w:rPr>
        <w:t xml:space="preserve"> (now part of the </w:t>
      </w:r>
      <w:r w:rsidDel="00000000" w:rsidR="00000000" w:rsidRPr="00000000">
        <w:rPr>
          <w:b w:val="1"/>
          <w:rtl w:val="0"/>
        </w:rPr>
        <w:t xml:space="preserve">AWS Load Balancer Controller</w:t>
      </w:r>
      <w:r w:rsidDel="00000000" w:rsidR="00000000" w:rsidRPr="00000000">
        <w:rPr>
          <w:rtl w:val="0"/>
        </w:rPr>
        <w:t xml:space="preserve">) to expose your services. By defining Ingress resources in Kubernetes, you can leverage the ALB to manage traffic routing to your services, handle SSL/TLS termination, and integrate with other AWS features, all while managing it through the Kubernetes ecosystem.</w:t>
      </w:r>
    </w:p>
    <w:p w:rsidR="00000000" w:rsidDel="00000000" w:rsidP="00000000" w:rsidRDefault="00000000" w:rsidRPr="00000000" w14:paraId="000007B8">
      <w:pPr>
        <w:pStyle w:val="Heading1"/>
        <w:rPr/>
      </w:pPr>
      <w:bookmarkStart w:colFirst="0" w:colLast="0" w:name="_bm6n1op02pe2" w:id="202"/>
      <w:bookmarkEnd w:id="202"/>
      <w:r w:rsidDel="00000000" w:rsidR="00000000" w:rsidRPr="00000000">
        <w:rPr>
          <w:rtl w:val="0"/>
        </w:rPr>
        <w:t xml:space="preserve">Ingress context path for nginx image for service </w:t>
      </w:r>
    </w:p>
    <w:p w:rsidR="00000000" w:rsidDel="00000000" w:rsidP="00000000" w:rsidRDefault="00000000" w:rsidRPr="00000000" w14:paraId="000007B9">
      <w:pPr>
        <w:spacing w:after="240" w:before="240" w:lineRule="auto"/>
        <w:rPr/>
      </w:pPr>
      <w:r w:rsidDel="00000000" w:rsidR="00000000" w:rsidRPr="00000000">
        <w:rPr>
          <w:rtl w:val="0"/>
        </w:rPr>
        <w:t xml:space="preserve">To configure an </w:t>
      </w:r>
      <w:r w:rsidDel="00000000" w:rsidR="00000000" w:rsidRPr="00000000">
        <w:rPr>
          <w:b w:val="1"/>
          <w:rtl w:val="0"/>
        </w:rPr>
        <w:t xml:space="preserve">Ingress resource</w:t>
      </w:r>
      <w:r w:rsidDel="00000000" w:rsidR="00000000" w:rsidRPr="00000000">
        <w:rPr>
          <w:rtl w:val="0"/>
        </w:rPr>
        <w:t xml:space="preserve"> with </w:t>
      </w:r>
      <w:r w:rsidDel="00000000" w:rsidR="00000000" w:rsidRPr="00000000">
        <w:rPr>
          <w:b w:val="1"/>
          <w:rtl w:val="0"/>
        </w:rPr>
        <w:t xml:space="preserve">NGINX Ingress Controller</w:t>
      </w:r>
      <w:r w:rsidDel="00000000" w:rsidR="00000000" w:rsidRPr="00000000">
        <w:rPr>
          <w:rtl w:val="0"/>
        </w:rPr>
        <w:t xml:space="preserve"> for a service with a specific </w:t>
      </w:r>
      <w:r w:rsidDel="00000000" w:rsidR="00000000" w:rsidRPr="00000000">
        <w:rPr>
          <w:b w:val="1"/>
          <w:rtl w:val="0"/>
        </w:rPr>
        <w:t xml:space="preserve">context path</w:t>
      </w:r>
      <w:r w:rsidDel="00000000" w:rsidR="00000000" w:rsidRPr="00000000">
        <w:rPr>
          <w:rtl w:val="0"/>
        </w:rPr>
        <w:t xml:space="preserve">, you need to define the </w:t>
      </w:r>
      <w:r w:rsidDel="00000000" w:rsidR="00000000" w:rsidRPr="00000000">
        <w:rPr>
          <w:rFonts w:ascii="Roboto Mono" w:cs="Roboto Mono" w:eastAsia="Roboto Mono" w:hAnsi="Roboto Mono"/>
          <w:rtl w:val="0"/>
        </w:rPr>
        <w:t xml:space="preserve">path</w:t>
      </w:r>
      <w:r w:rsidDel="00000000" w:rsidR="00000000" w:rsidRPr="00000000">
        <w:rPr>
          <w:rtl w:val="0"/>
        </w:rPr>
        <w:t xml:space="preserve"> in the Ingress rules to specify the context path that routes the traffic appropriately.</w:t>
      </w:r>
    </w:p>
    <w:p w:rsidR="00000000" w:rsidDel="00000000" w:rsidP="00000000" w:rsidRDefault="00000000" w:rsidRPr="00000000" w14:paraId="000007BA">
      <w:pPr>
        <w:spacing w:after="240" w:before="240" w:lineRule="auto"/>
        <w:rPr/>
      </w:pPr>
      <w:r w:rsidDel="00000000" w:rsidR="00000000" w:rsidRPr="00000000">
        <w:rPr>
          <w:rtl w:val="0"/>
        </w:rPr>
        <w:t xml:space="preserve">In this example, we'll assume the following setup:</w:t>
      </w:r>
    </w:p>
    <w:p w:rsidR="00000000" w:rsidDel="00000000" w:rsidP="00000000" w:rsidRDefault="00000000" w:rsidRPr="00000000" w14:paraId="000007BB">
      <w:pPr>
        <w:numPr>
          <w:ilvl w:val="0"/>
          <w:numId w:val="311"/>
        </w:numPr>
        <w:spacing w:after="0" w:afterAutospacing="0" w:before="240" w:lineRule="auto"/>
        <w:ind w:left="720" w:hanging="360"/>
        <w:rPr/>
      </w:pPr>
      <w:r w:rsidDel="00000000" w:rsidR="00000000" w:rsidRPr="00000000">
        <w:rPr>
          <w:rtl w:val="0"/>
        </w:rPr>
        <w:t xml:space="preserve">You have a service named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w:t>
      </w:r>
    </w:p>
    <w:p w:rsidR="00000000" w:rsidDel="00000000" w:rsidP="00000000" w:rsidRDefault="00000000" w:rsidRPr="00000000" w14:paraId="000007BC">
      <w:pPr>
        <w:numPr>
          <w:ilvl w:val="0"/>
          <w:numId w:val="311"/>
        </w:numPr>
        <w:spacing w:after="0" w:afterAutospacing="0" w:before="0" w:beforeAutospacing="0" w:lineRule="auto"/>
        <w:ind w:left="720" w:hanging="360"/>
        <w:rPr/>
      </w:pPr>
      <w:r w:rsidDel="00000000" w:rsidR="00000000" w:rsidRPr="00000000">
        <w:rPr>
          <w:rtl w:val="0"/>
        </w:rPr>
        <w:t xml:space="preserve">You want to expose this service through a </w:t>
      </w:r>
      <w:r w:rsidDel="00000000" w:rsidR="00000000" w:rsidRPr="00000000">
        <w:rPr>
          <w:b w:val="1"/>
          <w:rtl w:val="0"/>
        </w:rPr>
        <w:t xml:space="preserve">context path</w:t>
      </w:r>
      <w:r w:rsidDel="00000000" w:rsidR="00000000" w:rsidRPr="00000000">
        <w:rPr>
          <w:rtl w:val="0"/>
        </w:rPr>
        <w:t xml:space="preserve">, for example,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w:t>
      </w:r>
    </w:p>
    <w:p w:rsidR="00000000" w:rsidDel="00000000" w:rsidP="00000000" w:rsidRDefault="00000000" w:rsidRPr="00000000" w14:paraId="000007BD">
      <w:pPr>
        <w:numPr>
          <w:ilvl w:val="0"/>
          <w:numId w:val="311"/>
        </w:numPr>
        <w:spacing w:after="24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NGINX Ingress Controller</w:t>
      </w:r>
      <w:r w:rsidDel="00000000" w:rsidR="00000000" w:rsidRPr="00000000">
        <w:rPr>
          <w:rtl w:val="0"/>
        </w:rPr>
        <w:t xml:space="preserve"> is already installed and running in your cluster.</w:t>
      </w:r>
    </w:p>
    <w:p w:rsidR="00000000" w:rsidDel="00000000" w:rsidP="00000000" w:rsidRDefault="00000000" w:rsidRPr="00000000" w14:paraId="000007BE">
      <w:pPr>
        <w:pStyle w:val="Heading3"/>
        <w:keepNext w:val="0"/>
        <w:keepLines w:val="0"/>
        <w:spacing w:before="280" w:lineRule="auto"/>
        <w:rPr>
          <w:b w:val="1"/>
          <w:color w:val="000000"/>
          <w:sz w:val="26"/>
          <w:szCs w:val="26"/>
        </w:rPr>
      </w:pPr>
      <w:bookmarkStart w:colFirst="0" w:colLast="0" w:name="_o72n6inx8qak" w:id="203"/>
      <w:bookmarkEnd w:id="203"/>
      <w:r w:rsidDel="00000000" w:rsidR="00000000" w:rsidRPr="00000000">
        <w:rPr>
          <w:b w:val="1"/>
          <w:color w:val="000000"/>
          <w:sz w:val="26"/>
          <w:szCs w:val="26"/>
          <w:rtl w:val="0"/>
        </w:rPr>
        <w:t xml:space="preserve">Steps to Expose the Service with a Context Path using Ingress</w:t>
      </w:r>
    </w:p>
    <w:p w:rsidR="00000000" w:rsidDel="00000000" w:rsidP="00000000" w:rsidRDefault="00000000" w:rsidRPr="00000000" w14:paraId="000007BF">
      <w:pPr>
        <w:numPr>
          <w:ilvl w:val="0"/>
          <w:numId w:val="166"/>
        </w:numPr>
        <w:spacing w:after="240" w:before="240" w:lineRule="auto"/>
        <w:ind w:left="720" w:hanging="360"/>
        <w:rPr/>
      </w:pPr>
      <w:r w:rsidDel="00000000" w:rsidR="00000000" w:rsidRPr="00000000">
        <w:rPr>
          <w:b w:val="1"/>
          <w:rtl w:val="0"/>
        </w:rPr>
        <w:t xml:space="preserve">Create the Ingress Resource</w:t>
      </w:r>
      <w:r w:rsidDel="00000000" w:rsidR="00000000" w:rsidRPr="00000000">
        <w:rPr>
          <w:rtl w:val="0"/>
        </w:rPr>
        <w:t xml:space="preserve">: Below is an example of an Ingress resource YAML definition that configures NGINX to route traffic to a Kubernetes service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 under the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context path.</w:t>
      </w:r>
    </w:p>
    <w:p w:rsidR="00000000" w:rsidDel="00000000" w:rsidP="00000000" w:rsidRDefault="00000000" w:rsidRPr="00000000" w14:paraId="000007C0">
      <w:pPr>
        <w:rPr/>
      </w:pPr>
      <w:r w:rsidDel="00000000" w:rsidR="00000000" w:rsidRPr="00000000">
        <w:rPr>
          <w:rtl w:val="0"/>
        </w:rPr>
        <w:t xml:space="preserve">yaml</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7C3">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7C4">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7C5">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7C6">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7C7">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   # Ensures the path is rewritten properly by NGINX</w:t>
      </w:r>
    </w:p>
    <w:p w:rsidR="00000000" w:rsidDel="00000000" w:rsidP="00000000" w:rsidRDefault="00000000" w:rsidRPr="00000000" w14:paraId="000007C8">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7C9">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7CA">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&lt;your-domain-name&gt;   # Your domain name (e.g., myapp.example.com)</w:t>
      </w:r>
    </w:p>
    <w:p w:rsidR="00000000" w:rsidDel="00000000" w:rsidP="00000000" w:rsidRDefault="00000000" w:rsidRPr="00000000" w14:paraId="000007CB">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7CC">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7CD">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/myapp         # Context path for the service</w:t>
      </w:r>
    </w:p>
    <w:p w:rsidR="00000000" w:rsidDel="00000000" w:rsidP="00000000" w:rsidRDefault="00000000" w:rsidRPr="00000000" w14:paraId="000007CE">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     # Prefix matching for all paths starting with '/myapp'</w:t>
      </w:r>
    </w:p>
    <w:p w:rsidR="00000000" w:rsidDel="00000000" w:rsidP="00000000" w:rsidRDefault="00000000" w:rsidRPr="00000000" w14:paraId="000007CF">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7D0">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7D1">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my-service  # The Kubernetes service name to route to</w:t>
      </w:r>
    </w:p>
    <w:p w:rsidR="00000000" w:rsidDel="00000000" w:rsidP="00000000" w:rsidRDefault="00000000" w:rsidRPr="00000000" w14:paraId="000007D2">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7D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      # Port number of the service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nfh3i19z5phh" w:id="204"/>
      <w:bookmarkEnd w:id="204"/>
      <w:r w:rsidDel="00000000" w:rsidR="00000000" w:rsidRPr="00000000">
        <w:rPr>
          <w:b w:val="1"/>
          <w:color w:val="000000"/>
          <w:sz w:val="26"/>
          <w:szCs w:val="26"/>
          <w:rtl w:val="0"/>
        </w:rPr>
        <w:t xml:space="preserve">Explanation of the Key Fields:</w:t>
      </w:r>
    </w:p>
    <w:p w:rsidR="00000000" w:rsidDel="00000000" w:rsidP="00000000" w:rsidRDefault="00000000" w:rsidRPr="00000000" w14:paraId="000007D6">
      <w:pPr>
        <w:numPr>
          <w:ilvl w:val="0"/>
          <w:numId w:val="436"/>
        </w:numPr>
        <w:spacing w:after="0" w:afterAutospacing="0" w:before="240" w:lineRule="auto"/>
        <w:ind w:left="720" w:hanging="360"/>
        <w:rPr/>
      </w:pPr>
      <w:r w:rsidDel="00000000" w:rsidR="00000000" w:rsidRPr="00000000">
        <w:rPr>
          <w:b w:val="1"/>
          <w:rtl w:val="0"/>
        </w:rPr>
        <w:t xml:space="preserve">path</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path</w:t>
      </w:r>
      <w:r w:rsidDel="00000000" w:rsidR="00000000" w:rsidRPr="00000000">
        <w:rPr>
          <w:rtl w:val="0"/>
        </w:rPr>
        <w:t xml:space="preserve"> field in the Ingress rule is used to define the context path. In this example, all requests to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will be routed to the service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w:t>
      </w:r>
    </w:p>
    <w:p w:rsidR="00000000" w:rsidDel="00000000" w:rsidP="00000000" w:rsidRDefault="00000000" w:rsidRPr="00000000" w14:paraId="000007D7">
      <w:pPr>
        <w:numPr>
          <w:ilvl w:val="1"/>
          <w:numId w:val="436"/>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path</w:t>
      </w:r>
      <w:r w:rsidDel="00000000" w:rsidR="00000000" w:rsidRPr="00000000">
        <w:rPr>
          <w:rtl w:val="0"/>
        </w:rPr>
        <w:t xml:space="preserve"> field supports </w:t>
      </w:r>
      <w:r w:rsidDel="00000000" w:rsidR="00000000" w:rsidRPr="00000000">
        <w:rPr>
          <w:b w:val="1"/>
          <w:rtl w:val="0"/>
        </w:rPr>
        <w:t xml:space="preserve">prefix matching</w:t>
      </w:r>
      <w:r w:rsidDel="00000000" w:rsidR="00000000" w:rsidRPr="00000000">
        <w:rPr>
          <w:rtl w:val="0"/>
        </w:rPr>
        <w:t xml:space="preserve"> (when using </w:t>
      </w:r>
      <w:r w:rsidDel="00000000" w:rsidR="00000000" w:rsidRPr="00000000">
        <w:rPr>
          <w:rFonts w:ascii="Roboto Mono" w:cs="Roboto Mono" w:eastAsia="Roboto Mono" w:hAnsi="Roboto Mono"/>
          <w:rtl w:val="0"/>
        </w:rPr>
        <w:t xml:space="preserve">pathType: Prefix</w:t>
      </w:r>
      <w:r w:rsidDel="00000000" w:rsidR="00000000" w:rsidRPr="00000000">
        <w:rPr>
          <w:rtl w:val="0"/>
        </w:rPr>
        <w:t xml:space="preserve">), meaning that any request starting with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will be directed to the service.</w:t>
      </w:r>
    </w:p>
    <w:p w:rsidR="00000000" w:rsidDel="00000000" w:rsidP="00000000" w:rsidRDefault="00000000" w:rsidRPr="00000000" w14:paraId="000007D8">
      <w:pPr>
        <w:numPr>
          <w:ilvl w:val="1"/>
          <w:numId w:val="436"/>
        </w:numPr>
        <w:spacing w:after="0" w:afterAutospacing="0" w:before="0" w:beforeAutospacing="0" w:lineRule="auto"/>
        <w:ind w:left="1440" w:hanging="360"/>
        <w:rPr/>
      </w:pPr>
      <w:r w:rsidDel="00000000" w:rsidR="00000000" w:rsidRPr="00000000">
        <w:rPr>
          <w:rtl w:val="0"/>
        </w:rPr>
        <w:t xml:space="preserve">You could also use </w:t>
      </w:r>
      <w:r w:rsidDel="00000000" w:rsidR="00000000" w:rsidRPr="00000000">
        <w:rPr>
          <w:rFonts w:ascii="Roboto Mono" w:cs="Roboto Mono" w:eastAsia="Roboto Mono" w:hAnsi="Roboto Mono"/>
          <w:rtl w:val="0"/>
        </w:rPr>
        <w:t xml:space="preserve">pathType: Exact</w:t>
      </w:r>
      <w:r w:rsidDel="00000000" w:rsidR="00000000" w:rsidRPr="00000000">
        <w:rPr>
          <w:rtl w:val="0"/>
        </w:rPr>
        <w:t xml:space="preserve"> if you want to match only the exact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path and not any sub-paths (e.g., </w:t>
      </w:r>
      <w:r w:rsidDel="00000000" w:rsidR="00000000" w:rsidRPr="00000000">
        <w:rPr>
          <w:rFonts w:ascii="Roboto Mono" w:cs="Roboto Mono" w:eastAsia="Roboto Mono" w:hAnsi="Roboto Mono"/>
          <w:rtl w:val="0"/>
        </w:rPr>
        <w:t xml:space="preserve">/myapp/something</w:t>
      </w:r>
      <w:r w:rsidDel="00000000" w:rsidR="00000000" w:rsidRPr="00000000">
        <w:rPr>
          <w:rtl w:val="0"/>
        </w:rPr>
        <w:t xml:space="preserve"> would not match if </w:t>
      </w:r>
      <w:r w:rsidDel="00000000" w:rsidR="00000000" w:rsidRPr="00000000">
        <w:rPr>
          <w:rFonts w:ascii="Roboto Mono" w:cs="Roboto Mono" w:eastAsia="Roboto Mono" w:hAnsi="Roboto Mono"/>
          <w:rtl w:val="0"/>
        </w:rPr>
        <w:t xml:space="preserve">pathType: Exact</w:t>
      </w:r>
      <w:r w:rsidDel="00000000" w:rsidR="00000000" w:rsidRPr="00000000">
        <w:rPr>
          <w:rtl w:val="0"/>
        </w:rPr>
        <w:t xml:space="preserve"> is used).</w:t>
      </w:r>
    </w:p>
    <w:p w:rsidR="00000000" w:rsidDel="00000000" w:rsidP="00000000" w:rsidRDefault="00000000" w:rsidRPr="00000000" w14:paraId="000007D9">
      <w:pPr>
        <w:numPr>
          <w:ilvl w:val="0"/>
          <w:numId w:val="436"/>
        </w:numPr>
        <w:spacing w:after="0" w:afterAutospacing="0" w:before="0" w:beforeAutospacing="0" w:lineRule="auto"/>
        <w:ind w:left="720" w:hanging="360"/>
        <w:rPr/>
      </w:pPr>
      <w:r w:rsidDel="00000000" w:rsidR="00000000" w:rsidRPr="00000000">
        <w:rPr>
          <w:b w:val="1"/>
          <w:rtl w:val="0"/>
        </w:rPr>
        <w:t xml:space="preserve">nginx.ingress.kubernetes.io/rewrite-target</w:t>
      </w:r>
      <w:r w:rsidDel="00000000" w:rsidR="00000000" w:rsidRPr="00000000">
        <w:rPr>
          <w:rtl w:val="0"/>
        </w:rPr>
        <w:t xml:space="preserve">: This annotation tells the </w:t>
      </w:r>
      <w:r w:rsidDel="00000000" w:rsidR="00000000" w:rsidRPr="00000000">
        <w:rPr>
          <w:b w:val="1"/>
          <w:rtl w:val="0"/>
        </w:rPr>
        <w:t xml:space="preserve">NGINX Ingress Controller</w:t>
      </w:r>
      <w:r w:rsidDel="00000000" w:rsidR="00000000" w:rsidRPr="00000000">
        <w:rPr>
          <w:rtl w:val="0"/>
        </w:rPr>
        <w:t xml:space="preserve"> how to rewrite the URL path before forwarding the request to the backend service.</w:t>
      </w:r>
    </w:p>
    <w:p w:rsidR="00000000" w:rsidDel="00000000" w:rsidP="00000000" w:rsidRDefault="00000000" w:rsidRPr="00000000" w14:paraId="000007DA">
      <w:pPr>
        <w:numPr>
          <w:ilvl w:val="1"/>
          <w:numId w:val="436"/>
        </w:numPr>
        <w:spacing w:after="0" w:afterAutospacing="0" w:before="0" w:beforeAutospacing="0" w:lineRule="auto"/>
        <w:ind w:left="1440" w:hanging="360"/>
        <w:rPr/>
      </w:pPr>
      <w:r w:rsidDel="00000000" w:rsidR="00000000" w:rsidRPr="00000000">
        <w:rPr>
          <w:rtl w:val="0"/>
        </w:rPr>
        <w:t xml:space="preserve">The annotation </w:t>
      </w:r>
      <w:r w:rsidDel="00000000" w:rsidR="00000000" w:rsidRPr="00000000">
        <w:rPr>
          <w:rFonts w:ascii="Roboto Mono" w:cs="Roboto Mono" w:eastAsia="Roboto Mono" w:hAnsi="Roboto Mono"/>
          <w:rtl w:val="0"/>
        </w:rPr>
        <w:t xml:space="preserve">nginx.ingress.kubernetes.io/rewrite-target: /</w:t>
      </w:r>
      <w:r w:rsidDel="00000000" w:rsidR="00000000" w:rsidRPr="00000000">
        <w:rPr>
          <w:rtl w:val="0"/>
        </w:rPr>
        <w:t xml:space="preserve"> ensures that when a request to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is forwarded to the service, it is stripped of the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context path before it reaches the service. So, a request to </w:t>
      </w:r>
      <w:r w:rsidDel="00000000" w:rsidR="00000000" w:rsidRPr="00000000">
        <w:rPr>
          <w:rFonts w:ascii="Roboto Mono" w:cs="Roboto Mono" w:eastAsia="Roboto Mono" w:hAnsi="Roboto Mono"/>
          <w:rtl w:val="0"/>
        </w:rPr>
        <w:t xml:space="preserve">http://&lt;your-domain-name&gt;/myapp</w:t>
      </w:r>
      <w:r w:rsidDel="00000000" w:rsidR="00000000" w:rsidRPr="00000000">
        <w:rPr>
          <w:rtl w:val="0"/>
        </w:rPr>
        <w:t xml:space="preserve"> would be rewritten to </w:t>
      </w:r>
      <w:r w:rsidDel="00000000" w:rsidR="00000000" w:rsidRPr="00000000">
        <w:rPr>
          <w:rFonts w:ascii="Roboto Mono" w:cs="Roboto Mono" w:eastAsia="Roboto Mono" w:hAnsi="Roboto Mono"/>
          <w:rtl w:val="0"/>
        </w:rPr>
        <w:t xml:space="preserve">http://my-service/</w:t>
      </w:r>
      <w:r w:rsidDel="00000000" w:rsidR="00000000" w:rsidRPr="00000000">
        <w:rPr>
          <w:rtl w:val="0"/>
        </w:rPr>
        <w:t xml:space="preserve">.</w:t>
      </w:r>
    </w:p>
    <w:p w:rsidR="00000000" w:rsidDel="00000000" w:rsidP="00000000" w:rsidRDefault="00000000" w:rsidRPr="00000000" w14:paraId="000007DB">
      <w:pPr>
        <w:numPr>
          <w:ilvl w:val="1"/>
          <w:numId w:val="436"/>
        </w:numPr>
        <w:spacing w:after="240" w:before="0" w:beforeAutospacing="0" w:lineRule="auto"/>
        <w:ind w:left="1440" w:hanging="360"/>
        <w:rPr/>
      </w:pPr>
      <w:r w:rsidDel="00000000" w:rsidR="00000000" w:rsidRPr="00000000">
        <w:rPr>
          <w:rtl w:val="0"/>
        </w:rPr>
        <w:t xml:space="preserve">If you want to pass the full path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to the backend service, you can adjust or remove this annotation based on your use case.</w:t>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a0fcowp635q" w:id="205"/>
      <w:bookmarkEnd w:id="205"/>
      <w:r w:rsidDel="00000000" w:rsidR="00000000" w:rsidRPr="00000000">
        <w:rPr>
          <w:b w:val="1"/>
          <w:color w:val="000000"/>
          <w:sz w:val="26"/>
          <w:szCs w:val="26"/>
          <w:rtl w:val="0"/>
        </w:rPr>
        <w:t xml:space="preserve">Example Use Case</w:t>
      </w:r>
    </w:p>
    <w:p w:rsidR="00000000" w:rsidDel="00000000" w:rsidP="00000000" w:rsidRDefault="00000000" w:rsidRPr="00000000" w14:paraId="000007DD">
      <w:pPr>
        <w:numPr>
          <w:ilvl w:val="0"/>
          <w:numId w:val="138"/>
        </w:numPr>
        <w:spacing w:after="0" w:afterAutospacing="0" w:before="240" w:lineRule="auto"/>
        <w:ind w:left="720" w:hanging="360"/>
        <w:rPr/>
      </w:pPr>
      <w:r w:rsidDel="00000000" w:rsidR="00000000" w:rsidRPr="00000000">
        <w:rPr>
          <w:b w:val="1"/>
          <w:rtl w:val="0"/>
        </w:rPr>
        <w:t xml:space="preserve">Request to ALB (or NGINX)</w:t>
      </w:r>
      <w:r w:rsidDel="00000000" w:rsidR="00000000" w:rsidRPr="00000000">
        <w:rPr>
          <w:rtl w:val="0"/>
        </w:rPr>
        <w:t xml:space="preserve">:</w:t>
      </w:r>
    </w:p>
    <w:p w:rsidR="00000000" w:rsidDel="00000000" w:rsidP="00000000" w:rsidRDefault="00000000" w:rsidRPr="00000000" w14:paraId="000007DE">
      <w:pPr>
        <w:numPr>
          <w:ilvl w:val="1"/>
          <w:numId w:val="138"/>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http://myapp.example.com/myapp</w:t>
      </w:r>
    </w:p>
    <w:p w:rsidR="00000000" w:rsidDel="00000000" w:rsidP="00000000" w:rsidRDefault="00000000" w:rsidRPr="00000000" w14:paraId="000007DF">
      <w:pPr>
        <w:numPr>
          <w:ilvl w:val="0"/>
          <w:numId w:val="138"/>
        </w:numPr>
        <w:spacing w:after="0" w:afterAutospacing="0" w:before="0" w:beforeAutospacing="0" w:lineRule="auto"/>
        <w:ind w:left="720" w:hanging="360"/>
        <w:rPr/>
      </w:pPr>
      <w:r w:rsidDel="00000000" w:rsidR="00000000" w:rsidRPr="00000000">
        <w:rPr>
          <w:b w:val="1"/>
          <w:rtl w:val="0"/>
        </w:rPr>
        <w:t xml:space="preserve">Path Rewrite (if annotation is used)</w:t>
      </w:r>
      <w:r w:rsidDel="00000000" w:rsidR="00000000" w:rsidRPr="00000000">
        <w:rPr>
          <w:rtl w:val="0"/>
        </w:rPr>
        <w:t xml:space="preserve">:</w:t>
      </w:r>
    </w:p>
    <w:p w:rsidR="00000000" w:rsidDel="00000000" w:rsidP="00000000" w:rsidRDefault="00000000" w:rsidRPr="00000000" w14:paraId="000007E0">
      <w:pPr>
        <w:numPr>
          <w:ilvl w:val="1"/>
          <w:numId w:val="138"/>
        </w:numPr>
        <w:spacing w:after="0" w:afterAutospacing="0" w:before="0" w:beforeAutospacing="0" w:lineRule="auto"/>
        <w:ind w:left="1440" w:hanging="360"/>
        <w:rPr/>
      </w:pPr>
      <w:r w:rsidDel="00000000" w:rsidR="00000000" w:rsidRPr="00000000">
        <w:rPr>
          <w:rtl w:val="0"/>
        </w:rPr>
        <w:t xml:space="preserve">The request will be </w:t>
      </w:r>
      <w:r w:rsidDel="00000000" w:rsidR="00000000" w:rsidRPr="00000000">
        <w:rPr>
          <w:b w:val="1"/>
          <w:rtl w:val="0"/>
        </w:rPr>
        <w:t xml:space="preserve">rewritten</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http://my-service/</w:t>
      </w:r>
      <w:r w:rsidDel="00000000" w:rsidR="00000000" w:rsidRPr="00000000">
        <w:rPr>
          <w:rtl w:val="0"/>
        </w:rPr>
        <w:t xml:space="preserve">.</w:t>
      </w:r>
    </w:p>
    <w:p w:rsidR="00000000" w:rsidDel="00000000" w:rsidP="00000000" w:rsidRDefault="00000000" w:rsidRPr="00000000" w14:paraId="000007E1">
      <w:pPr>
        <w:numPr>
          <w:ilvl w:val="0"/>
          <w:numId w:val="138"/>
        </w:numPr>
        <w:spacing w:after="0" w:afterAutospacing="0" w:before="0" w:beforeAutospacing="0" w:lineRule="auto"/>
        <w:ind w:left="720" w:hanging="360"/>
        <w:rPr/>
      </w:pPr>
      <w:r w:rsidDel="00000000" w:rsidR="00000000" w:rsidRPr="00000000">
        <w:rPr>
          <w:b w:val="1"/>
          <w:rtl w:val="0"/>
        </w:rPr>
        <w:t xml:space="preserve">Service</w:t>
      </w:r>
      <w:r w:rsidDel="00000000" w:rsidR="00000000" w:rsidRPr="00000000">
        <w:rPr>
          <w:rtl w:val="0"/>
        </w:rPr>
        <w:t xml:space="preserve">:</w:t>
      </w:r>
    </w:p>
    <w:p w:rsidR="00000000" w:rsidDel="00000000" w:rsidP="00000000" w:rsidRDefault="00000000" w:rsidRPr="00000000" w14:paraId="000007E2">
      <w:pPr>
        <w:numPr>
          <w:ilvl w:val="1"/>
          <w:numId w:val="138"/>
        </w:numPr>
        <w:spacing w:after="24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 service will receive the request and respond based on its own configuration.</w:t>
      </w:r>
    </w:p>
    <w:p w:rsidR="00000000" w:rsidDel="00000000" w:rsidP="00000000" w:rsidRDefault="00000000" w:rsidRPr="00000000" w14:paraId="000007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spacing w:before="280" w:lineRule="auto"/>
        <w:rPr>
          <w:b w:val="1"/>
          <w:color w:val="000000"/>
          <w:sz w:val="26"/>
          <w:szCs w:val="26"/>
        </w:rPr>
      </w:pPr>
      <w:bookmarkStart w:colFirst="0" w:colLast="0" w:name="_ml9fplh9x63" w:id="206"/>
      <w:bookmarkEnd w:id="206"/>
      <w:r w:rsidDel="00000000" w:rsidR="00000000" w:rsidRPr="00000000">
        <w:rPr>
          <w:b w:val="1"/>
          <w:color w:val="000000"/>
          <w:sz w:val="26"/>
          <w:szCs w:val="26"/>
          <w:rtl w:val="0"/>
        </w:rPr>
        <w:t xml:space="preserve">Optional Configuration for SSL (HTTPS) with NGINX</w:t>
      </w:r>
    </w:p>
    <w:p w:rsidR="00000000" w:rsidDel="00000000" w:rsidP="00000000" w:rsidRDefault="00000000" w:rsidRPr="00000000" w14:paraId="000007E5">
      <w:pPr>
        <w:spacing w:after="240" w:before="240" w:lineRule="auto"/>
        <w:rPr/>
      </w:pPr>
      <w:r w:rsidDel="00000000" w:rsidR="00000000" w:rsidRPr="00000000">
        <w:rPr>
          <w:rtl w:val="0"/>
        </w:rPr>
        <w:t xml:space="preserve">If you need to configure HTTPS (SSL termination) for your Ingress, you can add an additional annotation for SSL certificates. For example:</w:t>
      </w:r>
    </w:p>
    <w:p w:rsidR="00000000" w:rsidDel="00000000" w:rsidP="00000000" w:rsidRDefault="00000000" w:rsidRPr="00000000" w14:paraId="000007E6">
      <w:pPr>
        <w:rPr/>
      </w:pPr>
      <w:r w:rsidDel="00000000" w:rsidR="00000000" w:rsidRPr="00000000">
        <w:rPr>
          <w:rtl w:val="0"/>
        </w:rPr>
        <w:t xml:space="preserve">yaml</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7E9">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7EA">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7EB">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7EC">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7ED">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7EE">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nginx.ingress.kubernetes.io/ssl-redirect: "true"    # Redirect HTTP to HTTPS</w:t>
      </w:r>
    </w:p>
    <w:p w:rsidR="00000000" w:rsidDel="00000000" w:rsidP="00000000" w:rsidRDefault="00000000" w:rsidRPr="00000000" w14:paraId="000007EF">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nginx.ingress.kubernetes.io/certificate-arn: &lt;your-ssl-certificate-arn&gt;  # Specify SSL certificate ARN</w:t>
      </w:r>
    </w:p>
    <w:p w:rsidR="00000000" w:rsidDel="00000000" w:rsidP="00000000" w:rsidRDefault="00000000" w:rsidRPr="00000000" w14:paraId="000007F0">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7F1">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7F2">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&lt;your-domain-name&gt;</w:t>
      </w:r>
    </w:p>
    <w:p w:rsidR="00000000" w:rsidDel="00000000" w:rsidP="00000000" w:rsidRDefault="00000000" w:rsidRPr="00000000" w14:paraId="000007F3">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7F4">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7F5">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/myapp</w:t>
      </w:r>
    </w:p>
    <w:p w:rsidR="00000000" w:rsidDel="00000000" w:rsidP="00000000" w:rsidRDefault="00000000" w:rsidRPr="00000000" w14:paraId="000007F6">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7F7">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7F8">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7F9">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my-service</w:t>
      </w:r>
    </w:p>
    <w:p w:rsidR="00000000" w:rsidDel="00000000" w:rsidP="00000000" w:rsidRDefault="00000000" w:rsidRPr="00000000" w14:paraId="000007FA">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7F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spacing w:after="240" w:before="240" w:lineRule="auto"/>
        <w:rPr/>
      </w:pPr>
      <w:r w:rsidDel="00000000" w:rsidR="00000000" w:rsidRPr="00000000">
        <w:rPr>
          <w:rtl w:val="0"/>
        </w:rPr>
        <w:t xml:space="preserve">In this example:</w:t>
      </w:r>
    </w:p>
    <w:p w:rsidR="00000000" w:rsidDel="00000000" w:rsidP="00000000" w:rsidRDefault="00000000" w:rsidRPr="00000000" w14:paraId="000007FE">
      <w:pPr>
        <w:numPr>
          <w:ilvl w:val="0"/>
          <w:numId w:val="473"/>
        </w:numPr>
        <w:spacing w:after="0" w:afterAutospacing="0" w:before="240" w:lineRule="auto"/>
        <w:ind w:left="720" w:hanging="360"/>
        <w:rPr/>
      </w:pPr>
      <w:r w:rsidDel="00000000" w:rsidR="00000000" w:rsidRPr="00000000">
        <w:rPr>
          <w:b w:val="1"/>
          <w:rtl w:val="0"/>
        </w:rPr>
        <w:t xml:space="preserve">nginx.ingress.kubernetes.io/ssl-redirect</w:t>
      </w:r>
      <w:r w:rsidDel="00000000" w:rsidR="00000000" w:rsidRPr="00000000">
        <w:rPr>
          <w:rtl w:val="0"/>
        </w:rPr>
        <w:t xml:space="preserve">: This annotation forces HTTP traffic to be redirected to HTTPS.</w:t>
      </w:r>
    </w:p>
    <w:p w:rsidR="00000000" w:rsidDel="00000000" w:rsidP="00000000" w:rsidRDefault="00000000" w:rsidRPr="00000000" w14:paraId="000007FF">
      <w:pPr>
        <w:numPr>
          <w:ilvl w:val="0"/>
          <w:numId w:val="473"/>
        </w:numPr>
        <w:spacing w:after="240" w:before="0" w:beforeAutospacing="0" w:lineRule="auto"/>
        <w:ind w:left="720" w:hanging="360"/>
        <w:rPr/>
      </w:pPr>
      <w:r w:rsidDel="00000000" w:rsidR="00000000" w:rsidRPr="00000000">
        <w:rPr>
          <w:b w:val="1"/>
          <w:rtl w:val="0"/>
        </w:rPr>
        <w:t xml:space="preserve">nginx.ingress.kubernetes.io/certificate-arn</w:t>
      </w:r>
      <w:r w:rsidDel="00000000" w:rsidR="00000000" w:rsidRPr="00000000">
        <w:rPr>
          <w:rtl w:val="0"/>
        </w:rPr>
        <w:t xml:space="preserve">: Specifies the ARN of the SSL certificate you want to use for the host/domain.</w:t>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xsmihpjscs5v" w:id="207"/>
      <w:bookmarkEnd w:id="207"/>
      <w:r w:rsidDel="00000000" w:rsidR="00000000" w:rsidRPr="00000000">
        <w:rPr>
          <w:b w:val="1"/>
          <w:color w:val="000000"/>
          <w:sz w:val="26"/>
          <w:szCs w:val="26"/>
          <w:rtl w:val="0"/>
        </w:rPr>
        <w:t xml:space="preserve">Summary</w:t>
      </w:r>
    </w:p>
    <w:p w:rsidR="00000000" w:rsidDel="00000000" w:rsidP="00000000" w:rsidRDefault="00000000" w:rsidRPr="00000000" w14:paraId="00000801">
      <w:pPr>
        <w:spacing w:after="240" w:before="240" w:lineRule="auto"/>
        <w:rPr/>
      </w:pPr>
      <w:r w:rsidDel="00000000" w:rsidR="00000000" w:rsidRPr="00000000">
        <w:rPr>
          <w:rtl w:val="0"/>
        </w:rPr>
        <w:t xml:space="preserve">To expose a service with a specific context path using the NGINX Ingress Controller:</w:t>
      </w:r>
    </w:p>
    <w:p w:rsidR="00000000" w:rsidDel="00000000" w:rsidP="00000000" w:rsidRDefault="00000000" w:rsidRPr="00000000" w14:paraId="00000802">
      <w:pPr>
        <w:numPr>
          <w:ilvl w:val="0"/>
          <w:numId w:val="287"/>
        </w:numPr>
        <w:spacing w:after="0" w:afterAutospacing="0" w:before="240" w:lineRule="auto"/>
        <w:ind w:left="720" w:hanging="360"/>
        <w:rPr/>
      </w:pPr>
      <w:r w:rsidDel="00000000" w:rsidR="00000000" w:rsidRPr="00000000">
        <w:rPr>
          <w:rtl w:val="0"/>
        </w:rPr>
        <w:t xml:space="preserve">Define the path in the </w:t>
      </w:r>
      <w:r w:rsidDel="00000000" w:rsidR="00000000" w:rsidRPr="00000000">
        <w:rPr>
          <w:b w:val="1"/>
          <w:rtl w:val="0"/>
        </w:rPr>
        <w:t xml:space="preserve">Ingress</w:t>
      </w:r>
      <w:r w:rsidDel="00000000" w:rsidR="00000000" w:rsidRPr="00000000">
        <w:rPr>
          <w:rtl w:val="0"/>
        </w:rPr>
        <w:t xml:space="preserve"> resource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in this case).</w:t>
      </w:r>
    </w:p>
    <w:p w:rsidR="00000000" w:rsidDel="00000000" w:rsidP="00000000" w:rsidRDefault="00000000" w:rsidRPr="00000000" w14:paraId="00000803">
      <w:pPr>
        <w:numPr>
          <w:ilvl w:val="0"/>
          <w:numId w:val="287"/>
        </w:numPr>
        <w:spacing w:after="0" w:afterAutospacing="0" w:before="0" w:beforeAutospacing="0" w:lineRule="auto"/>
        <w:ind w:left="720" w:hanging="360"/>
        <w:rPr/>
      </w:pPr>
      <w:r w:rsidDel="00000000" w:rsidR="00000000" w:rsidRPr="00000000">
        <w:rPr>
          <w:rtl w:val="0"/>
        </w:rPr>
        <w:t xml:space="preserve">Use the </w:t>
      </w:r>
      <w:r w:rsidDel="00000000" w:rsidR="00000000" w:rsidRPr="00000000">
        <w:rPr>
          <w:rFonts w:ascii="Roboto Mono" w:cs="Roboto Mono" w:eastAsia="Roboto Mono" w:hAnsi="Roboto Mono"/>
          <w:rtl w:val="0"/>
        </w:rPr>
        <w:t xml:space="preserve">nginx.ingress.kubernetes.io/rewrite-target</w:t>
      </w:r>
      <w:r w:rsidDel="00000000" w:rsidR="00000000" w:rsidRPr="00000000">
        <w:rPr>
          <w:rtl w:val="0"/>
        </w:rPr>
        <w:t xml:space="preserve"> annotation to ensure that the path is rewritten properly when the request is forwarded to the backend service.</w:t>
      </w:r>
    </w:p>
    <w:p w:rsidR="00000000" w:rsidDel="00000000" w:rsidP="00000000" w:rsidRDefault="00000000" w:rsidRPr="00000000" w14:paraId="00000804">
      <w:pPr>
        <w:numPr>
          <w:ilvl w:val="0"/>
          <w:numId w:val="287"/>
        </w:numPr>
        <w:spacing w:after="240" w:before="0" w:beforeAutospacing="0" w:lineRule="auto"/>
        <w:ind w:left="720" w:hanging="360"/>
        <w:rPr/>
      </w:pPr>
      <w:r w:rsidDel="00000000" w:rsidR="00000000" w:rsidRPr="00000000">
        <w:rPr>
          <w:rtl w:val="0"/>
        </w:rPr>
        <w:t xml:space="preserve">Optionally, configure SSL/HTTPS by specifying the </w:t>
      </w:r>
      <w:r w:rsidDel="00000000" w:rsidR="00000000" w:rsidRPr="00000000">
        <w:rPr>
          <w:rFonts w:ascii="Roboto Mono" w:cs="Roboto Mono" w:eastAsia="Roboto Mono" w:hAnsi="Roboto Mono"/>
          <w:rtl w:val="0"/>
        </w:rPr>
        <w:t xml:space="preserve">ssl-redirect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certificate-arn</w:t>
      </w:r>
      <w:r w:rsidDel="00000000" w:rsidR="00000000" w:rsidRPr="00000000">
        <w:rPr>
          <w:rtl w:val="0"/>
        </w:rPr>
        <w:t xml:space="preserve"> annotations if needed.</w:t>
      </w:r>
    </w:p>
    <w:p w:rsidR="00000000" w:rsidDel="00000000" w:rsidP="00000000" w:rsidRDefault="00000000" w:rsidRPr="00000000" w14:paraId="00000805">
      <w:pPr>
        <w:spacing w:after="240" w:before="240" w:lineRule="auto"/>
        <w:rPr>
          <w:b w:val="1"/>
          <w:color w:val="000000"/>
          <w:sz w:val="20"/>
          <w:szCs w:val="20"/>
        </w:rPr>
      </w:pPr>
      <w:r w:rsidDel="00000000" w:rsidR="00000000" w:rsidRPr="00000000">
        <w:rPr>
          <w:rtl w:val="0"/>
        </w:rPr>
        <w:t xml:space="preserve">This setup will ensure that external traffic directed to </w:t>
      </w:r>
      <w:r w:rsidDel="00000000" w:rsidR="00000000" w:rsidRPr="00000000">
        <w:rPr>
          <w:rFonts w:ascii="Roboto Mono" w:cs="Roboto Mono" w:eastAsia="Roboto Mono" w:hAnsi="Roboto Mono"/>
          <w:rtl w:val="0"/>
        </w:rPr>
        <w:t xml:space="preserve">/myapp</w:t>
      </w:r>
      <w:r w:rsidDel="00000000" w:rsidR="00000000" w:rsidRPr="00000000">
        <w:rPr>
          <w:rtl w:val="0"/>
        </w:rPr>
        <w:t xml:space="preserve"> on your domain will be routed to your Kubernetes service appropriately, with NGINX handling the routing and potential URL rewriting.</w:t>
      </w:r>
      <w:r w:rsidDel="00000000" w:rsidR="00000000" w:rsidRPr="00000000">
        <w:rPr>
          <w:rtl w:val="0"/>
        </w:rPr>
      </w:r>
    </w:p>
    <w:p w:rsidR="00000000" w:rsidDel="00000000" w:rsidP="00000000" w:rsidRDefault="00000000" w:rsidRPr="00000000" w14:paraId="00000806">
      <w:pPr>
        <w:pStyle w:val="Heading1"/>
        <w:rPr/>
      </w:pPr>
      <w:bookmarkStart w:colFirst="0" w:colLast="0" w:name="_t6f9ckiwq8ld" w:id="208"/>
      <w:bookmarkEnd w:id="208"/>
      <w:r w:rsidDel="00000000" w:rsidR="00000000" w:rsidRPr="00000000">
        <w:rPr>
          <w:rtl w:val="0"/>
        </w:rPr>
        <w:t xml:space="preserve">What does the</w:t>
      </w:r>
      <w:r w:rsidDel="00000000" w:rsidR="00000000" w:rsidRPr="00000000">
        <w:rPr>
          <w:rtl w:val="0"/>
        </w:rPr>
        <w:t xml:space="preserve"> alb controller reconcile mean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spacing w:after="240" w:before="240" w:lineRule="auto"/>
        <w:rPr/>
      </w:pPr>
      <w:r w:rsidDel="00000000" w:rsidR="00000000" w:rsidRPr="00000000">
        <w:rPr>
          <w:rtl w:val="0"/>
        </w:rPr>
        <w:t xml:space="preserve">In the context of the </w:t>
      </w:r>
      <w:r w:rsidDel="00000000" w:rsidR="00000000" w:rsidRPr="00000000">
        <w:rPr>
          <w:b w:val="1"/>
          <w:rtl w:val="0"/>
        </w:rPr>
        <w:t xml:space="preserve">AWS Load Balancer Controller</w:t>
      </w:r>
      <w:r w:rsidDel="00000000" w:rsidR="00000000" w:rsidRPr="00000000">
        <w:rPr>
          <w:rtl w:val="0"/>
        </w:rPr>
        <w:t xml:space="preserve"> (formerly known as the </w:t>
      </w:r>
      <w:r w:rsidDel="00000000" w:rsidR="00000000" w:rsidRPr="00000000">
        <w:rPr>
          <w:b w:val="1"/>
          <w:rtl w:val="0"/>
        </w:rPr>
        <w:t xml:space="preserve">ALB Ingress Controller</w:t>
      </w:r>
      <w:r w:rsidDel="00000000" w:rsidR="00000000" w:rsidRPr="00000000">
        <w:rPr>
          <w:rtl w:val="0"/>
        </w:rPr>
        <w:t xml:space="preserve">) for Kubernetes, the term </w:t>
      </w:r>
      <w:r w:rsidDel="00000000" w:rsidR="00000000" w:rsidRPr="00000000">
        <w:rPr>
          <w:b w:val="1"/>
          <w:rtl w:val="0"/>
        </w:rPr>
        <w:t xml:space="preserve">"reconcile"</w:t>
      </w:r>
      <w:r w:rsidDel="00000000" w:rsidR="00000000" w:rsidRPr="00000000">
        <w:rPr>
          <w:rtl w:val="0"/>
        </w:rPr>
        <w:t xml:space="preserve"> refers to the process by which the controller continuously monitors and synchronizes the </w:t>
      </w:r>
      <w:r w:rsidDel="00000000" w:rsidR="00000000" w:rsidRPr="00000000">
        <w:rPr>
          <w:b w:val="1"/>
          <w:rtl w:val="0"/>
        </w:rPr>
        <w:t xml:space="preserve">desired state</w:t>
      </w:r>
      <w:r w:rsidDel="00000000" w:rsidR="00000000" w:rsidRPr="00000000">
        <w:rPr>
          <w:rtl w:val="0"/>
        </w:rPr>
        <w:t xml:space="preserve"> (as defined in the Kubernetes resources like </w:t>
      </w:r>
      <w:r w:rsidDel="00000000" w:rsidR="00000000" w:rsidRPr="00000000">
        <w:rPr>
          <w:b w:val="1"/>
          <w:rtl w:val="0"/>
        </w:rPr>
        <w:t xml:space="preserve">Ingress</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TargetGroupBinding</w:t>
      </w:r>
      <w:r w:rsidDel="00000000" w:rsidR="00000000" w:rsidRPr="00000000">
        <w:rPr>
          <w:rtl w:val="0"/>
        </w:rPr>
        <w:t xml:space="preserve">) with the </w:t>
      </w:r>
      <w:r w:rsidDel="00000000" w:rsidR="00000000" w:rsidRPr="00000000">
        <w:rPr>
          <w:b w:val="1"/>
          <w:rtl w:val="0"/>
        </w:rPr>
        <w:t xml:space="preserve">actual state</w:t>
      </w:r>
      <w:r w:rsidDel="00000000" w:rsidR="00000000" w:rsidRPr="00000000">
        <w:rPr>
          <w:rtl w:val="0"/>
        </w:rPr>
        <w:t xml:space="preserve"> of the infrastructure (i.e., the Application Load Balancer (ALB) in AWS).</w:t>
      </w:r>
    </w:p>
    <w:p w:rsidR="00000000" w:rsidDel="00000000" w:rsidP="00000000" w:rsidRDefault="00000000" w:rsidRPr="00000000" w14:paraId="00000809">
      <w:pPr>
        <w:pStyle w:val="Heading3"/>
        <w:keepNext w:val="0"/>
        <w:keepLines w:val="0"/>
        <w:spacing w:before="280" w:lineRule="auto"/>
        <w:rPr>
          <w:b w:val="1"/>
          <w:color w:val="000000"/>
          <w:sz w:val="26"/>
          <w:szCs w:val="26"/>
        </w:rPr>
      </w:pPr>
      <w:bookmarkStart w:colFirst="0" w:colLast="0" w:name="_bhmhdjhplfsu" w:id="209"/>
      <w:bookmarkEnd w:id="209"/>
      <w:r w:rsidDel="00000000" w:rsidR="00000000" w:rsidRPr="00000000">
        <w:rPr>
          <w:b w:val="1"/>
          <w:color w:val="000000"/>
          <w:sz w:val="26"/>
          <w:szCs w:val="26"/>
          <w:rtl w:val="0"/>
        </w:rPr>
        <w:t xml:space="preserve">What Does "Reconcile" Mean in the ALB Controller?</w:t>
      </w:r>
    </w:p>
    <w:p w:rsidR="00000000" w:rsidDel="00000000" w:rsidP="00000000" w:rsidRDefault="00000000" w:rsidRPr="00000000" w14:paraId="0000080A">
      <w:pPr>
        <w:numPr>
          <w:ilvl w:val="0"/>
          <w:numId w:val="390"/>
        </w:numPr>
        <w:spacing w:after="0" w:afterAutospacing="0" w:before="240" w:lineRule="auto"/>
        <w:ind w:left="720" w:hanging="360"/>
        <w:rPr/>
      </w:pPr>
      <w:r w:rsidDel="00000000" w:rsidR="00000000" w:rsidRPr="00000000">
        <w:rPr>
          <w:b w:val="1"/>
          <w:rtl w:val="0"/>
        </w:rPr>
        <w:t xml:space="preserve">Reconciliation</w:t>
      </w:r>
      <w:r w:rsidDel="00000000" w:rsidR="00000000" w:rsidRPr="00000000">
        <w:rPr>
          <w:rtl w:val="0"/>
        </w:rPr>
        <w:t xml:space="preserve"> is a fundamental concept in Kubernetes controllers, where a controller compares the </w:t>
      </w:r>
      <w:r w:rsidDel="00000000" w:rsidR="00000000" w:rsidRPr="00000000">
        <w:rPr>
          <w:b w:val="1"/>
          <w:rtl w:val="0"/>
        </w:rPr>
        <w:t xml:space="preserve">desired state</w:t>
      </w:r>
      <w:r w:rsidDel="00000000" w:rsidR="00000000" w:rsidRPr="00000000">
        <w:rPr>
          <w:rtl w:val="0"/>
        </w:rPr>
        <w:t xml:space="preserve">of resources (the configuration you've defined) with the </w:t>
      </w:r>
      <w:r w:rsidDel="00000000" w:rsidR="00000000" w:rsidRPr="00000000">
        <w:rPr>
          <w:b w:val="1"/>
          <w:rtl w:val="0"/>
        </w:rPr>
        <w:t xml:space="preserve">current state</w:t>
      </w:r>
      <w:r w:rsidDel="00000000" w:rsidR="00000000" w:rsidRPr="00000000">
        <w:rPr>
          <w:rtl w:val="0"/>
        </w:rPr>
        <w:t xml:space="preserve"> (the actual state in the system) and makes any necessary adjustments to bring them into alignment.</w:t>
      </w:r>
    </w:p>
    <w:p w:rsidR="00000000" w:rsidDel="00000000" w:rsidP="00000000" w:rsidRDefault="00000000" w:rsidRPr="00000000" w14:paraId="0000080B">
      <w:pPr>
        <w:numPr>
          <w:ilvl w:val="0"/>
          <w:numId w:val="390"/>
        </w:numPr>
        <w:spacing w:after="0" w:afterAutospacing="0" w:before="0" w:beforeAutospacing="0" w:lineRule="auto"/>
        <w:ind w:left="720" w:hanging="360"/>
        <w:rPr/>
      </w:pPr>
      <w:r w:rsidDel="00000000" w:rsidR="00000000" w:rsidRPr="00000000">
        <w:rPr>
          <w:rtl w:val="0"/>
        </w:rPr>
        <w:t xml:space="preserve">In the case of the </w:t>
      </w:r>
      <w:r w:rsidDel="00000000" w:rsidR="00000000" w:rsidRPr="00000000">
        <w:rPr>
          <w:b w:val="1"/>
          <w:rtl w:val="0"/>
        </w:rPr>
        <w:t xml:space="preserve">AWS Load Balancer Controller</w:t>
      </w:r>
      <w:r w:rsidDel="00000000" w:rsidR="00000000" w:rsidRPr="00000000">
        <w:rPr>
          <w:rtl w:val="0"/>
        </w:rPr>
        <w:t xml:space="preserve">, reconciliation happens when the controller checks:</w:t>
      </w:r>
    </w:p>
    <w:p w:rsidR="00000000" w:rsidDel="00000000" w:rsidP="00000000" w:rsidRDefault="00000000" w:rsidRPr="00000000" w14:paraId="0000080C">
      <w:pPr>
        <w:numPr>
          <w:ilvl w:val="1"/>
          <w:numId w:val="390"/>
        </w:numPr>
        <w:spacing w:after="0" w:afterAutospacing="0" w:before="0" w:beforeAutospacing="0" w:lineRule="auto"/>
        <w:ind w:left="1440" w:hanging="360"/>
        <w:rPr/>
      </w:pPr>
      <w:r w:rsidDel="00000000" w:rsidR="00000000" w:rsidRPr="00000000">
        <w:rPr>
          <w:rtl w:val="0"/>
        </w:rPr>
        <w:t xml:space="preserve">The state of </w:t>
      </w:r>
      <w:r w:rsidDel="00000000" w:rsidR="00000000" w:rsidRPr="00000000">
        <w:rPr>
          <w:b w:val="1"/>
          <w:rtl w:val="0"/>
        </w:rPr>
        <w:t xml:space="preserve">Ingress</w:t>
      </w:r>
      <w:r w:rsidDel="00000000" w:rsidR="00000000" w:rsidRPr="00000000">
        <w:rPr>
          <w:rtl w:val="0"/>
        </w:rPr>
        <w:t xml:space="preserve"> resources in your Kubernetes cluster.</w:t>
      </w:r>
    </w:p>
    <w:p w:rsidR="00000000" w:rsidDel="00000000" w:rsidP="00000000" w:rsidRDefault="00000000" w:rsidRPr="00000000" w14:paraId="0000080D">
      <w:pPr>
        <w:numPr>
          <w:ilvl w:val="1"/>
          <w:numId w:val="390"/>
        </w:numPr>
        <w:spacing w:after="0" w:afterAutospacing="0" w:before="0" w:beforeAutospacing="0" w:lineRule="auto"/>
        <w:ind w:left="1440" w:hanging="360"/>
        <w:rPr/>
      </w:pPr>
      <w:r w:rsidDel="00000000" w:rsidR="00000000" w:rsidRPr="00000000">
        <w:rPr>
          <w:rtl w:val="0"/>
        </w:rPr>
        <w:t xml:space="preserve">The state of </w:t>
      </w:r>
      <w:r w:rsidDel="00000000" w:rsidR="00000000" w:rsidRPr="00000000">
        <w:rPr>
          <w:b w:val="1"/>
          <w:rtl w:val="0"/>
        </w:rPr>
        <w:t xml:space="preserve">Service</w:t>
      </w:r>
      <w:r w:rsidDel="00000000" w:rsidR="00000000" w:rsidRPr="00000000">
        <w:rPr>
          <w:rtl w:val="0"/>
        </w:rPr>
        <w:t xml:space="preserve"> resources that are exposed via the ALB.</w:t>
      </w:r>
    </w:p>
    <w:p w:rsidR="00000000" w:rsidDel="00000000" w:rsidP="00000000" w:rsidRDefault="00000000" w:rsidRPr="00000000" w14:paraId="0000080E">
      <w:pPr>
        <w:numPr>
          <w:ilvl w:val="1"/>
          <w:numId w:val="390"/>
        </w:numPr>
        <w:spacing w:after="0" w:afterAutospacing="0" w:before="0" w:beforeAutospacing="0" w:lineRule="auto"/>
        <w:ind w:left="1440" w:hanging="360"/>
        <w:rPr/>
      </w:pPr>
      <w:r w:rsidDel="00000000" w:rsidR="00000000" w:rsidRPr="00000000">
        <w:rPr>
          <w:rtl w:val="0"/>
        </w:rPr>
        <w:t xml:space="preserve">The configuration of </w:t>
      </w:r>
      <w:r w:rsidDel="00000000" w:rsidR="00000000" w:rsidRPr="00000000">
        <w:rPr>
          <w:b w:val="1"/>
          <w:rtl w:val="0"/>
        </w:rPr>
        <w:t xml:space="preserve">TargetGroupBindings</w:t>
      </w:r>
      <w:r w:rsidDel="00000000" w:rsidR="00000000" w:rsidRPr="00000000">
        <w:rPr>
          <w:rtl w:val="0"/>
        </w:rPr>
        <w:t xml:space="preserve"> (if applicable).</w:t>
      </w:r>
    </w:p>
    <w:p w:rsidR="00000000" w:rsidDel="00000000" w:rsidP="00000000" w:rsidRDefault="00000000" w:rsidRPr="00000000" w14:paraId="0000080F">
      <w:pPr>
        <w:numPr>
          <w:ilvl w:val="1"/>
          <w:numId w:val="390"/>
        </w:numPr>
        <w:spacing w:after="240" w:before="0" w:beforeAutospacing="0" w:lineRule="auto"/>
        <w:ind w:left="1440" w:hanging="360"/>
        <w:rPr/>
      </w:pPr>
      <w:r w:rsidDel="00000000" w:rsidR="00000000" w:rsidRPr="00000000">
        <w:rPr>
          <w:rtl w:val="0"/>
        </w:rPr>
        <w:t xml:space="preserve">The configuration and health of the </w:t>
      </w:r>
      <w:r w:rsidDel="00000000" w:rsidR="00000000" w:rsidRPr="00000000">
        <w:rPr>
          <w:b w:val="1"/>
          <w:rtl w:val="0"/>
        </w:rPr>
        <w:t xml:space="preserve">ALB</w:t>
      </w:r>
      <w:r w:rsidDel="00000000" w:rsidR="00000000" w:rsidRPr="00000000">
        <w:rPr>
          <w:rtl w:val="0"/>
        </w:rPr>
        <w:t xml:space="preserve"> itself.</w:t>
      </w:r>
    </w:p>
    <w:p w:rsidR="00000000" w:rsidDel="00000000" w:rsidP="00000000" w:rsidRDefault="00000000" w:rsidRPr="00000000" w14:paraId="00000810">
      <w:pPr>
        <w:spacing w:after="240" w:before="240" w:lineRule="auto"/>
        <w:rPr/>
      </w:pPr>
      <w:r w:rsidDel="00000000" w:rsidR="00000000" w:rsidRPr="00000000">
        <w:rPr>
          <w:rtl w:val="0"/>
        </w:rPr>
        <w:t xml:space="preserve">If the actual state does not match the desired state (as defined in the Kubernetes manifests), the controller makes changes to the ALB, updating routing rules, listeners, target groups, etc., to match the desired state.</w:t>
      </w:r>
    </w:p>
    <w:p w:rsidR="00000000" w:rsidDel="00000000" w:rsidP="00000000" w:rsidRDefault="00000000" w:rsidRPr="00000000" w14:paraId="000008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cej2ythclth4" w:id="210"/>
      <w:bookmarkEnd w:id="210"/>
      <w:r w:rsidDel="00000000" w:rsidR="00000000" w:rsidRPr="00000000">
        <w:rPr>
          <w:b w:val="1"/>
          <w:color w:val="000000"/>
          <w:sz w:val="26"/>
          <w:szCs w:val="26"/>
          <w:rtl w:val="0"/>
        </w:rPr>
        <w:t xml:space="preserve">How Reconciliation Works in the ALB Controller</w:t>
      </w:r>
    </w:p>
    <w:p w:rsidR="00000000" w:rsidDel="00000000" w:rsidP="00000000" w:rsidRDefault="00000000" w:rsidRPr="00000000" w14:paraId="00000813">
      <w:pPr>
        <w:numPr>
          <w:ilvl w:val="0"/>
          <w:numId w:val="486"/>
        </w:numPr>
        <w:spacing w:after="0" w:afterAutospacing="0" w:before="240" w:lineRule="auto"/>
        <w:ind w:left="720" w:hanging="360"/>
        <w:rPr/>
      </w:pPr>
      <w:r w:rsidDel="00000000" w:rsidR="00000000" w:rsidRPr="00000000">
        <w:rPr>
          <w:b w:val="1"/>
          <w:rtl w:val="0"/>
        </w:rPr>
        <w:t xml:space="preserve">Initial Reconciliation</w:t>
      </w:r>
      <w:r w:rsidDel="00000000" w:rsidR="00000000" w:rsidRPr="00000000">
        <w:rPr>
          <w:rtl w:val="0"/>
        </w:rPr>
        <w:t xml:space="preserve">: When the </w:t>
      </w:r>
      <w:r w:rsidDel="00000000" w:rsidR="00000000" w:rsidRPr="00000000">
        <w:rPr>
          <w:b w:val="1"/>
          <w:rtl w:val="0"/>
        </w:rPr>
        <w:t xml:space="preserve">AWS Load Balancer Controller</w:t>
      </w:r>
      <w:r w:rsidDel="00000000" w:rsidR="00000000" w:rsidRPr="00000000">
        <w:rPr>
          <w:rtl w:val="0"/>
        </w:rPr>
        <w:t xml:space="preserve"> is first deployed, it performs an initial reconciliation to create the necessary resources, such as:</w:t>
      </w:r>
    </w:p>
    <w:p w:rsidR="00000000" w:rsidDel="00000000" w:rsidP="00000000" w:rsidRDefault="00000000" w:rsidRPr="00000000" w14:paraId="00000814">
      <w:pPr>
        <w:numPr>
          <w:ilvl w:val="1"/>
          <w:numId w:val="486"/>
        </w:numPr>
        <w:spacing w:after="0" w:afterAutospacing="0" w:before="0" w:beforeAutospacing="0" w:lineRule="auto"/>
        <w:ind w:left="1440" w:hanging="360"/>
        <w:rPr/>
      </w:pPr>
      <w:r w:rsidDel="00000000" w:rsidR="00000000" w:rsidRPr="00000000">
        <w:rPr>
          <w:rtl w:val="0"/>
        </w:rPr>
        <w:t xml:space="preserve">Creating an </w:t>
      </w:r>
      <w:r w:rsidDel="00000000" w:rsidR="00000000" w:rsidRPr="00000000">
        <w:rPr>
          <w:b w:val="1"/>
          <w:rtl w:val="0"/>
        </w:rPr>
        <w:t xml:space="preserve">ALB</w:t>
      </w:r>
      <w:r w:rsidDel="00000000" w:rsidR="00000000" w:rsidRPr="00000000">
        <w:rPr>
          <w:rtl w:val="0"/>
        </w:rPr>
        <w:t xml:space="preserve">.</w:t>
      </w:r>
    </w:p>
    <w:p w:rsidR="00000000" w:rsidDel="00000000" w:rsidP="00000000" w:rsidRDefault="00000000" w:rsidRPr="00000000" w14:paraId="00000815">
      <w:pPr>
        <w:numPr>
          <w:ilvl w:val="1"/>
          <w:numId w:val="486"/>
        </w:numPr>
        <w:spacing w:after="0" w:afterAutospacing="0" w:before="0" w:beforeAutospacing="0" w:lineRule="auto"/>
        <w:ind w:left="1440" w:hanging="360"/>
        <w:rPr/>
      </w:pPr>
      <w:r w:rsidDel="00000000" w:rsidR="00000000" w:rsidRPr="00000000">
        <w:rPr>
          <w:rtl w:val="0"/>
        </w:rPr>
        <w:t xml:space="preserve">Configuring </w:t>
      </w:r>
      <w:r w:rsidDel="00000000" w:rsidR="00000000" w:rsidRPr="00000000">
        <w:rPr>
          <w:b w:val="1"/>
          <w:rtl w:val="0"/>
        </w:rPr>
        <w:t xml:space="preserve">listeners</w:t>
      </w:r>
      <w:r w:rsidDel="00000000" w:rsidR="00000000" w:rsidRPr="00000000">
        <w:rPr>
          <w:rtl w:val="0"/>
        </w:rPr>
        <w:t xml:space="preserve"> and </w:t>
      </w:r>
      <w:r w:rsidDel="00000000" w:rsidR="00000000" w:rsidRPr="00000000">
        <w:rPr>
          <w:b w:val="1"/>
          <w:rtl w:val="0"/>
        </w:rPr>
        <w:t xml:space="preserve">target groups</w:t>
      </w:r>
      <w:r w:rsidDel="00000000" w:rsidR="00000000" w:rsidRPr="00000000">
        <w:rPr>
          <w:rtl w:val="0"/>
        </w:rPr>
        <w:t xml:space="preserve">.</w:t>
      </w:r>
    </w:p>
    <w:p w:rsidR="00000000" w:rsidDel="00000000" w:rsidP="00000000" w:rsidRDefault="00000000" w:rsidRPr="00000000" w14:paraId="00000816">
      <w:pPr>
        <w:numPr>
          <w:ilvl w:val="1"/>
          <w:numId w:val="486"/>
        </w:numPr>
        <w:spacing w:after="0" w:afterAutospacing="0" w:before="0" w:beforeAutospacing="0" w:lineRule="auto"/>
        <w:ind w:left="1440" w:hanging="360"/>
        <w:rPr/>
      </w:pPr>
      <w:r w:rsidDel="00000000" w:rsidR="00000000" w:rsidRPr="00000000">
        <w:rPr>
          <w:rtl w:val="0"/>
        </w:rPr>
        <w:t xml:space="preserve">Setting up the appropriate </w:t>
      </w:r>
      <w:r w:rsidDel="00000000" w:rsidR="00000000" w:rsidRPr="00000000">
        <w:rPr>
          <w:b w:val="1"/>
          <w:rtl w:val="0"/>
        </w:rPr>
        <w:t xml:space="preserve">rules</w:t>
      </w:r>
      <w:r w:rsidDel="00000000" w:rsidR="00000000" w:rsidRPr="00000000">
        <w:rPr>
          <w:rtl w:val="0"/>
        </w:rPr>
        <w:t xml:space="preserve"> to route traffic to Kubernetes services as specified by the </w:t>
      </w:r>
      <w:r w:rsidDel="00000000" w:rsidR="00000000" w:rsidRPr="00000000">
        <w:rPr>
          <w:b w:val="1"/>
          <w:rtl w:val="0"/>
        </w:rPr>
        <w:t xml:space="preserve">Ingress</w:t>
      </w:r>
      <w:r w:rsidDel="00000000" w:rsidR="00000000" w:rsidRPr="00000000">
        <w:rPr>
          <w:rtl w:val="0"/>
        </w:rPr>
        <w:t xml:space="preserve"> resources.</w:t>
      </w:r>
    </w:p>
    <w:p w:rsidR="00000000" w:rsidDel="00000000" w:rsidP="00000000" w:rsidRDefault="00000000" w:rsidRPr="00000000" w14:paraId="00000817">
      <w:pPr>
        <w:numPr>
          <w:ilvl w:val="0"/>
          <w:numId w:val="486"/>
        </w:numPr>
        <w:spacing w:after="0" w:afterAutospacing="0" w:before="0" w:beforeAutospacing="0" w:lineRule="auto"/>
        <w:ind w:left="720" w:hanging="360"/>
        <w:rPr/>
      </w:pPr>
      <w:r w:rsidDel="00000000" w:rsidR="00000000" w:rsidRPr="00000000">
        <w:rPr>
          <w:b w:val="1"/>
          <w:rtl w:val="0"/>
        </w:rPr>
        <w:t xml:space="preserve">Ongoing Reconciliation</w:t>
      </w:r>
      <w:r w:rsidDel="00000000" w:rsidR="00000000" w:rsidRPr="00000000">
        <w:rPr>
          <w:rtl w:val="0"/>
        </w:rPr>
        <w:t xml:space="preserve">: The controller constantly watches for any changes to the </w:t>
      </w:r>
      <w:r w:rsidDel="00000000" w:rsidR="00000000" w:rsidRPr="00000000">
        <w:rPr>
          <w:b w:val="1"/>
          <w:rtl w:val="0"/>
        </w:rPr>
        <w:t xml:space="preserve">Ingress</w:t>
      </w:r>
      <w:r w:rsidDel="00000000" w:rsidR="00000000" w:rsidRPr="00000000">
        <w:rPr>
          <w:rtl w:val="0"/>
        </w:rPr>
        <w:t xml:space="preserve"> resources, </w:t>
      </w:r>
      <w:r w:rsidDel="00000000" w:rsidR="00000000" w:rsidRPr="00000000">
        <w:rPr>
          <w:b w:val="1"/>
          <w:rtl w:val="0"/>
        </w:rPr>
        <w:t xml:space="preserve">Service</w:t>
      </w:r>
      <w:r w:rsidDel="00000000" w:rsidR="00000000" w:rsidRPr="00000000">
        <w:rPr>
          <w:rtl w:val="0"/>
        </w:rPr>
        <w:t xml:space="preserve">definitions, and </w:t>
      </w:r>
      <w:r w:rsidDel="00000000" w:rsidR="00000000" w:rsidRPr="00000000">
        <w:rPr>
          <w:b w:val="1"/>
          <w:rtl w:val="0"/>
        </w:rPr>
        <w:t xml:space="preserve">TargetGroupBinding</w:t>
      </w:r>
      <w:r w:rsidDel="00000000" w:rsidR="00000000" w:rsidRPr="00000000">
        <w:rPr>
          <w:rtl w:val="0"/>
        </w:rPr>
        <w:t xml:space="preserve"> objects. If there is a change (e.g., a new Ingress rule is added, a service is modified, or a target group is updated), the controller reconciles the ALB to reflect these changes.</w:t>
        <w:br w:type="textWrapping"/>
        <w:t xml:space="preserve">For example:</w:t>
      </w:r>
    </w:p>
    <w:p w:rsidR="00000000" w:rsidDel="00000000" w:rsidP="00000000" w:rsidRDefault="00000000" w:rsidRPr="00000000" w14:paraId="00000818">
      <w:pPr>
        <w:numPr>
          <w:ilvl w:val="1"/>
          <w:numId w:val="486"/>
        </w:numPr>
        <w:spacing w:after="0" w:afterAutospacing="0" w:before="0" w:beforeAutospacing="0" w:lineRule="auto"/>
        <w:ind w:left="1440" w:hanging="360"/>
        <w:rPr/>
      </w:pPr>
      <w:r w:rsidDel="00000000" w:rsidR="00000000" w:rsidRPr="00000000">
        <w:rPr>
          <w:rtl w:val="0"/>
        </w:rPr>
        <w:t xml:space="preserve">If a new </w:t>
      </w:r>
      <w:r w:rsidDel="00000000" w:rsidR="00000000" w:rsidRPr="00000000">
        <w:rPr>
          <w:b w:val="1"/>
          <w:rtl w:val="0"/>
        </w:rPr>
        <w:t xml:space="preserve">Ingress</w:t>
      </w:r>
      <w:r w:rsidDel="00000000" w:rsidR="00000000" w:rsidRPr="00000000">
        <w:rPr>
          <w:rtl w:val="0"/>
        </w:rPr>
        <w:t xml:space="preserve"> resource is created or updated, the controller ensures that the ALB has the appropriate routing rules (host/path-based routing).</w:t>
      </w:r>
    </w:p>
    <w:p w:rsidR="00000000" w:rsidDel="00000000" w:rsidP="00000000" w:rsidRDefault="00000000" w:rsidRPr="00000000" w14:paraId="00000819">
      <w:pPr>
        <w:numPr>
          <w:ilvl w:val="1"/>
          <w:numId w:val="486"/>
        </w:numPr>
        <w:spacing w:after="0" w:afterAutospacing="0" w:before="0" w:beforeAutospacing="0" w:lineRule="auto"/>
        <w:ind w:left="1440" w:hanging="360"/>
        <w:rPr/>
      </w:pPr>
      <w:r w:rsidDel="00000000" w:rsidR="00000000" w:rsidRPr="00000000">
        <w:rPr>
          <w:rtl w:val="0"/>
        </w:rPr>
        <w:t xml:space="preserve">If a Kubernetes </w:t>
      </w:r>
      <w:r w:rsidDel="00000000" w:rsidR="00000000" w:rsidRPr="00000000">
        <w:rPr>
          <w:b w:val="1"/>
          <w:rtl w:val="0"/>
        </w:rPr>
        <w:t xml:space="preserve">Service</w:t>
      </w:r>
      <w:r w:rsidDel="00000000" w:rsidR="00000000" w:rsidRPr="00000000">
        <w:rPr>
          <w:rtl w:val="0"/>
        </w:rPr>
        <w:t xml:space="preserve"> is updated with a new port, the controller updates the target group in ALB to reflect this change.</w:t>
      </w:r>
    </w:p>
    <w:p w:rsidR="00000000" w:rsidDel="00000000" w:rsidP="00000000" w:rsidRDefault="00000000" w:rsidRPr="00000000" w14:paraId="0000081A">
      <w:pPr>
        <w:numPr>
          <w:ilvl w:val="1"/>
          <w:numId w:val="486"/>
        </w:numPr>
        <w:spacing w:after="0" w:afterAutospacing="0" w:before="0" w:beforeAutospacing="0" w:lineRule="auto"/>
        <w:ind w:left="1440" w:hanging="360"/>
        <w:rPr/>
      </w:pPr>
      <w:r w:rsidDel="00000000" w:rsidR="00000000" w:rsidRPr="00000000">
        <w:rPr>
          <w:rtl w:val="0"/>
        </w:rPr>
        <w:t xml:space="preserve">If the backend services (Pods) change (scale up/down), the controller reconciles the </w:t>
      </w:r>
      <w:r w:rsidDel="00000000" w:rsidR="00000000" w:rsidRPr="00000000">
        <w:rPr>
          <w:b w:val="1"/>
          <w:rtl w:val="0"/>
        </w:rPr>
        <w:t xml:space="preserve">target groups</w:t>
      </w:r>
      <w:r w:rsidDel="00000000" w:rsidR="00000000" w:rsidRPr="00000000">
        <w:rPr>
          <w:rtl w:val="0"/>
        </w:rPr>
        <w:t xml:space="preserve"> by adding or removing targets (IP addresses or instances) in the ALB target group.</w:t>
      </w:r>
    </w:p>
    <w:p w:rsidR="00000000" w:rsidDel="00000000" w:rsidP="00000000" w:rsidRDefault="00000000" w:rsidRPr="00000000" w14:paraId="0000081B">
      <w:pPr>
        <w:numPr>
          <w:ilvl w:val="0"/>
          <w:numId w:val="486"/>
        </w:numPr>
        <w:spacing w:after="240" w:before="0" w:beforeAutospacing="0" w:lineRule="auto"/>
        <w:ind w:left="720" w:hanging="360"/>
        <w:rPr/>
      </w:pPr>
      <w:r w:rsidDel="00000000" w:rsidR="00000000" w:rsidRPr="00000000">
        <w:rPr>
          <w:b w:val="1"/>
          <w:rtl w:val="0"/>
        </w:rPr>
        <w:t xml:space="preserve">Error Reconciliation</w:t>
      </w:r>
      <w:r w:rsidDel="00000000" w:rsidR="00000000" w:rsidRPr="00000000">
        <w:rPr>
          <w:rtl w:val="0"/>
        </w:rPr>
        <w:t xml:space="preserve">: If the actual state of the ALB becomes inconsistent (e.g., if an error occurs during traffic routing, or a manual change is made in AWS), the controller will detect this and attempt to reconcile it by fixing the configuration of the ALB to match the desired state defined in the Kubernetes resources.</w:t>
      </w:r>
    </w:p>
    <w:p w:rsidR="00000000" w:rsidDel="00000000" w:rsidP="00000000" w:rsidRDefault="00000000" w:rsidRPr="00000000" w14:paraId="000008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spacing w:before="280" w:lineRule="auto"/>
        <w:rPr>
          <w:b w:val="1"/>
          <w:color w:val="000000"/>
          <w:sz w:val="26"/>
          <w:szCs w:val="26"/>
        </w:rPr>
      </w:pPr>
      <w:bookmarkStart w:colFirst="0" w:colLast="0" w:name="_7oktg9mx90bo" w:id="211"/>
      <w:bookmarkEnd w:id="211"/>
      <w:r w:rsidDel="00000000" w:rsidR="00000000" w:rsidRPr="00000000">
        <w:rPr>
          <w:b w:val="1"/>
          <w:color w:val="000000"/>
          <w:sz w:val="26"/>
          <w:szCs w:val="26"/>
          <w:rtl w:val="0"/>
        </w:rPr>
        <w:t xml:space="preserve">Key Reconciliation Operations for the ALB Controller</w:t>
      </w:r>
    </w:p>
    <w:p w:rsidR="00000000" w:rsidDel="00000000" w:rsidP="00000000" w:rsidRDefault="00000000" w:rsidRPr="00000000" w14:paraId="0000081E">
      <w:pPr>
        <w:numPr>
          <w:ilvl w:val="0"/>
          <w:numId w:val="94"/>
        </w:numPr>
        <w:spacing w:after="0" w:afterAutospacing="0" w:before="240" w:lineRule="auto"/>
        <w:ind w:left="720" w:hanging="360"/>
        <w:rPr/>
      </w:pPr>
      <w:r w:rsidDel="00000000" w:rsidR="00000000" w:rsidRPr="00000000">
        <w:rPr>
          <w:b w:val="1"/>
          <w:rtl w:val="0"/>
        </w:rPr>
        <w:t xml:space="preserve">Creating or Updating ALBs</w:t>
      </w:r>
      <w:r w:rsidDel="00000000" w:rsidR="00000000" w:rsidRPr="00000000">
        <w:rPr>
          <w:rtl w:val="0"/>
        </w:rPr>
        <w:t xml:space="preserve">: The controller creates or updates an ALB based on the Ingress resources. It will reconcile the ALB's configuration whenever an Ingress resource is added, updated, or deleted.</w:t>
      </w:r>
    </w:p>
    <w:p w:rsidR="00000000" w:rsidDel="00000000" w:rsidP="00000000" w:rsidRDefault="00000000" w:rsidRPr="00000000" w14:paraId="0000081F">
      <w:pPr>
        <w:numPr>
          <w:ilvl w:val="0"/>
          <w:numId w:val="94"/>
        </w:numPr>
        <w:spacing w:after="0" w:afterAutospacing="0" w:before="0" w:beforeAutospacing="0" w:lineRule="auto"/>
        <w:ind w:left="720" w:hanging="360"/>
        <w:rPr/>
      </w:pPr>
      <w:r w:rsidDel="00000000" w:rsidR="00000000" w:rsidRPr="00000000">
        <w:rPr>
          <w:b w:val="1"/>
          <w:rtl w:val="0"/>
        </w:rPr>
        <w:t xml:space="preserve">Listener and Rule Management</w:t>
      </w:r>
      <w:r w:rsidDel="00000000" w:rsidR="00000000" w:rsidRPr="00000000">
        <w:rPr>
          <w:rtl w:val="0"/>
        </w:rPr>
        <w:t xml:space="preserve">: The controller manages the </w:t>
      </w:r>
      <w:r w:rsidDel="00000000" w:rsidR="00000000" w:rsidRPr="00000000">
        <w:rPr>
          <w:b w:val="1"/>
          <w:rtl w:val="0"/>
        </w:rPr>
        <w:t xml:space="preserve">listeners</w:t>
      </w:r>
      <w:r w:rsidDel="00000000" w:rsidR="00000000" w:rsidRPr="00000000">
        <w:rPr>
          <w:rtl w:val="0"/>
        </w:rPr>
        <w:t xml:space="preserve"> on the ALB, ensuring that they are correctly configured with the appropriate HTTP/HTTPS ports and SSL settings. It also ensures that the routing rules (host-based, path-based, etc.) match the Ingress resource specifications.</w:t>
      </w:r>
    </w:p>
    <w:p w:rsidR="00000000" w:rsidDel="00000000" w:rsidP="00000000" w:rsidRDefault="00000000" w:rsidRPr="00000000" w14:paraId="00000820">
      <w:pPr>
        <w:numPr>
          <w:ilvl w:val="0"/>
          <w:numId w:val="94"/>
        </w:numPr>
        <w:spacing w:after="0" w:afterAutospacing="0" w:before="0" w:beforeAutospacing="0" w:lineRule="auto"/>
        <w:ind w:left="720" w:hanging="360"/>
        <w:rPr/>
      </w:pPr>
      <w:r w:rsidDel="00000000" w:rsidR="00000000" w:rsidRPr="00000000">
        <w:rPr>
          <w:b w:val="1"/>
          <w:rtl w:val="0"/>
        </w:rPr>
        <w:t xml:space="preserve">Target Group Management</w:t>
      </w:r>
      <w:r w:rsidDel="00000000" w:rsidR="00000000" w:rsidRPr="00000000">
        <w:rPr>
          <w:rtl w:val="0"/>
        </w:rPr>
        <w:t xml:space="preserve">: For each service exposed through the ALB, the controller creates and manages </w:t>
      </w:r>
      <w:r w:rsidDel="00000000" w:rsidR="00000000" w:rsidRPr="00000000">
        <w:rPr>
          <w:b w:val="1"/>
          <w:rtl w:val="0"/>
        </w:rPr>
        <w:t xml:space="preserve">target groups</w:t>
      </w:r>
      <w:r w:rsidDel="00000000" w:rsidR="00000000" w:rsidRPr="00000000">
        <w:rPr>
          <w:rtl w:val="0"/>
        </w:rPr>
        <w:t xml:space="preserve">. It ensures that the correct instances or IP addresses (corresponding to Kubernetes Pods) are registered as targets in these target groups.</w:t>
      </w:r>
    </w:p>
    <w:p w:rsidR="00000000" w:rsidDel="00000000" w:rsidP="00000000" w:rsidRDefault="00000000" w:rsidRPr="00000000" w14:paraId="00000821">
      <w:pPr>
        <w:numPr>
          <w:ilvl w:val="0"/>
          <w:numId w:val="94"/>
        </w:numPr>
        <w:spacing w:after="0" w:afterAutospacing="0" w:before="0" w:beforeAutospacing="0" w:lineRule="auto"/>
        <w:ind w:left="720" w:hanging="360"/>
        <w:rPr/>
      </w:pPr>
      <w:r w:rsidDel="00000000" w:rsidR="00000000" w:rsidRPr="00000000">
        <w:rPr>
          <w:b w:val="1"/>
          <w:rtl w:val="0"/>
        </w:rPr>
        <w:t xml:space="preserve">Health Checks</w:t>
      </w:r>
      <w:r w:rsidDel="00000000" w:rsidR="00000000" w:rsidRPr="00000000">
        <w:rPr>
          <w:rtl w:val="0"/>
        </w:rPr>
        <w:t xml:space="preserve">: The controller configures health checks for the ALB's target groups. This ensures that traffic is only routed to healthy backend services. If the health status of the targets changes (due to failures or scaling events), the controller reconciles the ALB to reflect the updated state of the targets.</w:t>
      </w:r>
    </w:p>
    <w:p w:rsidR="00000000" w:rsidDel="00000000" w:rsidP="00000000" w:rsidRDefault="00000000" w:rsidRPr="00000000" w14:paraId="00000822">
      <w:pPr>
        <w:numPr>
          <w:ilvl w:val="0"/>
          <w:numId w:val="94"/>
        </w:numPr>
        <w:spacing w:after="0" w:afterAutospacing="0" w:before="0" w:beforeAutospacing="0" w:lineRule="auto"/>
        <w:ind w:left="720" w:hanging="360"/>
        <w:rPr/>
      </w:pPr>
      <w:r w:rsidDel="00000000" w:rsidR="00000000" w:rsidRPr="00000000">
        <w:rPr>
          <w:b w:val="1"/>
          <w:rtl w:val="0"/>
        </w:rPr>
        <w:t xml:space="preserve">Scaling Adjustments</w:t>
      </w:r>
      <w:r w:rsidDel="00000000" w:rsidR="00000000" w:rsidRPr="00000000">
        <w:rPr>
          <w:rtl w:val="0"/>
        </w:rPr>
        <w:t xml:space="preserve">: As Pods are scaled up or down (via deployments or replicasets), the controller will reconcile the target group by adding or removing targets in the ALB.</w:t>
      </w:r>
    </w:p>
    <w:p w:rsidR="00000000" w:rsidDel="00000000" w:rsidP="00000000" w:rsidRDefault="00000000" w:rsidRPr="00000000" w14:paraId="00000823">
      <w:pPr>
        <w:numPr>
          <w:ilvl w:val="0"/>
          <w:numId w:val="94"/>
        </w:numPr>
        <w:spacing w:after="240" w:before="0" w:beforeAutospacing="0" w:lineRule="auto"/>
        <w:ind w:left="720" w:hanging="360"/>
        <w:rPr/>
      </w:pPr>
      <w:r w:rsidDel="00000000" w:rsidR="00000000" w:rsidRPr="00000000">
        <w:rPr>
          <w:b w:val="1"/>
          <w:rtl w:val="0"/>
        </w:rPr>
        <w:t xml:space="preserve">Updating Annotations</w:t>
      </w:r>
      <w:r w:rsidDel="00000000" w:rsidR="00000000" w:rsidRPr="00000000">
        <w:rPr>
          <w:rtl w:val="0"/>
        </w:rPr>
        <w:t xml:space="preserve">: If an </w:t>
      </w:r>
      <w:r w:rsidDel="00000000" w:rsidR="00000000" w:rsidRPr="00000000">
        <w:rPr>
          <w:b w:val="1"/>
          <w:rtl w:val="0"/>
        </w:rPr>
        <w:t xml:space="preserve">Ingress</w:t>
      </w:r>
      <w:r w:rsidDel="00000000" w:rsidR="00000000" w:rsidRPr="00000000">
        <w:rPr>
          <w:rtl w:val="0"/>
        </w:rPr>
        <w:t xml:space="preserve"> resource is updated with different annotations (e.g., for SSL certificates, routing rules, etc.), the controller reconciles the ALB by updating the ALB configuration to reflect those changes.</w:t>
      </w:r>
    </w:p>
    <w:p w:rsidR="00000000" w:rsidDel="00000000" w:rsidP="00000000" w:rsidRDefault="00000000" w:rsidRPr="00000000" w14:paraId="000008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3"/>
        <w:keepNext w:val="0"/>
        <w:keepLines w:val="0"/>
        <w:spacing w:before="280" w:lineRule="auto"/>
        <w:rPr>
          <w:b w:val="1"/>
          <w:color w:val="000000"/>
          <w:sz w:val="26"/>
          <w:szCs w:val="26"/>
        </w:rPr>
      </w:pPr>
      <w:bookmarkStart w:colFirst="0" w:colLast="0" w:name="_3ehjrxanh2s" w:id="212"/>
      <w:bookmarkEnd w:id="212"/>
      <w:r w:rsidDel="00000000" w:rsidR="00000000" w:rsidRPr="00000000">
        <w:rPr>
          <w:b w:val="1"/>
          <w:color w:val="000000"/>
          <w:sz w:val="26"/>
          <w:szCs w:val="26"/>
          <w:rtl w:val="0"/>
        </w:rPr>
        <w:t xml:space="preserve">Why Reconciliation is Important</w:t>
      </w:r>
    </w:p>
    <w:p w:rsidR="00000000" w:rsidDel="00000000" w:rsidP="00000000" w:rsidRDefault="00000000" w:rsidRPr="00000000" w14:paraId="00000826">
      <w:pPr>
        <w:numPr>
          <w:ilvl w:val="0"/>
          <w:numId w:val="405"/>
        </w:numPr>
        <w:spacing w:after="0" w:afterAutospacing="0" w:before="240" w:lineRule="auto"/>
        <w:ind w:left="720" w:hanging="360"/>
        <w:rPr/>
      </w:pPr>
      <w:r w:rsidDel="00000000" w:rsidR="00000000" w:rsidRPr="00000000">
        <w:rPr>
          <w:b w:val="1"/>
          <w:rtl w:val="0"/>
        </w:rPr>
        <w:t xml:space="preserve">Consistency</w:t>
      </w:r>
      <w:r w:rsidDel="00000000" w:rsidR="00000000" w:rsidRPr="00000000">
        <w:rPr>
          <w:rtl w:val="0"/>
        </w:rPr>
        <w:t xml:space="preserve">: It ensures that the state of the ALB always matches the desired state defined in your Kubernetes resources (Ingress, Services, etc.). This is essential to maintain accurate routing rules, traffic distribution, and health checks.</w:t>
      </w:r>
    </w:p>
    <w:p w:rsidR="00000000" w:rsidDel="00000000" w:rsidP="00000000" w:rsidRDefault="00000000" w:rsidRPr="00000000" w14:paraId="00000827">
      <w:pPr>
        <w:numPr>
          <w:ilvl w:val="0"/>
          <w:numId w:val="405"/>
        </w:numPr>
        <w:spacing w:after="0" w:afterAutospacing="0" w:before="0" w:beforeAutospacing="0" w:lineRule="auto"/>
        <w:ind w:left="720" w:hanging="360"/>
        <w:rPr/>
      </w:pPr>
      <w:r w:rsidDel="00000000" w:rsidR="00000000" w:rsidRPr="00000000">
        <w:rPr>
          <w:b w:val="1"/>
          <w:rtl w:val="0"/>
        </w:rPr>
        <w:t xml:space="preserve">Automation</w:t>
      </w:r>
      <w:r w:rsidDel="00000000" w:rsidR="00000000" w:rsidRPr="00000000">
        <w:rPr>
          <w:rtl w:val="0"/>
        </w:rPr>
        <w:t xml:space="preserve">: Reconciliation automates the management of the ALB lifecycle, meaning you don’t need to manually update or configure the ALB when changes occur in the Kubernetes cluster. The controller takes care of it.</w:t>
      </w:r>
    </w:p>
    <w:p w:rsidR="00000000" w:rsidDel="00000000" w:rsidP="00000000" w:rsidRDefault="00000000" w:rsidRPr="00000000" w14:paraId="00000828">
      <w:pPr>
        <w:numPr>
          <w:ilvl w:val="0"/>
          <w:numId w:val="405"/>
        </w:numPr>
        <w:spacing w:after="0" w:afterAutospacing="0" w:before="0" w:beforeAutospacing="0" w:lineRule="auto"/>
        <w:ind w:left="720" w:hanging="360"/>
        <w:rPr/>
      </w:pPr>
      <w:r w:rsidDel="00000000" w:rsidR="00000000" w:rsidRPr="00000000">
        <w:rPr>
          <w:b w:val="1"/>
          <w:rtl w:val="0"/>
        </w:rPr>
        <w:t xml:space="preserve">Reliability</w:t>
      </w:r>
      <w:r w:rsidDel="00000000" w:rsidR="00000000" w:rsidRPr="00000000">
        <w:rPr>
          <w:rtl w:val="0"/>
        </w:rPr>
        <w:t xml:space="preserve">: If there is any drift between the desired and actual state (e.g., manual changes made in AWS, failure of resources), the controller automatically detects this and reverts the ALB to its desired state, ensuring reliable traffic routing.</w:t>
      </w:r>
    </w:p>
    <w:p w:rsidR="00000000" w:rsidDel="00000000" w:rsidP="00000000" w:rsidRDefault="00000000" w:rsidRPr="00000000" w14:paraId="00000829">
      <w:pPr>
        <w:numPr>
          <w:ilvl w:val="0"/>
          <w:numId w:val="405"/>
        </w:numPr>
        <w:spacing w:after="240" w:before="0" w:beforeAutospacing="0" w:lineRule="auto"/>
        <w:ind w:left="720" w:hanging="360"/>
        <w:rPr/>
      </w:pPr>
      <w:r w:rsidDel="00000000" w:rsidR="00000000" w:rsidRPr="00000000">
        <w:rPr>
          <w:b w:val="1"/>
          <w:rtl w:val="0"/>
        </w:rPr>
        <w:t xml:space="preserve">Continuous Monitoring</w:t>
      </w:r>
      <w:r w:rsidDel="00000000" w:rsidR="00000000" w:rsidRPr="00000000">
        <w:rPr>
          <w:rtl w:val="0"/>
        </w:rPr>
        <w:t xml:space="preserve">: The controller constantly monitors the state of the Kubernetes resources and the ALB, making sure that any changes in the cluster are reflected immediately in the ALB configuration, keeping your application routing up to date without manual intervention.</w:t>
      </w:r>
    </w:p>
    <w:p w:rsidR="00000000" w:rsidDel="00000000" w:rsidP="00000000" w:rsidRDefault="00000000" w:rsidRPr="00000000" w14:paraId="000008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3"/>
        <w:keepNext w:val="0"/>
        <w:keepLines w:val="0"/>
        <w:spacing w:before="280" w:lineRule="auto"/>
        <w:rPr>
          <w:b w:val="1"/>
          <w:color w:val="000000"/>
          <w:sz w:val="26"/>
          <w:szCs w:val="26"/>
        </w:rPr>
      </w:pPr>
      <w:bookmarkStart w:colFirst="0" w:colLast="0" w:name="_jo8rzy1by6nw" w:id="213"/>
      <w:bookmarkEnd w:id="213"/>
      <w:r w:rsidDel="00000000" w:rsidR="00000000" w:rsidRPr="00000000">
        <w:rPr>
          <w:b w:val="1"/>
          <w:color w:val="000000"/>
          <w:sz w:val="26"/>
          <w:szCs w:val="26"/>
          <w:rtl w:val="0"/>
        </w:rPr>
        <w:t xml:space="preserve">Reconciliation Example</w:t>
      </w:r>
    </w:p>
    <w:p w:rsidR="00000000" w:rsidDel="00000000" w:rsidP="00000000" w:rsidRDefault="00000000" w:rsidRPr="00000000" w14:paraId="0000082C">
      <w:pPr>
        <w:spacing w:after="240" w:before="240" w:lineRule="auto"/>
        <w:rPr/>
      </w:pPr>
      <w:r w:rsidDel="00000000" w:rsidR="00000000" w:rsidRPr="00000000">
        <w:rPr>
          <w:rtl w:val="0"/>
        </w:rPr>
        <w:t xml:space="preserve">Let's say you have a service called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 exposed via an Ingress resource that specifies routing rules based on the path </w:t>
      </w:r>
      <w:r w:rsidDel="00000000" w:rsidR="00000000" w:rsidRPr="00000000">
        <w:rPr>
          <w:rFonts w:ascii="Roboto Mono" w:cs="Roboto Mono" w:eastAsia="Roboto Mono" w:hAnsi="Roboto Mono"/>
          <w:rtl w:val="0"/>
        </w:rPr>
        <w:t xml:space="preserve">/app</w:t>
      </w:r>
      <w:r w:rsidDel="00000000" w:rsidR="00000000" w:rsidRPr="00000000">
        <w:rPr>
          <w:rtl w:val="0"/>
        </w:rPr>
        <w:t xml:space="preserve">. The reconciliation process would work as follows:</w:t>
      </w:r>
    </w:p>
    <w:p w:rsidR="00000000" w:rsidDel="00000000" w:rsidP="00000000" w:rsidRDefault="00000000" w:rsidRPr="00000000" w14:paraId="0000082D">
      <w:pPr>
        <w:rPr>
          <w:rFonts w:ascii="Roboto Mono" w:cs="Roboto Mono" w:eastAsia="Roboto Mono" w:hAnsi="Roboto Mono"/>
        </w:rPr>
      </w:pPr>
      <w:r w:rsidDel="00000000" w:rsidR="00000000" w:rsidRPr="00000000">
        <w:rPr>
          <w:b w:val="1"/>
          <w:rtl w:val="0"/>
        </w:rPr>
        <w:t xml:space="preserve">Ingress Definition</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82E">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82F">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830">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my-ingress</w:t>
      </w:r>
    </w:p>
    <w:p w:rsidR="00000000" w:rsidDel="00000000" w:rsidP="00000000" w:rsidRDefault="00000000" w:rsidRPr="00000000" w14:paraId="00000831">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832">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alb.ingress.kubernetes.io/scheme: internet-facing</w:t>
      </w:r>
    </w:p>
    <w:p w:rsidR="00000000" w:rsidDel="00000000" w:rsidP="00000000" w:rsidRDefault="00000000" w:rsidRPr="00000000" w14:paraId="00000833">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834">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835">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w:t>
      </w:r>
    </w:p>
    <w:p w:rsidR="00000000" w:rsidDel="00000000" w:rsidP="00000000" w:rsidRDefault="00000000" w:rsidRPr="00000000" w14:paraId="00000836">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37">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38">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/app</w:t>
      </w:r>
    </w:p>
    <w:p w:rsidR="00000000" w:rsidDel="00000000" w:rsidP="00000000" w:rsidRDefault="00000000" w:rsidRPr="00000000" w14:paraId="00000839">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3A">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3B">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3C">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my-service</w:t>
      </w:r>
    </w:p>
    <w:p w:rsidR="00000000" w:rsidDel="00000000" w:rsidP="00000000" w:rsidRDefault="00000000" w:rsidRPr="00000000" w14:paraId="0000083D">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3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3F">
      <w:pPr>
        <w:numPr>
          <w:ilvl w:val="0"/>
          <w:numId w:val="4"/>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840">
      <w:pPr>
        <w:numPr>
          <w:ilvl w:val="0"/>
          <w:numId w:val="4"/>
        </w:numPr>
        <w:spacing w:after="0" w:afterAutospacing="0" w:before="0" w:beforeAutospacing="0" w:lineRule="auto"/>
        <w:ind w:left="720" w:hanging="360"/>
        <w:rPr/>
      </w:pPr>
      <w:r w:rsidDel="00000000" w:rsidR="00000000" w:rsidRPr="00000000">
        <w:rPr>
          <w:b w:val="1"/>
          <w:rtl w:val="0"/>
        </w:rPr>
        <w:t xml:space="preserve">Initial Reconciliation</w:t>
      </w:r>
      <w:r w:rsidDel="00000000" w:rsidR="00000000" w:rsidRPr="00000000">
        <w:rPr>
          <w:rtl w:val="0"/>
        </w:rPr>
        <w:t xml:space="preserve">:</w:t>
      </w:r>
    </w:p>
    <w:p w:rsidR="00000000" w:rsidDel="00000000" w:rsidP="00000000" w:rsidRDefault="00000000" w:rsidRPr="00000000" w14:paraId="00000841">
      <w:pPr>
        <w:numPr>
          <w:ilvl w:val="1"/>
          <w:numId w:val="4"/>
        </w:numPr>
        <w:spacing w:after="0" w:afterAutospacing="0" w:before="0" w:beforeAutospacing="0" w:lineRule="auto"/>
        <w:ind w:left="1440" w:hanging="360"/>
        <w:rPr/>
      </w:pPr>
      <w:r w:rsidDel="00000000" w:rsidR="00000000" w:rsidRPr="00000000">
        <w:rPr>
          <w:rtl w:val="0"/>
        </w:rPr>
        <w:t xml:space="preserve">The AWS Load Balancer Controller will create an ALB, configure listeners on HTTP/HTTPS, and set up routing rules so that requests to </w:t>
      </w:r>
      <w:r w:rsidDel="00000000" w:rsidR="00000000" w:rsidRPr="00000000">
        <w:rPr>
          <w:rFonts w:ascii="Roboto Mono" w:cs="Roboto Mono" w:eastAsia="Roboto Mono" w:hAnsi="Roboto Mono"/>
          <w:rtl w:val="0"/>
        </w:rPr>
        <w:t xml:space="preserve">myapp.example.com/app</w:t>
      </w:r>
      <w:r w:rsidDel="00000000" w:rsidR="00000000" w:rsidRPr="00000000">
        <w:rPr>
          <w:rtl w:val="0"/>
        </w:rPr>
        <w:t xml:space="preserve"> are forwarded to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w:t>
      </w:r>
    </w:p>
    <w:p w:rsidR="00000000" w:rsidDel="00000000" w:rsidP="00000000" w:rsidRDefault="00000000" w:rsidRPr="00000000" w14:paraId="00000842">
      <w:pPr>
        <w:numPr>
          <w:ilvl w:val="1"/>
          <w:numId w:val="4"/>
        </w:numPr>
        <w:spacing w:after="0" w:afterAutospacing="0" w:before="0" w:beforeAutospacing="0" w:lineRule="auto"/>
        <w:ind w:left="1440" w:hanging="360"/>
        <w:rPr/>
      </w:pPr>
      <w:r w:rsidDel="00000000" w:rsidR="00000000" w:rsidRPr="00000000">
        <w:rPr>
          <w:rtl w:val="0"/>
        </w:rPr>
        <w:t xml:space="preserve">The controller creates a target group with the Kubernetes Pods as targets and associates it with the ALB.</w:t>
      </w:r>
    </w:p>
    <w:p w:rsidR="00000000" w:rsidDel="00000000" w:rsidP="00000000" w:rsidRDefault="00000000" w:rsidRPr="00000000" w14:paraId="00000843">
      <w:pPr>
        <w:numPr>
          <w:ilvl w:val="0"/>
          <w:numId w:val="4"/>
        </w:numPr>
        <w:spacing w:after="0" w:afterAutospacing="0" w:before="0" w:beforeAutospacing="0" w:lineRule="auto"/>
        <w:ind w:left="720" w:hanging="360"/>
        <w:rPr/>
      </w:pPr>
      <w:r w:rsidDel="00000000" w:rsidR="00000000" w:rsidRPr="00000000">
        <w:rPr>
          <w:b w:val="1"/>
          <w:rtl w:val="0"/>
        </w:rPr>
        <w:t xml:space="preserve">Subsequent Changes</w:t>
      </w:r>
      <w:r w:rsidDel="00000000" w:rsidR="00000000" w:rsidRPr="00000000">
        <w:rPr>
          <w:rtl w:val="0"/>
        </w:rPr>
        <w:t xml:space="preserve">:</w:t>
      </w:r>
    </w:p>
    <w:p w:rsidR="00000000" w:rsidDel="00000000" w:rsidP="00000000" w:rsidRDefault="00000000" w:rsidRPr="00000000" w14:paraId="00000844">
      <w:pPr>
        <w:numPr>
          <w:ilvl w:val="1"/>
          <w:numId w:val="4"/>
        </w:numPr>
        <w:spacing w:after="0" w:afterAutospacing="0" w:before="0" w:beforeAutospacing="0" w:lineRule="auto"/>
        <w:ind w:left="1440" w:hanging="360"/>
        <w:rPr/>
      </w:pPr>
      <w:r w:rsidDel="00000000" w:rsidR="00000000" w:rsidRPr="00000000">
        <w:rPr>
          <w:rtl w:val="0"/>
        </w:rPr>
        <w:t xml:space="preserve">If the Ingress resource is updated to change the path or add SSL annotations, the ALB controller will reconcile the ALB, updating routing rules and target groups.</w:t>
      </w:r>
    </w:p>
    <w:p w:rsidR="00000000" w:rsidDel="00000000" w:rsidP="00000000" w:rsidRDefault="00000000" w:rsidRPr="00000000" w14:paraId="00000845">
      <w:pPr>
        <w:numPr>
          <w:ilvl w:val="1"/>
          <w:numId w:val="4"/>
        </w:numPr>
        <w:spacing w:after="240" w:before="0" w:beforeAutospacing="0" w:lineRule="auto"/>
        <w:ind w:left="1440" w:hanging="360"/>
        <w:rPr/>
      </w:pPr>
      <w:r w:rsidDel="00000000" w:rsidR="00000000" w:rsidRPr="00000000">
        <w:rPr>
          <w:rtl w:val="0"/>
        </w:rPr>
        <w:t xml:space="preserve">If the number of Pods in </w:t>
      </w:r>
      <w:r w:rsidDel="00000000" w:rsidR="00000000" w:rsidRPr="00000000">
        <w:rPr>
          <w:rFonts w:ascii="Roboto Mono" w:cs="Roboto Mono" w:eastAsia="Roboto Mono" w:hAnsi="Roboto Mono"/>
          <w:rtl w:val="0"/>
        </w:rPr>
        <w:t xml:space="preserve">my-service</w:t>
      </w:r>
      <w:r w:rsidDel="00000000" w:rsidR="00000000" w:rsidRPr="00000000">
        <w:rPr>
          <w:rtl w:val="0"/>
        </w:rPr>
        <w:t xml:space="preserve"> changes, the controller will update the target group by adding or removing IPs as targets.</w:t>
      </w:r>
    </w:p>
    <w:p w:rsidR="00000000" w:rsidDel="00000000" w:rsidP="00000000" w:rsidRDefault="00000000" w:rsidRPr="00000000" w14:paraId="000008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spacing w:before="280" w:lineRule="auto"/>
        <w:rPr>
          <w:b w:val="1"/>
          <w:color w:val="000000"/>
          <w:sz w:val="26"/>
          <w:szCs w:val="26"/>
        </w:rPr>
      </w:pPr>
      <w:bookmarkStart w:colFirst="0" w:colLast="0" w:name="_ddqu09hy4cgu" w:id="214"/>
      <w:bookmarkEnd w:id="214"/>
      <w:r w:rsidDel="00000000" w:rsidR="00000000" w:rsidRPr="00000000">
        <w:rPr>
          <w:b w:val="1"/>
          <w:color w:val="000000"/>
          <w:sz w:val="26"/>
          <w:szCs w:val="26"/>
          <w:rtl w:val="0"/>
        </w:rPr>
        <w:t xml:space="preserve">Conclusion</w:t>
      </w:r>
    </w:p>
    <w:p w:rsidR="00000000" w:rsidDel="00000000" w:rsidP="00000000" w:rsidRDefault="00000000" w:rsidRPr="00000000" w14:paraId="00000848">
      <w:pPr>
        <w:spacing w:after="240" w:before="240" w:lineRule="auto"/>
        <w:rPr/>
      </w:pPr>
      <w:r w:rsidDel="00000000" w:rsidR="00000000" w:rsidRPr="00000000">
        <w:rPr>
          <w:rtl w:val="0"/>
        </w:rPr>
        <w:t xml:space="preserve">In the AWS Load Balancer Controller for Kubernetes, </w:t>
      </w:r>
      <w:r w:rsidDel="00000000" w:rsidR="00000000" w:rsidRPr="00000000">
        <w:rPr>
          <w:b w:val="1"/>
          <w:rtl w:val="0"/>
        </w:rPr>
        <w:t xml:space="preserve">reconciliation</w:t>
      </w:r>
      <w:r w:rsidDel="00000000" w:rsidR="00000000" w:rsidRPr="00000000">
        <w:rPr>
          <w:rtl w:val="0"/>
        </w:rPr>
        <w:t xml:space="preserve"> refers to the continuous process of ensuring that the configuration of the ALB aligns with the desired state defined in Kubernetes resources (like Ingress, Service, and TargetGroupBinding). It ensures the ALB is always in sync with changes in your cluster, automating traffic routing, scaling, health checks, and other critical tasks without requiring manual intervention.</w:t>
      </w:r>
    </w:p>
    <w:p w:rsidR="00000000" w:rsidDel="00000000" w:rsidP="00000000" w:rsidRDefault="00000000" w:rsidRPr="00000000" w14:paraId="00000849">
      <w:pPr>
        <w:pStyle w:val="Heading1"/>
        <w:rPr/>
      </w:pPr>
      <w:bookmarkStart w:colFirst="0" w:colLast="0" w:name="_kn15ntgrrp4w" w:id="215"/>
      <w:bookmarkEnd w:id="215"/>
      <w:r w:rsidDel="00000000" w:rsidR="00000000" w:rsidRPr="00000000">
        <w:rPr>
          <w:rtl w:val="0"/>
        </w:rPr>
        <w:t xml:space="preserve">can we use one single ingress file to route the traffic to all the k8 services deployed in an k8 cluster ?</w:t>
      </w:r>
    </w:p>
    <w:p w:rsidR="00000000" w:rsidDel="00000000" w:rsidP="00000000" w:rsidRDefault="00000000" w:rsidRPr="00000000" w14:paraId="0000084A">
      <w:pPr>
        <w:spacing w:after="240" w:before="240" w:lineRule="auto"/>
        <w:rPr/>
      </w:pPr>
      <w:r w:rsidDel="00000000" w:rsidR="00000000" w:rsidRPr="00000000">
        <w:rPr>
          <w:rtl w:val="0"/>
        </w:rPr>
        <w:t xml:space="preserve">Yes, you can use a </w:t>
      </w:r>
      <w:r w:rsidDel="00000000" w:rsidR="00000000" w:rsidRPr="00000000">
        <w:rPr>
          <w:b w:val="1"/>
          <w:rtl w:val="0"/>
        </w:rPr>
        <w:t xml:space="preserve">single Ingress file</w:t>
      </w:r>
      <w:r w:rsidDel="00000000" w:rsidR="00000000" w:rsidRPr="00000000">
        <w:rPr>
          <w:rtl w:val="0"/>
        </w:rPr>
        <w:t xml:space="preserve"> to route traffic to </w:t>
      </w:r>
      <w:r w:rsidDel="00000000" w:rsidR="00000000" w:rsidRPr="00000000">
        <w:rPr>
          <w:b w:val="1"/>
          <w:rtl w:val="0"/>
        </w:rPr>
        <w:t xml:space="preserve">multiple services</w:t>
      </w:r>
      <w:r w:rsidDel="00000000" w:rsidR="00000000" w:rsidRPr="00000000">
        <w:rPr>
          <w:rtl w:val="0"/>
        </w:rPr>
        <w:t xml:space="preserve"> deployed in a Kubernetes (K8s) cluster. Kubernetes Ingress resources are designed to manage external HTTP(S) routing rules and can be configured to handle traffic for several services, often using </w:t>
      </w:r>
      <w:r w:rsidDel="00000000" w:rsidR="00000000" w:rsidRPr="00000000">
        <w:rPr>
          <w:b w:val="1"/>
          <w:rtl w:val="0"/>
        </w:rPr>
        <w:t xml:space="preserve">path-based</w:t>
      </w:r>
      <w:r w:rsidDel="00000000" w:rsidR="00000000" w:rsidRPr="00000000">
        <w:rPr>
          <w:rtl w:val="0"/>
        </w:rPr>
        <w:t xml:space="preserve"> or </w:t>
      </w:r>
      <w:r w:rsidDel="00000000" w:rsidR="00000000" w:rsidRPr="00000000">
        <w:rPr>
          <w:b w:val="1"/>
          <w:rtl w:val="0"/>
        </w:rPr>
        <w:t xml:space="preserve">host-based</w:t>
      </w:r>
      <w:r w:rsidDel="00000000" w:rsidR="00000000" w:rsidRPr="00000000">
        <w:rPr>
          <w:rtl w:val="0"/>
        </w:rPr>
        <w:t xml:space="preserve"> routing.</w:t>
      </w:r>
    </w:p>
    <w:p w:rsidR="00000000" w:rsidDel="00000000" w:rsidP="00000000" w:rsidRDefault="00000000" w:rsidRPr="00000000" w14:paraId="0000084B">
      <w:pPr>
        <w:pStyle w:val="Heading3"/>
        <w:keepNext w:val="0"/>
        <w:keepLines w:val="0"/>
        <w:spacing w:before="280" w:lineRule="auto"/>
        <w:rPr>
          <w:b w:val="1"/>
          <w:color w:val="000000"/>
          <w:sz w:val="26"/>
          <w:szCs w:val="26"/>
        </w:rPr>
      </w:pPr>
      <w:bookmarkStart w:colFirst="0" w:colLast="0" w:name="_yqpoa3ri5k2c" w:id="216"/>
      <w:bookmarkEnd w:id="216"/>
      <w:r w:rsidDel="00000000" w:rsidR="00000000" w:rsidRPr="00000000">
        <w:rPr>
          <w:b w:val="1"/>
          <w:color w:val="000000"/>
          <w:sz w:val="26"/>
          <w:szCs w:val="26"/>
          <w:rtl w:val="0"/>
        </w:rPr>
        <w:t xml:space="preserve">Key Concepts</w:t>
      </w:r>
    </w:p>
    <w:p w:rsidR="00000000" w:rsidDel="00000000" w:rsidP="00000000" w:rsidRDefault="00000000" w:rsidRPr="00000000" w14:paraId="0000084C">
      <w:pPr>
        <w:numPr>
          <w:ilvl w:val="0"/>
          <w:numId w:val="400"/>
        </w:numPr>
        <w:spacing w:after="0" w:afterAutospacing="0" w:before="240" w:lineRule="auto"/>
        <w:ind w:left="720" w:hanging="360"/>
        <w:rPr/>
      </w:pPr>
      <w:r w:rsidDel="00000000" w:rsidR="00000000" w:rsidRPr="00000000">
        <w:rPr>
          <w:b w:val="1"/>
          <w:rtl w:val="0"/>
        </w:rPr>
        <w:t xml:space="preserve">Host-based Routing</w:t>
      </w:r>
      <w:r w:rsidDel="00000000" w:rsidR="00000000" w:rsidRPr="00000000">
        <w:rPr>
          <w:rtl w:val="0"/>
        </w:rPr>
        <w:t xml:space="preserve">: You can route traffic based on the domain or subdomain.</w:t>
      </w:r>
    </w:p>
    <w:p w:rsidR="00000000" w:rsidDel="00000000" w:rsidP="00000000" w:rsidRDefault="00000000" w:rsidRPr="00000000" w14:paraId="0000084D">
      <w:pPr>
        <w:numPr>
          <w:ilvl w:val="0"/>
          <w:numId w:val="400"/>
        </w:numPr>
        <w:spacing w:after="0" w:afterAutospacing="0" w:before="0" w:beforeAutospacing="0" w:lineRule="auto"/>
        <w:ind w:left="720" w:hanging="360"/>
        <w:rPr/>
      </w:pPr>
      <w:r w:rsidDel="00000000" w:rsidR="00000000" w:rsidRPr="00000000">
        <w:rPr>
          <w:b w:val="1"/>
          <w:rtl w:val="0"/>
        </w:rPr>
        <w:t xml:space="preserve">Path-based Routing</w:t>
      </w:r>
      <w:r w:rsidDel="00000000" w:rsidR="00000000" w:rsidRPr="00000000">
        <w:rPr>
          <w:rtl w:val="0"/>
        </w:rPr>
        <w:t xml:space="preserve">: You can route traffic based on the URL path (e.g., </w:t>
      </w:r>
      <w:r w:rsidDel="00000000" w:rsidR="00000000" w:rsidRPr="00000000">
        <w:rPr>
          <w:rFonts w:ascii="Roboto Mono" w:cs="Roboto Mono" w:eastAsia="Roboto Mono" w:hAnsi="Roboto Mono"/>
          <w:rtl w:val="0"/>
        </w:rPr>
        <w:t xml:space="preserve">/app</w:t>
      </w:r>
      <w:r w:rsidDel="00000000" w:rsidR="00000000" w:rsidRPr="00000000">
        <w:rPr>
          <w:rtl w:val="0"/>
        </w:rPr>
        <w:t xml:space="preserve">, </w:t>
      </w:r>
      <w:r w:rsidDel="00000000" w:rsidR="00000000" w:rsidRPr="00000000">
        <w:rPr>
          <w:rFonts w:ascii="Roboto Mono" w:cs="Roboto Mono" w:eastAsia="Roboto Mono" w:hAnsi="Roboto Mono"/>
          <w:rtl w:val="0"/>
        </w:rPr>
        <w:t xml:space="preserve">/api</w:t>
      </w:r>
      <w:r w:rsidDel="00000000" w:rsidR="00000000" w:rsidRPr="00000000">
        <w:rPr>
          <w:rtl w:val="0"/>
        </w:rPr>
        <w:t xml:space="preserve">, </w:t>
      </w:r>
      <w:r w:rsidDel="00000000" w:rsidR="00000000" w:rsidRPr="00000000">
        <w:rPr>
          <w:rFonts w:ascii="Roboto Mono" w:cs="Roboto Mono" w:eastAsia="Roboto Mono" w:hAnsi="Roboto Mono"/>
          <w:rtl w:val="0"/>
        </w:rPr>
        <w:t xml:space="preserve">/admin</w:t>
      </w:r>
      <w:r w:rsidDel="00000000" w:rsidR="00000000" w:rsidRPr="00000000">
        <w:rPr>
          <w:rtl w:val="0"/>
        </w:rPr>
        <w:t xml:space="preserve">).</w:t>
      </w:r>
    </w:p>
    <w:p w:rsidR="00000000" w:rsidDel="00000000" w:rsidP="00000000" w:rsidRDefault="00000000" w:rsidRPr="00000000" w14:paraId="0000084E">
      <w:pPr>
        <w:numPr>
          <w:ilvl w:val="0"/>
          <w:numId w:val="400"/>
        </w:numPr>
        <w:spacing w:after="240" w:before="0" w:beforeAutospacing="0" w:lineRule="auto"/>
        <w:ind w:left="720" w:hanging="360"/>
        <w:rPr/>
      </w:pPr>
      <w:r w:rsidDel="00000000" w:rsidR="00000000" w:rsidRPr="00000000">
        <w:rPr>
          <w:b w:val="1"/>
          <w:rtl w:val="0"/>
        </w:rPr>
        <w:t xml:space="preserve">Ingress Resource</w:t>
      </w:r>
      <w:r w:rsidDel="00000000" w:rsidR="00000000" w:rsidRPr="00000000">
        <w:rPr>
          <w:rtl w:val="0"/>
        </w:rPr>
        <w:t xml:space="preserve">: A Kubernetes object that defines HTTP(S) routing rules to manage traffic to services inside the cluster.</w:t>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whjae6dy9h0d" w:id="217"/>
      <w:bookmarkEnd w:id="217"/>
      <w:r w:rsidDel="00000000" w:rsidR="00000000" w:rsidRPr="00000000">
        <w:rPr>
          <w:b w:val="1"/>
          <w:color w:val="000000"/>
          <w:sz w:val="26"/>
          <w:szCs w:val="26"/>
          <w:rtl w:val="0"/>
        </w:rPr>
        <w:t xml:space="preserve">Routing Traffic to Multiple Services Using a Single Ingress File</w:t>
      </w:r>
    </w:p>
    <w:p w:rsidR="00000000" w:rsidDel="00000000" w:rsidP="00000000" w:rsidRDefault="00000000" w:rsidRPr="00000000" w14:paraId="00000850">
      <w:pPr>
        <w:spacing w:after="240" w:before="240" w:lineRule="auto"/>
        <w:rPr/>
      </w:pPr>
      <w:r w:rsidDel="00000000" w:rsidR="00000000" w:rsidRPr="00000000">
        <w:rPr>
          <w:rtl w:val="0"/>
        </w:rPr>
        <w:t xml:space="preserve">Below is an example of how you can use a single Ingress resource to route traffic to different services based on the </w:t>
      </w:r>
      <w:r w:rsidDel="00000000" w:rsidR="00000000" w:rsidRPr="00000000">
        <w:rPr>
          <w:b w:val="1"/>
          <w:rtl w:val="0"/>
        </w:rPr>
        <w:t xml:space="preserve">path</w:t>
      </w:r>
      <w:r w:rsidDel="00000000" w:rsidR="00000000" w:rsidRPr="00000000">
        <w:rPr>
          <w:rtl w:val="0"/>
        </w:rPr>
        <w:t xml:space="preserve">or </w:t>
      </w:r>
      <w:r w:rsidDel="00000000" w:rsidR="00000000" w:rsidRPr="00000000">
        <w:rPr>
          <w:b w:val="1"/>
          <w:rtl w:val="0"/>
        </w:rPr>
        <w:t xml:space="preserve">host</w:t>
      </w:r>
      <w:r w:rsidDel="00000000" w:rsidR="00000000" w:rsidRPr="00000000">
        <w:rPr>
          <w:rtl w:val="0"/>
        </w:rPr>
        <w:t xml:space="preserve">:</w:t>
      </w:r>
    </w:p>
    <w:p w:rsidR="00000000" w:rsidDel="00000000" w:rsidP="00000000" w:rsidRDefault="00000000" w:rsidRPr="00000000" w14:paraId="00000851">
      <w:pPr>
        <w:pStyle w:val="Heading3"/>
        <w:keepNext w:val="0"/>
        <w:keepLines w:val="0"/>
        <w:spacing w:before="280" w:lineRule="auto"/>
        <w:rPr>
          <w:b w:val="1"/>
          <w:color w:val="000000"/>
          <w:sz w:val="26"/>
          <w:szCs w:val="26"/>
        </w:rPr>
      </w:pPr>
      <w:bookmarkStart w:colFirst="0" w:colLast="0" w:name="_lfaz0f4pldqu" w:id="218"/>
      <w:bookmarkEnd w:id="218"/>
      <w:r w:rsidDel="00000000" w:rsidR="00000000" w:rsidRPr="00000000">
        <w:rPr>
          <w:b w:val="1"/>
          <w:color w:val="000000"/>
          <w:sz w:val="26"/>
          <w:szCs w:val="26"/>
          <w:rtl w:val="0"/>
        </w:rPr>
        <w:t xml:space="preserve">1. Path-based Routing Example</w:t>
      </w:r>
    </w:p>
    <w:p w:rsidR="00000000" w:rsidDel="00000000" w:rsidP="00000000" w:rsidRDefault="00000000" w:rsidRPr="00000000" w14:paraId="00000852">
      <w:pPr>
        <w:spacing w:after="240" w:before="240" w:lineRule="auto"/>
        <w:rPr/>
      </w:pPr>
      <w:r w:rsidDel="00000000" w:rsidR="00000000" w:rsidRPr="00000000">
        <w:rPr>
          <w:rtl w:val="0"/>
        </w:rPr>
        <w:t xml:space="preserve">In this example, we route traffic to different services based on the path in the URL. All traffic comes to a single domain (e.g., </w:t>
      </w:r>
      <w:r w:rsidDel="00000000" w:rsidR="00000000" w:rsidRPr="00000000">
        <w:rPr>
          <w:rFonts w:ascii="Roboto Mono" w:cs="Roboto Mono" w:eastAsia="Roboto Mono" w:hAnsi="Roboto Mono"/>
          <w:rtl w:val="0"/>
        </w:rPr>
        <w:t xml:space="preserve">myapp.example.com</w:t>
      </w:r>
      <w:r w:rsidDel="00000000" w:rsidR="00000000" w:rsidRPr="00000000">
        <w:rPr>
          <w:rtl w:val="0"/>
        </w:rPr>
        <w:t xml:space="preserve">), but different paths map to different services.</w:t>
      </w:r>
    </w:p>
    <w:p w:rsidR="00000000" w:rsidDel="00000000" w:rsidP="00000000" w:rsidRDefault="00000000" w:rsidRPr="00000000" w14:paraId="00000853">
      <w:pPr>
        <w:rPr/>
      </w:pPr>
      <w:r w:rsidDel="00000000" w:rsidR="00000000" w:rsidRPr="00000000">
        <w:rPr>
          <w:rtl w:val="0"/>
        </w:rPr>
        <w:t xml:space="preserve">yaml</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856">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857">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858">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859">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85A">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85B">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85C">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85D">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w:t>
      </w:r>
    </w:p>
    <w:p w:rsidR="00000000" w:rsidDel="00000000" w:rsidP="00000000" w:rsidRDefault="00000000" w:rsidRPr="00000000" w14:paraId="0000085E">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5F">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60">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/service1    # Requests to myapp.example.com/service1</w:t>
      </w:r>
    </w:p>
    <w:p w:rsidR="00000000" w:rsidDel="00000000" w:rsidP="00000000" w:rsidRDefault="00000000" w:rsidRPr="00000000" w14:paraId="00000861">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    # Prefix match, routes anything under /service1</w:t>
      </w:r>
    </w:p>
    <w:p w:rsidR="00000000" w:rsidDel="00000000" w:rsidP="00000000" w:rsidRDefault="00000000" w:rsidRPr="00000000" w14:paraId="00000862">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63">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6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service1   # The Kubernetes service to route to</w:t>
      </w:r>
    </w:p>
    <w:p w:rsidR="00000000" w:rsidDel="00000000" w:rsidP="00000000" w:rsidRDefault="00000000" w:rsidRPr="00000000" w14:paraId="00000865">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6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8">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/service2    # Requests to myapp.example.com/service2</w:t>
      </w:r>
    </w:p>
    <w:p w:rsidR="00000000" w:rsidDel="00000000" w:rsidP="00000000" w:rsidRDefault="00000000" w:rsidRPr="00000000" w14:paraId="00000869">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    # Prefix match, routes anything under /service2</w:t>
      </w:r>
    </w:p>
    <w:p w:rsidR="00000000" w:rsidDel="00000000" w:rsidP="00000000" w:rsidRDefault="00000000" w:rsidRPr="00000000" w14:paraId="0000086A">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6B">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6C">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service2   # The Kubernetes service to route to</w:t>
      </w:r>
    </w:p>
    <w:p w:rsidR="00000000" w:rsidDel="00000000" w:rsidP="00000000" w:rsidRDefault="00000000" w:rsidRPr="00000000" w14:paraId="0000086D">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6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0">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/service3    # Requests to myapp.example.com/service3</w:t>
      </w:r>
    </w:p>
    <w:p w:rsidR="00000000" w:rsidDel="00000000" w:rsidP="00000000" w:rsidRDefault="00000000" w:rsidRPr="00000000" w14:paraId="00000871">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    # Prefix match, routes anything under /service3</w:t>
      </w:r>
    </w:p>
    <w:p w:rsidR="00000000" w:rsidDel="00000000" w:rsidP="00000000" w:rsidRDefault="00000000" w:rsidRPr="00000000" w14:paraId="00000872">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73">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7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service3   # The Kubernetes service to route to</w:t>
      </w:r>
    </w:p>
    <w:p w:rsidR="00000000" w:rsidDel="00000000" w:rsidP="00000000" w:rsidRDefault="00000000" w:rsidRPr="00000000" w14:paraId="00000875">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7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t6xpz65qq289" w:id="219"/>
      <w:bookmarkEnd w:id="219"/>
      <w:r w:rsidDel="00000000" w:rsidR="00000000" w:rsidRPr="00000000">
        <w:rPr>
          <w:b w:val="1"/>
          <w:color w:val="000000"/>
          <w:sz w:val="26"/>
          <w:szCs w:val="26"/>
          <w:rtl w:val="0"/>
        </w:rPr>
        <w:t xml:space="preserve">Explanation:</w:t>
      </w:r>
    </w:p>
    <w:p w:rsidR="00000000" w:rsidDel="00000000" w:rsidP="00000000" w:rsidRDefault="00000000" w:rsidRPr="00000000" w14:paraId="00000879">
      <w:pPr>
        <w:numPr>
          <w:ilvl w:val="0"/>
          <w:numId w:val="249"/>
        </w:numPr>
        <w:spacing w:after="0" w:afterAutospacing="0" w:before="240" w:lineRule="auto"/>
        <w:ind w:left="720" w:hanging="360"/>
        <w:rPr/>
      </w:pPr>
      <w:r w:rsidDel="00000000" w:rsidR="00000000" w:rsidRPr="00000000">
        <w:rPr>
          <w:b w:val="1"/>
          <w:rtl w:val="0"/>
        </w:rPr>
        <w:t xml:space="preserve">Host-based routing</w:t>
      </w:r>
      <w:r w:rsidDel="00000000" w:rsidR="00000000" w:rsidRPr="00000000">
        <w:rPr>
          <w:rtl w:val="0"/>
        </w:rPr>
        <w:t xml:space="preserve">: All traffic is routed to the same domain </w:t>
      </w:r>
      <w:r w:rsidDel="00000000" w:rsidR="00000000" w:rsidRPr="00000000">
        <w:rPr>
          <w:rFonts w:ascii="Roboto Mono" w:cs="Roboto Mono" w:eastAsia="Roboto Mono" w:hAnsi="Roboto Mono"/>
          <w:rtl w:val="0"/>
        </w:rPr>
        <w:t xml:space="preserve">myapp.example.com</w:t>
      </w:r>
      <w:r w:rsidDel="00000000" w:rsidR="00000000" w:rsidRPr="00000000">
        <w:rPr>
          <w:rtl w:val="0"/>
        </w:rPr>
        <w:t xml:space="preserve">.</w:t>
      </w:r>
    </w:p>
    <w:p w:rsidR="00000000" w:rsidDel="00000000" w:rsidP="00000000" w:rsidRDefault="00000000" w:rsidRPr="00000000" w14:paraId="0000087A">
      <w:pPr>
        <w:numPr>
          <w:ilvl w:val="0"/>
          <w:numId w:val="249"/>
        </w:numPr>
        <w:spacing w:after="0" w:afterAutospacing="0" w:before="0" w:beforeAutospacing="0" w:lineRule="auto"/>
        <w:ind w:left="720" w:hanging="360"/>
        <w:rPr/>
      </w:pPr>
      <w:r w:rsidDel="00000000" w:rsidR="00000000" w:rsidRPr="00000000">
        <w:rPr>
          <w:b w:val="1"/>
          <w:rtl w:val="0"/>
        </w:rPr>
        <w:t xml:space="preserve">Path-based routing</w:t>
      </w:r>
      <w:r w:rsidDel="00000000" w:rsidR="00000000" w:rsidRPr="00000000">
        <w:rPr>
          <w:rtl w:val="0"/>
        </w:rPr>
        <w:t xml:space="preserve">: Traffic is split based on the path:</w:t>
      </w:r>
    </w:p>
    <w:p w:rsidR="00000000" w:rsidDel="00000000" w:rsidP="00000000" w:rsidRDefault="00000000" w:rsidRPr="00000000" w14:paraId="0000087B">
      <w:pPr>
        <w:numPr>
          <w:ilvl w:val="1"/>
          <w:numId w:val="249"/>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myapp.example.com/service1</w:t>
      </w:r>
      <w:r w:rsidDel="00000000" w:rsidR="00000000" w:rsidRPr="00000000">
        <w:rPr>
          <w:rtl w:val="0"/>
        </w:rPr>
        <w:t xml:space="preserve"> will go to the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w:t>
      </w:r>
    </w:p>
    <w:p w:rsidR="00000000" w:rsidDel="00000000" w:rsidP="00000000" w:rsidRDefault="00000000" w:rsidRPr="00000000" w14:paraId="0000087C">
      <w:pPr>
        <w:numPr>
          <w:ilvl w:val="1"/>
          <w:numId w:val="249"/>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myapp.example.com/service2</w:t>
      </w:r>
      <w:r w:rsidDel="00000000" w:rsidR="00000000" w:rsidRPr="00000000">
        <w:rPr>
          <w:rtl w:val="0"/>
        </w:rPr>
        <w:t xml:space="preserve"> will go to the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w:t>
      </w:r>
    </w:p>
    <w:p w:rsidR="00000000" w:rsidDel="00000000" w:rsidP="00000000" w:rsidRDefault="00000000" w:rsidRPr="00000000" w14:paraId="0000087D">
      <w:pPr>
        <w:numPr>
          <w:ilvl w:val="1"/>
          <w:numId w:val="249"/>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myapp.example.com/service3</w:t>
      </w:r>
      <w:r w:rsidDel="00000000" w:rsidR="00000000" w:rsidRPr="00000000">
        <w:rPr>
          <w:rtl w:val="0"/>
        </w:rPr>
        <w:t xml:space="preserve"> will go to the </w:t>
      </w:r>
      <w:r w:rsidDel="00000000" w:rsidR="00000000" w:rsidRPr="00000000">
        <w:rPr>
          <w:rFonts w:ascii="Roboto Mono" w:cs="Roboto Mono" w:eastAsia="Roboto Mono" w:hAnsi="Roboto Mono"/>
          <w:rtl w:val="0"/>
        </w:rPr>
        <w:t xml:space="preserve">service3</w:t>
      </w:r>
      <w:r w:rsidDel="00000000" w:rsidR="00000000" w:rsidRPr="00000000">
        <w:rPr>
          <w:rtl w:val="0"/>
        </w:rPr>
        <w:t xml:space="preserve">.</w:t>
      </w:r>
    </w:p>
    <w:p w:rsidR="00000000" w:rsidDel="00000000" w:rsidP="00000000" w:rsidRDefault="00000000" w:rsidRPr="00000000" w14:paraId="0000087E">
      <w:pPr>
        <w:numPr>
          <w:ilvl w:val="0"/>
          <w:numId w:val="249"/>
        </w:numPr>
        <w:spacing w:after="240" w:before="0" w:beforeAutospacing="0" w:lineRule="auto"/>
        <w:ind w:left="720" w:hanging="360"/>
        <w:rPr/>
      </w:pPr>
      <w:r w:rsidDel="00000000" w:rsidR="00000000" w:rsidRPr="00000000">
        <w:rPr>
          <w:b w:val="1"/>
          <w:rtl w:val="0"/>
        </w:rPr>
        <w:t xml:space="preserve">Rewrite-target annotation</w:t>
      </w:r>
      <w:r w:rsidDel="00000000" w:rsidR="00000000" w:rsidRPr="00000000">
        <w:rPr>
          <w:rtl w:val="0"/>
        </w:rPr>
        <w:t xml:space="preserve">: The annotation </w:t>
      </w:r>
      <w:r w:rsidDel="00000000" w:rsidR="00000000" w:rsidRPr="00000000">
        <w:rPr>
          <w:rFonts w:ascii="Roboto Mono" w:cs="Roboto Mono" w:eastAsia="Roboto Mono" w:hAnsi="Roboto Mono"/>
          <w:rtl w:val="0"/>
        </w:rPr>
        <w:t xml:space="preserve">nginx.ingress.kubernetes.io/rewrite-target: /</w:t>
      </w:r>
      <w:r w:rsidDel="00000000" w:rsidR="00000000" w:rsidRPr="00000000">
        <w:rPr>
          <w:rtl w:val="0"/>
        </w:rPr>
        <w:t xml:space="preserve"> ensures that the paths are rewritten before being forwarded to the backend services, removing the path prefix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 etc.) from the URL before reaching the service.</w:t>
      </w:r>
    </w:p>
    <w:p w:rsidR="00000000" w:rsidDel="00000000" w:rsidP="00000000" w:rsidRDefault="00000000" w:rsidRPr="00000000" w14:paraId="0000087F">
      <w:pPr>
        <w:pStyle w:val="Heading3"/>
        <w:keepNext w:val="0"/>
        <w:keepLines w:val="0"/>
        <w:spacing w:before="280" w:lineRule="auto"/>
        <w:rPr>
          <w:b w:val="1"/>
          <w:color w:val="000000"/>
          <w:sz w:val="26"/>
          <w:szCs w:val="26"/>
        </w:rPr>
      </w:pPr>
      <w:bookmarkStart w:colFirst="0" w:colLast="0" w:name="_p8jqkq9bkqla" w:id="220"/>
      <w:bookmarkEnd w:id="220"/>
      <w:r w:rsidDel="00000000" w:rsidR="00000000" w:rsidRPr="00000000">
        <w:rPr>
          <w:b w:val="1"/>
          <w:color w:val="000000"/>
          <w:sz w:val="26"/>
          <w:szCs w:val="26"/>
          <w:rtl w:val="0"/>
        </w:rPr>
        <w:t xml:space="preserve">2. Host-based Routing Example</w:t>
      </w:r>
    </w:p>
    <w:p w:rsidR="00000000" w:rsidDel="00000000" w:rsidP="00000000" w:rsidRDefault="00000000" w:rsidRPr="00000000" w14:paraId="00000880">
      <w:pPr>
        <w:spacing w:after="240" w:before="240" w:lineRule="auto"/>
        <w:rPr/>
      </w:pPr>
      <w:r w:rsidDel="00000000" w:rsidR="00000000" w:rsidRPr="00000000">
        <w:rPr>
          <w:rtl w:val="0"/>
        </w:rPr>
        <w:t xml:space="preserve">You can also route traffic based on different </w:t>
      </w:r>
      <w:r w:rsidDel="00000000" w:rsidR="00000000" w:rsidRPr="00000000">
        <w:rPr>
          <w:b w:val="1"/>
          <w:rtl w:val="0"/>
        </w:rPr>
        <w:t xml:space="preserve">subdomains</w:t>
      </w:r>
      <w:r w:rsidDel="00000000" w:rsidR="00000000" w:rsidRPr="00000000">
        <w:rPr>
          <w:rtl w:val="0"/>
        </w:rPr>
        <w:t xml:space="preserve"> (hostnames) for different services. This is useful if you want to use separate subdomains for different services.</w:t>
      </w:r>
    </w:p>
    <w:p w:rsidR="00000000" w:rsidDel="00000000" w:rsidP="00000000" w:rsidRDefault="00000000" w:rsidRPr="00000000" w14:paraId="00000881">
      <w:pPr>
        <w:rPr/>
      </w:pPr>
      <w:r w:rsidDel="00000000" w:rsidR="00000000" w:rsidRPr="00000000">
        <w:rPr>
          <w:rtl w:val="0"/>
        </w:rPr>
        <w:t xml:space="preserve">yaml</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884">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885">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886">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887">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888">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889">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service1.myapp.example.com  # Routes traffic to service1</w:t>
      </w:r>
    </w:p>
    <w:p w:rsidR="00000000" w:rsidDel="00000000" w:rsidP="00000000" w:rsidRDefault="00000000" w:rsidRPr="00000000" w14:paraId="0000088A">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8B">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8C">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Any request to this host will route to service1</w:t>
      </w:r>
    </w:p>
    <w:p w:rsidR="00000000" w:rsidDel="00000000" w:rsidP="00000000" w:rsidRDefault="00000000" w:rsidRPr="00000000" w14:paraId="0000088D">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8E">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8F">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90">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service1</w:t>
      </w:r>
    </w:p>
    <w:p w:rsidR="00000000" w:rsidDel="00000000" w:rsidP="00000000" w:rsidRDefault="00000000" w:rsidRPr="00000000" w14:paraId="00000891">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9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4">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service2.myapp.example.com  # Routes traffic to service2</w:t>
      </w:r>
    </w:p>
    <w:p w:rsidR="00000000" w:rsidDel="00000000" w:rsidP="00000000" w:rsidRDefault="00000000" w:rsidRPr="00000000" w14:paraId="00000895">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96">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97">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Any request to this host will route to service2</w:t>
      </w:r>
    </w:p>
    <w:p w:rsidR="00000000" w:rsidDel="00000000" w:rsidP="00000000" w:rsidRDefault="00000000" w:rsidRPr="00000000" w14:paraId="00000898">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99">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9A">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9B">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service2</w:t>
      </w:r>
    </w:p>
    <w:p w:rsidR="00000000" w:rsidDel="00000000" w:rsidP="00000000" w:rsidRDefault="00000000" w:rsidRPr="00000000" w14:paraId="0000089C">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9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F">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service3.myapp.example.com  # Routes traffic to service3</w:t>
      </w:r>
    </w:p>
    <w:p w:rsidR="00000000" w:rsidDel="00000000" w:rsidP="00000000" w:rsidRDefault="00000000" w:rsidRPr="00000000" w14:paraId="000008A0">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A1">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A2">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Any request to this host will route to service3</w:t>
      </w:r>
    </w:p>
    <w:p w:rsidR="00000000" w:rsidDel="00000000" w:rsidP="00000000" w:rsidRDefault="00000000" w:rsidRPr="00000000" w14:paraId="000008A3">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A4">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A5">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A6">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service3</w:t>
      </w:r>
    </w:p>
    <w:p w:rsidR="00000000" w:rsidDel="00000000" w:rsidP="00000000" w:rsidRDefault="00000000" w:rsidRPr="00000000" w14:paraId="000008A7">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A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pStyle w:val="Heading3"/>
        <w:keepNext w:val="0"/>
        <w:keepLines w:val="0"/>
        <w:spacing w:before="280" w:lineRule="auto"/>
        <w:rPr>
          <w:b w:val="1"/>
          <w:color w:val="000000"/>
          <w:sz w:val="26"/>
          <w:szCs w:val="26"/>
        </w:rPr>
      </w:pPr>
      <w:bookmarkStart w:colFirst="0" w:colLast="0" w:name="_8jeb8gzh2vts" w:id="221"/>
      <w:bookmarkEnd w:id="221"/>
      <w:r w:rsidDel="00000000" w:rsidR="00000000" w:rsidRPr="00000000">
        <w:rPr>
          <w:b w:val="1"/>
          <w:color w:val="000000"/>
          <w:sz w:val="26"/>
          <w:szCs w:val="26"/>
          <w:rtl w:val="0"/>
        </w:rPr>
        <w:t xml:space="preserve">Explanation:</w:t>
      </w:r>
    </w:p>
    <w:p w:rsidR="00000000" w:rsidDel="00000000" w:rsidP="00000000" w:rsidRDefault="00000000" w:rsidRPr="00000000" w14:paraId="000008AB">
      <w:pPr>
        <w:numPr>
          <w:ilvl w:val="0"/>
          <w:numId w:val="234"/>
        </w:numPr>
        <w:spacing w:after="0" w:afterAutospacing="0" w:before="240" w:lineRule="auto"/>
        <w:ind w:left="720" w:hanging="360"/>
        <w:rPr/>
      </w:pPr>
      <w:r w:rsidDel="00000000" w:rsidR="00000000" w:rsidRPr="00000000">
        <w:rPr>
          <w:b w:val="1"/>
          <w:rtl w:val="0"/>
        </w:rPr>
        <w:t xml:space="preserve">Host-based routing</w:t>
      </w:r>
      <w:r w:rsidDel="00000000" w:rsidR="00000000" w:rsidRPr="00000000">
        <w:rPr>
          <w:rtl w:val="0"/>
        </w:rPr>
        <w:t xml:space="preserve">: Traffic is routed based on the hostname (subdomain) in the request.</w:t>
      </w:r>
    </w:p>
    <w:p w:rsidR="00000000" w:rsidDel="00000000" w:rsidP="00000000" w:rsidRDefault="00000000" w:rsidRPr="00000000" w14:paraId="000008AC">
      <w:pPr>
        <w:numPr>
          <w:ilvl w:val="1"/>
          <w:numId w:val="234"/>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service1.myapp.example.com</w:t>
      </w:r>
      <w:r w:rsidDel="00000000" w:rsidR="00000000" w:rsidRPr="00000000">
        <w:rPr>
          <w:rtl w:val="0"/>
        </w:rPr>
        <w:t xml:space="preserve"> will go to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w:t>
      </w:r>
    </w:p>
    <w:p w:rsidR="00000000" w:rsidDel="00000000" w:rsidP="00000000" w:rsidRDefault="00000000" w:rsidRPr="00000000" w14:paraId="000008AD">
      <w:pPr>
        <w:numPr>
          <w:ilvl w:val="1"/>
          <w:numId w:val="234"/>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service2.myapp.example.com</w:t>
      </w:r>
      <w:r w:rsidDel="00000000" w:rsidR="00000000" w:rsidRPr="00000000">
        <w:rPr>
          <w:rtl w:val="0"/>
        </w:rPr>
        <w:t xml:space="preserve"> will go to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w:t>
      </w:r>
    </w:p>
    <w:p w:rsidR="00000000" w:rsidDel="00000000" w:rsidP="00000000" w:rsidRDefault="00000000" w:rsidRPr="00000000" w14:paraId="000008AE">
      <w:pPr>
        <w:numPr>
          <w:ilvl w:val="1"/>
          <w:numId w:val="234"/>
        </w:numPr>
        <w:spacing w:after="24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service3.myapp.example.com</w:t>
      </w:r>
      <w:r w:rsidDel="00000000" w:rsidR="00000000" w:rsidRPr="00000000">
        <w:rPr>
          <w:rtl w:val="0"/>
        </w:rPr>
        <w:t xml:space="preserve"> will go to </w:t>
      </w:r>
      <w:r w:rsidDel="00000000" w:rsidR="00000000" w:rsidRPr="00000000">
        <w:rPr>
          <w:rFonts w:ascii="Roboto Mono" w:cs="Roboto Mono" w:eastAsia="Roboto Mono" w:hAnsi="Roboto Mono"/>
          <w:rtl w:val="0"/>
        </w:rPr>
        <w:t xml:space="preserve">service3</w:t>
      </w:r>
      <w:r w:rsidDel="00000000" w:rsidR="00000000" w:rsidRPr="00000000">
        <w:rPr>
          <w:rtl w:val="0"/>
        </w:rPr>
        <w:t xml:space="preserve">.</w:t>
      </w:r>
    </w:p>
    <w:p w:rsidR="00000000" w:rsidDel="00000000" w:rsidP="00000000" w:rsidRDefault="00000000" w:rsidRPr="00000000" w14:paraId="000008AF">
      <w:pPr>
        <w:pStyle w:val="Heading3"/>
        <w:keepNext w:val="0"/>
        <w:keepLines w:val="0"/>
        <w:spacing w:before="280" w:lineRule="auto"/>
        <w:rPr>
          <w:b w:val="1"/>
          <w:color w:val="000000"/>
          <w:sz w:val="26"/>
          <w:szCs w:val="26"/>
        </w:rPr>
      </w:pPr>
      <w:bookmarkStart w:colFirst="0" w:colLast="0" w:name="_qnirlpc1iw58" w:id="222"/>
      <w:bookmarkEnd w:id="222"/>
      <w:r w:rsidDel="00000000" w:rsidR="00000000" w:rsidRPr="00000000">
        <w:rPr>
          <w:b w:val="1"/>
          <w:color w:val="000000"/>
          <w:sz w:val="26"/>
          <w:szCs w:val="26"/>
          <w:rtl w:val="0"/>
        </w:rPr>
        <w:t xml:space="preserve">3. Using Both Path-based and Host-based Routing</w:t>
      </w:r>
    </w:p>
    <w:p w:rsidR="00000000" w:rsidDel="00000000" w:rsidP="00000000" w:rsidRDefault="00000000" w:rsidRPr="00000000" w14:paraId="000008B0">
      <w:pPr>
        <w:spacing w:after="240" w:before="240" w:lineRule="auto"/>
        <w:rPr/>
      </w:pPr>
      <w:r w:rsidDel="00000000" w:rsidR="00000000" w:rsidRPr="00000000">
        <w:rPr>
          <w:rtl w:val="0"/>
        </w:rPr>
        <w:t xml:space="preserve">You can combine both host-based and path-based routing in a single Ingress resource.</w:t>
      </w:r>
    </w:p>
    <w:p w:rsidR="00000000" w:rsidDel="00000000" w:rsidP="00000000" w:rsidRDefault="00000000" w:rsidRPr="00000000" w14:paraId="000008B1">
      <w:pPr>
        <w:rPr/>
      </w:pPr>
      <w:r w:rsidDel="00000000" w:rsidR="00000000" w:rsidRPr="00000000">
        <w:rPr>
          <w:rtl w:val="0"/>
        </w:rPr>
        <w:t xml:space="preserve">yaml</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8B4">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8B5">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8B6">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8B7">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8B8">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8B9">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8BA">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8BB">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  # Routes traffic based on paths for the same host</w:t>
      </w:r>
    </w:p>
    <w:p w:rsidR="00000000" w:rsidDel="00000000" w:rsidP="00000000" w:rsidRDefault="00000000" w:rsidRPr="00000000" w14:paraId="000008BC">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BD">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BE">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/service1    # Routes requests to /service1 to service1</w:t>
      </w:r>
    </w:p>
    <w:p w:rsidR="00000000" w:rsidDel="00000000" w:rsidP="00000000" w:rsidRDefault="00000000" w:rsidRPr="00000000" w14:paraId="000008BF">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C0">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C1">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C2">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service1</w:t>
      </w:r>
    </w:p>
    <w:p w:rsidR="00000000" w:rsidDel="00000000" w:rsidP="00000000" w:rsidRDefault="00000000" w:rsidRPr="00000000" w14:paraId="000008C3">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C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6">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/service2    # Routes requests to /service2 to service2</w:t>
      </w:r>
    </w:p>
    <w:p w:rsidR="00000000" w:rsidDel="00000000" w:rsidP="00000000" w:rsidRDefault="00000000" w:rsidRPr="00000000" w14:paraId="000008C7">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C8">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C9">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CA">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service2</w:t>
      </w:r>
    </w:p>
    <w:p w:rsidR="00000000" w:rsidDel="00000000" w:rsidP="00000000" w:rsidRDefault="00000000" w:rsidRPr="00000000" w14:paraId="000008CB">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C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E">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api.example.com   # Routes traffic to a different service based on host</w:t>
      </w:r>
    </w:p>
    <w:p w:rsidR="00000000" w:rsidDel="00000000" w:rsidP="00000000" w:rsidRDefault="00000000" w:rsidRPr="00000000" w14:paraId="000008CF">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D0">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D1">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Any request to api.example.com will route to service3</w:t>
      </w:r>
    </w:p>
    <w:p w:rsidR="00000000" w:rsidDel="00000000" w:rsidP="00000000" w:rsidRDefault="00000000" w:rsidRPr="00000000" w14:paraId="000008D2">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D3">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D4">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D5">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service3</w:t>
      </w:r>
    </w:p>
    <w:p w:rsidR="00000000" w:rsidDel="00000000" w:rsidP="00000000" w:rsidRDefault="00000000" w:rsidRPr="00000000" w14:paraId="000008D6">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D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3j22as7l1gsy" w:id="223"/>
      <w:bookmarkEnd w:id="223"/>
      <w:r w:rsidDel="00000000" w:rsidR="00000000" w:rsidRPr="00000000">
        <w:rPr>
          <w:b w:val="1"/>
          <w:color w:val="000000"/>
          <w:sz w:val="26"/>
          <w:szCs w:val="26"/>
          <w:rtl w:val="0"/>
        </w:rPr>
        <w:t xml:space="preserve">Explanation:</w:t>
      </w:r>
    </w:p>
    <w:p w:rsidR="00000000" w:rsidDel="00000000" w:rsidP="00000000" w:rsidRDefault="00000000" w:rsidRPr="00000000" w14:paraId="000008DA">
      <w:pPr>
        <w:numPr>
          <w:ilvl w:val="0"/>
          <w:numId w:val="487"/>
        </w:numPr>
        <w:spacing w:after="0" w:afterAutospacing="0" w:before="240" w:lineRule="auto"/>
        <w:ind w:left="720" w:hanging="360"/>
        <w:rPr/>
      </w:pPr>
      <w:r w:rsidDel="00000000" w:rsidR="00000000" w:rsidRPr="00000000">
        <w:rPr>
          <w:b w:val="1"/>
          <w:rtl w:val="0"/>
        </w:rPr>
        <w:t xml:space="preserve">Combined Routing</w:t>
      </w:r>
      <w:r w:rsidDel="00000000" w:rsidR="00000000" w:rsidRPr="00000000">
        <w:rPr>
          <w:rtl w:val="0"/>
        </w:rPr>
        <w:t xml:space="preserve">: The traffic can be routed in two ways:</w:t>
      </w:r>
    </w:p>
    <w:p w:rsidR="00000000" w:rsidDel="00000000" w:rsidP="00000000" w:rsidRDefault="00000000" w:rsidRPr="00000000" w14:paraId="000008DB">
      <w:pPr>
        <w:numPr>
          <w:ilvl w:val="1"/>
          <w:numId w:val="487"/>
        </w:numPr>
        <w:spacing w:after="0" w:afterAutospacing="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myapp.example.com/service1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myapp.example.com/service2</w:t>
      </w:r>
      <w:r w:rsidDel="00000000" w:rsidR="00000000" w:rsidRPr="00000000">
        <w:rPr>
          <w:rtl w:val="0"/>
        </w:rPr>
        <w:t xml:space="preserve"> will be routed to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 respectively, based on the path.</w:t>
      </w:r>
    </w:p>
    <w:p w:rsidR="00000000" w:rsidDel="00000000" w:rsidP="00000000" w:rsidRDefault="00000000" w:rsidRPr="00000000" w14:paraId="000008DC">
      <w:pPr>
        <w:numPr>
          <w:ilvl w:val="1"/>
          <w:numId w:val="487"/>
        </w:numPr>
        <w:spacing w:after="240" w:before="0" w:beforeAutospacing="0" w:lineRule="auto"/>
        <w:ind w:left="1440" w:hanging="360"/>
        <w:rPr/>
      </w:pPr>
      <w:r w:rsidDel="00000000" w:rsidR="00000000" w:rsidRPr="00000000">
        <w:rPr>
          <w:rtl w:val="0"/>
        </w:rPr>
        <w:t xml:space="preserve">Requests to </w:t>
      </w:r>
      <w:r w:rsidDel="00000000" w:rsidR="00000000" w:rsidRPr="00000000">
        <w:rPr>
          <w:rFonts w:ascii="Roboto Mono" w:cs="Roboto Mono" w:eastAsia="Roboto Mono" w:hAnsi="Roboto Mono"/>
          <w:rtl w:val="0"/>
        </w:rPr>
        <w:t xml:space="preserve">api.example.com/</w:t>
      </w:r>
      <w:r w:rsidDel="00000000" w:rsidR="00000000" w:rsidRPr="00000000">
        <w:rPr>
          <w:rtl w:val="0"/>
        </w:rPr>
        <w:t xml:space="preserve"> will be routed to </w:t>
      </w:r>
      <w:r w:rsidDel="00000000" w:rsidR="00000000" w:rsidRPr="00000000">
        <w:rPr>
          <w:rFonts w:ascii="Roboto Mono" w:cs="Roboto Mono" w:eastAsia="Roboto Mono" w:hAnsi="Roboto Mono"/>
          <w:rtl w:val="0"/>
        </w:rPr>
        <w:t xml:space="preserve">service3</w:t>
      </w:r>
      <w:r w:rsidDel="00000000" w:rsidR="00000000" w:rsidRPr="00000000">
        <w:rPr>
          <w:rtl w:val="0"/>
        </w:rPr>
        <w:t xml:space="preserve">.</w:t>
      </w:r>
    </w:p>
    <w:p w:rsidR="00000000" w:rsidDel="00000000" w:rsidP="00000000" w:rsidRDefault="00000000" w:rsidRPr="00000000" w14:paraId="000008DD">
      <w:pPr>
        <w:pStyle w:val="Heading3"/>
        <w:keepNext w:val="0"/>
        <w:keepLines w:val="0"/>
        <w:spacing w:before="280" w:lineRule="auto"/>
        <w:rPr>
          <w:b w:val="1"/>
          <w:color w:val="000000"/>
          <w:sz w:val="26"/>
          <w:szCs w:val="26"/>
        </w:rPr>
      </w:pPr>
      <w:bookmarkStart w:colFirst="0" w:colLast="0" w:name="_b57fouehxnxi" w:id="224"/>
      <w:bookmarkEnd w:id="224"/>
      <w:r w:rsidDel="00000000" w:rsidR="00000000" w:rsidRPr="00000000">
        <w:rPr>
          <w:b w:val="1"/>
          <w:color w:val="000000"/>
          <w:sz w:val="26"/>
          <w:szCs w:val="26"/>
          <w:rtl w:val="0"/>
        </w:rPr>
        <w:t xml:space="preserve">4. Advanced Features</w:t>
      </w:r>
    </w:p>
    <w:p w:rsidR="00000000" w:rsidDel="00000000" w:rsidP="00000000" w:rsidRDefault="00000000" w:rsidRPr="00000000" w14:paraId="000008DE">
      <w:pPr>
        <w:numPr>
          <w:ilvl w:val="0"/>
          <w:numId w:val="320"/>
        </w:numPr>
        <w:spacing w:after="240" w:before="240" w:lineRule="auto"/>
        <w:ind w:left="720" w:hanging="360"/>
        <w:rPr/>
      </w:pPr>
      <w:r w:rsidDel="00000000" w:rsidR="00000000" w:rsidRPr="00000000">
        <w:rPr>
          <w:b w:val="1"/>
          <w:rtl w:val="0"/>
        </w:rPr>
        <w:t xml:space="preserve">TLS/SSL Termination</w:t>
      </w:r>
      <w:r w:rsidDel="00000000" w:rsidR="00000000" w:rsidRPr="00000000">
        <w:rPr>
          <w:rtl w:val="0"/>
        </w:rPr>
        <w:t xml:space="preserve">: If you want to use HTTPS, you can define an </w:t>
      </w:r>
      <w:r w:rsidDel="00000000" w:rsidR="00000000" w:rsidRPr="00000000">
        <w:rPr>
          <w:b w:val="1"/>
          <w:rtl w:val="0"/>
        </w:rPr>
        <w:t xml:space="preserve">SSL certificate</w:t>
      </w:r>
      <w:r w:rsidDel="00000000" w:rsidR="00000000" w:rsidRPr="00000000">
        <w:rPr>
          <w:rtl w:val="0"/>
        </w:rPr>
        <w:t xml:space="preserve"> for each service using an Ingress annotation.</w:t>
      </w:r>
    </w:p>
    <w:p w:rsidR="00000000" w:rsidDel="00000000" w:rsidP="00000000" w:rsidRDefault="00000000" w:rsidRPr="00000000" w14:paraId="000008DF">
      <w:pPr>
        <w:rPr/>
      </w:pPr>
      <w:r w:rsidDel="00000000" w:rsidR="00000000" w:rsidRPr="00000000">
        <w:rPr>
          <w:rtl w:val="0"/>
        </w:rPr>
        <w:t xml:space="preserve">yaml</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8E2">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8E3">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8E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8E5">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8E6">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8E7">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nginx.ingress.kubernetes.io/ssl-redirect: "true"  # Forces HTTP to HTTPS redirection</w:t>
      </w:r>
    </w:p>
    <w:p w:rsidR="00000000" w:rsidDel="00000000" w:rsidP="00000000" w:rsidRDefault="00000000" w:rsidRPr="00000000" w14:paraId="000008E8">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nginx.ingress.kubernetes.io/certificate-arn: arn:aws:acm:region:account:certificate/certificate-id  # Add the SSL certificate ARN here</w:t>
      </w:r>
    </w:p>
    <w:p w:rsidR="00000000" w:rsidDel="00000000" w:rsidP="00000000" w:rsidRDefault="00000000" w:rsidRPr="00000000" w14:paraId="000008E9">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8EA">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8EB">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w:t>
      </w:r>
    </w:p>
    <w:p w:rsidR="00000000" w:rsidDel="00000000" w:rsidP="00000000" w:rsidRDefault="00000000" w:rsidRPr="00000000" w14:paraId="000008EC">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8ED">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8EE">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/service1</w:t>
      </w:r>
    </w:p>
    <w:p w:rsidR="00000000" w:rsidDel="00000000" w:rsidP="00000000" w:rsidRDefault="00000000" w:rsidRPr="00000000" w14:paraId="000008EF">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8F0">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8F1">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8F2">
      <w:pPr>
        <w:rPr>
          <w:rFonts w:ascii="Roboto Mono" w:cs="Roboto Mono" w:eastAsia="Roboto Mono" w:hAnsi="Roboto Mono"/>
        </w:rPr>
      </w:pPr>
      <w:r w:rsidDel="00000000" w:rsidR="00000000" w:rsidRPr="00000000">
        <w:rPr>
          <w:rFonts w:ascii="Roboto Mono" w:cs="Roboto Mono" w:eastAsia="Roboto Mono" w:hAnsi="Roboto Mono"/>
          <w:rtl w:val="0"/>
        </w:rPr>
        <w:t xml:space="preserve">                name: service1</w:t>
      </w:r>
    </w:p>
    <w:p w:rsidR="00000000" w:rsidDel="00000000" w:rsidP="00000000" w:rsidRDefault="00000000" w:rsidRPr="00000000" w14:paraId="000008F3">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8F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numPr>
          <w:ilvl w:val="0"/>
          <w:numId w:val="197"/>
        </w:numPr>
        <w:spacing w:after="240" w:before="240" w:lineRule="auto"/>
        <w:ind w:left="720" w:hanging="360"/>
        <w:rPr/>
      </w:pPr>
      <w:r w:rsidDel="00000000" w:rsidR="00000000" w:rsidRPr="00000000">
        <w:rPr>
          <w:b w:val="1"/>
          <w:rtl w:val="0"/>
        </w:rPr>
        <w:t xml:space="preserve">Custom Annotations</w:t>
      </w:r>
      <w:r w:rsidDel="00000000" w:rsidR="00000000" w:rsidRPr="00000000">
        <w:rPr>
          <w:rtl w:val="0"/>
        </w:rPr>
        <w:t xml:space="preserve">: Annotations can be added to tweak the behavior of your Ingress, such as rate-limiting, IP whitelisting, or custom rewrites.</w:t>
      </w:r>
    </w:p>
    <w:p w:rsidR="00000000" w:rsidDel="00000000" w:rsidP="00000000" w:rsidRDefault="00000000" w:rsidRPr="00000000" w14:paraId="000008F7">
      <w:pPr>
        <w:pStyle w:val="Heading3"/>
        <w:keepNext w:val="0"/>
        <w:keepLines w:val="0"/>
        <w:spacing w:before="280" w:lineRule="auto"/>
        <w:rPr>
          <w:b w:val="1"/>
          <w:color w:val="000000"/>
          <w:sz w:val="26"/>
          <w:szCs w:val="26"/>
        </w:rPr>
      </w:pPr>
      <w:bookmarkStart w:colFirst="0" w:colLast="0" w:name="_o9o3lrlsel63" w:id="225"/>
      <w:bookmarkEnd w:id="225"/>
      <w:r w:rsidDel="00000000" w:rsidR="00000000" w:rsidRPr="00000000">
        <w:rPr>
          <w:b w:val="1"/>
          <w:color w:val="000000"/>
          <w:sz w:val="26"/>
          <w:szCs w:val="26"/>
          <w:rtl w:val="0"/>
        </w:rPr>
        <w:t xml:space="preserve">Conclusion</w:t>
      </w:r>
    </w:p>
    <w:p w:rsidR="00000000" w:rsidDel="00000000" w:rsidP="00000000" w:rsidRDefault="00000000" w:rsidRPr="00000000" w14:paraId="000008F8">
      <w:pPr>
        <w:spacing w:after="240" w:before="240" w:lineRule="auto"/>
        <w:rPr/>
      </w:pPr>
      <w:r w:rsidDel="00000000" w:rsidR="00000000" w:rsidRPr="00000000">
        <w:rPr>
          <w:rtl w:val="0"/>
        </w:rPr>
        <w:t xml:space="preserve">You </w:t>
      </w:r>
      <w:r w:rsidDel="00000000" w:rsidR="00000000" w:rsidRPr="00000000">
        <w:rPr>
          <w:b w:val="1"/>
          <w:rtl w:val="0"/>
        </w:rPr>
        <w:t xml:space="preserve">can use a single Ingress file</w:t>
      </w:r>
      <w:r w:rsidDel="00000000" w:rsidR="00000000" w:rsidRPr="00000000">
        <w:rPr>
          <w:rtl w:val="0"/>
        </w:rPr>
        <w:t xml:space="preserve"> to route traffic to multiple services in a Kubernetes cluster. You can use </w:t>
      </w:r>
      <w:r w:rsidDel="00000000" w:rsidR="00000000" w:rsidRPr="00000000">
        <w:rPr>
          <w:b w:val="1"/>
          <w:rtl w:val="0"/>
        </w:rPr>
        <w:t xml:space="preserve">path-based routing</w:t>
      </w:r>
      <w:r w:rsidDel="00000000" w:rsidR="00000000" w:rsidRPr="00000000">
        <w:rPr>
          <w:rtl w:val="0"/>
        </w:rPr>
        <w:t xml:space="preserve">, </w:t>
      </w:r>
      <w:r w:rsidDel="00000000" w:rsidR="00000000" w:rsidRPr="00000000">
        <w:rPr>
          <w:b w:val="1"/>
          <w:rtl w:val="0"/>
        </w:rPr>
        <w:t xml:space="preserve">host-based routing</w:t>
      </w:r>
      <w:r w:rsidDel="00000000" w:rsidR="00000000" w:rsidRPr="00000000">
        <w:rPr>
          <w:rtl w:val="0"/>
        </w:rPr>
        <w:t xml:space="preserve">, or a combination of both to direct traffic to different services.</w:t>
      </w:r>
    </w:p>
    <w:p w:rsidR="00000000" w:rsidDel="00000000" w:rsidP="00000000" w:rsidRDefault="00000000" w:rsidRPr="00000000" w14:paraId="000008F9">
      <w:pPr>
        <w:numPr>
          <w:ilvl w:val="0"/>
          <w:numId w:val="158"/>
        </w:numPr>
        <w:spacing w:after="0" w:afterAutospacing="0" w:before="240" w:lineRule="auto"/>
        <w:ind w:left="720" w:hanging="360"/>
        <w:rPr/>
      </w:pPr>
      <w:r w:rsidDel="00000000" w:rsidR="00000000" w:rsidRPr="00000000">
        <w:rPr>
          <w:b w:val="1"/>
          <w:rtl w:val="0"/>
        </w:rPr>
        <w:t xml:space="preserve">Path-based routing</w:t>
      </w:r>
      <w:r w:rsidDel="00000000" w:rsidR="00000000" w:rsidRPr="00000000">
        <w:rPr>
          <w:rtl w:val="0"/>
        </w:rPr>
        <w:t xml:space="preserve"> allows routing traffic to different services depending on the URL path (e.g.,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w:t>
      </w:r>
    </w:p>
    <w:p w:rsidR="00000000" w:rsidDel="00000000" w:rsidP="00000000" w:rsidRDefault="00000000" w:rsidRPr="00000000" w14:paraId="000008FA">
      <w:pPr>
        <w:numPr>
          <w:ilvl w:val="0"/>
          <w:numId w:val="158"/>
        </w:numPr>
        <w:spacing w:after="240" w:before="0" w:beforeAutospacing="0" w:lineRule="auto"/>
        <w:ind w:left="720" w:hanging="360"/>
        <w:rPr/>
      </w:pPr>
      <w:r w:rsidDel="00000000" w:rsidR="00000000" w:rsidRPr="00000000">
        <w:rPr>
          <w:b w:val="1"/>
          <w:rtl w:val="0"/>
        </w:rPr>
        <w:t xml:space="preserve">Host-based routing</w:t>
      </w:r>
      <w:r w:rsidDel="00000000" w:rsidR="00000000" w:rsidRPr="00000000">
        <w:rPr>
          <w:rtl w:val="0"/>
        </w:rPr>
        <w:t xml:space="preserve"> allows routing traffic to different services based on the hostname (e.g., </w:t>
      </w:r>
      <w:r w:rsidDel="00000000" w:rsidR="00000000" w:rsidRPr="00000000">
        <w:rPr>
          <w:rFonts w:ascii="Roboto Mono" w:cs="Roboto Mono" w:eastAsia="Roboto Mono" w:hAnsi="Roboto Mono"/>
          <w:rtl w:val="0"/>
        </w:rPr>
        <w:t xml:space="preserve">service1.example.com</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service2.example.com</w:t>
      </w:r>
      <w:r w:rsidDel="00000000" w:rsidR="00000000" w:rsidRPr="00000000">
        <w:rPr>
          <w:rtl w:val="0"/>
        </w:rPr>
        <w:t xml:space="preserve">).</w:t>
      </w:r>
    </w:p>
    <w:p w:rsidR="00000000" w:rsidDel="00000000" w:rsidP="00000000" w:rsidRDefault="00000000" w:rsidRPr="00000000" w14:paraId="000008FB">
      <w:pPr>
        <w:spacing w:after="240" w:before="240" w:lineRule="auto"/>
        <w:rPr/>
      </w:pPr>
      <w:r w:rsidDel="00000000" w:rsidR="00000000" w:rsidRPr="00000000">
        <w:rPr>
          <w:rtl w:val="0"/>
        </w:rPr>
        <w:t xml:space="preserve">This provides a flexible and scalable way to expose multiple services via a single entry point (the Ingress controller), while keeping the configuration simple and centralized.</w:t>
      </w:r>
    </w:p>
    <w:p w:rsidR="00000000" w:rsidDel="00000000" w:rsidP="00000000" w:rsidRDefault="00000000" w:rsidRPr="00000000" w14:paraId="000008FC">
      <w:pPr>
        <w:pStyle w:val="Heading1"/>
        <w:rPr/>
      </w:pPr>
      <w:bookmarkStart w:colFirst="0" w:colLast="0" w:name="_xpza268n7sdo" w:id="226"/>
      <w:bookmarkEnd w:id="226"/>
      <w:r w:rsidDel="00000000" w:rsidR="00000000" w:rsidRPr="00000000">
        <w:rPr>
          <w:rtl w:val="0"/>
        </w:rPr>
        <w:t xml:space="preserve">what should be the </w:t>
      </w:r>
      <w:r w:rsidDel="00000000" w:rsidR="00000000" w:rsidRPr="00000000">
        <w:rPr>
          <w:rtl w:val="0"/>
        </w:rPr>
        <w:t xml:space="preserve">eks</w:t>
      </w:r>
      <w:r w:rsidDel="00000000" w:rsidR="00000000" w:rsidRPr="00000000">
        <w:rPr>
          <w:rtl w:val="0"/>
        </w:rPr>
        <w:t xml:space="preserve"> application service type when we want to expose the application to outside with ingress ?</w:t>
      </w:r>
    </w:p>
    <w:p w:rsidR="00000000" w:rsidDel="00000000" w:rsidP="00000000" w:rsidRDefault="00000000" w:rsidRPr="00000000" w14:paraId="000008FD">
      <w:pPr>
        <w:spacing w:after="240" w:before="240" w:lineRule="auto"/>
        <w:rPr/>
      </w:pPr>
      <w:r w:rsidDel="00000000" w:rsidR="00000000" w:rsidRPr="00000000">
        <w:rPr>
          <w:rtl w:val="0"/>
        </w:rPr>
        <w:t xml:space="preserve">When exposing an application to the outside world using </w:t>
      </w:r>
      <w:r w:rsidDel="00000000" w:rsidR="00000000" w:rsidRPr="00000000">
        <w:rPr>
          <w:b w:val="1"/>
          <w:rtl w:val="0"/>
        </w:rPr>
        <w:t xml:space="preserve">Ingress</w:t>
      </w:r>
      <w:r w:rsidDel="00000000" w:rsidR="00000000" w:rsidRPr="00000000">
        <w:rPr>
          <w:rtl w:val="0"/>
        </w:rPr>
        <w:t xml:space="preserve"> in </w:t>
      </w:r>
      <w:r w:rsidDel="00000000" w:rsidR="00000000" w:rsidRPr="00000000">
        <w:rPr>
          <w:b w:val="1"/>
          <w:rtl w:val="0"/>
        </w:rPr>
        <w:t xml:space="preserve">Amazon EKS</w:t>
      </w:r>
      <w:r w:rsidDel="00000000" w:rsidR="00000000" w:rsidRPr="00000000">
        <w:rPr>
          <w:rtl w:val="0"/>
        </w:rPr>
        <w:t xml:space="preserve"> (Elastic Kubernetes Service), the </w:t>
      </w:r>
      <w:r w:rsidDel="00000000" w:rsidR="00000000" w:rsidRPr="00000000">
        <w:rPr>
          <w:b w:val="1"/>
          <w:rtl w:val="0"/>
        </w:rPr>
        <w:t xml:space="preserve">service type</w:t>
      </w:r>
      <w:r w:rsidDel="00000000" w:rsidR="00000000" w:rsidRPr="00000000">
        <w:rPr>
          <w:rtl w:val="0"/>
        </w:rPr>
        <w:t xml:space="preserve"> for your Kubernetes service should be set to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w:t>
      </w:r>
    </w:p>
    <w:p w:rsidR="00000000" w:rsidDel="00000000" w:rsidP="00000000" w:rsidRDefault="00000000" w:rsidRPr="00000000" w14:paraId="000008FE">
      <w:pPr>
        <w:pStyle w:val="Heading3"/>
        <w:keepNext w:val="0"/>
        <w:keepLines w:val="0"/>
        <w:spacing w:before="280" w:lineRule="auto"/>
        <w:rPr>
          <w:b w:val="1"/>
          <w:color w:val="000000"/>
          <w:sz w:val="26"/>
          <w:szCs w:val="26"/>
        </w:rPr>
      </w:pPr>
      <w:bookmarkStart w:colFirst="0" w:colLast="0" w:name="_lxx9bln7oqfs" w:id="227"/>
      <w:bookmarkEnd w:id="227"/>
      <w:r w:rsidDel="00000000" w:rsidR="00000000" w:rsidRPr="00000000">
        <w:rPr>
          <w:b w:val="1"/>
          <w:color w:val="000000"/>
          <w:sz w:val="26"/>
          <w:szCs w:val="26"/>
          <w:rtl w:val="0"/>
        </w:rPr>
        <w:t xml:space="preserve">Why Use </w:t>
      </w:r>
      <w:r w:rsidDel="00000000" w:rsidR="00000000" w:rsidRPr="00000000">
        <w:rPr>
          <w:rFonts w:ascii="Roboto Mono" w:cs="Roboto Mono" w:eastAsia="Roboto Mono" w:hAnsi="Roboto Mono"/>
          <w:b w:val="1"/>
          <w:color w:val="000000"/>
          <w:sz w:val="26"/>
          <w:szCs w:val="26"/>
          <w:rtl w:val="0"/>
        </w:rPr>
        <w:t xml:space="preserve">ClusterIP</w:t>
      </w:r>
      <w:r w:rsidDel="00000000" w:rsidR="00000000" w:rsidRPr="00000000">
        <w:rPr>
          <w:b w:val="1"/>
          <w:color w:val="000000"/>
          <w:sz w:val="26"/>
          <w:szCs w:val="26"/>
          <w:rtl w:val="0"/>
        </w:rPr>
        <w:t xml:space="preserve"> for Services Exposed via Ingress?</w:t>
      </w:r>
    </w:p>
    <w:p w:rsidR="00000000" w:rsidDel="00000000" w:rsidP="00000000" w:rsidRDefault="00000000" w:rsidRPr="00000000" w14:paraId="000008FF">
      <w:pPr>
        <w:numPr>
          <w:ilvl w:val="0"/>
          <w:numId w:val="322"/>
        </w:numPr>
        <w:spacing w:after="240" w:before="240" w:lineRule="auto"/>
        <w:ind w:left="720" w:hanging="360"/>
        <w:rPr/>
      </w:pP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is the default service type in Kubernetes and it exposes the service only within the cluster. When you use </w:t>
      </w:r>
      <w:r w:rsidDel="00000000" w:rsidR="00000000" w:rsidRPr="00000000">
        <w:rPr>
          <w:b w:val="1"/>
          <w:rtl w:val="0"/>
        </w:rPr>
        <w:t xml:space="preserve">Ingress</w:t>
      </w:r>
      <w:r w:rsidDel="00000000" w:rsidR="00000000" w:rsidRPr="00000000">
        <w:rPr>
          <w:rtl w:val="0"/>
        </w:rPr>
        <w:t xml:space="preserve">, the Ingress controller acts as a reverse proxy, accepting external HTTP(S) traffic and forwarding it to your service. The service itself does not need to be exposed externally; it just needs to be reachable from within the cluster, which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provides.</w:t>
        <w:br w:type="textWrapping"/>
        <w:t xml:space="preserve">The </w:t>
      </w:r>
      <w:r w:rsidDel="00000000" w:rsidR="00000000" w:rsidRPr="00000000">
        <w:rPr>
          <w:b w:val="1"/>
          <w:rtl w:val="0"/>
        </w:rPr>
        <w:t xml:space="preserve">Ingress</w:t>
      </w:r>
      <w:r w:rsidDel="00000000" w:rsidR="00000000" w:rsidRPr="00000000">
        <w:rPr>
          <w:rtl w:val="0"/>
        </w:rPr>
        <w:t xml:space="preserve"> controller will be responsible for handling the external traffic and routing it to the internal service.</w:t>
      </w:r>
    </w:p>
    <w:p w:rsidR="00000000" w:rsidDel="00000000" w:rsidP="00000000" w:rsidRDefault="00000000" w:rsidRPr="00000000" w14:paraId="00000900">
      <w:pPr>
        <w:pStyle w:val="Heading3"/>
        <w:keepNext w:val="0"/>
        <w:keepLines w:val="0"/>
        <w:spacing w:before="280" w:lineRule="auto"/>
        <w:rPr>
          <w:b w:val="1"/>
          <w:color w:val="000000"/>
          <w:sz w:val="26"/>
          <w:szCs w:val="26"/>
        </w:rPr>
      </w:pPr>
      <w:bookmarkStart w:colFirst="0" w:colLast="0" w:name="_lgn4fpskae23" w:id="228"/>
      <w:bookmarkEnd w:id="228"/>
      <w:r w:rsidDel="00000000" w:rsidR="00000000" w:rsidRPr="00000000">
        <w:rPr>
          <w:b w:val="1"/>
          <w:color w:val="000000"/>
          <w:sz w:val="26"/>
          <w:szCs w:val="26"/>
          <w:rtl w:val="0"/>
        </w:rPr>
        <w:t xml:space="preserve">How Does the Ingress Controller Work?</w:t>
      </w:r>
    </w:p>
    <w:p w:rsidR="00000000" w:rsidDel="00000000" w:rsidP="00000000" w:rsidRDefault="00000000" w:rsidRPr="00000000" w14:paraId="00000901">
      <w:pPr>
        <w:numPr>
          <w:ilvl w:val="0"/>
          <w:numId w:val="130"/>
        </w:numPr>
        <w:spacing w:after="0" w:afterAutospacing="0" w:before="240" w:lineRule="auto"/>
        <w:ind w:left="720" w:hanging="360"/>
        <w:rPr/>
      </w:pPr>
      <w:r w:rsidDel="00000000" w:rsidR="00000000" w:rsidRPr="00000000">
        <w:rPr>
          <w:b w:val="1"/>
          <w:rtl w:val="0"/>
        </w:rPr>
        <w:t xml:space="preserve">Ingress Controller</w:t>
      </w:r>
      <w:r w:rsidDel="00000000" w:rsidR="00000000" w:rsidRPr="00000000">
        <w:rPr>
          <w:rtl w:val="0"/>
        </w:rPr>
        <w:t xml:space="preserve">: The Ingress controller (such as </w:t>
      </w:r>
      <w:r w:rsidDel="00000000" w:rsidR="00000000" w:rsidRPr="00000000">
        <w:rPr>
          <w:b w:val="1"/>
          <w:rtl w:val="0"/>
        </w:rPr>
        <w:t xml:space="preserve">NGINX Ingress Controller</w:t>
      </w:r>
      <w:r w:rsidDel="00000000" w:rsidR="00000000" w:rsidRPr="00000000">
        <w:rPr>
          <w:rtl w:val="0"/>
        </w:rPr>
        <w:t xml:space="preserve">, </w:t>
      </w:r>
      <w:r w:rsidDel="00000000" w:rsidR="00000000" w:rsidRPr="00000000">
        <w:rPr>
          <w:b w:val="1"/>
          <w:rtl w:val="0"/>
        </w:rPr>
        <w:t xml:space="preserve">AWS ALB Ingress Controller</w:t>
      </w:r>
      <w:r w:rsidDel="00000000" w:rsidR="00000000" w:rsidRPr="00000000">
        <w:rPr>
          <w:rtl w:val="0"/>
        </w:rPr>
        <w:t xml:space="preserve">, or </w:t>
      </w:r>
      <w:r w:rsidDel="00000000" w:rsidR="00000000" w:rsidRPr="00000000">
        <w:rPr>
          <w:b w:val="1"/>
          <w:rtl w:val="0"/>
        </w:rPr>
        <w:t xml:space="preserve">Traefik</w:t>
      </w:r>
      <w:r w:rsidDel="00000000" w:rsidR="00000000" w:rsidRPr="00000000">
        <w:rPr>
          <w:rtl w:val="0"/>
        </w:rPr>
        <w:t xml:space="preserve">) is responsible for managing the external HTTP/HTTPS traffic and directing it to the appropriate Kubernetes services based on the Ingress rules you define (using path-based or host-based routing).</w:t>
      </w:r>
    </w:p>
    <w:p w:rsidR="00000000" w:rsidDel="00000000" w:rsidP="00000000" w:rsidRDefault="00000000" w:rsidRPr="00000000" w14:paraId="00000902">
      <w:pPr>
        <w:numPr>
          <w:ilvl w:val="0"/>
          <w:numId w:val="130"/>
        </w:numPr>
        <w:spacing w:after="240" w:before="0" w:beforeAutospacing="0" w:lineRule="auto"/>
        <w:ind w:left="720" w:hanging="360"/>
        <w:rPr/>
      </w:pPr>
      <w:r w:rsidDel="00000000" w:rsidR="00000000" w:rsidRPr="00000000">
        <w:rPr>
          <w:b w:val="1"/>
          <w:rtl w:val="0"/>
        </w:rPr>
        <w:t xml:space="preserve">Service Type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Your application service should be of type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because it does not need to be directly exposed to the outside world. The Ingress controller will communicate with the service internally within the cluster, so exposing it with an external IP address (e.g., via </w:t>
      </w:r>
      <w:r w:rsidDel="00000000" w:rsidR="00000000" w:rsidRPr="00000000">
        <w:rPr>
          <w:rFonts w:ascii="Roboto Mono" w:cs="Roboto Mono" w:eastAsia="Roboto Mono" w:hAnsi="Roboto Mono"/>
          <w:rtl w:val="0"/>
        </w:rPr>
        <w:t xml:space="preserve">LoadBalancer</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is unnecessary.</w:t>
      </w:r>
    </w:p>
    <w:p w:rsidR="00000000" w:rsidDel="00000000" w:rsidP="00000000" w:rsidRDefault="00000000" w:rsidRPr="00000000" w14:paraId="00000903">
      <w:pPr>
        <w:pStyle w:val="Heading3"/>
        <w:keepNext w:val="0"/>
        <w:keepLines w:val="0"/>
        <w:spacing w:before="280" w:lineRule="auto"/>
        <w:rPr>
          <w:b w:val="1"/>
          <w:color w:val="000000"/>
          <w:sz w:val="26"/>
          <w:szCs w:val="26"/>
        </w:rPr>
      </w:pPr>
      <w:bookmarkStart w:colFirst="0" w:colLast="0" w:name="_uyue1qpxrlxr" w:id="229"/>
      <w:bookmarkEnd w:id="229"/>
      <w:r w:rsidDel="00000000" w:rsidR="00000000" w:rsidRPr="00000000">
        <w:rPr>
          <w:b w:val="1"/>
          <w:color w:val="000000"/>
          <w:sz w:val="26"/>
          <w:szCs w:val="26"/>
          <w:rtl w:val="0"/>
        </w:rPr>
        <w:t xml:space="preserve">Example Setup for EKS with Ingress</w:t>
      </w:r>
    </w:p>
    <w:p w:rsidR="00000000" w:rsidDel="00000000" w:rsidP="00000000" w:rsidRDefault="00000000" w:rsidRPr="00000000" w14:paraId="00000904">
      <w:pPr>
        <w:rPr>
          <w:rFonts w:ascii="Roboto Mono" w:cs="Roboto Mono" w:eastAsia="Roboto Mono" w:hAnsi="Roboto Mono"/>
        </w:rPr>
      </w:pPr>
      <w:r w:rsidDel="00000000" w:rsidR="00000000" w:rsidRPr="00000000">
        <w:rPr>
          <w:b w:val="1"/>
          <w:rtl w:val="0"/>
        </w:rPr>
        <w:t xml:space="preserve">Service Definition</w:t>
      </w:r>
      <w:r w:rsidDel="00000000" w:rsidR="00000000" w:rsidRPr="00000000">
        <w:rPr>
          <w:rtl w:val="0"/>
        </w:rPr>
        <w:t xml:space="preserve">: Define your service with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type. This service is internal to the cluster.</w:t>
        <w:br w:type="textWrapping"/>
        <w:t xml:space="preserve">yaml</w:t>
        <w:br w:type="textWrapping"/>
        <w:br w:type="textWrapping"/>
      </w:r>
      <w:r w:rsidDel="00000000" w:rsidR="00000000" w:rsidRPr="00000000">
        <w:rPr>
          <w:rFonts w:ascii="Roboto Mono" w:cs="Roboto Mono" w:eastAsia="Roboto Mono" w:hAnsi="Roboto Mono"/>
          <w:rtl w:val="0"/>
        </w:rPr>
        <w:t xml:space="preserve">apiVersion: v1</w:t>
      </w:r>
    </w:p>
    <w:p w:rsidR="00000000" w:rsidDel="00000000" w:rsidP="00000000" w:rsidRDefault="00000000" w:rsidRPr="00000000" w14:paraId="00000905">
      <w:pPr>
        <w:rPr>
          <w:rFonts w:ascii="Roboto Mono" w:cs="Roboto Mono" w:eastAsia="Roboto Mono" w:hAnsi="Roboto Mono"/>
        </w:rPr>
      </w:pPr>
      <w:r w:rsidDel="00000000" w:rsidR="00000000" w:rsidRPr="00000000">
        <w:rPr>
          <w:rFonts w:ascii="Roboto Mono" w:cs="Roboto Mono" w:eastAsia="Roboto Mono" w:hAnsi="Roboto Mono"/>
          <w:rtl w:val="0"/>
        </w:rPr>
        <w:t xml:space="preserve">kind: Service</w:t>
      </w:r>
    </w:p>
    <w:p w:rsidR="00000000" w:rsidDel="00000000" w:rsidP="00000000" w:rsidRDefault="00000000" w:rsidRPr="00000000" w14:paraId="00000906">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07">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w:t>
      </w:r>
    </w:p>
    <w:p w:rsidR="00000000" w:rsidDel="00000000" w:rsidP="00000000" w:rsidRDefault="00000000" w:rsidRPr="00000000" w14:paraId="00000908">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09">
      <w:pPr>
        <w:rPr>
          <w:rFonts w:ascii="Roboto Mono" w:cs="Roboto Mono" w:eastAsia="Roboto Mono" w:hAnsi="Roboto Mono"/>
        </w:rPr>
      </w:pPr>
      <w:r w:rsidDel="00000000" w:rsidR="00000000" w:rsidRPr="00000000">
        <w:rPr>
          <w:rFonts w:ascii="Roboto Mono" w:cs="Roboto Mono" w:eastAsia="Roboto Mono" w:hAnsi="Roboto Mono"/>
          <w:rtl w:val="0"/>
        </w:rPr>
        <w:t xml:space="preserve">  selector:</w:t>
      </w:r>
    </w:p>
    <w:p w:rsidR="00000000" w:rsidDel="00000000" w:rsidP="00000000" w:rsidRDefault="00000000" w:rsidRPr="00000000" w14:paraId="0000090A">
      <w:pPr>
        <w:rPr>
          <w:rFonts w:ascii="Roboto Mono" w:cs="Roboto Mono" w:eastAsia="Roboto Mono" w:hAnsi="Roboto Mono"/>
        </w:rPr>
      </w:pPr>
      <w:r w:rsidDel="00000000" w:rsidR="00000000" w:rsidRPr="00000000">
        <w:rPr>
          <w:rFonts w:ascii="Roboto Mono" w:cs="Roboto Mono" w:eastAsia="Roboto Mono" w:hAnsi="Roboto Mono"/>
          <w:rtl w:val="0"/>
        </w:rPr>
        <w:t xml:space="preserve">    app: myapp</w:t>
      </w:r>
    </w:p>
    <w:p w:rsidR="00000000" w:rsidDel="00000000" w:rsidP="00000000" w:rsidRDefault="00000000" w:rsidRPr="00000000" w14:paraId="0000090B">
      <w:pPr>
        <w:rPr>
          <w:rFonts w:ascii="Roboto Mono" w:cs="Roboto Mono" w:eastAsia="Roboto Mono" w:hAnsi="Roboto Mono"/>
        </w:rPr>
      </w:pPr>
      <w:r w:rsidDel="00000000" w:rsidR="00000000" w:rsidRPr="00000000">
        <w:rPr>
          <w:rFonts w:ascii="Roboto Mono" w:cs="Roboto Mono" w:eastAsia="Roboto Mono" w:hAnsi="Roboto Mono"/>
          <w:rtl w:val="0"/>
        </w:rPr>
        <w:t xml:space="preserve">  ports:</w:t>
      </w:r>
    </w:p>
    <w:p w:rsidR="00000000" w:rsidDel="00000000" w:rsidP="00000000" w:rsidRDefault="00000000" w:rsidRPr="00000000" w14:paraId="0000090C">
      <w:pPr>
        <w:rPr>
          <w:rFonts w:ascii="Roboto Mono" w:cs="Roboto Mono" w:eastAsia="Roboto Mono" w:hAnsi="Roboto Mono"/>
        </w:rPr>
      </w:pPr>
      <w:r w:rsidDel="00000000" w:rsidR="00000000" w:rsidRPr="00000000">
        <w:rPr>
          <w:rFonts w:ascii="Roboto Mono" w:cs="Roboto Mono" w:eastAsia="Roboto Mono" w:hAnsi="Roboto Mono"/>
          <w:rtl w:val="0"/>
        </w:rPr>
        <w:t xml:space="preserve">    - protocol: TCP</w:t>
      </w:r>
    </w:p>
    <w:p w:rsidR="00000000" w:rsidDel="00000000" w:rsidP="00000000" w:rsidRDefault="00000000" w:rsidRPr="00000000" w14:paraId="0000090D">
      <w:pPr>
        <w:rPr>
          <w:rFonts w:ascii="Roboto Mono" w:cs="Roboto Mono" w:eastAsia="Roboto Mono" w:hAnsi="Roboto Mono"/>
        </w:rPr>
      </w:pPr>
      <w:r w:rsidDel="00000000" w:rsidR="00000000" w:rsidRPr="00000000">
        <w:rPr>
          <w:rFonts w:ascii="Roboto Mono" w:cs="Roboto Mono" w:eastAsia="Roboto Mono" w:hAnsi="Roboto Mono"/>
          <w:rtl w:val="0"/>
        </w:rPr>
        <w:t xml:space="preserve">      port: 80       # The port that the service will listen on</w:t>
      </w:r>
    </w:p>
    <w:p w:rsidR="00000000" w:rsidDel="00000000" w:rsidP="00000000" w:rsidRDefault="00000000" w:rsidRPr="00000000" w14:paraId="0000090E">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targetPort: 8080  # The port on the Pod that the service will forward traffic to</w:t>
      </w:r>
    </w:p>
    <w:p w:rsidR="00000000" w:rsidDel="00000000" w:rsidP="00000000" w:rsidRDefault="00000000" w:rsidRPr="00000000" w14:paraId="0000090F">
      <w:pPr>
        <w:rPr>
          <w:rFonts w:ascii="Roboto Mono" w:cs="Roboto Mono" w:eastAsia="Roboto Mono" w:hAnsi="Roboto Mono"/>
        </w:rPr>
      </w:pPr>
      <w:r w:rsidDel="00000000" w:rsidR="00000000" w:rsidRPr="00000000">
        <w:rPr>
          <w:rFonts w:ascii="Roboto Mono" w:cs="Roboto Mono" w:eastAsia="Roboto Mono" w:hAnsi="Roboto Mono"/>
          <w:rtl w:val="0"/>
        </w:rPr>
        <w:t xml:space="preserve">  type: ClusterIP   # This makes the service internal to the cluster</w:t>
      </w:r>
    </w:p>
    <w:p w:rsidR="00000000" w:rsidDel="00000000" w:rsidP="00000000" w:rsidRDefault="00000000" w:rsidRPr="00000000" w14:paraId="00000910">
      <w:pPr>
        <w:numPr>
          <w:ilvl w:val="0"/>
          <w:numId w:val="455"/>
        </w:numPr>
        <w:spacing w:after="240" w:before="240" w:lineRule="auto"/>
        <w:ind w:left="720" w:hanging="360"/>
        <w:rPr/>
      </w:pPr>
      <w:r w:rsidDel="00000000" w:rsidR="00000000" w:rsidRPr="00000000">
        <w:rPr>
          <w:rtl w:val="0"/>
        </w:rPr>
      </w:r>
    </w:p>
    <w:p w:rsidR="00000000" w:rsidDel="00000000" w:rsidP="00000000" w:rsidRDefault="00000000" w:rsidRPr="00000000" w14:paraId="00000911">
      <w:pPr>
        <w:rPr>
          <w:rFonts w:ascii="Roboto Mono" w:cs="Roboto Mono" w:eastAsia="Roboto Mono" w:hAnsi="Roboto Mono"/>
        </w:rPr>
      </w:pPr>
      <w:r w:rsidDel="00000000" w:rsidR="00000000" w:rsidRPr="00000000">
        <w:rPr>
          <w:b w:val="1"/>
          <w:rtl w:val="0"/>
        </w:rPr>
        <w:t xml:space="preserve">Ingress Resource</w:t>
      </w:r>
      <w:r w:rsidDel="00000000" w:rsidR="00000000" w:rsidRPr="00000000">
        <w:rPr>
          <w:rtl w:val="0"/>
        </w:rPr>
        <w:t xml:space="preserve">: Define an Ingress resource that routes external traffic to the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service. The Ingress controller will manage the external traffic.</w:t>
        <w:br w:type="textWrapping"/>
        <w:t xml:space="preserve">yaml</w:t>
        <w:br w:type="textWrapping"/>
        <w:br w:type="textWrapping"/>
      </w: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912">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913">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14">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915">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916">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917">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18">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919">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  # The hostname where the service will be available externally</w:t>
      </w:r>
    </w:p>
    <w:p w:rsidR="00000000" w:rsidDel="00000000" w:rsidP="00000000" w:rsidRDefault="00000000" w:rsidRPr="00000000" w14:paraId="0000091A">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91B">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91C">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The path of the application</w:t>
      </w:r>
    </w:p>
    <w:p w:rsidR="00000000" w:rsidDel="00000000" w:rsidP="00000000" w:rsidRDefault="00000000" w:rsidRPr="00000000" w14:paraId="0000091D">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91E">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91F">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920">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  # The internal service exposed via Ingress</w:t>
      </w:r>
    </w:p>
    <w:p w:rsidR="00000000" w:rsidDel="00000000" w:rsidP="00000000" w:rsidRDefault="00000000" w:rsidRPr="00000000" w14:paraId="00000921">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92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923">
      <w:pPr>
        <w:numPr>
          <w:ilvl w:val="0"/>
          <w:numId w:val="45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924">
      <w:pPr>
        <w:numPr>
          <w:ilvl w:val="0"/>
          <w:numId w:val="455"/>
        </w:numPr>
        <w:spacing w:after="0" w:afterAutospacing="0" w:before="0" w:beforeAutospacing="0" w:lineRule="auto"/>
        <w:ind w:left="720" w:hanging="360"/>
        <w:rPr/>
      </w:pPr>
      <w:r w:rsidDel="00000000" w:rsidR="00000000" w:rsidRPr="00000000">
        <w:rPr>
          <w:b w:val="1"/>
          <w:rtl w:val="0"/>
        </w:rPr>
        <w:t xml:space="preserve">Ingress Controller</w:t>
      </w:r>
      <w:r w:rsidDel="00000000" w:rsidR="00000000" w:rsidRPr="00000000">
        <w:rPr>
          <w:rtl w:val="0"/>
        </w:rPr>
        <w:t xml:space="preserve">: Ensure you have an Ingress controller installed in your EKS cluster. If you’re using </w:t>
      </w:r>
      <w:r w:rsidDel="00000000" w:rsidR="00000000" w:rsidRPr="00000000">
        <w:rPr>
          <w:b w:val="1"/>
          <w:rtl w:val="0"/>
        </w:rPr>
        <w:t xml:space="preserve">AWS ALB Ingress Controller</w:t>
      </w:r>
      <w:r w:rsidDel="00000000" w:rsidR="00000000" w:rsidRPr="00000000">
        <w:rPr>
          <w:rtl w:val="0"/>
        </w:rPr>
        <w:t xml:space="preserve"> or </w:t>
      </w:r>
      <w:r w:rsidDel="00000000" w:rsidR="00000000" w:rsidRPr="00000000">
        <w:rPr>
          <w:b w:val="1"/>
          <w:rtl w:val="0"/>
        </w:rPr>
        <w:t xml:space="preserve">NGINX Ingress Controller</w:t>
      </w:r>
      <w:r w:rsidDel="00000000" w:rsidR="00000000" w:rsidRPr="00000000">
        <w:rPr>
          <w:rtl w:val="0"/>
        </w:rPr>
        <w:t xml:space="preserve">, they will handle the external traffic and route it to your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service.</w:t>
      </w:r>
    </w:p>
    <w:p w:rsidR="00000000" w:rsidDel="00000000" w:rsidP="00000000" w:rsidRDefault="00000000" w:rsidRPr="00000000" w14:paraId="00000925">
      <w:pPr>
        <w:numPr>
          <w:ilvl w:val="0"/>
          <w:numId w:val="455"/>
        </w:numPr>
        <w:spacing w:after="240" w:before="0" w:beforeAutospacing="0" w:lineRule="auto"/>
        <w:ind w:left="720" w:hanging="360"/>
        <w:rPr/>
      </w:pPr>
      <w:r w:rsidDel="00000000" w:rsidR="00000000" w:rsidRPr="00000000">
        <w:rPr>
          <w:b w:val="1"/>
          <w:rtl w:val="0"/>
        </w:rPr>
        <w:t xml:space="preserve">DNS and External Access</w:t>
      </w:r>
      <w:r w:rsidDel="00000000" w:rsidR="00000000" w:rsidRPr="00000000">
        <w:rPr>
          <w:rtl w:val="0"/>
        </w:rPr>
        <w:t xml:space="preserve">: Ensure your domain (</w:t>
      </w:r>
      <w:r w:rsidDel="00000000" w:rsidR="00000000" w:rsidRPr="00000000">
        <w:rPr>
          <w:rFonts w:ascii="Roboto Mono" w:cs="Roboto Mono" w:eastAsia="Roboto Mono" w:hAnsi="Roboto Mono"/>
          <w:rtl w:val="0"/>
        </w:rPr>
        <w:t xml:space="preserve">myapp.example.com</w:t>
      </w:r>
      <w:r w:rsidDel="00000000" w:rsidR="00000000" w:rsidRPr="00000000">
        <w:rPr>
          <w:rtl w:val="0"/>
        </w:rPr>
        <w:t xml:space="preserve">) points to the load balancer (ALB or NGINX) that is managing the external traffic.</w:t>
      </w:r>
    </w:p>
    <w:p w:rsidR="00000000" w:rsidDel="00000000" w:rsidP="00000000" w:rsidRDefault="00000000" w:rsidRPr="00000000" w14:paraId="00000926">
      <w:pPr>
        <w:pStyle w:val="Heading3"/>
        <w:keepNext w:val="0"/>
        <w:keepLines w:val="0"/>
        <w:spacing w:before="280" w:lineRule="auto"/>
        <w:rPr>
          <w:b w:val="1"/>
          <w:color w:val="000000"/>
          <w:sz w:val="26"/>
          <w:szCs w:val="26"/>
        </w:rPr>
      </w:pPr>
      <w:bookmarkStart w:colFirst="0" w:colLast="0" w:name="_7rfpbckt6ez9" w:id="230"/>
      <w:bookmarkEnd w:id="230"/>
      <w:r w:rsidDel="00000000" w:rsidR="00000000" w:rsidRPr="00000000">
        <w:rPr>
          <w:b w:val="1"/>
          <w:color w:val="000000"/>
          <w:sz w:val="26"/>
          <w:szCs w:val="26"/>
          <w:rtl w:val="0"/>
        </w:rPr>
        <w:t xml:space="preserve">Additional Notes</w:t>
      </w:r>
    </w:p>
    <w:p w:rsidR="00000000" w:rsidDel="00000000" w:rsidP="00000000" w:rsidRDefault="00000000" w:rsidRPr="00000000" w14:paraId="00000927">
      <w:pPr>
        <w:numPr>
          <w:ilvl w:val="0"/>
          <w:numId w:val="235"/>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Ingress controller</w:t>
      </w:r>
      <w:r w:rsidDel="00000000" w:rsidR="00000000" w:rsidRPr="00000000">
        <w:rPr>
          <w:rtl w:val="0"/>
        </w:rPr>
        <w:t xml:space="preserve"> will create an </w:t>
      </w:r>
      <w:r w:rsidDel="00000000" w:rsidR="00000000" w:rsidRPr="00000000">
        <w:rPr>
          <w:b w:val="1"/>
          <w:rtl w:val="0"/>
        </w:rPr>
        <w:t xml:space="preserve">external Load Balancer</w:t>
      </w:r>
      <w:r w:rsidDel="00000000" w:rsidR="00000000" w:rsidRPr="00000000">
        <w:rPr>
          <w:rtl w:val="0"/>
        </w:rPr>
        <w:t xml:space="preserve"> (for ALB or NGINX) to handle the incoming traffic and then route it to the appropriate service inside the cluster. This eliminates the need for you to expose the service via a </w:t>
      </w:r>
      <w:r w:rsidDel="00000000" w:rsidR="00000000" w:rsidRPr="00000000">
        <w:rPr>
          <w:rFonts w:ascii="Roboto Mono" w:cs="Roboto Mono" w:eastAsia="Roboto Mono" w:hAnsi="Roboto Mono"/>
          <w:rtl w:val="0"/>
        </w:rPr>
        <w:t xml:space="preserve">LoadBalancer</w:t>
      </w:r>
      <w:r w:rsidDel="00000000" w:rsidR="00000000" w:rsidRPr="00000000">
        <w:rPr>
          <w:rtl w:val="0"/>
        </w:rPr>
        <w:t xml:space="preserve"> service type.</w:t>
      </w:r>
    </w:p>
    <w:p w:rsidR="00000000" w:rsidDel="00000000" w:rsidP="00000000" w:rsidRDefault="00000000" w:rsidRPr="00000000" w14:paraId="00000928">
      <w:pPr>
        <w:numPr>
          <w:ilvl w:val="0"/>
          <w:numId w:val="235"/>
        </w:numPr>
        <w:spacing w:after="240" w:before="0" w:beforeAutospacing="0" w:lineRule="auto"/>
        <w:ind w:left="720" w:hanging="360"/>
        <w:rPr/>
      </w:pPr>
      <w:r w:rsidDel="00000000" w:rsidR="00000000" w:rsidRPr="00000000">
        <w:rPr>
          <w:rtl w:val="0"/>
        </w:rPr>
        <w:t xml:space="preserve">If you're using the </w:t>
      </w:r>
      <w:r w:rsidDel="00000000" w:rsidR="00000000" w:rsidRPr="00000000">
        <w:rPr>
          <w:b w:val="1"/>
          <w:rtl w:val="0"/>
        </w:rPr>
        <w:t xml:space="preserve">AWS ALB Ingress Controller</w:t>
      </w:r>
      <w:r w:rsidDel="00000000" w:rsidR="00000000" w:rsidRPr="00000000">
        <w:rPr>
          <w:rtl w:val="0"/>
        </w:rPr>
        <w:t xml:space="preserve">, the ALB (Application Load Balancer) will automatically be created by the controller to handle the external HTTP/HTTPS requests and route them to your internal service.</w:t>
      </w:r>
    </w:p>
    <w:p w:rsidR="00000000" w:rsidDel="00000000" w:rsidP="00000000" w:rsidRDefault="00000000" w:rsidRPr="00000000" w14:paraId="00000929">
      <w:pPr>
        <w:pStyle w:val="Heading3"/>
        <w:keepNext w:val="0"/>
        <w:keepLines w:val="0"/>
        <w:spacing w:before="280" w:lineRule="auto"/>
        <w:rPr>
          <w:b w:val="1"/>
          <w:color w:val="000000"/>
          <w:sz w:val="26"/>
          <w:szCs w:val="26"/>
        </w:rPr>
      </w:pPr>
      <w:bookmarkStart w:colFirst="0" w:colLast="0" w:name="_5wwrifb2gxdh" w:id="231"/>
      <w:bookmarkEnd w:id="231"/>
      <w:r w:rsidDel="00000000" w:rsidR="00000000" w:rsidRPr="00000000">
        <w:rPr>
          <w:b w:val="1"/>
          <w:color w:val="000000"/>
          <w:sz w:val="26"/>
          <w:szCs w:val="26"/>
          <w:rtl w:val="0"/>
        </w:rPr>
        <w:t xml:space="preserve">Summary</w:t>
      </w:r>
    </w:p>
    <w:p w:rsidR="00000000" w:rsidDel="00000000" w:rsidP="00000000" w:rsidRDefault="00000000" w:rsidRPr="00000000" w14:paraId="0000092A">
      <w:pPr>
        <w:numPr>
          <w:ilvl w:val="0"/>
          <w:numId w:val="457"/>
        </w:numPr>
        <w:spacing w:after="0" w:afterAutospacing="0" w:before="240" w:lineRule="auto"/>
        <w:ind w:left="720" w:hanging="360"/>
        <w:rPr/>
      </w:pPr>
      <w:r w:rsidDel="00000000" w:rsidR="00000000" w:rsidRPr="00000000">
        <w:rPr>
          <w:b w:val="1"/>
          <w:rtl w:val="0"/>
        </w:rPr>
        <w:t xml:space="preserve">Service Type</w:t>
      </w:r>
      <w:r w:rsidDel="00000000" w:rsidR="00000000" w:rsidRPr="00000000">
        <w:rPr>
          <w:rtl w:val="0"/>
        </w:rPr>
        <w:t xml:space="preserve">: Use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for your application service when you are exposing it via </w:t>
      </w:r>
      <w:r w:rsidDel="00000000" w:rsidR="00000000" w:rsidRPr="00000000">
        <w:rPr>
          <w:b w:val="1"/>
          <w:rtl w:val="0"/>
        </w:rPr>
        <w:t xml:space="preserve">Ingress</w:t>
      </w:r>
      <w:r w:rsidDel="00000000" w:rsidR="00000000" w:rsidRPr="00000000">
        <w:rPr>
          <w:rtl w:val="0"/>
        </w:rPr>
        <w:t xml:space="preserve">.</w:t>
      </w:r>
    </w:p>
    <w:p w:rsidR="00000000" w:rsidDel="00000000" w:rsidP="00000000" w:rsidRDefault="00000000" w:rsidRPr="00000000" w14:paraId="0000092B">
      <w:pPr>
        <w:numPr>
          <w:ilvl w:val="0"/>
          <w:numId w:val="457"/>
        </w:numPr>
        <w:spacing w:after="0" w:afterAutospacing="0" w:before="0" w:beforeAutospacing="0" w:lineRule="auto"/>
        <w:ind w:left="720" w:hanging="360"/>
        <w:rPr/>
      </w:pPr>
      <w:r w:rsidDel="00000000" w:rsidR="00000000" w:rsidRPr="00000000">
        <w:rPr>
          <w:b w:val="1"/>
          <w:rtl w:val="0"/>
        </w:rPr>
        <w:t xml:space="preserve">Ingress Controller</w:t>
      </w:r>
      <w:r w:rsidDel="00000000" w:rsidR="00000000" w:rsidRPr="00000000">
        <w:rPr>
          <w:rtl w:val="0"/>
        </w:rPr>
        <w:t xml:space="preserve">: The Ingress controller (e.g., ALB, NGINX) manages external access and routes traffic to your internal service.</w:t>
      </w:r>
    </w:p>
    <w:p w:rsidR="00000000" w:rsidDel="00000000" w:rsidP="00000000" w:rsidRDefault="00000000" w:rsidRPr="00000000" w14:paraId="0000092C">
      <w:pPr>
        <w:numPr>
          <w:ilvl w:val="0"/>
          <w:numId w:val="457"/>
        </w:numPr>
        <w:spacing w:after="240" w:before="0" w:beforeAutospacing="0" w:lineRule="auto"/>
        <w:ind w:left="720" w:hanging="360"/>
        <w:rPr/>
      </w:pPr>
      <w:r w:rsidDel="00000000" w:rsidR="00000000" w:rsidRPr="00000000">
        <w:rPr>
          <w:b w:val="1"/>
          <w:rtl w:val="0"/>
        </w:rPr>
        <w:t xml:space="preserve">Why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With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the service is only exposed within the Kubernetes cluster, and the external access is handled by the Ingress controller.</w:t>
      </w:r>
    </w:p>
    <w:p w:rsidR="00000000" w:rsidDel="00000000" w:rsidP="00000000" w:rsidRDefault="00000000" w:rsidRPr="00000000" w14:paraId="0000092D">
      <w:pPr>
        <w:spacing w:after="240" w:before="240" w:lineRule="auto"/>
        <w:rPr/>
      </w:pPr>
      <w:r w:rsidDel="00000000" w:rsidR="00000000" w:rsidRPr="00000000">
        <w:rPr>
          <w:rtl w:val="0"/>
        </w:rPr>
        <w:t xml:space="preserve">By setting the service type to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you are keeping the service internal to the cluster, while the </w:t>
      </w:r>
      <w:r w:rsidDel="00000000" w:rsidR="00000000" w:rsidRPr="00000000">
        <w:rPr>
          <w:b w:val="1"/>
          <w:rtl w:val="0"/>
        </w:rPr>
        <w:t xml:space="preserve">Ingress controller ensures</w:t>
      </w:r>
      <w:r w:rsidDel="00000000" w:rsidR="00000000" w:rsidRPr="00000000">
        <w:rPr>
          <w:rtl w:val="0"/>
        </w:rPr>
        <w:t xml:space="preserve"> that the traffic from the outside world reaches the correct service based on your defined routing rules.</w:t>
      </w:r>
    </w:p>
    <w:p w:rsidR="00000000" w:rsidDel="00000000" w:rsidP="00000000" w:rsidRDefault="00000000" w:rsidRPr="00000000" w14:paraId="0000092E">
      <w:pPr>
        <w:pStyle w:val="Heading1"/>
        <w:rPr/>
      </w:pPr>
      <w:bookmarkStart w:colFirst="0" w:colLast="0" w:name="_3h406qyo01he" w:id="232"/>
      <w:bookmarkEnd w:id="232"/>
      <w:r w:rsidDel="00000000" w:rsidR="00000000" w:rsidRPr="00000000">
        <w:rPr>
          <w:rtl w:val="0"/>
        </w:rPr>
        <w:t xml:space="preserve">can we use app service type as node port when we want to expose the application to outside with k8 ingress ?</w:t>
      </w:r>
    </w:p>
    <w:p w:rsidR="00000000" w:rsidDel="00000000" w:rsidP="00000000" w:rsidRDefault="00000000" w:rsidRPr="00000000" w14:paraId="0000092F">
      <w:pPr>
        <w:spacing w:after="240" w:before="240" w:lineRule="auto"/>
        <w:rPr/>
      </w:pPr>
      <w:r w:rsidDel="00000000" w:rsidR="00000000" w:rsidRPr="00000000">
        <w:rPr>
          <w:rtl w:val="0"/>
        </w:rPr>
        <w:t xml:space="preserve">Yes, you </w:t>
      </w:r>
      <w:r w:rsidDel="00000000" w:rsidR="00000000" w:rsidRPr="00000000">
        <w:rPr>
          <w:b w:val="1"/>
          <w:rtl w:val="0"/>
        </w:rPr>
        <w:t xml:space="preserve">can use the </w:t>
      </w:r>
      <w:r w:rsidDel="00000000" w:rsidR="00000000" w:rsidRPr="00000000">
        <w:rPr>
          <w:rFonts w:ascii="Roboto Mono" w:cs="Roboto Mono" w:eastAsia="Roboto Mono" w:hAnsi="Roboto Mono"/>
          <w:b w:val="1"/>
          <w:rtl w:val="0"/>
        </w:rPr>
        <w:t xml:space="preserve">NodePort</w:t>
      </w:r>
      <w:r w:rsidDel="00000000" w:rsidR="00000000" w:rsidRPr="00000000">
        <w:rPr>
          <w:rtl w:val="0"/>
        </w:rPr>
        <w:t xml:space="preserve"> service type in Kubernetes when exposing an application to the outside world, but it's </w:t>
      </w:r>
      <w:r w:rsidDel="00000000" w:rsidR="00000000" w:rsidRPr="00000000">
        <w:rPr>
          <w:b w:val="1"/>
          <w:rtl w:val="0"/>
        </w:rPr>
        <w:t xml:space="preserve">not the preferred approach</w:t>
      </w:r>
      <w:r w:rsidDel="00000000" w:rsidR="00000000" w:rsidRPr="00000000">
        <w:rPr>
          <w:rtl w:val="0"/>
        </w:rPr>
        <w:t xml:space="preserve"> when you're using </w:t>
      </w:r>
      <w:r w:rsidDel="00000000" w:rsidR="00000000" w:rsidRPr="00000000">
        <w:rPr>
          <w:b w:val="1"/>
          <w:rtl w:val="0"/>
        </w:rPr>
        <w:t xml:space="preserve">Ingress</w:t>
      </w:r>
      <w:r w:rsidDel="00000000" w:rsidR="00000000" w:rsidRPr="00000000">
        <w:rPr>
          <w:rtl w:val="0"/>
        </w:rPr>
        <w:t xml:space="preserve"> to expose your application. Let's dive into the details:</w:t>
      </w:r>
    </w:p>
    <w:p w:rsidR="00000000" w:rsidDel="00000000" w:rsidP="00000000" w:rsidRDefault="00000000" w:rsidRPr="00000000" w14:paraId="00000930">
      <w:pPr>
        <w:pStyle w:val="Heading3"/>
        <w:keepNext w:val="0"/>
        <w:keepLines w:val="0"/>
        <w:spacing w:before="280" w:lineRule="auto"/>
        <w:rPr>
          <w:b w:val="1"/>
          <w:color w:val="000000"/>
          <w:sz w:val="26"/>
          <w:szCs w:val="26"/>
        </w:rPr>
      </w:pPr>
      <w:bookmarkStart w:colFirst="0" w:colLast="0" w:name="_wt2496ohsscp" w:id="233"/>
      <w:bookmarkEnd w:id="233"/>
      <w:r w:rsidDel="00000000" w:rsidR="00000000" w:rsidRPr="00000000">
        <w:rPr>
          <w:rFonts w:ascii="Roboto Mono" w:cs="Roboto Mono" w:eastAsia="Roboto Mono" w:hAnsi="Roboto Mono"/>
          <w:b w:val="1"/>
          <w:color w:val="000000"/>
          <w:sz w:val="26"/>
          <w:szCs w:val="26"/>
          <w:rtl w:val="0"/>
        </w:rPr>
        <w:t xml:space="preserve">NodePort</w:t>
      </w:r>
      <w:r w:rsidDel="00000000" w:rsidR="00000000" w:rsidRPr="00000000">
        <w:rPr>
          <w:b w:val="1"/>
          <w:color w:val="000000"/>
          <w:sz w:val="26"/>
          <w:szCs w:val="26"/>
          <w:rtl w:val="0"/>
        </w:rPr>
        <w:t xml:space="preserve"> Service Type with Ingress</w:t>
      </w:r>
    </w:p>
    <w:p w:rsidR="00000000" w:rsidDel="00000000" w:rsidP="00000000" w:rsidRDefault="00000000" w:rsidRPr="00000000" w14:paraId="00000931">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service type exposes the application on a specific port on all the nodes in your Kubernetes cluster. This means that traffic directed to any node on the specified port will be forwarded to the underlying service and its Pods. The Kubernetes </w:t>
      </w:r>
      <w:r w:rsidDel="00000000" w:rsidR="00000000" w:rsidRPr="00000000">
        <w:rPr>
          <w:b w:val="1"/>
          <w:rtl w:val="0"/>
        </w:rPr>
        <w:t xml:space="preserve">Ingress Controller</w:t>
      </w:r>
      <w:r w:rsidDel="00000000" w:rsidR="00000000" w:rsidRPr="00000000">
        <w:rPr>
          <w:rtl w:val="0"/>
        </w:rPr>
        <w:t xml:space="preserve">, however, provides a more elegant and scalable way of managing external access to services, and it typically works best when the backend service is a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service.</w:t>
      </w:r>
    </w:p>
    <w:p w:rsidR="00000000" w:rsidDel="00000000" w:rsidP="00000000" w:rsidRDefault="00000000" w:rsidRPr="00000000" w14:paraId="00000932">
      <w:pPr>
        <w:pStyle w:val="Heading4"/>
        <w:keepNext w:val="0"/>
        <w:keepLines w:val="0"/>
        <w:spacing w:after="40" w:before="240" w:lineRule="auto"/>
        <w:rPr>
          <w:b w:val="1"/>
          <w:color w:val="000000"/>
          <w:sz w:val="22"/>
          <w:szCs w:val="22"/>
        </w:rPr>
      </w:pPr>
      <w:bookmarkStart w:colFirst="0" w:colLast="0" w:name="_c4ya3k4flosf" w:id="234"/>
      <w:bookmarkEnd w:id="234"/>
      <w:r w:rsidDel="00000000" w:rsidR="00000000" w:rsidRPr="00000000">
        <w:rPr>
          <w:b w:val="1"/>
          <w:color w:val="000000"/>
          <w:sz w:val="22"/>
          <w:szCs w:val="22"/>
          <w:rtl w:val="0"/>
        </w:rPr>
        <w:t xml:space="preserve">How </w:t>
      </w:r>
      <w:r w:rsidDel="00000000" w:rsidR="00000000" w:rsidRPr="00000000">
        <w:rPr>
          <w:rFonts w:ascii="Roboto Mono" w:cs="Roboto Mono" w:eastAsia="Roboto Mono" w:hAnsi="Roboto Mono"/>
          <w:b w:val="1"/>
          <w:color w:val="000000"/>
          <w:sz w:val="22"/>
          <w:szCs w:val="22"/>
          <w:rtl w:val="0"/>
        </w:rPr>
        <w:t xml:space="preserve">NodePort</w:t>
      </w:r>
      <w:r w:rsidDel="00000000" w:rsidR="00000000" w:rsidRPr="00000000">
        <w:rPr>
          <w:b w:val="1"/>
          <w:color w:val="000000"/>
          <w:sz w:val="22"/>
          <w:szCs w:val="22"/>
          <w:rtl w:val="0"/>
        </w:rPr>
        <w:t xml:space="preserve"> Works:</w:t>
      </w:r>
    </w:p>
    <w:p w:rsidR="00000000" w:rsidDel="00000000" w:rsidP="00000000" w:rsidRDefault="00000000" w:rsidRPr="00000000" w14:paraId="00000933">
      <w:pPr>
        <w:numPr>
          <w:ilvl w:val="0"/>
          <w:numId w:val="299"/>
        </w:numPr>
        <w:spacing w:after="0" w:afterAutospacing="0" w:before="240" w:lineRule="auto"/>
        <w:ind w:left="720" w:hanging="360"/>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service will expose a service on a fixed port on all nodes, making the service accessible from outside the Kubernetes cluster via </w:t>
      </w:r>
      <w:r w:rsidDel="00000000" w:rsidR="00000000" w:rsidRPr="00000000">
        <w:rPr>
          <w:rFonts w:ascii="Roboto Mono" w:cs="Roboto Mono" w:eastAsia="Roboto Mono" w:hAnsi="Roboto Mono"/>
          <w:rtl w:val="0"/>
        </w:rPr>
        <w:t xml:space="preserve">&lt;node-ip&gt;:&lt;node-port&gt;</w:t>
      </w:r>
      <w:r w:rsidDel="00000000" w:rsidR="00000000" w:rsidRPr="00000000">
        <w:rPr>
          <w:rtl w:val="0"/>
        </w:rPr>
        <w:t xml:space="preserve">.</w:t>
      </w:r>
    </w:p>
    <w:p w:rsidR="00000000" w:rsidDel="00000000" w:rsidP="00000000" w:rsidRDefault="00000000" w:rsidRPr="00000000" w14:paraId="00000934">
      <w:pPr>
        <w:numPr>
          <w:ilvl w:val="0"/>
          <w:numId w:val="299"/>
        </w:numPr>
        <w:spacing w:after="240" w:before="0" w:beforeAutospacing="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Ingress</w:t>
      </w:r>
      <w:r w:rsidDel="00000000" w:rsidR="00000000" w:rsidRPr="00000000">
        <w:rPr>
          <w:rtl w:val="0"/>
        </w:rPr>
        <w:t xml:space="preserve"> resource, on the other hand, is designed to manage HTTP/HTTPS traffic and can work with any service that is </w:t>
      </w:r>
      <w:r w:rsidDel="00000000" w:rsidR="00000000" w:rsidRPr="00000000">
        <w:rPr>
          <w:b w:val="1"/>
          <w:rtl w:val="0"/>
        </w:rPr>
        <w:t xml:space="preserve">internal to the cluster</w:t>
      </w:r>
      <w:r w:rsidDel="00000000" w:rsidR="00000000" w:rsidRPr="00000000">
        <w:rPr>
          <w:rtl w:val="0"/>
        </w:rPr>
        <w:t xml:space="preserve"> (i.e.,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w:t>
      </w:r>
    </w:p>
    <w:p w:rsidR="00000000" w:rsidDel="00000000" w:rsidP="00000000" w:rsidRDefault="00000000" w:rsidRPr="00000000" w14:paraId="00000935">
      <w:pPr>
        <w:pStyle w:val="Heading3"/>
        <w:keepNext w:val="0"/>
        <w:keepLines w:val="0"/>
        <w:spacing w:before="280" w:lineRule="auto"/>
        <w:rPr>
          <w:b w:val="1"/>
          <w:color w:val="000000"/>
          <w:sz w:val="26"/>
          <w:szCs w:val="26"/>
        </w:rPr>
      </w:pPr>
      <w:bookmarkStart w:colFirst="0" w:colLast="0" w:name="_r3c7mbm5c0ay" w:id="235"/>
      <w:bookmarkEnd w:id="235"/>
      <w:r w:rsidDel="00000000" w:rsidR="00000000" w:rsidRPr="00000000">
        <w:rPr>
          <w:b w:val="1"/>
          <w:color w:val="000000"/>
          <w:sz w:val="26"/>
          <w:szCs w:val="26"/>
          <w:rtl w:val="0"/>
        </w:rPr>
        <w:t xml:space="preserve">Using </w:t>
      </w:r>
      <w:r w:rsidDel="00000000" w:rsidR="00000000" w:rsidRPr="00000000">
        <w:rPr>
          <w:rFonts w:ascii="Roboto Mono" w:cs="Roboto Mono" w:eastAsia="Roboto Mono" w:hAnsi="Roboto Mono"/>
          <w:b w:val="1"/>
          <w:color w:val="000000"/>
          <w:sz w:val="26"/>
          <w:szCs w:val="26"/>
          <w:rtl w:val="0"/>
        </w:rPr>
        <w:t xml:space="preserve">NodePort</w:t>
      </w:r>
      <w:r w:rsidDel="00000000" w:rsidR="00000000" w:rsidRPr="00000000">
        <w:rPr>
          <w:b w:val="1"/>
          <w:color w:val="000000"/>
          <w:sz w:val="26"/>
          <w:szCs w:val="26"/>
          <w:rtl w:val="0"/>
        </w:rPr>
        <w:t xml:space="preserve"> with Ingress:</w:t>
      </w:r>
    </w:p>
    <w:p w:rsidR="00000000" w:rsidDel="00000000" w:rsidP="00000000" w:rsidRDefault="00000000" w:rsidRPr="00000000" w14:paraId="00000936">
      <w:pPr>
        <w:spacing w:after="240" w:before="240" w:lineRule="auto"/>
        <w:rPr/>
      </w:pPr>
      <w:r w:rsidDel="00000000" w:rsidR="00000000" w:rsidRPr="00000000">
        <w:rPr>
          <w:rtl w:val="0"/>
        </w:rPr>
        <w:t xml:space="preserve">If you use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as the service type for your application, you would still need an </w:t>
      </w:r>
      <w:r w:rsidDel="00000000" w:rsidR="00000000" w:rsidRPr="00000000">
        <w:rPr>
          <w:b w:val="1"/>
          <w:rtl w:val="0"/>
        </w:rPr>
        <w:t xml:space="preserve">Ingress Controller</w:t>
      </w:r>
      <w:r w:rsidDel="00000000" w:rsidR="00000000" w:rsidRPr="00000000">
        <w:rPr>
          <w:rtl w:val="0"/>
        </w:rPr>
        <w:t xml:space="preserve"> (like </w:t>
      </w:r>
      <w:r w:rsidDel="00000000" w:rsidR="00000000" w:rsidRPr="00000000">
        <w:rPr>
          <w:b w:val="1"/>
          <w:rtl w:val="0"/>
        </w:rPr>
        <w:t xml:space="preserve">NGINX</w:t>
      </w:r>
      <w:r w:rsidDel="00000000" w:rsidR="00000000" w:rsidRPr="00000000">
        <w:rPr>
          <w:rtl w:val="0"/>
        </w:rPr>
        <w:t xml:space="preserve">, </w:t>
      </w:r>
      <w:r w:rsidDel="00000000" w:rsidR="00000000" w:rsidRPr="00000000">
        <w:rPr>
          <w:b w:val="1"/>
          <w:rtl w:val="0"/>
        </w:rPr>
        <w:t xml:space="preserve">AWS ALB Ingress Controller</w:t>
      </w:r>
      <w:r w:rsidDel="00000000" w:rsidR="00000000" w:rsidRPr="00000000">
        <w:rPr>
          <w:rtl w:val="0"/>
        </w:rPr>
        <w:t xml:space="preserve">, or </w:t>
      </w:r>
      <w:r w:rsidDel="00000000" w:rsidR="00000000" w:rsidRPr="00000000">
        <w:rPr>
          <w:b w:val="1"/>
          <w:rtl w:val="0"/>
        </w:rPr>
        <w:t xml:space="preserve">Traefik</w:t>
      </w:r>
      <w:r w:rsidDel="00000000" w:rsidR="00000000" w:rsidRPr="00000000">
        <w:rPr>
          <w:rtl w:val="0"/>
        </w:rPr>
        <w:t xml:space="preserve">) to manage external HTTP(S) traffic, but the traffic would flow as follows:</w:t>
      </w:r>
    </w:p>
    <w:p w:rsidR="00000000" w:rsidDel="00000000" w:rsidP="00000000" w:rsidRDefault="00000000" w:rsidRPr="00000000" w14:paraId="00000937">
      <w:pPr>
        <w:numPr>
          <w:ilvl w:val="0"/>
          <w:numId w:val="242"/>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Ingress Controller</w:t>
      </w:r>
      <w:r w:rsidDel="00000000" w:rsidR="00000000" w:rsidRPr="00000000">
        <w:rPr>
          <w:rtl w:val="0"/>
        </w:rPr>
        <w:t xml:space="preserve"> exposes your service via a </w:t>
      </w:r>
      <w:r w:rsidDel="00000000" w:rsidR="00000000" w:rsidRPr="00000000">
        <w:rPr>
          <w:b w:val="1"/>
          <w:rtl w:val="0"/>
        </w:rPr>
        <w:t xml:space="preserve">Load Balancer</w:t>
      </w:r>
      <w:r w:rsidDel="00000000" w:rsidR="00000000" w:rsidRPr="00000000">
        <w:rPr>
          <w:rtl w:val="0"/>
        </w:rPr>
        <w:t xml:space="preserve"> (external to the cluster), such as </w:t>
      </w:r>
      <w:r w:rsidDel="00000000" w:rsidR="00000000" w:rsidRPr="00000000">
        <w:rPr>
          <w:b w:val="1"/>
          <w:rtl w:val="0"/>
        </w:rPr>
        <w:t xml:space="preserve">AWS ALB</w:t>
      </w:r>
      <w:r w:rsidDel="00000000" w:rsidR="00000000" w:rsidRPr="00000000">
        <w:rPr>
          <w:rtl w:val="0"/>
        </w:rPr>
        <w:t xml:space="preserve"> or </w:t>
      </w:r>
      <w:r w:rsidDel="00000000" w:rsidR="00000000" w:rsidRPr="00000000">
        <w:rPr>
          <w:b w:val="1"/>
          <w:rtl w:val="0"/>
        </w:rPr>
        <w:t xml:space="preserve">NGINX</w:t>
      </w:r>
      <w:r w:rsidDel="00000000" w:rsidR="00000000" w:rsidRPr="00000000">
        <w:rPr>
          <w:rtl w:val="0"/>
        </w:rPr>
        <w:t xml:space="preserve"> (if you're using a self-managed Ingress).</w:t>
      </w:r>
    </w:p>
    <w:p w:rsidR="00000000" w:rsidDel="00000000" w:rsidP="00000000" w:rsidRDefault="00000000" w:rsidRPr="00000000" w14:paraId="00000938">
      <w:pPr>
        <w:numPr>
          <w:ilvl w:val="0"/>
          <w:numId w:val="242"/>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Ingress Controller</w:t>
      </w:r>
      <w:r w:rsidDel="00000000" w:rsidR="00000000" w:rsidRPr="00000000">
        <w:rPr>
          <w:rtl w:val="0"/>
        </w:rPr>
        <w:t xml:space="preserve"> routes the incoming HTTP traffic based on </w:t>
      </w:r>
      <w:r w:rsidDel="00000000" w:rsidR="00000000" w:rsidRPr="00000000">
        <w:rPr>
          <w:b w:val="1"/>
          <w:rtl w:val="0"/>
        </w:rPr>
        <w:t xml:space="preserve">host</w:t>
      </w:r>
      <w:r w:rsidDel="00000000" w:rsidR="00000000" w:rsidRPr="00000000">
        <w:rPr>
          <w:rtl w:val="0"/>
        </w:rPr>
        <w:t xml:space="preserve"> or </w:t>
      </w:r>
      <w:r w:rsidDel="00000000" w:rsidR="00000000" w:rsidRPr="00000000">
        <w:rPr>
          <w:b w:val="1"/>
          <w:rtl w:val="0"/>
        </w:rPr>
        <w:t xml:space="preserve">path</w:t>
      </w:r>
      <w:r w:rsidDel="00000000" w:rsidR="00000000" w:rsidRPr="00000000">
        <w:rPr>
          <w:rtl w:val="0"/>
        </w:rPr>
        <w:t xml:space="preserve"> rules to the </w:t>
      </w:r>
      <w:r w:rsidDel="00000000" w:rsidR="00000000" w:rsidRPr="00000000">
        <w:rPr>
          <w:rFonts w:ascii="Roboto Mono" w:cs="Roboto Mono" w:eastAsia="Roboto Mono" w:hAnsi="Roboto Mono"/>
          <w:b w:val="1"/>
          <w:rtl w:val="0"/>
        </w:rPr>
        <w:t xml:space="preserve">NodePort</w:t>
      </w:r>
      <w:r w:rsidDel="00000000" w:rsidR="00000000" w:rsidRPr="00000000">
        <w:rPr>
          <w:b w:val="1"/>
          <w:rtl w:val="0"/>
        </w:rPr>
        <w:t xml:space="preserve"> service</w:t>
      </w:r>
      <w:r w:rsidDel="00000000" w:rsidR="00000000" w:rsidRPr="00000000">
        <w:rPr>
          <w:rtl w:val="0"/>
        </w:rPr>
        <w:t xml:space="preserve">.</w:t>
      </w:r>
    </w:p>
    <w:p w:rsidR="00000000" w:rsidDel="00000000" w:rsidP="00000000" w:rsidRDefault="00000000" w:rsidRPr="00000000" w14:paraId="00000939">
      <w:pPr>
        <w:numPr>
          <w:ilvl w:val="0"/>
          <w:numId w:val="242"/>
        </w:numPr>
        <w:spacing w:after="240" w:before="0" w:beforeAutospacing="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service forwards traffic to the application Pods on the specified port.</w:t>
      </w:r>
    </w:p>
    <w:p w:rsidR="00000000" w:rsidDel="00000000" w:rsidP="00000000" w:rsidRDefault="00000000" w:rsidRPr="00000000" w14:paraId="0000093A">
      <w:pPr>
        <w:spacing w:after="240" w:before="240" w:lineRule="auto"/>
        <w:rPr/>
      </w:pPr>
      <w:r w:rsidDel="00000000" w:rsidR="00000000" w:rsidRPr="00000000">
        <w:rPr>
          <w:rtl w:val="0"/>
        </w:rPr>
        <w:t xml:space="preserve">However, using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is somewhat redundant because the </w:t>
      </w:r>
      <w:r w:rsidDel="00000000" w:rsidR="00000000" w:rsidRPr="00000000">
        <w:rPr>
          <w:b w:val="1"/>
          <w:rtl w:val="0"/>
        </w:rPr>
        <w:t xml:space="preserve">Ingress Controller</w:t>
      </w:r>
      <w:r w:rsidDel="00000000" w:rsidR="00000000" w:rsidRPr="00000000">
        <w:rPr>
          <w:rtl w:val="0"/>
        </w:rPr>
        <w:t xml:space="preserve"> would already expose the service externally through an </w:t>
      </w:r>
      <w:r w:rsidDel="00000000" w:rsidR="00000000" w:rsidRPr="00000000">
        <w:rPr>
          <w:b w:val="1"/>
          <w:rtl w:val="0"/>
        </w:rPr>
        <w:t xml:space="preserve">external Load Balancer</w:t>
      </w:r>
      <w:r w:rsidDel="00000000" w:rsidR="00000000" w:rsidRPr="00000000">
        <w:rPr>
          <w:rtl w:val="0"/>
        </w:rPr>
        <w:t xml:space="preserve"> (like </w:t>
      </w:r>
      <w:r w:rsidDel="00000000" w:rsidR="00000000" w:rsidRPr="00000000">
        <w:rPr>
          <w:b w:val="1"/>
          <w:rtl w:val="0"/>
        </w:rPr>
        <w:t xml:space="preserve">ALB</w:t>
      </w:r>
      <w:r w:rsidDel="00000000" w:rsidR="00000000" w:rsidRPr="00000000">
        <w:rPr>
          <w:rtl w:val="0"/>
        </w:rPr>
        <w:t xml:space="preserve"> or </w:t>
      </w:r>
      <w:r w:rsidDel="00000000" w:rsidR="00000000" w:rsidRPr="00000000">
        <w:rPr>
          <w:b w:val="1"/>
          <w:rtl w:val="0"/>
        </w:rPr>
        <w:t xml:space="preserve">NGINX LB</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requires you to manage the service exposure at the node level.</w:t>
      </w:r>
    </w:p>
    <w:p w:rsidR="00000000" w:rsidDel="00000000" w:rsidP="00000000" w:rsidRDefault="00000000" w:rsidRPr="00000000" w14:paraId="0000093B">
      <w:pPr>
        <w:pStyle w:val="Heading3"/>
        <w:keepNext w:val="0"/>
        <w:keepLines w:val="0"/>
        <w:spacing w:before="280" w:lineRule="auto"/>
        <w:rPr>
          <w:b w:val="1"/>
          <w:color w:val="000000"/>
          <w:sz w:val="26"/>
          <w:szCs w:val="26"/>
        </w:rPr>
      </w:pPr>
      <w:bookmarkStart w:colFirst="0" w:colLast="0" w:name="_wwv3gohhhu9t" w:id="236"/>
      <w:bookmarkEnd w:id="236"/>
      <w:r w:rsidDel="00000000" w:rsidR="00000000" w:rsidRPr="00000000">
        <w:rPr>
          <w:b w:val="1"/>
          <w:color w:val="000000"/>
          <w:sz w:val="26"/>
          <w:szCs w:val="26"/>
          <w:rtl w:val="0"/>
        </w:rPr>
        <w:t xml:space="preserve">Why </w:t>
      </w:r>
      <w:r w:rsidDel="00000000" w:rsidR="00000000" w:rsidRPr="00000000">
        <w:rPr>
          <w:rFonts w:ascii="Roboto Mono" w:cs="Roboto Mono" w:eastAsia="Roboto Mono" w:hAnsi="Roboto Mono"/>
          <w:b w:val="1"/>
          <w:color w:val="000000"/>
          <w:sz w:val="26"/>
          <w:szCs w:val="26"/>
          <w:rtl w:val="0"/>
        </w:rPr>
        <w:t xml:space="preserve">ClusterIP</w:t>
      </w:r>
      <w:r w:rsidDel="00000000" w:rsidR="00000000" w:rsidRPr="00000000">
        <w:rPr>
          <w:b w:val="1"/>
          <w:color w:val="000000"/>
          <w:sz w:val="26"/>
          <w:szCs w:val="26"/>
          <w:rtl w:val="0"/>
        </w:rPr>
        <w:t xml:space="preserve"> is Preferred for Ingress</w:t>
      </w:r>
    </w:p>
    <w:p w:rsidR="00000000" w:rsidDel="00000000" w:rsidP="00000000" w:rsidRDefault="00000000" w:rsidRPr="00000000" w14:paraId="0000093C">
      <w:pPr>
        <w:spacing w:after="240" w:before="240" w:lineRule="auto"/>
        <w:rPr/>
      </w:pPr>
      <w:r w:rsidDel="00000000" w:rsidR="00000000" w:rsidRPr="00000000">
        <w:rPr>
          <w:rtl w:val="0"/>
        </w:rPr>
        <w:t xml:space="preserve">In most cases, you would use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as the service type because the </w:t>
      </w:r>
      <w:r w:rsidDel="00000000" w:rsidR="00000000" w:rsidRPr="00000000">
        <w:rPr>
          <w:b w:val="1"/>
          <w:rtl w:val="0"/>
        </w:rPr>
        <w:t xml:space="preserve">Ingress Controller</w:t>
      </w:r>
      <w:r w:rsidDel="00000000" w:rsidR="00000000" w:rsidRPr="00000000">
        <w:rPr>
          <w:rtl w:val="0"/>
        </w:rPr>
        <w:t xml:space="preserve"> will already handle the external traffic routing. The typical flow with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is:</w:t>
      </w:r>
    </w:p>
    <w:p w:rsidR="00000000" w:rsidDel="00000000" w:rsidP="00000000" w:rsidRDefault="00000000" w:rsidRPr="00000000" w14:paraId="0000093D">
      <w:pPr>
        <w:numPr>
          <w:ilvl w:val="0"/>
          <w:numId w:val="418"/>
        </w:numPr>
        <w:spacing w:after="0" w:afterAutospacing="0" w:before="240" w:lineRule="auto"/>
        <w:ind w:left="720" w:hanging="360"/>
        <w:rPr/>
      </w:pPr>
      <w:r w:rsidDel="00000000" w:rsidR="00000000" w:rsidRPr="00000000">
        <w:rPr>
          <w:b w:val="1"/>
          <w:rtl w:val="0"/>
        </w:rPr>
        <w:t xml:space="preserve">Ingress Controller</w:t>
      </w:r>
      <w:r w:rsidDel="00000000" w:rsidR="00000000" w:rsidRPr="00000000">
        <w:rPr>
          <w:rtl w:val="0"/>
        </w:rPr>
        <w:t xml:space="preserve">: The Ingress controller listens for incoming traffic at a public endpoint (e.g., an </w:t>
      </w:r>
      <w:r w:rsidDel="00000000" w:rsidR="00000000" w:rsidRPr="00000000">
        <w:rPr>
          <w:b w:val="1"/>
          <w:rtl w:val="0"/>
        </w:rPr>
        <w:t xml:space="preserve">ALB</w:t>
      </w:r>
      <w:r w:rsidDel="00000000" w:rsidR="00000000" w:rsidRPr="00000000">
        <w:rPr>
          <w:rtl w:val="0"/>
        </w:rPr>
        <w:t xml:space="preserve"> or </w:t>
      </w:r>
      <w:r w:rsidDel="00000000" w:rsidR="00000000" w:rsidRPr="00000000">
        <w:rPr>
          <w:b w:val="1"/>
          <w:rtl w:val="0"/>
        </w:rPr>
        <w:t xml:space="preserve">NGINX load balancer</w:t>
      </w:r>
      <w:r w:rsidDel="00000000" w:rsidR="00000000" w:rsidRPr="00000000">
        <w:rPr>
          <w:rtl w:val="0"/>
        </w:rPr>
        <w:t xml:space="preserve">).</w:t>
      </w:r>
    </w:p>
    <w:p w:rsidR="00000000" w:rsidDel="00000000" w:rsidP="00000000" w:rsidRDefault="00000000" w:rsidRPr="00000000" w14:paraId="0000093E">
      <w:pPr>
        <w:numPr>
          <w:ilvl w:val="0"/>
          <w:numId w:val="418"/>
        </w:numPr>
        <w:spacing w:after="0" w:afterAutospacing="0" w:before="0" w:beforeAutospacing="0" w:lineRule="auto"/>
        <w:ind w:left="720" w:hanging="360"/>
        <w:rPr/>
      </w:pPr>
      <w:r w:rsidDel="00000000" w:rsidR="00000000" w:rsidRPr="00000000">
        <w:rPr>
          <w:b w:val="1"/>
          <w:rtl w:val="0"/>
        </w:rPr>
        <w:t xml:space="preserve">Ingress Resource</w:t>
      </w:r>
      <w:r w:rsidDel="00000000" w:rsidR="00000000" w:rsidRPr="00000000">
        <w:rPr>
          <w:rtl w:val="0"/>
        </w:rPr>
        <w:t xml:space="preserve">: It applies rules from the Ingress resource (e.g., routing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service1</w:t>
      </w:r>
      <w:r w:rsidDel="00000000" w:rsidR="00000000" w:rsidRPr="00000000">
        <w:rPr>
          <w:rtl w:val="0"/>
        </w:rPr>
        <w:t xml:space="preserve">,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service2</w:t>
      </w:r>
      <w:r w:rsidDel="00000000" w:rsidR="00000000" w:rsidRPr="00000000">
        <w:rPr>
          <w:rtl w:val="0"/>
        </w:rPr>
        <w:t xml:space="preserve">).</w:t>
      </w:r>
    </w:p>
    <w:p w:rsidR="00000000" w:rsidDel="00000000" w:rsidP="00000000" w:rsidRDefault="00000000" w:rsidRPr="00000000" w14:paraId="0000093F">
      <w:pPr>
        <w:numPr>
          <w:ilvl w:val="0"/>
          <w:numId w:val="418"/>
        </w:numPr>
        <w:spacing w:after="240" w:before="0" w:beforeAutospacing="0" w:lineRule="auto"/>
        <w:ind w:left="720" w:hanging="360"/>
        <w:rPr/>
      </w:pPr>
      <w:r w:rsidDel="00000000" w:rsidR="00000000" w:rsidRPr="00000000">
        <w:rPr>
          <w:b w:val="1"/>
          <w:rtl w:val="0"/>
        </w:rPr>
        <w:t xml:space="preserve">Service Type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The Ingress controller then forwards the traffic to the appropriate Kubernetes service (</w:t>
      </w:r>
      <w:r w:rsidDel="00000000" w:rsidR="00000000" w:rsidRPr="00000000">
        <w:rPr>
          <w:rFonts w:ascii="Roboto Mono" w:cs="Roboto Mono" w:eastAsia="Roboto Mono" w:hAnsi="Roboto Mono"/>
          <w:rtl w:val="0"/>
        </w:rPr>
        <w:t xml:space="preserve">ClusterIP</w:t>
      </w:r>
      <w:r w:rsidDel="00000000" w:rsidR="00000000" w:rsidRPr="00000000">
        <w:rPr>
          <w:rtl w:val="0"/>
        </w:rPr>
        <w:t xml:space="preserve"> type), which routes it to the corresponding Pods.</w:t>
      </w:r>
    </w:p>
    <w:p w:rsidR="00000000" w:rsidDel="00000000" w:rsidP="00000000" w:rsidRDefault="00000000" w:rsidRPr="00000000" w14:paraId="0000094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service type is used because the </w:t>
      </w:r>
      <w:r w:rsidDel="00000000" w:rsidR="00000000" w:rsidRPr="00000000">
        <w:rPr>
          <w:b w:val="1"/>
          <w:rtl w:val="0"/>
        </w:rPr>
        <w:t xml:space="preserve">Ingress Controller</w:t>
      </w:r>
      <w:r w:rsidDel="00000000" w:rsidR="00000000" w:rsidRPr="00000000">
        <w:rPr>
          <w:rtl w:val="0"/>
        </w:rPr>
        <w:t xml:space="preserve"> needs to be able to reach the service internally in the cluster.</w:t>
      </w:r>
    </w:p>
    <w:p w:rsidR="00000000" w:rsidDel="00000000" w:rsidP="00000000" w:rsidRDefault="00000000" w:rsidRPr="00000000" w14:paraId="00000941">
      <w:pPr>
        <w:pStyle w:val="Heading3"/>
        <w:keepNext w:val="0"/>
        <w:keepLines w:val="0"/>
        <w:spacing w:before="280" w:lineRule="auto"/>
        <w:rPr>
          <w:b w:val="1"/>
          <w:color w:val="000000"/>
          <w:sz w:val="26"/>
          <w:szCs w:val="26"/>
        </w:rPr>
      </w:pPr>
      <w:bookmarkStart w:colFirst="0" w:colLast="0" w:name="_aw49ni7myfp1" w:id="237"/>
      <w:bookmarkEnd w:id="237"/>
      <w:r w:rsidDel="00000000" w:rsidR="00000000" w:rsidRPr="00000000">
        <w:rPr>
          <w:b w:val="1"/>
          <w:color w:val="000000"/>
          <w:sz w:val="26"/>
          <w:szCs w:val="26"/>
          <w:rtl w:val="0"/>
        </w:rPr>
        <w:t xml:space="preserve">How to Expose an Application Using Ingress</w:t>
      </w:r>
    </w:p>
    <w:p w:rsidR="00000000" w:rsidDel="00000000" w:rsidP="00000000" w:rsidRDefault="00000000" w:rsidRPr="00000000" w14:paraId="00000942">
      <w:pPr>
        <w:spacing w:after="240" w:before="240" w:lineRule="auto"/>
        <w:rPr/>
      </w:pPr>
      <w:r w:rsidDel="00000000" w:rsidR="00000000" w:rsidRPr="00000000">
        <w:rPr>
          <w:rtl w:val="0"/>
        </w:rPr>
        <w:t xml:space="preserve">If you are using an </w:t>
      </w:r>
      <w:r w:rsidDel="00000000" w:rsidR="00000000" w:rsidRPr="00000000">
        <w:rPr>
          <w:b w:val="1"/>
          <w:rtl w:val="0"/>
        </w:rPr>
        <w:t xml:space="preserve">Ingress</w:t>
      </w:r>
      <w:r w:rsidDel="00000000" w:rsidR="00000000" w:rsidRPr="00000000">
        <w:rPr>
          <w:rtl w:val="0"/>
        </w:rPr>
        <w:t xml:space="preserve"> resource and the Ingress Controller (e.g., ALB Ingress Controller or NGINX Ingress Controller), you should use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services for internal routing and rely on the Ingress Controller for the external routing.</w:t>
      </w:r>
    </w:p>
    <w:p w:rsidR="00000000" w:rsidDel="00000000" w:rsidP="00000000" w:rsidRDefault="00000000" w:rsidRPr="00000000" w14:paraId="00000943">
      <w:pPr>
        <w:spacing w:after="240" w:before="240" w:lineRule="auto"/>
        <w:rPr/>
      </w:pPr>
      <w:r w:rsidDel="00000000" w:rsidR="00000000" w:rsidRPr="00000000">
        <w:rPr>
          <w:rtl w:val="0"/>
        </w:rPr>
        <w:t xml:space="preserve">Here’s the best practice for exposing an application with Ingress:</w:t>
      </w:r>
    </w:p>
    <w:p w:rsidR="00000000" w:rsidDel="00000000" w:rsidP="00000000" w:rsidRDefault="00000000" w:rsidRPr="00000000" w14:paraId="00000944">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kby8g0hyluga" w:id="238"/>
      <w:bookmarkEnd w:id="238"/>
      <w:r w:rsidDel="00000000" w:rsidR="00000000" w:rsidRPr="00000000">
        <w:rPr>
          <w:b w:val="1"/>
          <w:color w:val="000000"/>
          <w:sz w:val="26"/>
          <w:szCs w:val="26"/>
          <w:rtl w:val="0"/>
        </w:rPr>
        <w:t xml:space="preserve">1. Define Your Service with </w:t>
      </w:r>
      <w:r w:rsidDel="00000000" w:rsidR="00000000" w:rsidRPr="00000000">
        <w:rPr>
          <w:rFonts w:ascii="Roboto Mono" w:cs="Roboto Mono" w:eastAsia="Roboto Mono" w:hAnsi="Roboto Mono"/>
          <w:b w:val="1"/>
          <w:color w:val="000000"/>
          <w:sz w:val="26"/>
          <w:szCs w:val="26"/>
          <w:rtl w:val="0"/>
        </w:rPr>
        <w:t xml:space="preserve">ClusterIP</w:t>
      </w:r>
    </w:p>
    <w:p w:rsidR="00000000" w:rsidDel="00000000" w:rsidP="00000000" w:rsidRDefault="00000000" w:rsidRPr="00000000" w14:paraId="00000945">
      <w:pPr>
        <w:rPr/>
      </w:pPr>
      <w:r w:rsidDel="00000000" w:rsidR="00000000" w:rsidRPr="00000000">
        <w:rPr>
          <w:rtl w:val="0"/>
        </w:rPr>
        <w:t xml:space="preserve">yaml</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v1</w:t>
      </w:r>
    </w:p>
    <w:p w:rsidR="00000000" w:rsidDel="00000000" w:rsidP="00000000" w:rsidRDefault="00000000" w:rsidRPr="00000000" w14:paraId="00000948">
      <w:pPr>
        <w:rPr>
          <w:rFonts w:ascii="Roboto Mono" w:cs="Roboto Mono" w:eastAsia="Roboto Mono" w:hAnsi="Roboto Mono"/>
        </w:rPr>
      </w:pPr>
      <w:r w:rsidDel="00000000" w:rsidR="00000000" w:rsidRPr="00000000">
        <w:rPr>
          <w:rFonts w:ascii="Roboto Mono" w:cs="Roboto Mono" w:eastAsia="Roboto Mono" w:hAnsi="Roboto Mono"/>
          <w:rtl w:val="0"/>
        </w:rPr>
        <w:t xml:space="preserve">kind: Service</w:t>
      </w:r>
    </w:p>
    <w:p w:rsidR="00000000" w:rsidDel="00000000" w:rsidP="00000000" w:rsidRDefault="00000000" w:rsidRPr="00000000" w14:paraId="00000949">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4A">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w:t>
      </w:r>
    </w:p>
    <w:p w:rsidR="00000000" w:rsidDel="00000000" w:rsidP="00000000" w:rsidRDefault="00000000" w:rsidRPr="00000000" w14:paraId="0000094B">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4C">
      <w:pPr>
        <w:rPr>
          <w:rFonts w:ascii="Roboto Mono" w:cs="Roboto Mono" w:eastAsia="Roboto Mono" w:hAnsi="Roboto Mono"/>
        </w:rPr>
      </w:pPr>
      <w:r w:rsidDel="00000000" w:rsidR="00000000" w:rsidRPr="00000000">
        <w:rPr>
          <w:rFonts w:ascii="Roboto Mono" w:cs="Roboto Mono" w:eastAsia="Roboto Mono" w:hAnsi="Roboto Mono"/>
          <w:rtl w:val="0"/>
        </w:rPr>
        <w:t xml:space="preserve">  selector:</w:t>
      </w:r>
    </w:p>
    <w:p w:rsidR="00000000" w:rsidDel="00000000" w:rsidP="00000000" w:rsidRDefault="00000000" w:rsidRPr="00000000" w14:paraId="0000094D">
      <w:pPr>
        <w:rPr>
          <w:rFonts w:ascii="Roboto Mono" w:cs="Roboto Mono" w:eastAsia="Roboto Mono" w:hAnsi="Roboto Mono"/>
        </w:rPr>
      </w:pPr>
      <w:r w:rsidDel="00000000" w:rsidR="00000000" w:rsidRPr="00000000">
        <w:rPr>
          <w:rFonts w:ascii="Roboto Mono" w:cs="Roboto Mono" w:eastAsia="Roboto Mono" w:hAnsi="Roboto Mono"/>
          <w:rtl w:val="0"/>
        </w:rPr>
        <w:t xml:space="preserve">    app: myapp</w:t>
      </w:r>
    </w:p>
    <w:p w:rsidR="00000000" w:rsidDel="00000000" w:rsidP="00000000" w:rsidRDefault="00000000" w:rsidRPr="00000000" w14:paraId="0000094E">
      <w:pPr>
        <w:rPr>
          <w:rFonts w:ascii="Roboto Mono" w:cs="Roboto Mono" w:eastAsia="Roboto Mono" w:hAnsi="Roboto Mono"/>
        </w:rPr>
      </w:pPr>
      <w:r w:rsidDel="00000000" w:rsidR="00000000" w:rsidRPr="00000000">
        <w:rPr>
          <w:rFonts w:ascii="Roboto Mono" w:cs="Roboto Mono" w:eastAsia="Roboto Mono" w:hAnsi="Roboto Mono"/>
          <w:rtl w:val="0"/>
        </w:rPr>
        <w:t xml:space="preserve">  ports:</w:t>
      </w:r>
    </w:p>
    <w:p w:rsidR="00000000" w:rsidDel="00000000" w:rsidP="00000000" w:rsidRDefault="00000000" w:rsidRPr="00000000" w14:paraId="0000094F">
      <w:pPr>
        <w:rPr>
          <w:rFonts w:ascii="Roboto Mono" w:cs="Roboto Mono" w:eastAsia="Roboto Mono" w:hAnsi="Roboto Mono"/>
        </w:rPr>
      </w:pPr>
      <w:r w:rsidDel="00000000" w:rsidR="00000000" w:rsidRPr="00000000">
        <w:rPr>
          <w:rFonts w:ascii="Roboto Mono" w:cs="Roboto Mono" w:eastAsia="Roboto Mono" w:hAnsi="Roboto Mono"/>
          <w:rtl w:val="0"/>
        </w:rPr>
        <w:t xml:space="preserve">    - protocol: TCP</w:t>
      </w:r>
    </w:p>
    <w:p w:rsidR="00000000" w:rsidDel="00000000" w:rsidP="00000000" w:rsidRDefault="00000000" w:rsidRPr="00000000" w14:paraId="00000950">
      <w:pPr>
        <w:rPr>
          <w:rFonts w:ascii="Roboto Mono" w:cs="Roboto Mono" w:eastAsia="Roboto Mono" w:hAnsi="Roboto Mono"/>
        </w:rPr>
      </w:pPr>
      <w:r w:rsidDel="00000000" w:rsidR="00000000" w:rsidRPr="00000000">
        <w:rPr>
          <w:rFonts w:ascii="Roboto Mono" w:cs="Roboto Mono" w:eastAsia="Roboto Mono" w:hAnsi="Roboto Mono"/>
          <w:rtl w:val="0"/>
        </w:rPr>
        <w:t xml:space="preserve">      port: 80           # The port on which the service is exposed inside the cluster</w:t>
      </w:r>
    </w:p>
    <w:p w:rsidR="00000000" w:rsidDel="00000000" w:rsidP="00000000" w:rsidRDefault="00000000" w:rsidRPr="00000000" w14:paraId="00000951">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targetPort: 8080    # The port on which the application (Pod) is listening</w:t>
      </w:r>
    </w:p>
    <w:p w:rsidR="00000000" w:rsidDel="00000000" w:rsidP="00000000" w:rsidRDefault="00000000" w:rsidRPr="00000000" w14:paraId="00000952">
      <w:pPr>
        <w:rPr>
          <w:rFonts w:ascii="Roboto Mono" w:cs="Roboto Mono" w:eastAsia="Roboto Mono" w:hAnsi="Roboto Mono"/>
        </w:rPr>
      </w:pPr>
      <w:r w:rsidDel="00000000" w:rsidR="00000000" w:rsidRPr="00000000">
        <w:rPr>
          <w:rFonts w:ascii="Roboto Mono" w:cs="Roboto Mono" w:eastAsia="Roboto Mono" w:hAnsi="Roboto Mono"/>
          <w:rtl w:val="0"/>
        </w:rPr>
        <w:t xml:space="preserve">  type: ClusterIP        # Internal service type for the Ingress to reach</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pStyle w:val="Heading3"/>
        <w:keepNext w:val="0"/>
        <w:keepLines w:val="0"/>
        <w:spacing w:before="280" w:lineRule="auto"/>
        <w:rPr>
          <w:b w:val="1"/>
          <w:color w:val="000000"/>
          <w:sz w:val="26"/>
          <w:szCs w:val="26"/>
        </w:rPr>
      </w:pPr>
      <w:bookmarkStart w:colFirst="0" w:colLast="0" w:name="_h5p3nnsa1v9a" w:id="239"/>
      <w:bookmarkEnd w:id="239"/>
      <w:r w:rsidDel="00000000" w:rsidR="00000000" w:rsidRPr="00000000">
        <w:rPr>
          <w:b w:val="1"/>
          <w:color w:val="000000"/>
          <w:sz w:val="26"/>
          <w:szCs w:val="26"/>
          <w:rtl w:val="0"/>
        </w:rPr>
        <w:t xml:space="preserve">2. Define Your Ingress Resource</w:t>
      </w:r>
    </w:p>
    <w:p w:rsidR="00000000" w:rsidDel="00000000" w:rsidP="00000000" w:rsidRDefault="00000000" w:rsidRPr="00000000" w14:paraId="00000955">
      <w:pPr>
        <w:rPr/>
      </w:pPr>
      <w:r w:rsidDel="00000000" w:rsidR="00000000" w:rsidRPr="00000000">
        <w:rPr>
          <w:rtl w:val="0"/>
        </w:rPr>
        <w:t xml:space="preserve">yaml</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958">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959">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5A">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95B">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95C">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95D">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5E">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95F">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   # External domain to expose the service</w:t>
      </w:r>
    </w:p>
    <w:p w:rsidR="00000000" w:rsidDel="00000000" w:rsidP="00000000" w:rsidRDefault="00000000" w:rsidRPr="00000000" w14:paraId="00000960">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961">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962">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Routes all requests to /myapp</w:t>
      </w:r>
    </w:p>
    <w:p w:rsidR="00000000" w:rsidDel="00000000" w:rsidP="00000000" w:rsidRDefault="00000000" w:rsidRPr="00000000" w14:paraId="00000963">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964">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965">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966">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  # The internal service to route traffic to</w:t>
      </w:r>
    </w:p>
    <w:p w:rsidR="00000000" w:rsidDel="00000000" w:rsidP="00000000" w:rsidRDefault="00000000" w:rsidRPr="00000000" w14:paraId="00000967">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96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pStyle w:val="Heading3"/>
        <w:keepNext w:val="0"/>
        <w:keepLines w:val="0"/>
        <w:spacing w:before="280" w:lineRule="auto"/>
        <w:rPr>
          <w:b w:val="1"/>
          <w:color w:val="000000"/>
          <w:sz w:val="26"/>
          <w:szCs w:val="26"/>
        </w:rPr>
      </w:pPr>
      <w:bookmarkStart w:colFirst="0" w:colLast="0" w:name="_75el6gydcyo" w:id="240"/>
      <w:bookmarkEnd w:id="240"/>
      <w:r w:rsidDel="00000000" w:rsidR="00000000" w:rsidRPr="00000000">
        <w:rPr>
          <w:b w:val="1"/>
          <w:color w:val="000000"/>
          <w:sz w:val="26"/>
          <w:szCs w:val="26"/>
          <w:rtl w:val="0"/>
        </w:rPr>
        <w:t xml:space="preserve">3. Install an Ingress Controller</w:t>
      </w:r>
    </w:p>
    <w:p w:rsidR="00000000" w:rsidDel="00000000" w:rsidP="00000000" w:rsidRDefault="00000000" w:rsidRPr="00000000" w14:paraId="0000096B">
      <w:pPr>
        <w:numPr>
          <w:ilvl w:val="0"/>
          <w:numId w:val="478"/>
        </w:numPr>
        <w:spacing w:after="240" w:before="240" w:lineRule="auto"/>
        <w:ind w:left="720" w:hanging="360"/>
        <w:rPr/>
      </w:pPr>
      <w:r w:rsidDel="00000000" w:rsidR="00000000" w:rsidRPr="00000000">
        <w:rPr>
          <w:rtl w:val="0"/>
        </w:rPr>
        <w:t xml:space="preserve">If you don't have an Ingress Controller installed, you will need one (e.g., </w:t>
      </w:r>
      <w:r w:rsidDel="00000000" w:rsidR="00000000" w:rsidRPr="00000000">
        <w:rPr>
          <w:b w:val="1"/>
          <w:rtl w:val="0"/>
        </w:rPr>
        <w:t xml:space="preserve">AWS ALB Ingress Controller</w:t>
      </w:r>
      <w:r w:rsidDel="00000000" w:rsidR="00000000" w:rsidRPr="00000000">
        <w:rPr>
          <w:rtl w:val="0"/>
        </w:rPr>
        <w:t xml:space="preserve">, </w:t>
      </w:r>
      <w:r w:rsidDel="00000000" w:rsidR="00000000" w:rsidRPr="00000000">
        <w:rPr>
          <w:b w:val="1"/>
          <w:rtl w:val="0"/>
        </w:rPr>
        <w:t xml:space="preserve">NGINX Ingress Controller</w:t>
      </w:r>
      <w:r w:rsidDel="00000000" w:rsidR="00000000" w:rsidRPr="00000000">
        <w:rPr>
          <w:rtl w:val="0"/>
        </w:rPr>
        <w:t xml:space="preserve">, or </w:t>
      </w:r>
      <w:r w:rsidDel="00000000" w:rsidR="00000000" w:rsidRPr="00000000">
        <w:rPr>
          <w:b w:val="1"/>
          <w:rtl w:val="0"/>
        </w:rPr>
        <w:t xml:space="preserve">Traefik</w:t>
      </w:r>
      <w:r w:rsidDel="00000000" w:rsidR="00000000" w:rsidRPr="00000000">
        <w:rPr>
          <w:rtl w:val="0"/>
        </w:rPr>
        <w:t xml:space="preserve">). The Ingress controller manages external traffic (via a load balancer) and routes it according to the rules in the Ingress resource.</w:t>
      </w:r>
    </w:p>
    <w:p w:rsidR="00000000" w:rsidDel="00000000" w:rsidP="00000000" w:rsidRDefault="00000000" w:rsidRPr="00000000" w14:paraId="0000096C">
      <w:pPr>
        <w:spacing w:after="240" w:before="240" w:lineRule="auto"/>
        <w:rPr/>
      </w:pPr>
      <w:r w:rsidDel="00000000" w:rsidR="00000000" w:rsidRPr="00000000">
        <w:rPr>
          <w:rtl w:val="0"/>
        </w:rPr>
        <w:t xml:space="preserve">For example, with </w:t>
      </w:r>
      <w:r w:rsidDel="00000000" w:rsidR="00000000" w:rsidRPr="00000000">
        <w:rPr>
          <w:b w:val="1"/>
          <w:rtl w:val="0"/>
        </w:rPr>
        <w:t xml:space="preserve">NGINX Ingress Controller</w:t>
      </w:r>
      <w:r w:rsidDel="00000000" w:rsidR="00000000" w:rsidRPr="00000000">
        <w:rPr>
          <w:rtl w:val="0"/>
        </w:rPr>
        <w:t xml:space="preserve">, the controller creates an external load balancer and routes HTTP(S) traffic to the backend services defined in the Ingress.</w:t>
      </w:r>
    </w:p>
    <w:p w:rsidR="00000000" w:rsidDel="00000000" w:rsidP="00000000" w:rsidRDefault="00000000" w:rsidRPr="00000000" w14:paraId="0000096D">
      <w:pPr>
        <w:pStyle w:val="Heading3"/>
        <w:keepNext w:val="0"/>
        <w:keepLines w:val="0"/>
        <w:spacing w:before="280" w:lineRule="auto"/>
        <w:rPr>
          <w:b w:val="1"/>
          <w:color w:val="000000"/>
          <w:sz w:val="26"/>
          <w:szCs w:val="26"/>
        </w:rPr>
      </w:pPr>
      <w:bookmarkStart w:colFirst="0" w:colLast="0" w:name="_v742vrqfkcdn" w:id="241"/>
      <w:bookmarkEnd w:id="241"/>
      <w:r w:rsidDel="00000000" w:rsidR="00000000" w:rsidRPr="00000000">
        <w:rPr>
          <w:b w:val="1"/>
          <w:color w:val="000000"/>
          <w:sz w:val="26"/>
          <w:szCs w:val="26"/>
          <w:rtl w:val="0"/>
        </w:rPr>
        <w:t xml:space="preserve">What If I Use </w:t>
      </w:r>
      <w:r w:rsidDel="00000000" w:rsidR="00000000" w:rsidRPr="00000000">
        <w:rPr>
          <w:rFonts w:ascii="Roboto Mono" w:cs="Roboto Mono" w:eastAsia="Roboto Mono" w:hAnsi="Roboto Mono"/>
          <w:b w:val="1"/>
          <w:color w:val="000000"/>
          <w:sz w:val="26"/>
          <w:szCs w:val="26"/>
          <w:rtl w:val="0"/>
        </w:rPr>
        <w:t xml:space="preserve">NodePort</w:t>
      </w:r>
      <w:r w:rsidDel="00000000" w:rsidR="00000000" w:rsidRPr="00000000">
        <w:rPr>
          <w:b w:val="1"/>
          <w:color w:val="000000"/>
          <w:sz w:val="26"/>
          <w:szCs w:val="26"/>
          <w:rtl w:val="0"/>
        </w:rPr>
        <w:t xml:space="preserve">?</w:t>
      </w:r>
    </w:p>
    <w:p w:rsidR="00000000" w:rsidDel="00000000" w:rsidP="00000000" w:rsidRDefault="00000000" w:rsidRPr="00000000" w14:paraId="0000096E">
      <w:pPr>
        <w:spacing w:after="240" w:before="240" w:lineRule="auto"/>
        <w:rPr/>
      </w:pPr>
      <w:r w:rsidDel="00000000" w:rsidR="00000000" w:rsidRPr="00000000">
        <w:rPr>
          <w:rtl w:val="0"/>
        </w:rPr>
        <w:t xml:space="preserve">If you </w:t>
      </w:r>
      <w:r w:rsidDel="00000000" w:rsidR="00000000" w:rsidRPr="00000000">
        <w:rPr>
          <w:b w:val="1"/>
          <w:rtl w:val="0"/>
        </w:rPr>
        <w:t xml:space="preserve">really want to use </w:t>
      </w:r>
      <w:r w:rsidDel="00000000" w:rsidR="00000000" w:rsidRPr="00000000">
        <w:rPr>
          <w:rFonts w:ascii="Roboto Mono" w:cs="Roboto Mono" w:eastAsia="Roboto Mono" w:hAnsi="Roboto Mono"/>
          <w:b w:val="1"/>
          <w:rtl w:val="0"/>
        </w:rPr>
        <w:t xml:space="preserve">NodePort</w:t>
      </w:r>
      <w:r w:rsidDel="00000000" w:rsidR="00000000" w:rsidRPr="00000000">
        <w:rPr>
          <w:rtl w:val="0"/>
        </w:rPr>
        <w:t xml:space="preserve"> (e.g., for some reason your Ingress Controller isn't installed yet, or you're doing custom network routing), it will look something like this:</w:t>
      </w:r>
    </w:p>
    <w:p w:rsidR="00000000" w:rsidDel="00000000" w:rsidP="00000000" w:rsidRDefault="00000000" w:rsidRPr="00000000" w14:paraId="0000096F">
      <w:pPr>
        <w:pStyle w:val="Heading3"/>
        <w:keepNext w:val="0"/>
        <w:keepLines w:val="0"/>
        <w:spacing w:before="280" w:lineRule="auto"/>
        <w:rPr>
          <w:b w:val="1"/>
          <w:color w:val="000000"/>
          <w:sz w:val="26"/>
          <w:szCs w:val="26"/>
        </w:rPr>
      </w:pPr>
      <w:bookmarkStart w:colFirst="0" w:colLast="0" w:name="_mtqh5ddxgrho" w:id="242"/>
      <w:bookmarkEnd w:id="242"/>
      <w:r w:rsidDel="00000000" w:rsidR="00000000" w:rsidRPr="00000000">
        <w:rPr>
          <w:b w:val="1"/>
          <w:color w:val="000000"/>
          <w:sz w:val="26"/>
          <w:szCs w:val="26"/>
          <w:rtl w:val="0"/>
        </w:rPr>
        <w:t xml:space="preserve">1. NodePort Service Definition</w:t>
      </w:r>
    </w:p>
    <w:p w:rsidR="00000000" w:rsidDel="00000000" w:rsidP="00000000" w:rsidRDefault="00000000" w:rsidRPr="00000000" w14:paraId="00000970">
      <w:pPr>
        <w:rPr/>
      </w:pPr>
      <w:r w:rsidDel="00000000" w:rsidR="00000000" w:rsidRPr="00000000">
        <w:rPr>
          <w:rtl w:val="0"/>
        </w:rPr>
        <w:t xml:space="preserve">yaml</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v1</w:t>
      </w:r>
    </w:p>
    <w:p w:rsidR="00000000" w:rsidDel="00000000" w:rsidP="00000000" w:rsidRDefault="00000000" w:rsidRPr="00000000" w14:paraId="00000973">
      <w:pPr>
        <w:rPr>
          <w:rFonts w:ascii="Roboto Mono" w:cs="Roboto Mono" w:eastAsia="Roboto Mono" w:hAnsi="Roboto Mono"/>
        </w:rPr>
      </w:pPr>
      <w:r w:rsidDel="00000000" w:rsidR="00000000" w:rsidRPr="00000000">
        <w:rPr>
          <w:rFonts w:ascii="Roboto Mono" w:cs="Roboto Mono" w:eastAsia="Roboto Mono" w:hAnsi="Roboto Mono"/>
          <w:rtl w:val="0"/>
        </w:rPr>
        <w:t xml:space="preserve">kind: Service</w:t>
      </w:r>
    </w:p>
    <w:p w:rsidR="00000000" w:rsidDel="00000000" w:rsidP="00000000" w:rsidRDefault="00000000" w:rsidRPr="00000000" w14:paraId="00000974">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75">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w:t>
      </w:r>
    </w:p>
    <w:p w:rsidR="00000000" w:rsidDel="00000000" w:rsidP="00000000" w:rsidRDefault="00000000" w:rsidRPr="00000000" w14:paraId="00000976">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77">
      <w:pPr>
        <w:rPr>
          <w:rFonts w:ascii="Roboto Mono" w:cs="Roboto Mono" w:eastAsia="Roboto Mono" w:hAnsi="Roboto Mono"/>
        </w:rPr>
      </w:pPr>
      <w:r w:rsidDel="00000000" w:rsidR="00000000" w:rsidRPr="00000000">
        <w:rPr>
          <w:rFonts w:ascii="Roboto Mono" w:cs="Roboto Mono" w:eastAsia="Roboto Mono" w:hAnsi="Roboto Mono"/>
          <w:rtl w:val="0"/>
        </w:rPr>
        <w:t xml:space="preserve">  selector:</w:t>
      </w:r>
    </w:p>
    <w:p w:rsidR="00000000" w:rsidDel="00000000" w:rsidP="00000000" w:rsidRDefault="00000000" w:rsidRPr="00000000" w14:paraId="00000978">
      <w:pPr>
        <w:rPr>
          <w:rFonts w:ascii="Roboto Mono" w:cs="Roboto Mono" w:eastAsia="Roboto Mono" w:hAnsi="Roboto Mono"/>
        </w:rPr>
      </w:pPr>
      <w:r w:rsidDel="00000000" w:rsidR="00000000" w:rsidRPr="00000000">
        <w:rPr>
          <w:rFonts w:ascii="Roboto Mono" w:cs="Roboto Mono" w:eastAsia="Roboto Mono" w:hAnsi="Roboto Mono"/>
          <w:rtl w:val="0"/>
        </w:rPr>
        <w:t xml:space="preserve">    app: myapp</w:t>
      </w:r>
    </w:p>
    <w:p w:rsidR="00000000" w:rsidDel="00000000" w:rsidP="00000000" w:rsidRDefault="00000000" w:rsidRPr="00000000" w14:paraId="00000979">
      <w:pPr>
        <w:rPr>
          <w:rFonts w:ascii="Roboto Mono" w:cs="Roboto Mono" w:eastAsia="Roboto Mono" w:hAnsi="Roboto Mono"/>
        </w:rPr>
      </w:pPr>
      <w:r w:rsidDel="00000000" w:rsidR="00000000" w:rsidRPr="00000000">
        <w:rPr>
          <w:rFonts w:ascii="Roboto Mono" w:cs="Roboto Mono" w:eastAsia="Roboto Mono" w:hAnsi="Roboto Mono"/>
          <w:rtl w:val="0"/>
        </w:rPr>
        <w:t xml:space="preserve">  ports:</w:t>
      </w:r>
    </w:p>
    <w:p w:rsidR="00000000" w:rsidDel="00000000" w:rsidP="00000000" w:rsidRDefault="00000000" w:rsidRPr="00000000" w14:paraId="0000097A">
      <w:pPr>
        <w:rPr>
          <w:rFonts w:ascii="Roboto Mono" w:cs="Roboto Mono" w:eastAsia="Roboto Mono" w:hAnsi="Roboto Mono"/>
        </w:rPr>
      </w:pPr>
      <w:r w:rsidDel="00000000" w:rsidR="00000000" w:rsidRPr="00000000">
        <w:rPr>
          <w:rFonts w:ascii="Roboto Mono" w:cs="Roboto Mono" w:eastAsia="Roboto Mono" w:hAnsi="Roboto Mono"/>
          <w:rtl w:val="0"/>
        </w:rPr>
        <w:t xml:space="preserve">    - protocol: TCP</w:t>
      </w:r>
    </w:p>
    <w:p w:rsidR="00000000" w:rsidDel="00000000" w:rsidP="00000000" w:rsidRDefault="00000000" w:rsidRPr="00000000" w14:paraId="0000097B">
      <w:pPr>
        <w:rPr>
          <w:rFonts w:ascii="Roboto Mono" w:cs="Roboto Mono" w:eastAsia="Roboto Mono" w:hAnsi="Roboto Mono"/>
        </w:rPr>
      </w:pPr>
      <w:r w:rsidDel="00000000" w:rsidR="00000000" w:rsidRPr="00000000">
        <w:rPr>
          <w:rFonts w:ascii="Roboto Mono" w:cs="Roboto Mono" w:eastAsia="Roboto Mono" w:hAnsi="Roboto Mono"/>
          <w:rtl w:val="0"/>
        </w:rPr>
        <w:t xml:space="preserve">      port: 80           # External port exposed by the service</w:t>
      </w:r>
    </w:p>
    <w:p w:rsidR="00000000" w:rsidDel="00000000" w:rsidP="00000000" w:rsidRDefault="00000000" w:rsidRPr="00000000" w14:paraId="0000097C">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targetPort: 8080    # Internal port the Pods are listening on</w:t>
      </w:r>
    </w:p>
    <w:p w:rsidR="00000000" w:rsidDel="00000000" w:rsidP="00000000" w:rsidRDefault="00000000" w:rsidRPr="00000000" w14:paraId="0000097D">
      <w:pPr>
        <w:rPr>
          <w:rFonts w:ascii="Roboto Mono" w:cs="Roboto Mono" w:eastAsia="Roboto Mono" w:hAnsi="Roboto Mono"/>
        </w:rPr>
      </w:pPr>
      <w:r w:rsidDel="00000000" w:rsidR="00000000" w:rsidRPr="00000000">
        <w:rPr>
          <w:rFonts w:ascii="Roboto Mono" w:cs="Roboto Mono" w:eastAsia="Roboto Mono" w:hAnsi="Roboto Mono"/>
          <w:rtl w:val="0"/>
        </w:rPr>
        <w:t xml:space="preserve">      nodePort: 30080     # External port on the node (accessible via &lt;node-ip&gt;:30080)</w:t>
      </w:r>
    </w:p>
    <w:p w:rsidR="00000000" w:rsidDel="00000000" w:rsidP="00000000" w:rsidRDefault="00000000" w:rsidRPr="00000000" w14:paraId="0000097E">
      <w:pPr>
        <w:rPr>
          <w:rFonts w:ascii="Roboto Mono" w:cs="Roboto Mono" w:eastAsia="Roboto Mono" w:hAnsi="Roboto Mono"/>
        </w:rPr>
      </w:pPr>
      <w:r w:rsidDel="00000000" w:rsidR="00000000" w:rsidRPr="00000000">
        <w:rPr>
          <w:rFonts w:ascii="Roboto Mono" w:cs="Roboto Mono" w:eastAsia="Roboto Mono" w:hAnsi="Roboto Mono"/>
          <w:rtl w:val="0"/>
        </w:rPr>
        <w:t xml:space="preserve">  type: NodePort         # This exposes the service on the node port</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pStyle w:val="Heading3"/>
        <w:keepNext w:val="0"/>
        <w:keepLines w:val="0"/>
        <w:spacing w:before="280" w:lineRule="auto"/>
        <w:rPr>
          <w:b w:val="1"/>
          <w:color w:val="000000"/>
          <w:sz w:val="26"/>
          <w:szCs w:val="26"/>
        </w:rPr>
      </w:pPr>
      <w:bookmarkStart w:colFirst="0" w:colLast="0" w:name="_hzw7e1ff2erz" w:id="243"/>
      <w:bookmarkEnd w:id="243"/>
      <w:r w:rsidDel="00000000" w:rsidR="00000000" w:rsidRPr="00000000">
        <w:rPr>
          <w:b w:val="1"/>
          <w:color w:val="000000"/>
          <w:sz w:val="26"/>
          <w:szCs w:val="26"/>
          <w:rtl w:val="0"/>
        </w:rPr>
        <w:t xml:space="preserve">2. Ingress Resource Definition</w:t>
      </w:r>
    </w:p>
    <w:p w:rsidR="00000000" w:rsidDel="00000000" w:rsidP="00000000" w:rsidRDefault="00000000" w:rsidRPr="00000000" w14:paraId="00000981">
      <w:pPr>
        <w:spacing w:after="240" w:before="240" w:lineRule="auto"/>
        <w:rPr/>
      </w:pPr>
      <w:r w:rsidDel="00000000" w:rsidR="00000000" w:rsidRPr="00000000">
        <w:rPr>
          <w:rtl w:val="0"/>
        </w:rPr>
        <w:t xml:space="preserve">The Ingress resource is similar to the previous example; it would still route traffic based on the path or hostname.</w:t>
      </w:r>
    </w:p>
    <w:p w:rsidR="00000000" w:rsidDel="00000000" w:rsidP="00000000" w:rsidRDefault="00000000" w:rsidRPr="00000000" w14:paraId="00000982">
      <w:pPr>
        <w:rPr/>
      </w:pPr>
      <w:r w:rsidDel="00000000" w:rsidR="00000000" w:rsidRPr="00000000">
        <w:rPr>
          <w:rtl w:val="0"/>
        </w:rPr>
        <w:t xml:space="preserve">yaml</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985">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986">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987">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988">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989">
      <w:pPr>
        <w:rPr>
          <w:rFonts w:ascii="Roboto Mono" w:cs="Roboto Mono" w:eastAsia="Roboto Mono" w:hAnsi="Roboto Mono"/>
        </w:rPr>
      </w:pPr>
      <w:r w:rsidDel="00000000" w:rsidR="00000000" w:rsidRPr="00000000">
        <w:rPr>
          <w:rFonts w:ascii="Roboto Mono" w:cs="Roboto Mono" w:eastAsia="Roboto Mono" w:hAnsi="Roboto Mono"/>
          <w:rtl w:val="0"/>
        </w:rPr>
        <w:t xml:space="preserve">    nginx.ingress.kubernetes.io/rewrite-target: /</w:t>
      </w:r>
    </w:p>
    <w:p w:rsidR="00000000" w:rsidDel="00000000" w:rsidP="00000000" w:rsidRDefault="00000000" w:rsidRPr="00000000" w14:paraId="0000098A">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98B">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98C">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   # External domain to expose the service</w:t>
      </w:r>
    </w:p>
    <w:p w:rsidR="00000000" w:rsidDel="00000000" w:rsidP="00000000" w:rsidRDefault="00000000" w:rsidRPr="00000000" w14:paraId="0000098D">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98E">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98F">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Routes all requests to /myapp</w:t>
      </w:r>
    </w:p>
    <w:p w:rsidR="00000000" w:rsidDel="00000000" w:rsidP="00000000" w:rsidRDefault="00000000" w:rsidRPr="00000000" w14:paraId="00000990">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991">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992">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993">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  # The NodePort service to route traffic to</w:t>
      </w:r>
    </w:p>
    <w:p w:rsidR="00000000" w:rsidDel="00000000" w:rsidP="00000000" w:rsidRDefault="00000000" w:rsidRPr="00000000" w14:paraId="00000994">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99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pStyle w:val="Heading3"/>
        <w:keepNext w:val="0"/>
        <w:keepLines w:val="0"/>
        <w:spacing w:before="280" w:lineRule="auto"/>
        <w:rPr>
          <w:b w:val="1"/>
          <w:color w:val="000000"/>
          <w:sz w:val="26"/>
          <w:szCs w:val="26"/>
        </w:rPr>
      </w:pPr>
      <w:bookmarkStart w:colFirst="0" w:colLast="0" w:name="_59438gbvprnv" w:id="244"/>
      <w:bookmarkEnd w:id="244"/>
      <w:r w:rsidDel="00000000" w:rsidR="00000000" w:rsidRPr="00000000">
        <w:rPr>
          <w:b w:val="1"/>
          <w:color w:val="000000"/>
          <w:sz w:val="26"/>
          <w:szCs w:val="26"/>
          <w:rtl w:val="0"/>
        </w:rPr>
        <w:t xml:space="preserve">Summary</w:t>
      </w:r>
    </w:p>
    <w:p w:rsidR="00000000" w:rsidDel="00000000" w:rsidP="00000000" w:rsidRDefault="00000000" w:rsidRPr="00000000" w14:paraId="00000998">
      <w:pPr>
        <w:numPr>
          <w:ilvl w:val="0"/>
          <w:numId w:val="260"/>
        </w:numPr>
        <w:spacing w:after="0" w:afterAutospacing="0" w:before="240" w:lineRule="auto"/>
        <w:ind w:left="720" w:hanging="360"/>
        <w:rPr/>
      </w:pPr>
      <w:r w:rsidDel="00000000" w:rsidR="00000000" w:rsidRPr="00000000">
        <w:rPr>
          <w:b w:val="1"/>
          <w:rtl w:val="0"/>
        </w:rPr>
        <w:t xml:space="preserve">Preferred Approach</w:t>
      </w:r>
      <w:r w:rsidDel="00000000" w:rsidR="00000000" w:rsidRPr="00000000">
        <w:rPr>
          <w:rtl w:val="0"/>
        </w:rPr>
        <w:t xml:space="preserve">: For exposing applications with </w:t>
      </w:r>
      <w:r w:rsidDel="00000000" w:rsidR="00000000" w:rsidRPr="00000000">
        <w:rPr>
          <w:b w:val="1"/>
          <w:rtl w:val="0"/>
        </w:rPr>
        <w:t xml:space="preserve">Ingress</w:t>
      </w:r>
      <w:r w:rsidDel="00000000" w:rsidR="00000000" w:rsidRPr="00000000">
        <w:rPr>
          <w:rtl w:val="0"/>
        </w:rPr>
        <w:t xml:space="preserve">, use the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service type for internal routing. The </w:t>
      </w:r>
      <w:r w:rsidDel="00000000" w:rsidR="00000000" w:rsidRPr="00000000">
        <w:rPr>
          <w:b w:val="1"/>
          <w:rtl w:val="0"/>
        </w:rPr>
        <w:t xml:space="preserve">Ingress Controller</w:t>
      </w:r>
      <w:r w:rsidDel="00000000" w:rsidR="00000000" w:rsidRPr="00000000">
        <w:rPr>
          <w:rtl w:val="0"/>
        </w:rPr>
        <w:t xml:space="preserve"> will handle external HTTP(S) traffic routing to the appropriate services based on the defined </w:t>
      </w:r>
      <w:r w:rsidDel="00000000" w:rsidR="00000000" w:rsidRPr="00000000">
        <w:rPr>
          <w:b w:val="1"/>
          <w:rtl w:val="0"/>
        </w:rPr>
        <w:t xml:space="preserve">Ingress rules</w:t>
      </w:r>
      <w:r w:rsidDel="00000000" w:rsidR="00000000" w:rsidRPr="00000000">
        <w:rPr>
          <w:rtl w:val="0"/>
        </w:rPr>
        <w:t xml:space="preserve">.</w:t>
      </w:r>
    </w:p>
    <w:p w:rsidR="00000000" w:rsidDel="00000000" w:rsidP="00000000" w:rsidRDefault="00000000" w:rsidRPr="00000000" w14:paraId="00000999">
      <w:pPr>
        <w:numPr>
          <w:ilvl w:val="0"/>
          <w:numId w:val="260"/>
        </w:numPr>
        <w:spacing w:after="240" w:before="0" w:beforeAutospacing="0" w:lineRule="auto"/>
        <w:ind w:left="720" w:hanging="360"/>
        <w:rPr/>
      </w:pPr>
      <w:r w:rsidDel="00000000" w:rsidR="00000000" w:rsidRPr="00000000">
        <w:rPr>
          <w:b w:val="1"/>
          <w:rtl w:val="0"/>
        </w:rPr>
        <w:t xml:space="preserve">Using </w:t>
      </w:r>
      <w:r w:rsidDel="00000000" w:rsidR="00000000" w:rsidRPr="00000000">
        <w:rPr>
          <w:rFonts w:ascii="Roboto Mono" w:cs="Roboto Mono" w:eastAsia="Roboto Mono" w:hAnsi="Roboto Mono"/>
          <w:b w:val="1"/>
          <w:rtl w:val="0"/>
        </w:rPr>
        <w:t xml:space="preserve">NodePort</w:t>
      </w:r>
      <w:r w:rsidDel="00000000" w:rsidR="00000000" w:rsidRPr="00000000">
        <w:rPr>
          <w:rtl w:val="0"/>
        </w:rPr>
        <w:t xml:space="preserve">: While you can use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to expose the application to the outside world, it's generally </w:t>
      </w:r>
      <w:r w:rsidDel="00000000" w:rsidR="00000000" w:rsidRPr="00000000">
        <w:rPr>
          <w:b w:val="1"/>
          <w:rtl w:val="0"/>
        </w:rPr>
        <w:t xml:space="preserve">not recommended</w:t>
      </w:r>
      <w:r w:rsidDel="00000000" w:rsidR="00000000" w:rsidRPr="00000000">
        <w:rPr>
          <w:rtl w:val="0"/>
        </w:rPr>
        <w:t xml:space="preserve"> when using Ingress. The Ingress Controller already handles external access and routes traffic to services, so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isn't necessary. Ingress controllers typically create a load balancer (like ALB or NGINX) to handle external traffic, and using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would add an extra layer of complexity without much benefit.</w:t>
      </w:r>
    </w:p>
    <w:p w:rsidR="00000000" w:rsidDel="00000000" w:rsidP="00000000" w:rsidRDefault="00000000" w:rsidRPr="00000000" w14:paraId="0000099A">
      <w:pPr>
        <w:spacing w:after="240" w:before="240" w:lineRule="auto"/>
        <w:rPr/>
      </w:pPr>
      <w:r w:rsidDel="00000000" w:rsidR="00000000" w:rsidRPr="00000000">
        <w:rPr>
          <w:rtl w:val="0"/>
        </w:rPr>
        <w:t xml:space="preserve">In conclusion, while </w:t>
      </w:r>
      <w:r w:rsidDel="00000000" w:rsidR="00000000" w:rsidRPr="00000000">
        <w:rPr>
          <w:rFonts w:ascii="Roboto Mono" w:cs="Roboto Mono" w:eastAsia="Roboto Mono" w:hAnsi="Roboto Mono"/>
          <w:rtl w:val="0"/>
        </w:rPr>
        <w:t xml:space="preserve">NodePort</w:t>
      </w:r>
      <w:r w:rsidDel="00000000" w:rsidR="00000000" w:rsidRPr="00000000">
        <w:rPr>
          <w:rtl w:val="0"/>
        </w:rPr>
        <w:t xml:space="preserve"> can be used for exposing applications externally, it should generally be avoided in favor of </w:t>
      </w:r>
      <w:r w:rsidDel="00000000" w:rsidR="00000000" w:rsidRPr="00000000">
        <w:rPr>
          <w:rFonts w:ascii="Roboto Mono" w:cs="Roboto Mono" w:eastAsia="Roboto Mono" w:hAnsi="Roboto Mono"/>
          <w:b w:val="1"/>
          <w:rtl w:val="0"/>
        </w:rPr>
        <w:t xml:space="preserve">ClusterIP</w:t>
      </w:r>
      <w:r w:rsidDel="00000000" w:rsidR="00000000" w:rsidRPr="00000000">
        <w:rPr>
          <w:rtl w:val="0"/>
        </w:rPr>
        <w:t xml:space="preserve"> when working with </w:t>
      </w:r>
      <w:r w:rsidDel="00000000" w:rsidR="00000000" w:rsidRPr="00000000">
        <w:rPr>
          <w:b w:val="1"/>
          <w:rtl w:val="0"/>
        </w:rPr>
        <w:t xml:space="preserve">Ingress</w:t>
      </w:r>
      <w:r w:rsidDel="00000000" w:rsidR="00000000" w:rsidRPr="00000000">
        <w:rPr>
          <w:rtl w:val="0"/>
        </w:rPr>
        <w:t xml:space="preserve">, as the Ingress controller already provides a more effective and scalable way to manage external access to your services.</w:t>
      </w:r>
    </w:p>
    <w:p w:rsidR="00000000" w:rsidDel="00000000" w:rsidP="00000000" w:rsidRDefault="00000000" w:rsidRPr="00000000" w14:paraId="0000099B">
      <w:pPr>
        <w:rPr>
          <w:b w:val="1"/>
          <w:sz w:val="20"/>
          <w:szCs w:val="20"/>
        </w:rPr>
      </w:pPr>
      <w:r w:rsidDel="00000000" w:rsidR="00000000" w:rsidRPr="00000000">
        <w:rPr>
          <w:rtl w:val="0"/>
        </w:rPr>
      </w:r>
    </w:p>
    <w:p w:rsidR="00000000" w:rsidDel="00000000" w:rsidP="00000000" w:rsidRDefault="00000000" w:rsidRPr="00000000" w14:paraId="0000099C">
      <w:pPr>
        <w:pStyle w:val="Heading1"/>
        <w:rPr/>
      </w:pPr>
      <w:bookmarkStart w:colFirst="0" w:colLast="0" w:name="_wwq3obokhd21" w:id="245"/>
      <w:bookmarkEnd w:id="245"/>
      <w:r w:rsidDel="00000000" w:rsidR="00000000" w:rsidRPr="00000000">
        <w:rPr>
          <w:rtl w:val="0"/>
        </w:rPr>
        <w:t xml:space="preserve">Skipping </w:t>
      </w:r>
      <w:r w:rsidDel="00000000" w:rsidR="00000000" w:rsidRPr="00000000">
        <w:rPr>
          <w:rtl w:val="0"/>
        </w:rPr>
        <w:t xml:space="preserve">targetgroupbinding</w:t>
      </w:r>
      <w:r w:rsidDel="00000000" w:rsidR="00000000" w:rsidRPr="00000000">
        <w:rPr>
          <w:rtl w:val="0"/>
        </w:rPr>
        <w:t xml:space="preserve"> reconcile in aws alb controller logs ?</w:t>
      </w: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spacing w:after="240" w:before="240" w:lineRule="auto"/>
        <w:rPr/>
      </w:pPr>
      <w:r w:rsidDel="00000000" w:rsidR="00000000" w:rsidRPr="00000000">
        <w:rPr>
          <w:rtl w:val="0"/>
        </w:rPr>
        <w:t xml:space="preserve">When you see the message </w:t>
      </w:r>
      <w:r w:rsidDel="00000000" w:rsidR="00000000" w:rsidRPr="00000000">
        <w:rPr>
          <w:b w:val="1"/>
          <w:rtl w:val="0"/>
        </w:rPr>
        <w:t xml:space="preserve">"Skipping </w:t>
      </w:r>
      <w:r w:rsidDel="00000000" w:rsidR="00000000" w:rsidRPr="00000000">
        <w:rPr>
          <w:b w:val="1"/>
          <w:rtl w:val="0"/>
        </w:rPr>
        <w:t xml:space="preserve">targetgroupbinding</w:t>
      </w:r>
      <w:r w:rsidDel="00000000" w:rsidR="00000000" w:rsidRPr="00000000">
        <w:rPr>
          <w:b w:val="1"/>
          <w:rtl w:val="0"/>
        </w:rPr>
        <w:t xml:space="preserve"> reconcile"</w:t>
      </w:r>
      <w:r w:rsidDel="00000000" w:rsidR="00000000" w:rsidRPr="00000000">
        <w:rPr>
          <w:rtl w:val="0"/>
        </w:rPr>
        <w:t xml:space="preserve"> in the logs of the </w:t>
      </w:r>
      <w:r w:rsidDel="00000000" w:rsidR="00000000" w:rsidRPr="00000000">
        <w:rPr>
          <w:b w:val="1"/>
          <w:rtl w:val="0"/>
        </w:rPr>
        <w:t xml:space="preserve">AWS ALB Ingress Controller</w:t>
      </w:r>
      <w:r w:rsidDel="00000000" w:rsidR="00000000" w:rsidRPr="00000000">
        <w:rPr>
          <w:rtl w:val="0"/>
        </w:rPr>
        <w:t xml:space="preserve">(now known as the </w:t>
      </w:r>
      <w:r w:rsidDel="00000000" w:rsidR="00000000" w:rsidRPr="00000000">
        <w:rPr>
          <w:b w:val="1"/>
          <w:rtl w:val="0"/>
        </w:rPr>
        <w:t xml:space="preserve">AWS Load Balancer Controller</w:t>
      </w:r>
      <w:r w:rsidDel="00000000" w:rsidR="00000000" w:rsidRPr="00000000">
        <w:rPr>
          <w:rtl w:val="0"/>
        </w:rPr>
        <w:t xml:space="preserve">), it typically indicates that the controller is not processing a specific TargetGroupBinding for some reason.</w:t>
      </w:r>
    </w:p>
    <w:p w:rsidR="00000000" w:rsidDel="00000000" w:rsidP="00000000" w:rsidRDefault="00000000" w:rsidRPr="00000000" w14:paraId="0000099F">
      <w:pPr>
        <w:pStyle w:val="Heading3"/>
        <w:keepNext w:val="0"/>
        <w:keepLines w:val="0"/>
        <w:spacing w:before="280" w:lineRule="auto"/>
        <w:rPr>
          <w:b w:val="1"/>
          <w:color w:val="000000"/>
          <w:sz w:val="26"/>
          <w:szCs w:val="26"/>
        </w:rPr>
      </w:pPr>
      <w:bookmarkStart w:colFirst="0" w:colLast="0" w:name="_c3xi7k9aqoru" w:id="246"/>
      <w:bookmarkEnd w:id="246"/>
      <w:r w:rsidDel="00000000" w:rsidR="00000000" w:rsidRPr="00000000">
        <w:rPr>
          <w:b w:val="1"/>
          <w:color w:val="000000"/>
          <w:sz w:val="26"/>
          <w:szCs w:val="26"/>
          <w:rtl w:val="0"/>
        </w:rPr>
        <w:t xml:space="preserve">What is TargetGroupBinding?</w:t>
      </w:r>
    </w:p>
    <w:p w:rsidR="00000000" w:rsidDel="00000000" w:rsidP="00000000" w:rsidRDefault="00000000" w:rsidRPr="00000000" w14:paraId="000009A0">
      <w:pPr>
        <w:spacing w:after="240" w:before="240" w:lineRule="auto"/>
        <w:rPr/>
      </w:pPr>
      <w:r w:rsidDel="00000000" w:rsidR="00000000" w:rsidRPr="00000000">
        <w:rPr>
          <w:rtl w:val="0"/>
        </w:rPr>
        <w:t xml:space="preserve">A </w:t>
      </w:r>
      <w:r w:rsidDel="00000000" w:rsidR="00000000" w:rsidRPr="00000000">
        <w:rPr>
          <w:b w:val="1"/>
          <w:rtl w:val="0"/>
        </w:rPr>
        <w:t xml:space="preserve">TargetGroupBinding</w:t>
      </w:r>
      <w:r w:rsidDel="00000000" w:rsidR="00000000" w:rsidRPr="00000000">
        <w:rPr>
          <w:rtl w:val="0"/>
        </w:rPr>
        <w:t xml:space="preserve"> is an object used by the </w:t>
      </w:r>
      <w:r w:rsidDel="00000000" w:rsidR="00000000" w:rsidRPr="00000000">
        <w:rPr>
          <w:b w:val="1"/>
          <w:rtl w:val="0"/>
        </w:rPr>
        <w:t xml:space="preserve">AWS ALB Ingress Controller</w:t>
      </w:r>
      <w:r w:rsidDel="00000000" w:rsidR="00000000" w:rsidRPr="00000000">
        <w:rPr>
          <w:rtl w:val="0"/>
        </w:rPr>
        <w:t xml:space="preserve"> to bind Kubernetes services or endpoints to AWS Application Load Balancer (ALB) target groups. The purpose of the binding is to ensure that the ALB routes traffic to the correct targets (such as Pods or services) based on the Ingress rules.</w:t>
      </w:r>
    </w:p>
    <w:p w:rsidR="00000000" w:rsidDel="00000000" w:rsidP="00000000" w:rsidRDefault="00000000" w:rsidRPr="00000000" w14:paraId="000009A1">
      <w:pPr>
        <w:pStyle w:val="Heading3"/>
        <w:keepNext w:val="0"/>
        <w:keepLines w:val="0"/>
        <w:spacing w:before="280" w:lineRule="auto"/>
        <w:rPr>
          <w:b w:val="1"/>
          <w:color w:val="000000"/>
          <w:sz w:val="26"/>
          <w:szCs w:val="26"/>
        </w:rPr>
      </w:pPr>
      <w:bookmarkStart w:colFirst="0" w:colLast="0" w:name="_io0o55c6gvrf" w:id="247"/>
      <w:bookmarkEnd w:id="247"/>
      <w:r w:rsidDel="00000000" w:rsidR="00000000" w:rsidRPr="00000000">
        <w:rPr>
          <w:b w:val="1"/>
          <w:color w:val="000000"/>
          <w:sz w:val="26"/>
          <w:szCs w:val="26"/>
          <w:rtl w:val="0"/>
        </w:rPr>
        <w:t xml:space="preserve">Reasons for "Skipping TargetGroupBinding Reconcile"</w:t>
      </w:r>
    </w:p>
    <w:p w:rsidR="00000000" w:rsidDel="00000000" w:rsidP="00000000" w:rsidRDefault="00000000" w:rsidRPr="00000000" w14:paraId="000009A2">
      <w:pPr>
        <w:spacing w:after="240" w:before="240" w:lineRule="auto"/>
        <w:rPr/>
      </w:pPr>
      <w:r w:rsidDel="00000000" w:rsidR="00000000" w:rsidRPr="00000000">
        <w:rPr>
          <w:rtl w:val="0"/>
        </w:rPr>
        <w:t xml:space="preserve">Here are some common reasons why you might see this log message and what actions to take:</w:t>
      </w:r>
    </w:p>
    <w:p w:rsidR="00000000" w:rsidDel="00000000" w:rsidP="00000000" w:rsidRDefault="00000000" w:rsidRPr="00000000" w14:paraId="000009A3">
      <w:pPr>
        <w:numPr>
          <w:ilvl w:val="0"/>
          <w:numId w:val="141"/>
        </w:numPr>
        <w:spacing w:after="0" w:afterAutospacing="0" w:before="240" w:lineRule="auto"/>
        <w:ind w:left="720" w:hanging="360"/>
        <w:rPr/>
      </w:pPr>
      <w:r w:rsidDel="00000000" w:rsidR="00000000" w:rsidRPr="00000000">
        <w:rPr>
          <w:b w:val="1"/>
          <w:rtl w:val="0"/>
        </w:rPr>
        <w:t xml:space="preserve">Invalid or Missing Ingress Resource</w:t>
      </w:r>
    </w:p>
    <w:p w:rsidR="00000000" w:rsidDel="00000000" w:rsidP="00000000" w:rsidRDefault="00000000" w:rsidRPr="00000000" w14:paraId="000009A4">
      <w:pPr>
        <w:numPr>
          <w:ilvl w:val="1"/>
          <w:numId w:val="141"/>
        </w:numPr>
        <w:spacing w:after="0" w:afterAutospacing="0" w:before="0" w:beforeAutospacing="0" w:lineRule="auto"/>
        <w:ind w:left="1440" w:hanging="360"/>
        <w:rPr/>
      </w:pPr>
      <w:r w:rsidDel="00000000" w:rsidR="00000000" w:rsidRPr="00000000">
        <w:rPr>
          <w:rtl w:val="0"/>
        </w:rPr>
        <w:t xml:space="preserve">The controller may not find an associated </w:t>
      </w:r>
      <w:r w:rsidDel="00000000" w:rsidR="00000000" w:rsidRPr="00000000">
        <w:rPr>
          <w:b w:val="1"/>
          <w:rtl w:val="0"/>
        </w:rPr>
        <w:t xml:space="preserve">Ingress</w:t>
      </w:r>
      <w:r w:rsidDel="00000000" w:rsidR="00000000" w:rsidRPr="00000000">
        <w:rPr>
          <w:rtl w:val="0"/>
        </w:rPr>
        <w:t xml:space="preserve"> resource that should be using the </w:t>
      </w:r>
      <w:r w:rsidDel="00000000" w:rsidR="00000000" w:rsidRPr="00000000">
        <w:rPr>
          <w:b w:val="1"/>
          <w:rtl w:val="0"/>
        </w:rPr>
        <w:t xml:space="preserve">TargetGroupBinding</w:t>
      </w:r>
      <w:r w:rsidDel="00000000" w:rsidR="00000000" w:rsidRPr="00000000">
        <w:rPr>
          <w:rtl w:val="0"/>
        </w:rPr>
        <w:t xml:space="preserve">.</w:t>
      </w:r>
    </w:p>
    <w:p w:rsidR="00000000" w:rsidDel="00000000" w:rsidP="00000000" w:rsidRDefault="00000000" w:rsidRPr="00000000" w14:paraId="000009A5">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Ensure that the </w:t>
      </w:r>
      <w:r w:rsidDel="00000000" w:rsidR="00000000" w:rsidRPr="00000000">
        <w:rPr>
          <w:b w:val="1"/>
          <w:rtl w:val="0"/>
        </w:rPr>
        <w:t xml:space="preserve">Ingress</w:t>
      </w:r>
      <w:r w:rsidDel="00000000" w:rsidR="00000000" w:rsidRPr="00000000">
        <w:rPr>
          <w:rtl w:val="0"/>
        </w:rPr>
        <w:t xml:space="preserve"> resource is properly configured and exists. The controller needs to find a valid </w:t>
      </w:r>
      <w:r w:rsidDel="00000000" w:rsidR="00000000" w:rsidRPr="00000000">
        <w:rPr>
          <w:b w:val="1"/>
          <w:rtl w:val="0"/>
        </w:rPr>
        <w:t xml:space="preserve">Ingress</w:t>
      </w:r>
      <w:r w:rsidDel="00000000" w:rsidR="00000000" w:rsidRPr="00000000">
        <w:rPr>
          <w:rtl w:val="0"/>
        </w:rPr>
        <w:t xml:space="preserve"> resource to reconcile the </w:t>
      </w:r>
      <w:r w:rsidDel="00000000" w:rsidR="00000000" w:rsidRPr="00000000">
        <w:rPr>
          <w:b w:val="1"/>
          <w:rtl w:val="0"/>
        </w:rPr>
        <w:t xml:space="preserve">TargetGroupBinding</w:t>
      </w:r>
      <w:r w:rsidDel="00000000" w:rsidR="00000000" w:rsidRPr="00000000">
        <w:rPr>
          <w:rtl w:val="0"/>
        </w:rPr>
        <w:t xml:space="preserve">.</w:t>
      </w:r>
    </w:p>
    <w:p w:rsidR="00000000" w:rsidDel="00000000" w:rsidP="00000000" w:rsidRDefault="00000000" w:rsidRPr="00000000" w14:paraId="000009A6">
      <w:pPr>
        <w:numPr>
          <w:ilvl w:val="0"/>
          <w:numId w:val="141"/>
        </w:numPr>
        <w:spacing w:after="0" w:afterAutospacing="0" w:before="0" w:beforeAutospacing="0" w:lineRule="auto"/>
        <w:ind w:left="720" w:hanging="360"/>
        <w:rPr/>
      </w:pPr>
      <w:r w:rsidDel="00000000" w:rsidR="00000000" w:rsidRPr="00000000">
        <w:rPr>
          <w:b w:val="1"/>
          <w:rtl w:val="0"/>
        </w:rPr>
        <w:t xml:space="preserve">TargetGroupBinding is Already Up-to-date</w:t>
      </w:r>
    </w:p>
    <w:p w:rsidR="00000000" w:rsidDel="00000000" w:rsidP="00000000" w:rsidRDefault="00000000" w:rsidRPr="00000000" w14:paraId="000009A7">
      <w:pPr>
        <w:numPr>
          <w:ilvl w:val="1"/>
          <w:numId w:val="141"/>
        </w:numPr>
        <w:spacing w:after="0" w:afterAutospacing="0" w:before="0" w:beforeAutospacing="0" w:lineRule="auto"/>
        <w:ind w:left="1440" w:hanging="360"/>
        <w:rPr/>
      </w:pPr>
      <w:r w:rsidDel="00000000" w:rsidR="00000000" w:rsidRPr="00000000">
        <w:rPr>
          <w:rtl w:val="0"/>
        </w:rPr>
        <w:t xml:space="preserve">The controller might be skipping reconciliation because the </w:t>
      </w:r>
      <w:r w:rsidDel="00000000" w:rsidR="00000000" w:rsidRPr="00000000">
        <w:rPr>
          <w:b w:val="1"/>
          <w:rtl w:val="0"/>
        </w:rPr>
        <w:t xml:space="preserve">TargetGroupBinding</w:t>
      </w:r>
      <w:r w:rsidDel="00000000" w:rsidR="00000000" w:rsidRPr="00000000">
        <w:rPr>
          <w:rtl w:val="0"/>
        </w:rPr>
        <w:t xml:space="preserve"> is already in a desired state, meaning no changes are necessary.</w:t>
      </w:r>
    </w:p>
    <w:p w:rsidR="00000000" w:rsidDel="00000000" w:rsidP="00000000" w:rsidRDefault="00000000" w:rsidRPr="00000000" w14:paraId="000009A8">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This is not necessarily an issue. The controller will skip the reconciliation if there are no changes to be made.</w:t>
      </w:r>
    </w:p>
    <w:p w:rsidR="00000000" w:rsidDel="00000000" w:rsidP="00000000" w:rsidRDefault="00000000" w:rsidRPr="00000000" w14:paraId="000009A9">
      <w:pPr>
        <w:numPr>
          <w:ilvl w:val="0"/>
          <w:numId w:val="141"/>
        </w:numPr>
        <w:spacing w:after="0" w:afterAutospacing="0" w:before="0" w:beforeAutospacing="0" w:lineRule="auto"/>
        <w:ind w:left="720" w:hanging="360"/>
        <w:rPr/>
      </w:pPr>
      <w:r w:rsidDel="00000000" w:rsidR="00000000" w:rsidRPr="00000000">
        <w:rPr>
          <w:b w:val="1"/>
          <w:rtl w:val="0"/>
        </w:rPr>
        <w:t xml:space="preserve">Misconfiguration of Annotations</w:t>
      </w:r>
    </w:p>
    <w:p w:rsidR="00000000" w:rsidDel="00000000" w:rsidP="00000000" w:rsidRDefault="00000000" w:rsidRPr="00000000" w14:paraId="000009AA">
      <w:pPr>
        <w:numPr>
          <w:ilvl w:val="1"/>
          <w:numId w:val="141"/>
        </w:numPr>
        <w:spacing w:after="0" w:afterAutospacing="0" w:before="0" w:beforeAutospacing="0" w:lineRule="auto"/>
        <w:ind w:left="1440" w:hanging="360"/>
        <w:rPr/>
      </w:pPr>
      <w:r w:rsidDel="00000000" w:rsidR="00000000" w:rsidRPr="00000000">
        <w:rPr>
          <w:rtl w:val="0"/>
        </w:rPr>
        <w:t xml:space="preserve">The ALB Ingress Controller uses certain annotations to configure routing. Incorrect or missing annotations could lead to a situation where the controller is unable to reconcile the </w:t>
      </w:r>
      <w:r w:rsidDel="00000000" w:rsidR="00000000" w:rsidRPr="00000000">
        <w:rPr>
          <w:b w:val="1"/>
          <w:rtl w:val="0"/>
        </w:rPr>
        <w:t xml:space="preserve">TargetGroupBinding</w:t>
      </w:r>
      <w:r w:rsidDel="00000000" w:rsidR="00000000" w:rsidRPr="00000000">
        <w:rPr>
          <w:rtl w:val="0"/>
        </w:rPr>
        <w:t xml:space="preserve">.</w:t>
      </w:r>
    </w:p>
    <w:p w:rsidR="00000000" w:rsidDel="00000000" w:rsidP="00000000" w:rsidRDefault="00000000" w:rsidRPr="00000000" w14:paraId="000009AB">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Check the Ingress annotations, such as </w:t>
      </w:r>
      <w:r w:rsidDel="00000000" w:rsidR="00000000" w:rsidRPr="00000000">
        <w:rPr>
          <w:rFonts w:ascii="Roboto Mono" w:cs="Roboto Mono" w:eastAsia="Roboto Mono" w:hAnsi="Roboto Mono"/>
          <w:rtl w:val="0"/>
        </w:rPr>
        <w:t xml:space="preserve">alb.ingress.kubernetes.io/scheme</w:t>
      </w:r>
      <w:r w:rsidDel="00000000" w:rsidR="00000000" w:rsidRPr="00000000">
        <w:rPr>
          <w:rtl w:val="0"/>
        </w:rPr>
        <w:t xml:space="preserve">, </w:t>
      </w:r>
      <w:r w:rsidDel="00000000" w:rsidR="00000000" w:rsidRPr="00000000">
        <w:rPr>
          <w:rFonts w:ascii="Roboto Mono" w:cs="Roboto Mono" w:eastAsia="Roboto Mono" w:hAnsi="Roboto Mono"/>
          <w:rtl w:val="0"/>
        </w:rPr>
        <w:t xml:space="preserve">alb.ingress.kubernetes.io/target-type</w:t>
      </w:r>
      <w:r w:rsidDel="00000000" w:rsidR="00000000" w:rsidRPr="00000000">
        <w:rPr>
          <w:rtl w:val="0"/>
        </w:rPr>
        <w:t xml:space="preserve">, </w:t>
      </w:r>
      <w:r w:rsidDel="00000000" w:rsidR="00000000" w:rsidRPr="00000000">
        <w:rPr>
          <w:rFonts w:ascii="Roboto Mono" w:cs="Roboto Mono" w:eastAsia="Roboto Mono" w:hAnsi="Roboto Mono"/>
          <w:rtl w:val="0"/>
        </w:rPr>
        <w:t xml:space="preserve">alb.ingress.kubernetes.io/listen-ports</w:t>
      </w:r>
      <w:r w:rsidDel="00000000" w:rsidR="00000000" w:rsidRPr="00000000">
        <w:rPr>
          <w:rtl w:val="0"/>
        </w:rPr>
        <w:t xml:space="preserve">, etc. Ensure they are correctly configured according to the needs of your application.</w:t>
      </w:r>
    </w:p>
    <w:p w:rsidR="00000000" w:rsidDel="00000000" w:rsidP="00000000" w:rsidRDefault="00000000" w:rsidRPr="00000000" w14:paraId="000009AC">
      <w:pPr>
        <w:numPr>
          <w:ilvl w:val="0"/>
          <w:numId w:val="141"/>
        </w:numPr>
        <w:spacing w:after="0" w:afterAutospacing="0" w:before="0" w:beforeAutospacing="0" w:lineRule="auto"/>
        <w:ind w:left="720" w:hanging="360"/>
        <w:rPr/>
      </w:pPr>
      <w:r w:rsidDel="00000000" w:rsidR="00000000" w:rsidRPr="00000000">
        <w:rPr>
          <w:b w:val="1"/>
          <w:rtl w:val="0"/>
        </w:rPr>
        <w:t xml:space="preserve">No Matching Service</w:t>
      </w:r>
    </w:p>
    <w:p w:rsidR="00000000" w:rsidDel="00000000" w:rsidP="00000000" w:rsidRDefault="00000000" w:rsidRPr="00000000" w14:paraId="000009AD">
      <w:pPr>
        <w:numPr>
          <w:ilvl w:val="1"/>
          <w:numId w:val="141"/>
        </w:numPr>
        <w:spacing w:after="0" w:afterAutospacing="0" w:before="0" w:beforeAutospacing="0" w:lineRule="auto"/>
        <w:ind w:left="1440" w:hanging="360"/>
        <w:rPr/>
      </w:pPr>
      <w:r w:rsidDel="00000000" w:rsidR="00000000" w:rsidRPr="00000000">
        <w:rPr>
          <w:rtl w:val="0"/>
        </w:rPr>
        <w:t xml:space="preserve">If the </w:t>
      </w:r>
      <w:r w:rsidDel="00000000" w:rsidR="00000000" w:rsidRPr="00000000">
        <w:rPr>
          <w:b w:val="1"/>
          <w:rtl w:val="0"/>
        </w:rPr>
        <w:t xml:space="preserve">TargetGroupBinding</w:t>
      </w:r>
      <w:r w:rsidDel="00000000" w:rsidR="00000000" w:rsidRPr="00000000">
        <w:rPr>
          <w:rtl w:val="0"/>
        </w:rPr>
        <w:t xml:space="preserve"> is configured to bind a service or endpoint that doesn't exist or isn't running correctly, the controller may skip the reconciliation.</w:t>
      </w:r>
    </w:p>
    <w:p w:rsidR="00000000" w:rsidDel="00000000" w:rsidP="00000000" w:rsidRDefault="00000000" w:rsidRPr="00000000" w14:paraId="000009AE">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Verify that the associated service and endpoints are correctly configured and available. Ensure that the service is running, has available endpoints, and that the name matches the one specified in the </w:t>
      </w:r>
      <w:r w:rsidDel="00000000" w:rsidR="00000000" w:rsidRPr="00000000">
        <w:rPr>
          <w:b w:val="1"/>
          <w:rtl w:val="0"/>
        </w:rPr>
        <w:t xml:space="preserve">TargetGroupBinding</w:t>
      </w:r>
      <w:r w:rsidDel="00000000" w:rsidR="00000000" w:rsidRPr="00000000">
        <w:rPr>
          <w:rtl w:val="0"/>
        </w:rPr>
        <w:t xml:space="preserve">.</w:t>
      </w:r>
    </w:p>
    <w:p w:rsidR="00000000" w:rsidDel="00000000" w:rsidP="00000000" w:rsidRDefault="00000000" w:rsidRPr="00000000" w14:paraId="000009AF">
      <w:pPr>
        <w:numPr>
          <w:ilvl w:val="0"/>
          <w:numId w:val="141"/>
        </w:numPr>
        <w:spacing w:after="0" w:afterAutospacing="0" w:before="0" w:beforeAutospacing="0" w:lineRule="auto"/>
        <w:ind w:left="720" w:hanging="360"/>
        <w:rPr/>
      </w:pPr>
      <w:r w:rsidDel="00000000" w:rsidR="00000000" w:rsidRPr="00000000">
        <w:rPr>
          <w:b w:val="1"/>
          <w:rtl w:val="0"/>
        </w:rPr>
        <w:t xml:space="preserve">TargetGroupBinding Without Active Endpoints</w:t>
      </w:r>
    </w:p>
    <w:p w:rsidR="00000000" w:rsidDel="00000000" w:rsidP="00000000" w:rsidRDefault="00000000" w:rsidRPr="00000000" w14:paraId="000009B0">
      <w:pPr>
        <w:numPr>
          <w:ilvl w:val="1"/>
          <w:numId w:val="141"/>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TargetGroupBinding</w:t>
      </w:r>
      <w:r w:rsidDel="00000000" w:rsidR="00000000" w:rsidRPr="00000000">
        <w:rPr>
          <w:rtl w:val="0"/>
        </w:rPr>
        <w:t xml:space="preserve"> may not be reconciled if there are no active endpoints for the target group (i.e., there are no healthy Pods available in the service).</w:t>
      </w:r>
    </w:p>
    <w:p w:rsidR="00000000" w:rsidDel="00000000" w:rsidP="00000000" w:rsidRDefault="00000000" w:rsidRPr="00000000" w14:paraId="000009B1">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Ensure that the Pods backing your service are healthy and running. If there are no healthy endpoints in the service, the ALB controller may skip reconciliation.</w:t>
      </w:r>
    </w:p>
    <w:p w:rsidR="00000000" w:rsidDel="00000000" w:rsidP="00000000" w:rsidRDefault="00000000" w:rsidRPr="00000000" w14:paraId="000009B2">
      <w:pPr>
        <w:numPr>
          <w:ilvl w:val="0"/>
          <w:numId w:val="141"/>
        </w:numPr>
        <w:spacing w:after="0" w:afterAutospacing="0" w:before="0" w:beforeAutospacing="0" w:lineRule="auto"/>
        <w:ind w:left="720" w:hanging="360"/>
        <w:rPr/>
      </w:pPr>
      <w:r w:rsidDel="00000000" w:rsidR="00000000" w:rsidRPr="00000000">
        <w:rPr>
          <w:b w:val="1"/>
          <w:rtl w:val="0"/>
        </w:rPr>
        <w:t xml:space="preserve">Controller Not Recognizing the Changes</w:t>
      </w:r>
    </w:p>
    <w:p w:rsidR="00000000" w:rsidDel="00000000" w:rsidP="00000000" w:rsidRDefault="00000000" w:rsidRPr="00000000" w14:paraId="000009B3">
      <w:pPr>
        <w:numPr>
          <w:ilvl w:val="1"/>
          <w:numId w:val="141"/>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AWS ALB Ingress Controller</w:t>
      </w:r>
      <w:r w:rsidDel="00000000" w:rsidR="00000000" w:rsidRPr="00000000">
        <w:rPr>
          <w:rtl w:val="0"/>
        </w:rPr>
        <w:t xml:space="preserve"> may have failed to detect changes in the </w:t>
      </w:r>
      <w:r w:rsidDel="00000000" w:rsidR="00000000" w:rsidRPr="00000000">
        <w:rPr>
          <w:b w:val="1"/>
          <w:rtl w:val="0"/>
        </w:rPr>
        <w:t xml:space="preserve">TargetGroupBinding</w:t>
      </w:r>
      <w:r w:rsidDel="00000000" w:rsidR="00000000" w:rsidRPr="00000000">
        <w:rPr>
          <w:rtl w:val="0"/>
        </w:rPr>
        <w:t xml:space="preserve"> due to some internal cache or delay.</w:t>
      </w:r>
    </w:p>
    <w:p w:rsidR="00000000" w:rsidDel="00000000" w:rsidP="00000000" w:rsidRDefault="00000000" w:rsidRPr="00000000" w14:paraId="000009B4">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You can try to restart the </w:t>
      </w:r>
      <w:r w:rsidDel="00000000" w:rsidR="00000000" w:rsidRPr="00000000">
        <w:rPr>
          <w:b w:val="1"/>
          <w:rtl w:val="0"/>
        </w:rPr>
        <w:t xml:space="preserve">AWS ALB Ingress Controller</w:t>
      </w:r>
      <w:r w:rsidDel="00000000" w:rsidR="00000000" w:rsidRPr="00000000">
        <w:rPr>
          <w:rtl w:val="0"/>
        </w:rPr>
        <w:t xml:space="preserve"> pods to clear any stale caches or re-trigger reconciliation.</w:t>
      </w:r>
    </w:p>
    <w:p w:rsidR="00000000" w:rsidDel="00000000" w:rsidP="00000000" w:rsidRDefault="00000000" w:rsidRPr="00000000" w14:paraId="000009B5">
      <w:pPr>
        <w:numPr>
          <w:ilvl w:val="0"/>
          <w:numId w:val="141"/>
        </w:numPr>
        <w:spacing w:after="0" w:afterAutospacing="0" w:before="0" w:beforeAutospacing="0" w:lineRule="auto"/>
        <w:ind w:left="720" w:hanging="360"/>
        <w:rPr/>
      </w:pPr>
      <w:r w:rsidDel="00000000" w:rsidR="00000000" w:rsidRPr="00000000">
        <w:rPr>
          <w:b w:val="1"/>
          <w:rtl w:val="0"/>
        </w:rPr>
        <w:t xml:space="preserve">RBAC or Permissions Issues</w:t>
      </w:r>
    </w:p>
    <w:p w:rsidR="00000000" w:rsidDel="00000000" w:rsidP="00000000" w:rsidRDefault="00000000" w:rsidRPr="00000000" w14:paraId="000009B6">
      <w:pPr>
        <w:numPr>
          <w:ilvl w:val="1"/>
          <w:numId w:val="141"/>
        </w:numPr>
        <w:spacing w:after="0" w:afterAutospacing="0" w:before="0" w:beforeAutospacing="0" w:lineRule="auto"/>
        <w:ind w:left="1440" w:hanging="360"/>
        <w:rPr/>
      </w:pPr>
      <w:r w:rsidDel="00000000" w:rsidR="00000000" w:rsidRPr="00000000">
        <w:rPr>
          <w:rtl w:val="0"/>
        </w:rPr>
        <w:t xml:space="preserve">The AWS Load Balancer Controller might not have the necessary permissions to reconcile or create target groups and bindings due to </w:t>
      </w:r>
      <w:r w:rsidDel="00000000" w:rsidR="00000000" w:rsidRPr="00000000">
        <w:rPr>
          <w:b w:val="1"/>
          <w:rtl w:val="0"/>
        </w:rPr>
        <w:t xml:space="preserve">RBAC (Role-Based Access Control)</w:t>
      </w:r>
      <w:r w:rsidDel="00000000" w:rsidR="00000000" w:rsidRPr="00000000">
        <w:rPr>
          <w:rtl w:val="0"/>
        </w:rPr>
        <w:t xml:space="preserve"> misconfigurations.</w:t>
      </w:r>
    </w:p>
    <w:p w:rsidR="00000000" w:rsidDel="00000000" w:rsidP="00000000" w:rsidRDefault="00000000" w:rsidRPr="00000000" w14:paraId="000009B7">
      <w:pPr>
        <w:numPr>
          <w:ilvl w:val="1"/>
          <w:numId w:val="141"/>
        </w:numPr>
        <w:spacing w:after="0" w:afterAutospacing="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Ensure that the </w:t>
      </w:r>
      <w:r w:rsidDel="00000000" w:rsidR="00000000" w:rsidRPr="00000000">
        <w:rPr>
          <w:b w:val="1"/>
          <w:rtl w:val="0"/>
        </w:rPr>
        <w:t xml:space="preserve">IAM roles</w:t>
      </w:r>
      <w:r w:rsidDel="00000000" w:rsidR="00000000" w:rsidRPr="00000000">
        <w:rPr>
          <w:rtl w:val="0"/>
        </w:rPr>
        <w:t xml:space="preserve"> and </w:t>
      </w:r>
      <w:r w:rsidDel="00000000" w:rsidR="00000000" w:rsidRPr="00000000">
        <w:rPr>
          <w:b w:val="1"/>
          <w:rtl w:val="0"/>
        </w:rPr>
        <w:t xml:space="preserve">Kubernetes RBAC</w:t>
      </w:r>
      <w:r w:rsidDel="00000000" w:rsidR="00000000" w:rsidRPr="00000000">
        <w:rPr>
          <w:rtl w:val="0"/>
        </w:rPr>
        <w:t xml:space="preserve"> are properly configured to allow the controller to create and manage target groups. The controller needs appropriate permissions to manage AWS resources such as target groups and load balancers.</w:t>
      </w:r>
    </w:p>
    <w:p w:rsidR="00000000" w:rsidDel="00000000" w:rsidP="00000000" w:rsidRDefault="00000000" w:rsidRPr="00000000" w14:paraId="000009B8">
      <w:pPr>
        <w:numPr>
          <w:ilvl w:val="0"/>
          <w:numId w:val="141"/>
        </w:numPr>
        <w:spacing w:after="0" w:afterAutospacing="0" w:before="0" w:beforeAutospacing="0" w:lineRule="auto"/>
        <w:ind w:left="720" w:hanging="360"/>
        <w:rPr/>
      </w:pPr>
      <w:r w:rsidDel="00000000" w:rsidR="00000000" w:rsidRPr="00000000">
        <w:rPr>
          <w:b w:val="1"/>
          <w:rtl w:val="0"/>
        </w:rPr>
        <w:t xml:space="preserve">Controller Version or Bug</w:t>
      </w:r>
    </w:p>
    <w:p w:rsidR="00000000" w:rsidDel="00000000" w:rsidP="00000000" w:rsidRDefault="00000000" w:rsidRPr="00000000" w14:paraId="000009B9">
      <w:pPr>
        <w:numPr>
          <w:ilvl w:val="1"/>
          <w:numId w:val="141"/>
        </w:numPr>
        <w:spacing w:after="0" w:afterAutospacing="0" w:before="0" w:beforeAutospacing="0" w:lineRule="auto"/>
        <w:ind w:left="1440" w:hanging="360"/>
        <w:rPr/>
      </w:pPr>
      <w:r w:rsidDel="00000000" w:rsidR="00000000" w:rsidRPr="00000000">
        <w:rPr>
          <w:rtl w:val="0"/>
        </w:rPr>
        <w:t xml:space="preserve">In some cases, the controller version you're using may have a bug or issue that prevents reconciliation.</w:t>
      </w:r>
    </w:p>
    <w:p w:rsidR="00000000" w:rsidDel="00000000" w:rsidP="00000000" w:rsidRDefault="00000000" w:rsidRPr="00000000" w14:paraId="000009BA">
      <w:pPr>
        <w:numPr>
          <w:ilvl w:val="1"/>
          <w:numId w:val="141"/>
        </w:numPr>
        <w:spacing w:after="240" w:before="0" w:beforeAutospacing="0" w:lineRule="auto"/>
        <w:ind w:left="1440" w:hanging="360"/>
        <w:rPr/>
      </w:pPr>
      <w:r w:rsidDel="00000000" w:rsidR="00000000" w:rsidRPr="00000000">
        <w:rPr>
          <w:b w:val="1"/>
          <w:rtl w:val="0"/>
        </w:rPr>
        <w:t xml:space="preserve">Solution</w:t>
      </w:r>
      <w:r w:rsidDel="00000000" w:rsidR="00000000" w:rsidRPr="00000000">
        <w:rPr>
          <w:rtl w:val="0"/>
        </w:rPr>
        <w:t xml:space="preserve">: Check the AWS ALB Ingress Controller's GitHub repository for any known issues or updates. Ensure that you're using a supported and up-to-date version of the controller.</w:t>
      </w:r>
    </w:p>
    <w:p w:rsidR="00000000" w:rsidDel="00000000" w:rsidP="00000000" w:rsidRDefault="00000000" w:rsidRPr="00000000" w14:paraId="000009BB">
      <w:pPr>
        <w:pStyle w:val="Heading3"/>
        <w:keepNext w:val="0"/>
        <w:keepLines w:val="0"/>
        <w:spacing w:before="280" w:lineRule="auto"/>
        <w:rPr>
          <w:b w:val="1"/>
          <w:color w:val="000000"/>
          <w:sz w:val="26"/>
          <w:szCs w:val="26"/>
        </w:rPr>
      </w:pPr>
      <w:bookmarkStart w:colFirst="0" w:colLast="0" w:name="_9h95e8lqhe4w" w:id="248"/>
      <w:bookmarkEnd w:id="248"/>
      <w:r w:rsidDel="00000000" w:rsidR="00000000" w:rsidRPr="00000000">
        <w:rPr>
          <w:b w:val="1"/>
          <w:color w:val="000000"/>
          <w:sz w:val="26"/>
          <w:szCs w:val="26"/>
          <w:rtl w:val="0"/>
        </w:rPr>
        <w:t xml:space="preserve">Debugging Steps:</w:t>
      </w:r>
    </w:p>
    <w:p w:rsidR="00000000" w:rsidDel="00000000" w:rsidP="00000000" w:rsidRDefault="00000000" w:rsidRPr="00000000" w14:paraId="000009BC">
      <w:pPr>
        <w:rPr>
          <w:rFonts w:ascii="Roboto Mono" w:cs="Roboto Mono" w:eastAsia="Roboto Mono" w:hAnsi="Roboto Mono"/>
        </w:rPr>
      </w:pPr>
      <w:r w:rsidDel="00000000" w:rsidR="00000000" w:rsidRPr="00000000">
        <w:rPr>
          <w:b w:val="1"/>
          <w:rtl w:val="0"/>
        </w:rPr>
        <w:t xml:space="preserve">Check the Ingress Resource:</w:t>
      </w:r>
      <w:r w:rsidDel="00000000" w:rsidR="00000000" w:rsidRPr="00000000">
        <w:rPr>
          <w:rtl w:val="0"/>
        </w:rPr>
        <w:t xml:space="preserve"> Make sure that the </w:t>
      </w:r>
      <w:r w:rsidDel="00000000" w:rsidR="00000000" w:rsidRPr="00000000">
        <w:rPr>
          <w:b w:val="1"/>
          <w:rtl w:val="0"/>
        </w:rPr>
        <w:t xml:space="preserve">Ingress</w:t>
      </w:r>
      <w:r w:rsidDel="00000000" w:rsidR="00000000" w:rsidRPr="00000000">
        <w:rPr>
          <w:rtl w:val="0"/>
        </w:rPr>
        <w:t xml:space="preserve"> resource exists and is properly configured.</w:t>
        <w:br w:type="textWrapping"/>
        <w:br w:type="textWrapping"/>
        <w:br w:type="textWrapping"/>
      </w:r>
      <w:r w:rsidDel="00000000" w:rsidR="00000000" w:rsidRPr="00000000">
        <w:rPr>
          <w:rFonts w:ascii="Roboto Mono" w:cs="Roboto Mono" w:eastAsia="Roboto Mono" w:hAnsi="Roboto Mono"/>
          <w:rtl w:val="0"/>
        </w:rPr>
        <w:t xml:space="preserve">kubectl get ingress</w:t>
      </w:r>
    </w:p>
    <w:p w:rsidR="00000000" w:rsidDel="00000000" w:rsidP="00000000" w:rsidRDefault="00000000" w:rsidRPr="00000000" w14:paraId="000009BD">
      <w:pPr>
        <w:numPr>
          <w:ilvl w:val="0"/>
          <w:numId w:val="202"/>
        </w:numPr>
        <w:spacing w:after="240" w:before="240" w:lineRule="auto"/>
        <w:ind w:left="720" w:hanging="360"/>
        <w:rPr/>
      </w:pPr>
      <w:r w:rsidDel="00000000" w:rsidR="00000000" w:rsidRPr="00000000">
        <w:rPr>
          <w:rtl w:val="0"/>
        </w:rPr>
      </w:r>
    </w:p>
    <w:p w:rsidR="00000000" w:rsidDel="00000000" w:rsidP="00000000" w:rsidRDefault="00000000" w:rsidRPr="00000000" w14:paraId="000009BE">
      <w:pPr>
        <w:rPr>
          <w:rFonts w:ascii="Roboto Mono" w:cs="Roboto Mono" w:eastAsia="Roboto Mono" w:hAnsi="Roboto Mono"/>
        </w:rPr>
      </w:pPr>
      <w:r w:rsidDel="00000000" w:rsidR="00000000" w:rsidRPr="00000000">
        <w:rPr>
          <w:b w:val="1"/>
          <w:rtl w:val="0"/>
        </w:rPr>
        <w:t xml:space="preserve">Check the TargetGroupBinding Resource:</w:t>
      </w:r>
      <w:r w:rsidDel="00000000" w:rsidR="00000000" w:rsidRPr="00000000">
        <w:rPr>
          <w:rtl w:val="0"/>
        </w:rPr>
        <w:t xml:space="preserve"> Review the </w:t>
      </w:r>
      <w:r w:rsidDel="00000000" w:rsidR="00000000" w:rsidRPr="00000000">
        <w:rPr>
          <w:b w:val="1"/>
          <w:rtl w:val="0"/>
        </w:rPr>
        <w:t xml:space="preserve">TargetGroupBinding</w:t>
      </w:r>
      <w:r w:rsidDel="00000000" w:rsidR="00000000" w:rsidRPr="00000000">
        <w:rPr>
          <w:rtl w:val="0"/>
        </w:rPr>
        <w:t xml:space="preserve"> resources in the cluster to verify their configuration.</w:t>
        <w:br w:type="textWrapping"/>
        <w:br w:type="textWrapping"/>
        <w:br w:type="textWrapping"/>
      </w:r>
      <w:r w:rsidDel="00000000" w:rsidR="00000000" w:rsidRPr="00000000">
        <w:rPr>
          <w:rFonts w:ascii="Roboto Mono" w:cs="Roboto Mono" w:eastAsia="Roboto Mono" w:hAnsi="Roboto Mono"/>
          <w:rtl w:val="0"/>
        </w:rPr>
        <w:t xml:space="preserve">kubectl get </w:t>
      </w:r>
      <w:r w:rsidDel="00000000" w:rsidR="00000000" w:rsidRPr="00000000">
        <w:rPr>
          <w:rFonts w:ascii="Roboto Mono" w:cs="Roboto Mono" w:eastAsia="Roboto Mono" w:hAnsi="Roboto Mono"/>
          <w:rtl w:val="0"/>
        </w:rPr>
        <w:t xml:space="preserve">targetgroupbinding</w:t>
      </w:r>
      <w:r w:rsidDel="00000000" w:rsidR="00000000" w:rsidRPr="00000000">
        <w:rPr>
          <w:rtl w:val="0"/>
        </w:rPr>
      </w:r>
    </w:p>
    <w:p w:rsidR="00000000" w:rsidDel="00000000" w:rsidP="00000000" w:rsidRDefault="00000000" w:rsidRPr="00000000" w14:paraId="000009BF">
      <w:pPr>
        <w:rPr>
          <w:rFonts w:ascii="Roboto Mono" w:cs="Roboto Mono" w:eastAsia="Roboto Mono" w:hAnsi="Roboto Mono"/>
        </w:rPr>
      </w:pPr>
      <w:r w:rsidDel="00000000" w:rsidR="00000000" w:rsidRPr="00000000">
        <w:rPr>
          <w:rtl w:val="0"/>
        </w:rPr>
        <w:t xml:space="preserve">For more detailed output, check the logs of the </w:t>
      </w:r>
      <w:r w:rsidDel="00000000" w:rsidR="00000000" w:rsidRPr="00000000">
        <w:rPr>
          <w:b w:val="1"/>
          <w:rtl w:val="0"/>
        </w:rPr>
        <w:t xml:space="preserve">AWS ALB Ingress Controller</w:t>
      </w:r>
      <w:r w:rsidDel="00000000" w:rsidR="00000000" w:rsidRPr="00000000">
        <w:rPr>
          <w:rtl w:val="0"/>
        </w:rPr>
        <w:t xml:space="preserve"> for any warnings or errors related to target groups.</w:t>
        <w:br w:type="textWrapping"/>
        <w:br w:type="textWrapping"/>
        <w:br w:type="textWrapping"/>
      </w:r>
      <w:r w:rsidDel="00000000" w:rsidR="00000000" w:rsidRPr="00000000">
        <w:rPr>
          <w:rFonts w:ascii="Roboto Mono" w:cs="Roboto Mono" w:eastAsia="Roboto Mono" w:hAnsi="Roboto Mono"/>
          <w:rtl w:val="0"/>
        </w:rPr>
        <w:t xml:space="preserve">kubectl logs -n kube-system &lt;alb-ingress-controller-pod-name&gt;</w:t>
      </w:r>
    </w:p>
    <w:p w:rsidR="00000000" w:rsidDel="00000000" w:rsidP="00000000" w:rsidRDefault="00000000" w:rsidRPr="00000000" w14:paraId="000009C0">
      <w:pPr>
        <w:numPr>
          <w:ilvl w:val="0"/>
          <w:numId w:val="202"/>
        </w:numPr>
        <w:spacing w:after="240" w:before="240" w:lineRule="auto"/>
        <w:ind w:left="720" w:hanging="360"/>
        <w:rPr/>
      </w:pPr>
      <w:r w:rsidDel="00000000" w:rsidR="00000000" w:rsidRPr="00000000">
        <w:rPr>
          <w:rtl w:val="0"/>
        </w:rPr>
      </w:r>
    </w:p>
    <w:p w:rsidR="00000000" w:rsidDel="00000000" w:rsidP="00000000" w:rsidRDefault="00000000" w:rsidRPr="00000000" w14:paraId="000009C1">
      <w:pPr>
        <w:rPr>
          <w:rFonts w:ascii="Roboto Mono" w:cs="Roboto Mono" w:eastAsia="Roboto Mono" w:hAnsi="Roboto Mono"/>
        </w:rPr>
      </w:pPr>
      <w:r w:rsidDel="00000000" w:rsidR="00000000" w:rsidRPr="00000000">
        <w:rPr>
          <w:b w:val="1"/>
          <w:rtl w:val="0"/>
        </w:rPr>
        <w:t xml:space="preserve">Verify Service and Endpoints:</w:t>
      </w:r>
      <w:r w:rsidDel="00000000" w:rsidR="00000000" w:rsidRPr="00000000">
        <w:rPr>
          <w:rtl w:val="0"/>
        </w:rPr>
        <w:t xml:space="preserve"> Ensure that the Kubernetes service and endpoints associated with the TargetGroupBinding are available and healthy.</w:t>
        <w:br w:type="textWrapping"/>
        <w:br w:type="textWrapping"/>
        <w:br w:type="textWrapping"/>
      </w:r>
      <w:r w:rsidDel="00000000" w:rsidR="00000000" w:rsidRPr="00000000">
        <w:rPr>
          <w:rFonts w:ascii="Roboto Mono" w:cs="Roboto Mono" w:eastAsia="Roboto Mono" w:hAnsi="Roboto Mono"/>
          <w:rtl w:val="0"/>
        </w:rPr>
        <w:t xml:space="preserve">kubectl get svc</w:t>
      </w:r>
    </w:p>
    <w:p w:rsidR="00000000" w:rsidDel="00000000" w:rsidP="00000000" w:rsidRDefault="00000000" w:rsidRPr="00000000" w14:paraId="000009C2">
      <w:pPr>
        <w:rPr>
          <w:rFonts w:ascii="Roboto Mono" w:cs="Roboto Mono" w:eastAsia="Roboto Mono" w:hAnsi="Roboto Mono"/>
        </w:rPr>
      </w:pPr>
      <w:r w:rsidDel="00000000" w:rsidR="00000000" w:rsidRPr="00000000">
        <w:rPr>
          <w:rFonts w:ascii="Roboto Mono" w:cs="Roboto Mono" w:eastAsia="Roboto Mono" w:hAnsi="Roboto Mono"/>
          <w:rtl w:val="0"/>
        </w:rPr>
        <w:t xml:space="preserve">kubectl get endpoints</w:t>
      </w:r>
    </w:p>
    <w:p w:rsidR="00000000" w:rsidDel="00000000" w:rsidP="00000000" w:rsidRDefault="00000000" w:rsidRPr="00000000" w14:paraId="000009C3">
      <w:pPr>
        <w:numPr>
          <w:ilvl w:val="0"/>
          <w:numId w:val="202"/>
        </w:numPr>
        <w:spacing w:after="240" w:before="240" w:lineRule="auto"/>
        <w:ind w:left="720" w:hanging="360"/>
        <w:rPr/>
      </w:pPr>
      <w:r w:rsidDel="00000000" w:rsidR="00000000" w:rsidRPr="00000000">
        <w:rPr>
          <w:rtl w:val="0"/>
        </w:rPr>
      </w:r>
    </w:p>
    <w:p w:rsidR="00000000" w:rsidDel="00000000" w:rsidP="00000000" w:rsidRDefault="00000000" w:rsidRPr="00000000" w14:paraId="000009C4">
      <w:pPr>
        <w:rPr>
          <w:rFonts w:ascii="Roboto Mono" w:cs="Roboto Mono" w:eastAsia="Roboto Mono" w:hAnsi="Roboto Mono"/>
        </w:rPr>
      </w:pPr>
      <w:r w:rsidDel="00000000" w:rsidR="00000000" w:rsidRPr="00000000">
        <w:rPr>
          <w:b w:val="1"/>
          <w:rtl w:val="0"/>
        </w:rPr>
        <w:t xml:space="preserve">Review Annotations:</w:t>
      </w:r>
      <w:r w:rsidDel="00000000" w:rsidR="00000000" w:rsidRPr="00000000">
        <w:rPr>
          <w:rtl w:val="0"/>
        </w:rPr>
        <w:t xml:space="preserve"> Ensure that the necessary annotations are set correctly on your </w:t>
      </w:r>
      <w:r w:rsidDel="00000000" w:rsidR="00000000" w:rsidRPr="00000000">
        <w:rPr>
          <w:b w:val="1"/>
          <w:rtl w:val="0"/>
        </w:rPr>
        <w:t xml:space="preserve">Ingress</w:t>
      </w:r>
      <w:r w:rsidDel="00000000" w:rsidR="00000000" w:rsidRPr="00000000">
        <w:rPr>
          <w:rtl w:val="0"/>
        </w:rPr>
        <w:t xml:space="preserve"> resource to guide the ALB Ingress Controller.</w:t>
        <w:br w:type="textWrapping"/>
        <w:br w:type="textWrapping"/>
        <w:br w:type="textWrapping"/>
      </w:r>
      <w:r w:rsidDel="00000000" w:rsidR="00000000" w:rsidRPr="00000000">
        <w:rPr>
          <w:rFonts w:ascii="Roboto Mono" w:cs="Roboto Mono" w:eastAsia="Roboto Mono" w:hAnsi="Roboto Mono"/>
          <w:rtl w:val="0"/>
        </w:rPr>
        <w:t xml:space="preserve">kubectl describe ingress &lt;ingress-name&gt;</w:t>
      </w:r>
    </w:p>
    <w:p w:rsidR="00000000" w:rsidDel="00000000" w:rsidP="00000000" w:rsidRDefault="00000000" w:rsidRPr="00000000" w14:paraId="000009C5">
      <w:pPr>
        <w:numPr>
          <w:ilvl w:val="0"/>
          <w:numId w:val="20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9C6">
      <w:pPr>
        <w:numPr>
          <w:ilvl w:val="0"/>
          <w:numId w:val="202"/>
        </w:numPr>
        <w:spacing w:after="0" w:afterAutospacing="0" w:before="0" w:beforeAutospacing="0" w:lineRule="auto"/>
        <w:ind w:left="720" w:hanging="360"/>
        <w:rPr/>
      </w:pPr>
      <w:r w:rsidDel="00000000" w:rsidR="00000000" w:rsidRPr="00000000">
        <w:rPr>
          <w:b w:val="1"/>
          <w:rtl w:val="0"/>
        </w:rPr>
        <w:t xml:space="preserve">Check RBAC Configurations:</w:t>
      </w:r>
      <w:r w:rsidDel="00000000" w:rsidR="00000000" w:rsidRPr="00000000">
        <w:rPr>
          <w:rtl w:val="0"/>
        </w:rPr>
        <w:t xml:space="preserve"> Review the IAM roles and RBAC permissions for the </w:t>
      </w:r>
      <w:r w:rsidDel="00000000" w:rsidR="00000000" w:rsidRPr="00000000">
        <w:rPr>
          <w:b w:val="1"/>
          <w:rtl w:val="0"/>
        </w:rPr>
        <w:t xml:space="preserve">AWS ALB Ingress Controller</w:t>
      </w:r>
      <w:r w:rsidDel="00000000" w:rsidR="00000000" w:rsidRPr="00000000">
        <w:rPr>
          <w:rtl w:val="0"/>
        </w:rPr>
        <w:t xml:space="preserve">. Make sure the IAM role has permissions to manage target groups, load balancers, and other necessary AWS resources.</w:t>
      </w:r>
    </w:p>
    <w:p w:rsidR="00000000" w:rsidDel="00000000" w:rsidP="00000000" w:rsidRDefault="00000000" w:rsidRPr="00000000" w14:paraId="000009C7">
      <w:pPr>
        <w:numPr>
          <w:ilvl w:val="1"/>
          <w:numId w:val="202"/>
        </w:numPr>
        <w:spacing w:after="0" w:afterAutospacing="0" w:before="0" w:beforeAutospacing="0" w:lineRule="auto"/>
        <w:ind w:left="1440" w:hanging="360"/>
        <w:rPr/>
      </w:pPr>
      <w:r w:rsidDel="00000000" w:rsidR="00000000" w:rsidRPr="00000000">
        <w:rPr>
          <w:rtl w:val="0"/>
        </w:rPr>
        <w:t xml:space="preserve">Check the IAM policy attached to the </w:t>
      </w:r>
      <w:r w:rsidDel="00000000" w:rsidR="00000000" w:rsidRPr="00000000">
        <w:rPr>
          <w:b w:val="1"/>
          <w:rtl w:val="0"/>
        </w:rPr>
        <w:t xml:space="preserve">AWS ALB Ingress Controller</w:t>
      </w:r>
      <w:r w:rsidDel="00000000" w:rsidR="00000000" w:rsidRPr="00000000">
        <w:rPr>
          <w:rtl w:val="0"/>
        </w:rPr>
        <w:t xml:space="preserve">'s service account.</w:t>
      </w:r>
    </w:p>
    <w:p w:rsidR="00000000" w:rsidDel="00000000" w:rsidP="00000000" w:rsidRDefault="00000000" w:rsidRPr="00000000" w14:paraId="000009C8">
      <w:pPr>
        <w:numPr>
          <w:ilvl w:val="1"/>
          <w:numId w:val="202"/>
        </w:numPr>
        <w:spacing w:after="240" w:before="0" w:beforeAutospacing="0" w:lineRule="auto"/>
        <w:ind w:left="1440" w:hanging="360"/>
        <w:rPr/>
      </w:pPr>
      <w:r w:rsidDel="00000000" w:rsidR="00000000" w:rsidRPr="00000000">
        <w:rPr>
          <w:rtl w:val="0"/>
        </w:rPr>
        <w:t xml:space="preserve">Check the </w:t>
      </w:r>
      <w:r w:rsidDel="00000000" w:rsidR="00000000" w:rsidRPr="00000000">
        <w:rPr>
          <w:b w:val="1"/>
          <w:rtl w:val="0"/>
        </w:rPr>
        <w:t xml:space="preserve">Kubernetes RBAC</w:t>
      </w:r>
      <w:r w:rsidDel="00000000" w:rsidR="00000000" w:rsidRPr="00000000">
        <w:rPr>
          <w:rtl w:val="0"/>
        </w:rPr>
        <w:t xml:space="preserve"> settings to ensure that the controller has the necessary permissions.</w:t>
      </w:r>
    </w:p>
    <w:p w:rsidR="00000000" w:rsidDel="00000000" w:rsidP="00000000" w:rsidRDefault="00000000" w:rsidRPr="00000000" w14:paraId="000009C9">
      <w:pPr>
        <w:rPr>
          <w:rFonts w:ascii="Roboto Mono" w:cs="Roboto Mono" w:eastAsia="Roboto Mono" w:hAnsi="Roboto Mono"/>
        </w:rPr>
      </w:pPr>
      <w:r w:rsidDel="00000000" w:rsidR="00000000" w:rsidRPr="00000000">
        <w:rPr>
          <w:b w:val="1"/>
          <w:rtl w:val="0"/>
        </w:rPr>
        <w:t xml:space="preserve">Restart the ALB Ingress Controller:</w:t>
      </w:r>
      <w:r w:rsidDel="00000000" w:rsidR="00000000" w:rsidRPr="00000000">
        <w:rPr>
          <w:rtl w:val="0"/>
        </w:rPr>
        <w:t xml:space="preserve"> If you suspect the issue is caused by a stale cache or internal state, you can try restarting the </w:t>
      </w:r>
      <w:r w:rsidDel="00000000" w:rsidR="00000000" w:rsidRPr="00000000">
        <w:rPr>
          <w:b w:val="1"/>
          <w:rtl w:val="0"/>
        </w:rPr>
        <w:t xml:space="preserve">AWS ALB Ingress Controller</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rtl w:val="0"/>
        </w:rPr>
        <w:t xml:space="preserve">kubectl rollout restart deployment &lt;alb-ingress-controller-deployment&gt; -n kube-system</w:t>
      </w:r>
    </w:p>
    <w:p w:rsidR="00000000" w:rsidDel="00000000" w:rsidP="00000000" w:rsidRDefault="00000000" w:rsidRPr="00000000" w14:paraId="000009CA">
      <w:pPr>
        <w:numPr>
          <w:ilvl w:val="0"/>
          <w:numId w:val="202"/>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9CB">
      <w:pPr>
        <w:numPr>
          <w:ilvl w:val="0"/>
          <w:numId w:val="202"/>
        </w:numPr>
        <w:spacing w:after="240" w:before="0" w:beforeAutospacing="0" w:lineRule="auto"/>
        <w:ind w:left="720" w:hanging="360"/>
        <w:rPr/>
      </w:pPr>
      <w:r w:rsidDel="00000000" w:rsidR="00000000" w:rsidRPr="00000000">
        <w:rPr>
          <w:b w:val="1"/>
          <w:rtl w:val="0"/>
        </w:rPr>
        <w:t xml:space="preserve">Check the AWS Console:</w:t>
      </w:r>
      <w:r w:rsidDel="00000000" w:rsidR="00000000" w:rsidRPr="00000000">
        <w:rPr>
          <w:rtl w:val="0"/>
        </w:rPr>
        <w:t xml:space="preserve"> Log into the AWS Console to check the </w:t>
      </w:r>
      <w:r w:rsidDel="00000000" w:rsidR="00000000" w:rsidRPr="00000000">
        <w:rPr>
          <w:b w:val="1"/>
          <w:rtl w:val="0"/>
        </w:rPr>
        <w:t xml:space="preserve">Target Groups</w:t>
      </w:r>
      <w:r w:rsidDel="00000000" w:rsidR="00000000" w:rsidRPr="00000000">
        <w:rPr>
          <w:rtl w:val="0"/>
        </w:rPr>
        <w:t xml:space="preserve"> and </w:t>
      </w:r>
      <w:r w:rsidDel="00000000" w:rsidR="00000000" w:rsidRPr="00000000">
        <w:rPr>
          <w:b w:val="1"/>
          <w:rtl w:val="0"/>
        </w:rPr>
        <w:t xml:space="preserve">Load Balancers</w:t>
      </w:r>
      <w:r w:rsidDel="00000000" w:rsidR="00000000" w:rsidRPr="00000000">
        <w:rPr>
          <w:rtl w:val="0"/>
        </w:rPr>
        <w:t xml:space="preserve"> to ensure the configuration is correct. If the target groups or load balancers are missing or not correctly configured, it could help you identify the root cause.</w:t>
      </w:r>
    </w:p>
    <w:p w:rsidR="00000000" w:rsidDel="00000000" w:rsidP="00000000" w:rsidRDefault="00000000" w:rsidRPr="00000000" w14:paraId="000009CC">
      <w:pPr>
        <w:pStyle w:val="Heading3"/>
        <w:keepNext w:val="0"/>
        <w:keepLines w:val="0"/>
        <w:spacing w:before="280" w:lineRule="auto"/>
        <w:rPr>
          <w:b w:val="1"/>
          <w:color w:val="000000"/>
          <w:sz w:val="26"/>
          <w:szCs w:val="26"/>
        </w:rPr>
      </w:pPr>
      <w:bookmarkStart w:colFirst="0" w:colLast="0" w:name="_vs4060puaukp" w:id="249"/>
      <w:bookmarkEnd w:id="249"/>
      <w:r w:rsidDel="00000000" w:rsidR="00000000" w:rsidRPr="00000000">
        <w:rPr>
          <w:b w:val="1"/>
          <w:color w:val="000000"/>
          <w:sz w:val="26"/>
          <w:szCs w:val="26"/>
          <w:rtl w:val="0"/>
        </w:rPr>
        <w:t xml:space="preserve">Conclusion</w:t>
      </w:r>
    </w:p>
    <w:p w:rsidR="00000000" w:rsidDel="00000000" w:rsidP="00000000" w:rsidRDefault="00000000" w:rsidRPr="00000000" w14:paraId="000009CD">
      <w:pPr>
        <w:spacing w:after="240" w:before="240" w:lineRule="auto"/>
        <w:rPr/>
      </w:pPr>
      <w:r w:rsidDel="00000000" w:rsidR="00000000" w:rsidRPr="00000000">
        <w:rPr>
          <w:rtl w:val="0"/>
        </w:rPr>
        <w:t xml:space="preserve">The log message </w:t>
      </w:r>
      <w:r w:rsidDel="00000000" w:rsidR="00000000" w:rsidRPr="00000000">
        <w:rPr>
          <w:b w:val="1"/>
          <w:rtl w:val="0"/>
        </w:rPr>
        <w:t xml:space="preserve">"Skipping </w:t>
      </w:r>
      <w:r w:rsidDel="00000000" w:rsidR="00000000" w:rsidRPr="00000000">
        <w:rPr>
          <w:b w:val="1"/>
          <w:rtl w:val="0"/>
        </w:rPr>
        <w:t xml:space="preserve">targetgroupbinding</w:t>
      </w:r>
      <w:r w:rsidDel="00000000" w:rsidR="00000000" w:rsidRPr="00000000">
        <w:rPr>
          <w:b w:val="1"/>
          <w:rtl w:val="0"/>
        </w:rPr>
        <w:t xml:space="preserve"> reconcile"</w:t>
      </w:r>
      <w:r w:rsidDel="00000000" w:rsidR="00000000" w:rsidRPr="00000000">
        <w:rPr>
          <w:rtl w:val="0"/>
        </w:rPr>
        <w:t xml:space="preserve"> in the AWS ALB Ingress Controller typically indicates that the controller is skipping the reconciliation of a </w:t>
      </w:r>
      <w:r w:rsidDel="00000000" w:rsidR="00000000" w:rsidRPr="00000000">
        <w:rPr>
          <w:b w:val="1"/>
          <w:rtl w:val="0"/>
        </w:rPr>
        <w:t xml:space="preserve">TargetGroupBinding</w:t>
      </w:r>
      <w:r w:rsidDel="00000000" w:rsidR="00000000" w:rsidRPr="00000000">
        <w:rPr>
          <w:rtl w:val="0"/>
        </w:rPr>
        <w:t xml:space="preserve"> due to a variety of possible reasons, such as:</w:t>
      </w:r>
    </w:p>
    <w:p w:rsidR="00000000" w:rsidDel="00000000" w:rsidP="00000000" w:rsidRDefault="00000000" w:rsidRPr="00000000" w14:paraId="000009CE">
      <w:pPr>
        <w:numPr>
          <w:ilvl w:val="0"/>
          <w:numId w:val="277"/>
        </w:numPr>
        <w:spacing w:after="0" w:afterAutospacing="0" w:before="240" w:lineRule="auto"/>
        <w:ind w:left="720" w:hanging="360"/>
        <w:rPr/>
      </w:pPr>
      <w:r w:rsidDel="00000000" w:rsidR="00000000" w:rsidRPr="00000000">
        <w:rPr>
          <w:rtl w:val="0"/>
        </w:rPr>
        <w:t xml:space="preserve">No changes to reconcile (TargetGroupBinding is already up-to-date).</w:t>
      </w:r>
    </w:p>
    <w:p w:rsidR="00000000" w:rsidDel="00000000" w:rsidP="00000000" w:rsidRDefault="00000000" w:rsidRPr="00000000" w14:paraId="000009CF">
      <w:pPr>
        <w:numPr>
          <w:ilvl w:val="0"/>
          <w:numId w:val="277"/>
        </w:numPr>
        <w:spacing w:after="0" w:afterAutospacing="0" w:before="0" w:beforeAutospacing="0" w:lineRule="auto"/>
        <w:ind w:left="720" w:hanging="360"/>
        <w:rPr/>
      </w:pPr>
      <w:r w:rsidDel="00000000" w:rsidR="00000000" w:rsidRPr="00000000">
        <w:rPr>
          <w:rtl w:val="0"/>
        </w:rPr>
        <w:t xml:space="preserve">Invalid or missing Ingress or service configuration.</w:t>
      </w:r>
    </w:p>
    <w:p w:rsidR="00000000" w:rsidDel="00000000" w:rsidP="00000000" w:rsidRDefault="00000000" w:rsidRPr="00000000" w14:paraId="000009D0">
      <w:pPr>
        <w:numPr>
          <w:ilvl w:val="0"/>
          <w:numId w:val="277"/>
        </w:numPr>
        <w:spacing w:after="240" w:before="0" w:beforeAutospacing="0" w:lineRule="auto"/>
        <w:ind w:left="720" w:hanging="360"/>
        <w:rPr/>
      </w:pPr>
      <w:r w:rsidDel="00000000" w:rsidR="00000000" w:rsidRPr="00000000">
        <w:rPr>
          <w:rtl w:val="0"/>
        </w:rPr>
        <w:t xml:space="preserve">Misconfigured annotations or RBAC issues.</w:t>
      </w:r>
    </w:p>
    <w:p w:rsidR="00000000" w:rsidDel="00000000" w:rsidP="00000000" w:rsidRDefault="00000000" w:rsidRPr="00000000" w14:paraId="000009D1">
      <w:pPr>
        <w:spacing w:after="240" w:before="240" w:lineRule="auto"/>
        <w:rPr/>
      </w:pPr>
      <w:r w:rsidDel="00000000" w:rsidR="00000000" w:rsidRPr="00000000">
        <w:rPr>
          <w:rtl w:val="0"/>
        </w:rPr>
        <w:t xml:space="preserve">By following the debugging steps above, you can narrow down the root cause of the issue and resolve it by fixing any misconfigurations in your Kubernetes resources or ensuring the controller has the necessary permissions.</w:t>
      </w:r>
    </w:p>
    <w:p w:rsidR="00000000" w:rsidDel="00000000" w:rsidP="00000000" w:rsidRDefault="00000000" w:rsidRPr="00000000" w14:paraId="000009D2">
      <w:pPr>
        <w:pStyle w:val="Heading5"/>
        <w:keepNext w:val="0"/>
        <w:keepLines w:val="0"/>
        <w:spacing w:after="40" w:before="220" w:lineRule="auto"/>
        <w:rPr>
          <w:b w:val="1"/>
          <w:color w:val="000000"/>
          <w:sz w:val="20"/>
          <w:szCs w:val="20"/>
        </w:rPr>
      </w:pPr>
      <w:bookmarkStart w:colFirst="0" w:colLast="0" w:name="_vmhdp3kenn20" w:id="250"/>
      <w:bookmarkEnd w:id="250"/>
      <w:r w:rsidDel="00000000" w:rsidR="00000000" w:rsidRPr="00000000">
        <w:rPr>
          <w:rtl w:val="0"/>
        </w:rPr>
      </w:r>
    </w:p>
    <w:p w:rsidR="00000000" w:rsidDel="00000000" w:rsidP="00000000" w:rsidRDefault="00000000" w:rsidRPr="00000000" w14:paraId="000009D3">
      <w:pPr>
        <w:pStyle w:val="Heading1"/>
        <w:rPr/>
      </w:pPr>
      <w:bookmarkStart w:colFirst="0" w:colLast="0" w:name="_fhk3tf512nq8" w:id="251"/>
      <w:bookmarkEnd w:id="251"/>
      <w:r w:rsidDel="00000000" w:rsidR="00000000" w:rsidRPr="00000000">
        <w:rPr>
          <w:rtl w:val="0"/>
        </w:rPr>
        <w:t xml:space="preserve">Ingress annotations to bind the target group with alb created with aws alb controller ?</w:t>
      </w:r>
    </w:p>
    <w:p w:rsidR="00000000" w:rsidDel="00000000" w:rsidP="00000000" w:rsidRDefault="00000000" w:rsidRPr="00000000" w14:paraId="000009D4">
      <w:pPr>
        <w:spacing w:after="240" w:before="240" w:lineRule="auto"/>
        <w:rPr/>
      </w:pPr>
      <w:r w:rsidDel="00000000" w:rsidR="00000000" w:rsidRPr="00000000">
        <w:rPr>
          <w:rtl w:val="0"/>
        </w:rPr>
        <w:t xml:space="preserve">To bind a target group to an </w:t>
      </w:r>
      <w:r w:rsidDel="00000000" w:rsidR="00000000" w:rsidRPr="00000000">
        <w:rPr>
          <w:b w:val="1"/>
          <w:rtl w:val="0"/>
        </w:rPr>
        <w:t xml:space="preserve">Application Load Balancer (ALB)</w:t>
      </w:r>
      <w:r w:rsidDel="00000000" w:rsidR="00000000" w:rsidRPr="00000000">
        <w:rPr>
          <w:rtl w:val="0"/>
        </w:rPr>
        <w:t xml:space="preserve"> using the </w:t>
      </w:r>
      <w:r w:rsidDel="00000000" w:rsidR="00000000" w:rsidRPr="00000000">
        <w:rPr>
          <w:b w:val="1"/>
          <w:rtl w:val="0"/>
        </w:rPr>
        <w:t xml:space="preserve">AWS ALB Ingress Controller</w:t>
      </w:r>
      <w:r w:rsidDel="00000000" w:rsidR="00000000" w:rsidRPr="00000000">
        <w:rPr>
          <w:rtl w:val="0"/>
        </w:rPr>
        <w:t xml:space="preserve"> (now known as the </w:t>
      </w:r>
      <w:r w:rsidDel="00000000" w:rsidR="00000000" w:rsidRPr="00000000">
        <w:rPr>
          <w:b w:val="1"/>
          <w:rtl w:val="0"/>
        </w:rPr>
        <w:t xml:space="preserve">AWS Load Balancer Controller</w:t>
      </w:r>
      <w:r w:rsidDel="00000000" w:rsidR="00000000" w:rsidRPr="00000000">
        <w:rPr>
          <w:rtl w:val="0"/>
        </w:rPr>
        <w:t xml:space="preserve">), you can use </w:t>
      </w:r>
      <w:r w:rsidDel="00000000" w:rsidR="00000000" w:rsidRPr="00000000">
        <w:rPr>
          <w:b w:val="1"/>
          <w:rtl w:val="0"/>
        </w:rPr>
        <w:t xml:space="preserve">Ingress annotations</w:t>
      </w:r>
      <w:r w:rsidDel="00000000" w:rsidR="00000000" w:rsidRPr="00000000">
        <w:rPr>
          <w:rtl w:val="0"/>
        </w:rPr>
        <w:t xml:space="preserve"> to configure how the ALB behaves and how traffic should be routed to your Kubernetes services.</w:t>
      </w:r>
    </w:p>
    <w:p w:rsidR="00000000" w:rsidDel="00000000" w:rsidP="00000000" w:rsidRDefault="00000000" w:rsidRPr="00000000" w14:paraId="000009D5">
      <w:pPr>
        <w:spacing w:after="240" w:before="240" w:lineRule="auto"/>
        <w:rPr/>
      </w:pPr>
      <w:r w:rsidDel="00000000" w:rsidR="00000000" w:rsidRPr="00000000">
        <w:rPr>
          <w:rtl w:val="0"/>
        </w:rPr>
        <w:t xml:space="preserve">The </w:t>
      </w:r>
      <w:r w:rsidDel="00000000" w:rsidR="00000000" w:rsidRPr="00000000">
        <w:rPr>
          <w:b w:val="1"/>
          <w:rtl w:val="0"/>
        </w:rPr>
        <w:t xml:space="preserve">AWS ALB Ingress Controller</w:t>
      </w:r>
      <w:r w:rsidDel="00000000" w:rsidR="00000000" w:rsidRPr="00000000">
        <w:rPr>
          <w:rtl w:val="0"/>
        </w:rPr>
        <w:t xml:space="preserve"> allows you to use annotations in the </w:t>
      </w:r>
      <w:r w:rsidDel="00000000" w:rsidR="00000000" w:rsidRPr="00000000">
        <w:rPr>
          <w:b w:val="1"/>
          <w:rtl w:val="0"/>
        </w:rPr>
        <w:t xml:space="preserve">Ingress</w:t>
      </w:r>
      <w:r w:rsidDel="00000000" w:rsidR="00000000" w:rsidRPr="00000000">
        <w:rPr>
          <w:rtl w:val="0"/>
        </w:rPr>
        <w:t xml:space="preserve"> resource to configure the target group behavior and other aspects of the ALB. Here's an overview of common annotations used to configure ALB target groups and bind them with your services.</w:t>
      </w:r>
    </w:p>
    <w:p w:rsidR="00000000" w:rsidDel="00000000" w:rsidP="00000000" w:rsidRDefault="00000000" w:rsidRPr="00000000" w14:paraId="000009D6">
      <w:pPr>
        <w:pStyle w:val="Heading3"/>
        <w:keepNext w:val="0"/>
        <w:keepLines w:val="0"/>
        <w:spacing w:before="280" w:lineRule="auto"/>
        <w:rPr>
          <w:b w:val="1"/>
          <w:color w:val="000000"/>
          <w:sz w:val="26"/>
          <w:szCs w:val="26"/>
        </w:rPr>
      </w:pPr>
      <w:bookmarkStart w:colFirst="0" w:colLast="0" w:name="_i54eu8e684e1" w:id="252"/>
      <w:bookmarkEnd w:id="252"/>
      <w:r w:rsidDel="00000000" w:rsidR="00000000" w:rsidRPr="00000000">
        <w:rPr>
          <w:b w:val="1"/>
          <w:color w:val="000000"/>
          <w:sz w:val="26"/>
          <w:szCs w:val="26"/>
          <w:rtl w:val="0"/>
        </w:rPr>
        <w:t xml:space="preserve">Key Ingress Annotations for ALB Target Group Binding</w:t>
      </w:r>
    </w:p>
    <w:p w:rsidR="00000000" w:rsidDel="00000000" w:rsidP="00000000" w:rsidRDefault="00000000" w:rsidRPr="00000000" w14:paraId="000009D7">
      <w:pPr>
        <w:numPr>
          <w:ilvl w:val="0"/>
          <w:numId w:val="379"/>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alb.ingress.kubernetes.io/target-type</w:t>
      </w:r>
    </w:p>
    <w:p w:rsidR="00000000" w:rsidDel="00000000" w:rsidP="00000000" w:rsidRDefault="00000000" w:rsidRPr="00000000" w14:paraId="000009D8">
      <w:pPr>
        <w:numPr>
          <w:ilvl w:val="1"/>
          <w:numId w:val="379"/>
        </w:numPr>
        <w:spacing w:after="0" w:afterAutospacing="0" w:before="0" w:beforeAutospacing="0" w:lineRule="auto"/>
        <w:ind w:left="1440" w:hanging="360"/>
        <w:rPr/>
      </w:pPr>
      <w:r w:rsidDel="00000000" w:rsidR="00000000" w:rsidRPr="00000000">
        <w:rPr>
          <w:rtl w:val="0"/>
        </w:rPr>
        <w:t xml:space="preserve">Specifies whether the target group is created with </w:t>
      </w:r>
      <w:r w:rsidDel="00000000" w:rsidR="00000000" w:rsidRPr="00000000">
        <w:rPr>
          <w:b w:val="1"/>
          <w:rtl w:val="0"/>
        </w:rPr>
        <w:t xml:space="preserve">instance</w:t>
      </w:r>
      <w:r w:rsidDel="00000000" w:rsidR="00000000" w:rsidRPr="00000000">
        <w:rPr>
          <w:rtl w:val="0"/>
        </w:rPr>
        <w:t xml:space="preserve"> or </w:t>
      </w:r>
      <w:r w:rsidDel="00000000" w:rsidR="00000000" w:rsidRPr="00000000">
        <w:rPr>
          <w:b w:val="1"/>
          <w:rtl w:val="0"/>
        </w:rPr>
        <w:t xml:space="preserve">ip</w:t>
      </w:r>
      <w:r w:rsidDel="00000000" w:rsidR="00000000" w:rsidRPr="00000000">
        <w:rPr>
          <w:rtl w:val="0"/>
        </w:rPr>
        <w:t xml:space="preserve"> as the target type.</w:t>
      </w:r>
    </w:p>
    <w:p w:rsidR="00000000" w:rsidDel="00000000" w:rsidP="00000000" w:rsidRDefault="00000000" w:rsidRPr="00000000" w14:paraId="000009D9">
      <w:pPr>
        <w:numPr>
          <w:ilvl w:val="1"/>
          <w:numId w:val="379"/>
        </w:numPr>
        <w:spacing w:after="0" w:afterAutospacing="0" w:before="0" w:beforeAutospacing="0" w:lineRule="auto"/>
        <w:ind w:left="1440" w:hanging="360"/>
        <w:rPr/>
      </w:pPr>
      <w:r w:rsidDel="00000000" w:rsidR="00000000" w:rsidRPr="00000000">
        <w:rPr>
          <w:b w:val="1"/>
          <w:rtl w:val="0"/>
        </w:rPr>
        <w:t xml:space="preserve">Values</w:t>
      </w:r>
      <w:r w:rsidDel="00000000" w:rsidR="00000000" w:rsidRPr="00000000">
        <w:rPr>
          <w:rtl w:val="0"/>
        </w:rPr>
        <w:t xml:space="preserve">:</w:t>
      </w:r>
    </w:p>
    <w:p w:rsidR="00000000" w:rsidDel="00000000" w:rsidP="00000000" w:rsidRDefault="00000000" w:rsidRPr="00000000" w14:paraId="000009DA">
      <w:pPr>
        <w:numPr>
          <w:ilvl w:val="2"/>
          <w:numId w:val="379"/>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instance</w:t>
      </w:r>
      <w:r w:rsidDel="00000000" w:rsidR="00000000" w:rsidRPr="00000000">
        <w:rPr>
          <w:rtl w:val="0"/>
        </w:rPr>
        <w:t xml:space="preserve">: Targets are EC2 instances (default).</w:t>
      </w:r>
    </w:p>
    <w:p w:rsidR="00000000" w:rsidDel="00000000" w:rsidP="00000000" w:rsidRDefault="00000000" w:rsidRPr="00000000" w14:paraId="000009DB">
      <w:pPr>
        <w:numPr>
          <w:ilvl w:val="2"/>
          <w:numId w:val="379"/>
        </w:numPr>
        <w:spacing w:after="240" w:before="0" w:beforeAutospacing="0" w:lineRule="auto"/>
        <w:ind w:left="2160" w:hanging="360"/>
        <w:rPr/>
      </w:pPr>
      <w:r w:rsidDel="00000000" w:rsidR="00000000" w:rsidRPr="00000000">
        <w:rPr>
          <w:rFonts w:ascii="Roboto Mono" w:cs="Roboto Mono" w:eastAsia="Roboto Mono" w:hAnsi="Roboto Mono"/>
          <w:rtl w:val="0"/>
        </w:rPr>
        <w:t xml:space="preserve">ip</w:t>
      </w:r>
      <w:r w:rsidDel="00000000" w:rsidR="00000000" w:rsidRPr="00000000">
        <w:rPr>
          <w:rtl w:val="0"/>
        </w:rPr>
        <w:t xml:space="preserve">: Targets are IPs (e.g., Kubernetes Pods) instead of EC2 instances.</w:t>
      </w:r>
    </w:p>
    <w:p w:rsidR="00000000" w:rsidDel="00000000" w:rsidP="00000000" w:rsidRDefault="00000000" w:rsidRPr="00000000" w14:paraId="000009DC">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alb.ingress.kubernetes.io/target-type: ip</w:t>
      </w:r>
    </w:p>
    <w:p w:rsidR="00000000" w:rsidDel="00000000" w:rsidP="00000000" w:rsidRDefault="00000000" w:rsidRPr="00000000" w14:paraId="000009DD">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DE">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alb.ingress.kubernetes.io/scheme</w:t>
      </w:r>
    </w:p>
    <w:p w:rsidR="00000000" w:rsidDel="00000000" w:rsidP="00000000" w:rsidRDefault="00000000" w:rsidRPr="00000000" w14:paraId="000009DF">
      <w:pPr>
        <w:numPr>
          <w:ilvl w:val="1"/>
          <w:numId w:val="379"/>
        </w:numPr>
        <w:spacing w:after="0" w:afterAutospacing="0" w:before="0" w:beforeAutospacing="0" w:lineRule="auto"/>
        <w:ind w:left="1440" w:hanging="360"/>
        <w:rPr/>
      </w:pPr>
      <w:r w:rsidDel="00000000" w:rsidR="00000000" w:rsidRPr="00000000">
        <w:rPr>
          <w:rtl w:val="0"/>
        </w:rPr>
        <w:t xml:space="preserve">Specifies whether the ALB is an </w:t>
      </w:r>
      <w:r w:rsidDel="00000000" w:rsidR="00000000" w:rsidRPr="00000000">
        <w:rPr>
          <w:b w:val="1"/>
          <w:rtl w:val="0"/>
        </w:rPr>
        <w:t xml:space="preserve">Internet-facing</w:t>
      </w:r>
      <w:r w:rsidDel="00000000" w:rsidR="00000000" w:rsidRPr="00000000">
        <w:rPr>
          <w:rtl w:val="0"/>
        </w:rPr>
        <w:t xml:space="preserve"> or </w:t>
      </w:r>
      <w:r w:rsidDel="00000000" w:rsidR="00000000" w:rsidRPr="00000000">
        <w:rPr>
          <w:b w:val="1"/>
          <w:rtl w:val="0"/>
        </w:rPr>
        <w:t xml:space="preserve">internal</w:t>
      </w:r>
      <w:r w:rsidDel="00000000" w:rsidR="00000000" w:rsidRPr="00000000">
        <w:rPr>
          <w:rtl w:val="0"/>
        </w:rPr>
        <w:t xml:space="preserve"> ALB.</w:t>
      </w:r>
    </w:p>
    <w:p w:rsidR="00000000" w:rsidDel="00000000" w:rsidP="00000000" w:rsidRDefault="00000000" w:rsidRPr="00000000" w14:paraId="000009E0">
      <w:pPr>
        <w:numPr>
          <w:ilvl w:val="1"/>
          <w:numId w:val="379"/>
        </w:numPr>
        <w:spacing w:after="0" w:afterAutospacing="0" w:before="0" w:beforeAutospacing="0" w:lineRule="auto"/>
        <w:ind w:left="1440" w:hanging="360"/>
        <w:rPr/>
      </w:pPr>
      <w:r w:rsidDel="00000000" w:rsidR="00000000" w:rsidRPr="00000000">
        <w:rPr>
          <w:b w:val="1"/>
          <w:rtl w:val="0"/>
        </w:rPr>
        <w:t xml:space="preserve">Values</w:t>
      </w:r>
      <w:r w:rsidDel="00000000" w:rsidR="00000000" w:rsidRPr="00000000">
        <w:rPr>
          <w:rtl w:val="0"/>
        </w:rPr>
        <w:t xml:space="preserve">:</w:t>
      </w:r>
    </w:p>
    <w:p w:rsidR="00000000" w:rsidDel="00000000" w:rsidP="00000000" w:rsidRDefault="00000000" w:rsidRPr="00000000" w14:paraId="000009E1">
      <w:pPr>
        <w:numPr>
          <w:ilvl w:val="2"/>
          <w:numId w:val="379"/>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internet-facing</w:t>
      </w:r>
      <w:r w:rsidDel="00000000" w:rsidR="00000000" w:rsidRPr="00000000">
        <w:rPr>
          <w:rtl w:val="0"/>
        </w:rPr>
        <w:t xml:space="preserve">: Exposes the ALB to the internet.</w:t>
      </w:r>
    </w:p>
    <w:p w:rsidR="00000000" w:rsidDel="00000000" w:rsidP="00000000" w:rsidRDefault="00000000" w:rsidRPr="00000000" w14:paraId="000009E2">
      <w:pPr>
        <w:numPr>
          <w:ilvl w:val="2"/>
          <w:numId w:val="379"/>
        </w:numPr>
        <w:spacing w:after="240" w:before="0" w:beforeAutospacing="0" w:lineRule="auto"/>
        <w:ind w:left="2160" w:hanging="360"/>
        <w:rPr/>
      </w:pPr>
      <w:r w:rsidDel="00000000" w:rsidR="00000000" w:rsidRPr="00000000">
        <w:rPr>
          <w:rFonts w:ascii="Roboto Mono" w:cs="Roboto Mono" w:eastAsia="Roboto Mono" w:hAnsi="Roboto Mono"/>
          <w:rtl w:val="0"/>
        </w:rPr>
        <w:t xml:space="preserve">internal</w:t>
      </w:r>
      <w:r w:rsidDel="00000000" w:rsidR="00000000" w:rsidRPr="00000000">
        <w:rPr>
          <w:rtl w:val="0"/>
        </w:rPr>
        <w:t xml:space="preserve">: Exposes the ALB only within your VPC.</w:t>
      </w:r>
    </w:p>
    <w:p w:rsidR="00000000" w:rsidDel="00000000" w:rsidP="00000000" w:rsidRDefault="00000000" w:rsidRPr="00000000" w14:paraId="000009E3">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alb.ingress.kubernetes.io/scheme: internet-facing</w:t>
      </w:r>
    </w:p>
    <w:p w:rsidR="00000000" w:rsidDel="00000000" w:rsidP="00000000" w:rsidRDefault="00000000" w:rsidRPr="00000000" w14:paraId="000009E4">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E5">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alb.ingress.kubernetes.io/listen-ports</w:t>
      </w:r>
    </w:p>
    <w:p w:rsidR="00000000" w:rsidDel="00000000" w:rsidP="00000000" w:rsidRDefault="00000000" w:rsidRPr="00000000" w14:paraId="000009E6">
      <w:pPr>
        <w:numPr>
          <w:ilvl w:val="1"/>
          <w:numId w:val="379"/>
        </w:numPr>
        <w:spacing w:after="0" w:afterAutospacing="0" w:before="0" w:beforeAutospacing="0" w:lineRule="auto"/>
        <w:ind w:left="1440" w:hanging="360"/>
        <w:rPr/>
      </w:pPr>
      <w:r w:rsidDel="00000000" w:rsidR="00000000" w:rsidRPr="00000000">
        <w:rPr>
          <w:rtl w:val="0"/>
        </w:rPr>
        <w:t xml:space="preserve">Specifies the list of ports to be used by the ALB for </w:t>
      </w:r>
      <w:r w:rsidDel="00000000" w:rsidR="00000000" w:rsidRPr="00000000">
        <w:rPr>
          <w:b w:val="1"/>
          <w:rtl w:val="0"/>
        </w:rPr>
        <w:t xml:space="preserve">HTTP</w:t>
      </w:r>
      <w:r w:rsidDel="00000000" w:rsidR="00000000" w:rsidRPr="00000000">
        <w:rPr>
          <w:rtl w:val="0"/>
        </w:rPr>
        <w:t xml:space="preserve"> and </w:t>
      </w:r>
      <w:r w:rsidDel="00000000" w:rsidR="00000000" w:rsidRPr="00000000">
        <w:rPr>
          <w:b w:val="1"/>
          <w:rtl w:val="0"/>
        </w:rPr>
        <w:t xml:space="preserve">HTTPS</w:t>
      </w:r>
      <w:r w:rsidDel="00000000" w:rsidR="00000000" w:rsidRPr="00000000">
        <w:rPr>
          <w:rtl w:val="0"/>
        </w:rPr>
        <w:t xml:space="preserve"> traffic.</w:t>
      </w:r>
    </w:p>
    <w:p w:rsidR="00000000" w:rsidDel="00000000" w:rsidP="00000000" w:rsidRDefault="00000000" w:rsidRPr="00000000" w14:paraId="000009E7">
      <w:pPr>
        <w:numPr>
          <w:ilvl w:val="1"/>
          <w:numId w:val="379"/>
        </w:numPr>
        <w:spacing w:after="240" w:before="0" w:beforeAutospacing="0" w:lineRule="auto"/>
        <w:ind w:left="1440" w:hanging="360"/>
        <w:rPr/>
      </w:pPr>
      <w:r w:rsidDel="00000000" w:rsidR="00000000" w:rsidRPr="00000000">
        <w:rPr>
          <w:rtl w:val="0"/>
        </w:rPr>
        <w:t xml:space="preserve">This is useful when you want to specify the ALB to listen on specific ports (e.g., port </w:t>
      </w:r>
      <w:r w:rsidDel="00000000" w:rsidR="00000000" w:rsidRPr="00000000">
        <w:rPr>
          <w:rFonts w:ascii="Roboto Mono" w:cs="Roboto Mono" w:eastAsia="Roboto Mono" w:hAnsi="Roboto Mono"/>
          <w:rtl w:val="0"/>
        </w:rPr>
        <w:t xml:space="preserve">80</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443</w:t>
      </w:r>
      <w:r w:rsidDel="00000000" w:rsidR="00000000" w:rsidRPr="00000000">
        <w:rPr>
          <w:rtl w:val="0"/>
        </w:rPr>
        <w:t xml:space="preserve">).</w:t>
      </w:r>
    </w:p>
    <w:p w:rsidR="00000000" w:rsidDel="00000000" w:rsidP="00000000" w:rsidRDefault="00000000" w:rsidRPr="00000000" w14:paraId="000009E8">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alb.ingress.kubernetes.io/listen-ports: '[{"HTTP": 80}, {"HTTPS": 443}]'</w:t>
      </w:r>
    </w:p>
    <w:p w:rsidR="00000000" w:rsidDel="00000000" w:rsidP="00000000" w:rsidRDefault="00000000" w:rsidRPr="00000000" w14:paraId="000009E9">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EA">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alb.ingress.kubernetes.io/load-balancer-arn</w:t>
      </w:r>
    </w:p>
    <w:p w:rsidR="00000000" w:rsidDel="00000000" w:rsidP="00000000" w:rsidRDefault="00000000" w:rsidRPr="00000000" w14:paraId="000009EB">
      <w:pPr>
        <w:numPr>
          <w:ilvl w:val="1"/>
          <w:numId w:val="379"/>
        </w:numPr>
        <w:spacing w:after="240" w:before="0" w:beforeAutospacing="0" w:lineRule="auto"/>
        <w:ind w:left="1440" w:hanging="360"/>
        <w:rPr/>
      </w:pPr>
      <w:r w:rsidDel="00000000" w:rsidR="00000000" w:rsidRPr="00000000">
        <w:rPr>
          <w:rtl w:val="0"/>
        </w:rPr>
        <w:t xml:space="preserve">Specifies an </w:t>
      </w:r>
      <w:r w:rsidDel="00000000" w:rsidR="00000000" w:rsidRPr="00000000">
        <w:rPr>
          <w:b w:val="1"/>
          <w:rtl w:val="0"/>
        </w:rPr>
        <w:t xml:space="preserve">existing ALB ARN</w:t>
      </w:r>
      <w:r w:rsidDel="00000000" w:rsidR="00000000" w:rsidRPr="00000000">
        <w:rPr>
          <w:rtl w:val="0"/>
        </w:rPr>
        <w:t xml:space="preserve"> (Amazon Resource Name) to use for routing traffic. This can be used if you want to associate an existing ALB with your Ingress rather than having the controller create a new one.</w:t>
      </w:r>
    </w:p>
    <w:p w:rsidR="00000000" w:rsidDel="00000000" w:rsidP="00000000" w:rsidRDefault="00000000" w:rsidRPr="00000000" w14:paraId="000009EC">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alb.ingress.kubernetes.io/load-balancer-arn: arn:aws:elasticloadbalancing:region:account-id:loadbalancer/app/my-alb/50dc6c495c0c9188</w:t>
      </w:r>
    </w:p>
    <w:p w:rsidR="00000000" w:rsidDel="00000000" w:rsidP="00000000" w:rsidRDefault="00000000" w:rsidRPr="00000000" w14:paraId="000009ED">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EE">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alb.ingress.kubernetes.io/group.name</w:t>
      </w:r>
    </w:p>
    <w:p w:rsidR="00000000" w:rsidDel="00000000" w:rsidP="00000000" w:rsidRDefault="00000000" w:rsidRPr="00000000" w14:paraId="000009EF">
      <w:pPr>
        <w:numPr>
          <w:ilvl w:val="1"/>
          <w:numId w:val="379"/>
        </w:numPr>
        <w:spacing w:after="240" w:before="0" w:beforeAutospacing="0" w:lineRule="auto"/>
        <w:ind w:left="1440" w:hanging="360"/>
        <w:rPr/>
      </w:pPr>
      <w:r w:rsidDel="00000000" w:rsidR="00000000" w:rsidRPr="00000000">
        <w:rPr>
          <w:rtl w:val="0"/>
        </w:rPr>
        <w:t xml:space="preserve">This annotation allows you to specify a </w:t>
      </w:r>
      <w:r w:rsidDel="00000000" w:rsidR="00000000" w:rsidRPr="00000000">
        <w:rPr>
          <w:b w:val="1"/>
          <w:rtl w:val="0"/>
        </w:rPr>
        <w:t xml:space="preserve">group</w:t>
      </w:r>
      <w:r w:rsidDel="00000000" w:rsidR="00000000" w:rsidRPr="00000000">
        <w:rPr>
          <w:rtl w:val="0"/>
        </w:rPr>
        <w:t xml:space="preserve"> for routing rules to be logically grouped together within the ALB. This can be helpful if you want to associate multiple ingress resources under the same group.</w:t>
      </w:r>
    </w:p>
    <w:p w:rsidR="00000000" w:rsidDel="00000000" w:rsidP="00000000" w:rsidRDefault="00000000" w:rsidRPr="00000000" w14:paraId="000009F0">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alb.ingress.kubernetes.io/group.name: my-ingress-group</w:t>
      </w:r>
    </w:p>
    <w:p w:rsidR="00000000" w:rsidDel="00000000" w:rsidP="00000000" w:rsidRDefault="00000000" w:rsidRPr="00000000" w14:paraId="000009F1">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F2">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alb.ingress.kubernetes.io/healthcheck-path</w:t>
      </w:r>
    </w:p>
    <w:p w:rsidR="00000000" w:rsidDel="00000000" w:rsidP="00000000" w:rsidRDefault="00000000" w:rsidRPr="00000000" w14:paraId="000009F3">
      <w:pPr>
        <w:numPr>
          <w:ilvl w:val="1"/>
          <w:numId w:val="379"/>
        </w:numPr>
        <w:spacing w:after="240" w:before="0" w:beforeAutospacing="0" w:lineRule="auto"/>
        <w:ind w:left="1440" w:hanging="360"/>
        <w:rPr/>
      </w:pPr>
      <w:r w:rsidDel="00000000" w:rsidR="00000000" w:rsidRPr="00000000">
        <w:rPr>
          <w:rtl w:val="0"/>
        </w:rPr>
        <w:t xml:space="preserve">Defines the path used for the health check for the targets in the ALB target group.</w:t>
      </w:r>
    </w:p>
    <w:p w:rsidR="00000000" w:rsidDel="00000000" w:rsidP="00000000" w:rsidRDefault="00000000" w:rsidRPr="00000000" w14:paraId="000009F4">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alb.ingress.kubernetes.io/healthcheck-path: /healthz</w:t>
      </w:r>
    </w:p>
    <w:p w:rsidR="00000000" w:rsidDel="00000000" w:rsidP="00000000" w:rsidRDefault="00000000" w:rsidRPr="00000000" w14:paraId="000009F5">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F6">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alb.ingress.kubernetes.io/healthcheck-interval</w:t>
      </w:r>
    </w:p>
    <w:p w:rsidR="00000000" w:rsidDel="00000000" w:rsidP="00000000" w:rsidRDefault="00000000" w:rsidRPr="00000000" w14:paraId="000009F7">
      <w:pPr>
        <w:numPr>
          <w:ilvl w:val="1"/>
          <w:numId w:val="379"/>
        </w:numPr>
        <w:spacing w:after="240" w:before="0" w:beforeAutospacing="0" w:lineRule="auto"/>
        <w:ind w:left="1440" w:hanging="360"/>
        <w:rPr/>
      </w:pPr>
      <w:r w:rsidDel="00000000" w:rsidR="00000000" w:rsidRPr="00000000">
        <w:rPr>
          <w:rtl w:val="0"/>
        </w:rPr>
        <w:t xml:space="preserve">Specifies the interval (in seconds) for the health check requests. Default is </w:t>
      </w:r>
      <w:r w:rsidDel="00000000" w:rsidR="00000000" w:rsidRPr="00000000">
        <w:rPr>
          <w:rFonts w:ascii="Roboto Mono" w:cs="Roboto Mono" w:eastAsia="Roboto Mono" w:hAnsi="Roboto Mono"/>
          <w:rtl w:val="0"/>
        </w:rPr>
        <w:t xml:space="preserve">30s</w:t>
      </w:r>
      <w:r w:rsidDel="00000000" w:rsidR="00000000" w:rsidRPr="00000000">
        <w:rPr>
          <w:rtl w:val="0"/>
        </w:rPr>
        <w:t xml:space="preserve">.</w:t>
      </w:r>
    </w:p>
    <w:p w:rsidR="00000000" w:rsidDel="00000000" w:rsidP="00000000" w:rsidRDefault="00000000" w:rsidRPr="00000000" w14:paraId="000009F8">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alb.ingress.kubernetes.io/healthcheck-interval: 20s</w:t>
      </w:r>
    </w:p>
    <w:p w:rsidR="00000000" w:rsidDel="00000000" w:rsidP="00000000" w:rsidRDefault="00000000" w:rsidRPr="00000000" w14:paraId="000009F9">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FA">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alb.ingress.kubernetes.io/healthcheck-timeout</w:t>
      </w:r>
    </w:p>
    <w:p w:rsidR="00000000" w:rsidDel="00000000" w:rsidP="00000000" w:rsidRDefault="00000000" w:rsidRPr="00000000" w14:paraId="000009FB">
      <w:pPr>
        <w:numPr>
          <w:ilvl w:val="1"/>
          <w:numId w:val="379"/>
        </w:numPr>
        <w:spacing w:after="240" w:before="0" w:beforeAutospacing="0" w:lineRule="auto"/>
        <w:ind w:left="1440" w:hanging="360"/>
        <w:rPr/>
      </w:pPr>
      <w:r w:rsidDel="00000000" w:rsidR="00000000" w:rsidRPr="00000000">
        <w:rPr>
          <w:rtl w:val="0"/>
        </w:rPr>
        <w:t xml:space="preserve">Specifies the amount of time (in seconds) that the ALB waits for a health check response from the backend.</w:t>
      </w:r>
    </w:p>
    <w:p w:rsidR="00000000" w:rsidDel="00000000" w:rsidP="00000000" w:rsidRDefault="00000000" w:rsidRPr="00000000" w14:paraId="000009FC">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rtl w:val="0"/>
        </w:rPr>
        <w:t xml:space="preserve">alb.ingress.kubernetes.io/healthcheck-timeout: 5s</w:t>
      </w:r>
    </w:p>
    <w:p w:rsidR="00000000" w:rsidDel="00000000" w:rsidP="00000000" w:rsidRDefault="00000000" w:rsidRPr="00000000" w14:paraId="000009FD">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9FE">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alb.ingress.kubernetes.io/target-group-arn</w:t>
      </w:r>
    </w:p>
    <w:p w:rsidR="00000000" w:rsidDel="00000000" w:rsidP="00000000" w:rsidRDefault="00000000" w:rsidRPr="00000000" w14:paraId="000009FF">
      <w:pPr>
        <w:numPr>
          <w:ilvl w:val="1"/>
          <w:numId w:val="379"/>
        </w:numPr>
        <w:spacing w:after="240" w:before="0" w:beforeAutospacing="0" w:lineRule="auto"/>
        <w:ind w:left="1440" w:hanging="360"/>
        <w:rPr/>
      </w:pPr>
      <w:r w:rsidDel="00000000" w:rsidR="00000000" w:rsidRPr="00000000">
        <w:rPr>
          <w:rtl w:val="0"/>
        </w:rPr>
        <w:t xml:space="preserve">Specifies an </w:t>
      </w:r>
      <w:r w:rsidDel="00000000" w:rsidR="00000000" w:rsidRPr="00000000">
        <w:rPr>
          <w:b w:val="1"/>
          <w:rtl w:val="0"/>
        </w:rPr>
        <w:t xml:space="preserve">existing target group ARN</w:t>
      </w:r>
      <w:r w:rsidDel="00000000" w:rsidR="00000000" w:rsidRPr="00000000">
        <w:rPr>
          <w:rtl w:val="0"/>
        </w:rPr>
        <w:t xml:space="preserve">. This annotation binds your service to an existing target group rather than creating a new one.</w:t>
      </w:r>
    </w:p>
    <w:p w:rsidR="00000000" w:rsidDel="00000000" w:rsidP="00000000" w:rsidRDefault="00000000" w:rsidRPr="00000000" w14:paraId="00000A00">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alb.ingress.kubernetes.io/target-group-arn: arn:aws:elasticloadbalancing:region:account-id:targetgroup/my-target-group/50dc6c495c0c9188</w:t>
      </w:r>
    </w:p>
    <w:p w:rsidR="00000000" w:rsidDel="00000000" w:rsidP="00000000" w:rsidRDefault="00000000" w:rsidRPr="00000000" w14:paraId="00000A01">
      <w:pPr>
        <w:numPr>
          <w:ilvl w:val="1"/>
          <w:numId w:val="379"/>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A02">
      <w:pPr>
        <w:numPr>
          <w:ilvl w:val="0"/>
          <w:numId w:val="379"/>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alb.ingress.kubernetes.io/ssl-policy</w:t>
      </w:r>
    </w:p>
    <w:p w:rsidR="00000000" w:rsidDel="00000000" w:rsidP="00000000" w:rsidRDefault="00000000" w:rsidRPr="00000000" w14:paraId="00000A03">
      <w:pPr>
        <w:numPr>
          <w:ilvl w:val="1"/>
          <w:numId w:val="379"/>
        </w:numPr>
        <w:spacing w:after="240" w:before="0" w:beforeAutospacing="0" w:lineRule="auto"/>
        <w:ind w:left="1440" w:hanging="360"/>
        <w:rPr/>
      </w:pPr>
      <w:r w:rsidDel="00000000" w:rsidR="00000000" w:rsidRPr="00000000">
        <w:rPr>
          <w:rtl w:val="0"/>
        </w:rPr>
        <w:t xml:space="preserve">Defines the </w:t>
      </w:r>
      <w:r w:rsidDel="00000000" w:rsidR="00000000" w:rsidRPr="00000000">
        <w:rPr>
          <w:b w:val="1"/>
          <w:rtl w:val="0"/>
        </w:rPr>
        <w:t xml:space="preserve">SSL policy</w:t>
      </w:r>
      <w:r w:rsidDel="00000000" w:rsidR="00000000" w:rsidRPr="00000000">
        <w:rPr>
          <w:rtl w:val="0"/>
        </w:rPr>
        <w:t xml:space="preserve"> to use when creating a secure (HTTPS) listener for the ALB.</w:t>
      </w:r>
    </w:p>
    <w:p w:rsidR="00000000" w:rsidDel="00000000" w:rsidP="00000000" w:rsidRDefault="00000000" w:rsidRPr="00000000" w14:paraId="00000A04">
      <w:pPr>
        <w:rPr>
          <w:rFonts w:ascii="Roboto Mono" w:cs="Roboto Mono" w:eastAsia="Roboto Mono" w:hAnsi="Roboto Mono"/>
        </w:rPr>
      </w:pPr>
      <w:r w:rsidDel="00000000" w:rsidR="00000000" w:rsidRPr="00000000">
        <w:rPr>
          <w:b w:val="1"/>
          <w:rtl w:val="0"/>
        </w:rPr>
        <w:t xml:space="preserve">Usage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rtl w:val="0"/>
        </w:rPr>
        <w:t xml:space="preserve">alb.ingress.kubernetes.io/ssl-policy: ELBSecurityPolicy-2016-08</w:t>
      </w:r>
    </w:p>
    <w:p w:rsidR="00000000" w:rsidDel="00000000" w:rsidP="00000000" w:rsidRDefault="00000000" w:rsidRPr="00000000" w14:paraId="00000A05">
      <w:pPr>
        <w:numPr>
          <w:ilvl w:val="1"/>
          <w:numId w:val="379"/>
        </w:numPr>
        <w:spacing w:after="240" w:before="240" w:lineRule="auto"/>
        <w:ind w:left="1440" w:hanging="360"/>
        <w:rPr/>
      </w:pPr>
      <w:r w:rsidDel="00000000" w:rsidR="00000000" w:rsidRPr="00000000">
        <w:rPr>
          <w:rtl w:val="0"/>
        </w:rPr>
      </w:r>
    </w:p>
    <w:p w:rsidR="00000000" w:rsidDel="00000000" w:rsidP="00000000" w:rsidRDefault="00000000" w:rsidRPr="00000000" w14:paraId="00000A06">
      <w:pPr>
        <w:pStyle w:val="Heading3"/>
        <w:keepNext w:val="0"/>
        <w:keepLines w:val="0"/>
        <w:spacing w:before="280" w:lineRule="auto"/>
        <w:rPr>
          <w:b w:val="1"/>
          <w:color w:val="000000"/>
          <w:sz w:val="26"/>
          <w:szCs w:val="26"/>
        </w:rPr>
      </w:pPr>
      <w:bookmarkStart w:colFirst="0" w:colLast="0" w:name="_phyjnsfufu4e" w:id="253"/>
      <w:bookmarkEnd w:id="253"/>
      <w:r w:rsidDel="00000000" w:rsidR="00000000" w:rsidRPr="00000000">
        <w:rPr>
          <w:b w:val="1"/>
          <w:color w:val="000000"/>
          <w:sz w:val="26"/>
          <w:szCs w:val="26"/>
          <w:rtl w:val="0"/>
        </w:rPr>
        <w:t xml:space="preserve">Example of an Ingress Resource Using ALB Annotations</w:t>
      </w:r>
    </w:p>
    <w:p w:rsidR="00000000" w:rsidDel="00000000" w:rsidP="00000000" w:rsidRDefault="00000000" w:rsidRPr="00000000" w14:paraId="00000A07">
      <w:pPr>
        <w:spacing w:after="240" w:before="240" w:lineRule="auto"/>
        <w:rPr/>
      </w:pPr>
      <w:r w:rsidDel="00000000" w:rsidR="00000000" w:rsidRPr="00000000">
        <w:rPr>
          <w:rtl w:val="0"/>
        </w:rPr>
        <w:t xml:space="preserve">Here is an example of an </w:t>
      </w:r>
      <w:r w:rsidDel="00000000" w:rsidR="00000000" w:rsidRPr="00000000">
        <w:rPr>
          <w:b w:val="1"/>
          <w:rtl w:val="0"/>
        </w:rPr>
        <w:t xml:space="preserve">Ingress</w:t>
      </w:r>
      <w:r w:rsidDel="00000000" w:rsidR="00000000" w:rsidRPr="00000000">
        <w:rPr>
          <w:rtl w:val="0"/>
        </w:rPr>
        <w:t xml:space="preserve"> resource in Kubernetes with annotations for binding the service to an ALB target group and specifying various ALB settings:</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rFonts w:ascii="Roboto Mono" w:cs="Roboto Mono" w:eastAsia="Roboto Mono" w:hAnsi="Roboto Mono"/>
        </w:rPr>
      </w:pPr>
      <w:r w:rsidDel="00000000" w:rsidR="00000000" w:rsidRPr="00000000">
        <w:rPr>
          <w:rFonts w:ascii="Roboto Mono" w:cs="Roboto Mono" w:eastAsia="Roboto Mono" w:hAnsi="Roboto Mono"/>
          <w:rtl w:val="0"/>
        </w:rPr>
        <w:t xml:space="preserve">apiVersion: networking.k8s.io/v1</w:t>
      </w:r>
    </w:p>
    <w:p w:rsidR="00000000" w:rsidDel="00000000" w:rsidP="00000000" w:rsidRDefault="00000000" w:rsidRPr="00000000" w14:paraId="00000A0A">
      <w:pPr>
        <w:rPr>
          <w:rFonts w:ascii="Roboto Mono" w:cs="Roboto Mono" w:eastAsia="Roboto Mono" w:hAnsi="Roboto Mono"/>
        </w:rPr>
      </w:pPr>
      <w:r w:rsidDel="00000000" w:rsidR="00000000" w:rsidRPr="00000000">
        <w:rPr>
          <w:rFonts w:ascii="Roboto Mono" w:cs="Roboto Mono" w:eastAsia="Roboto Mono" w:hAnsi="Roboto Mono"/>
          <w:rtl w:val="0"/>
        </w:rPr>
        <w:t xml:space="preserve">kind: Ingress</w:t>
      </w:r>
    </w:p>
    <w:p w:rsidR="00000000" w:rsidDel="00000000" w:rsidP="00000000" w:rsidRDefault="00000000" w:rsidRPr="00000000" w14:paraId="00000A0B">
      <w:pPr>
        <w:rPr>
          <w:rFonts w:ascii="Roboto Mono" w:cs="Roboto Mono" w:eastAsia="Roboto Mono" w:hAnsi="Roboto Mono"/>
        </w:rPr>
      </w:pPr>
      <w:r w:rsidDel="00000000" w:rsidR="00000000" w:rsidRPr="00000000">
        <w:rPr>
          <w:rFonts w:ascii="Roboto Mono" w:cs="Roboto Mono" w:eastAsia="Roboto Mono" w:hAnsi="Roboto Mono"/>
          <w:rtl w:val="0"/>
        </w:rPr>
        <w:t xml:space="preserve">metadata:</w:t>
      </w:r>
    </w:p>
    <w:p w:rsidR="00000000" w:rsidDel="00000000" w:rsidP="00000000" w:rsidRDefault="00000000" w:rsidRPr="00000000" w14:paraId="00000A0C">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myapp-ingress</w:t>
      </w:r>
    </w:p>
    <w:p w:rsidR="00000000" w:rsidDel="00000000" w:rsidP="00000000" w:rsidRDefault="00000000" w:rsidRPr="00000000" w14:paraId="00000A0D">
      <w:pPr>
        <w:rPr>
          <w:rFonts w:ascii="Roboto Mono" w:cs="Roboto Mono" w:eastAsia="Roboto Mono" w:hAnsi="Roboto Mono"/>
        </w:rPr>
      </w:pPr>
      <w:r w:rsidDel="00000000" w:rsidR="00000000" w:rsidRPr="00000000">
        <w:rPr>
          <w:rFonts w:ascii="Roboto Mono" w:cs="Roboto Mono" w:eastAsia="Roboto Mono" w:hAnsi="Roboto Mono"/>
          <w:rtl w:val="0"/>
        </w:rPr>
        <w:t xml:space="preserve">  annotations:</w:t>
      </w:r>
    </w:p>
    <w:p w:rsidR="00000000" w:rsidDel="00000000" w:rsidP="00000000" w:rsidRDefault="00000000" w:rsidRPr="00000000" w14:paraId="00000A0E">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alb.ingress.kubernetes.io/scheme: internet-facing        # ALB Scheme (public or internal)</w:t>
      </w:r>
    </w:p>
    <w:p w:rsidR="00000000" w:rsidDel="00000000" w:rsidP="00000000" w:rsidRDefault="00000000" w:rsidRPr="00000000" w14:paraId="00000A0F">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alb.ingress.kubernetes.io/target-type: ip                # IP-based target (Pod IPs)</w:t>
      </w:r>
    </w:p>
    <w:p w:rsidR="00000000" w:rsidDel="00000000" w:rsidP="00000000" w:rsidRDefault="00000000" w:rsidRPr="00000000" w14:paraId="00000A10">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alb.ingress.kubernetes.io/listen-ports: '[{"HTTP": 80}, {"HTTPS": 443}]'  # ALB listening on HTTP and HTTPS</w:t>
      </w:r>
    </w:p>
    <w:p w:rsidR="00000000" w:rsidDel="00000000" w:rsidP="00000000" w:rsidRDefault="00000000" w:rsidRPr="00000000" w14:paraId="00000A11">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alb.ingress.kubernetes.io/healthcheck-path: /healthz     # Health check path</w:t>
      </w:r>
    </w:p>
    <w:p w:rsidR="00000000" w:rsidDel="00000000" w:rsidP="00000000" w:rsidRDefault="00000000" w:rsidRPr="00000000" w14:paraId="00000A12">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alb.ingress.kubernetes.io/healthcheck-interval: 20s     # Health check interval</w:t>
      </w:r>
    </w:p>
    <w:p w:rsidR="00000000" w:rsidDel="00000000" w:rsidP="00000000" w:rsidRDefault="00000000" w:rsidRPr="00000000" w14:paraId="00000A13">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alb.ingress.kubernetes.io/healthcheck-timeout: 5s       # Health check timeout</w:t>
      </w:r>
    </w:p>
    <w:p w:rsidR="00000000" w:rsidDel="00000000" w:rsidP="00000000" w:rsidRDefault="00000000" w:rsidRPr="00000000" w14:paraId="00000A14">
      <w:pPr>
        <w:rPr>
          <w:rFonts w:ascii="Roboto Mono" w:cs="Roboto Mono" w:eastAsia="Roboto Mono" w:hAnsi="Roboto Mono"/>
        </w:rPr>
      </w:pPr>
      <w:r w:rsidDel="00000000" w:rsidR="00000000" w:rsidRPr="00000000">
        <w:rPr>
          <w:rFonts w:ascii="Roboto Mono" w:cs="Roboto Mono" w:eastAsia="Roboto Mono" w:hAnsi="Roboto Mono"/>
          <w:rtl w:val="0"/>
        </w:rPr>
        <w:t xml:space="preserve">    alb.ingress.kubernetes.io/ssl-policy: ELBSecurityPolicy-2016-08  # SSL Policy for HTTPS</w:t>
      </w:r>
    </w:p>
    <w:p w:rsidR="00000000" w:rsidDel="00000000" w:rsidP="00000000" w:rsidRDefault="00000000" w:rsidRPr="00000000" w14:paraId="00000A15">
      <w:pPr>
        <w:rPr>
          <w:rFonts w:ascii="Roboto Mono" w:cs="Roboto Mono" w:eastAsia="Roboto Mono" w:hAnsi="Roboto Mono"/>
        </w:rPr>
      </w:pPr>
      <w:r w:rsidDel="00000000" w:rsidR="00000000" w:rsidRPr="00000000">
        <w:rPr>
          <w:rFonts w:ascii="Roboto Mono" w:cs="Roboto Mono" w:eastAsia="Roboto Mono" w:hAnsi="Roboto Mono"/>
          <w:rtl w:val="0"/>
        </w:rPr>
        <w:t xml:space="preserve">spec:</w:t>
      </w:r>
    </w:p>
    <w:p w:rsidR="00000000" w:rsidDel="00000000" w:rsidP="00000000" w:rsidRDefault="00000000" w:rsidRPr="00000000" w14:paraId="00000A16">
      <w:pPr>
        <w:rPr>
          <w:rFonts w:ascii="Roboto Mono" w:cs="Roboto Mono" w:eastAsia="Roboto Mono" w:hAnsi="Roboto Mono"/>
        </w:rPr>
      </w:pPr>
      <w:r w:rsidDel="00000000" w:rsidR="00000000" w:rsidRPr="00000000">
        <w:rPr>
          <w:rFonts w:ascii="Roboto Mono" w:cs="Roboto Mono" w:eastAsia="Roboto Mono" w:hAnsi="Roboto Mono"/>
          <w:rtl w:val="0"/>
        </w:rPr>
        <w:t xml:space="preserve">  rules:</w:t>
      </w:r>
    </w:p>
    <w:p w:rsidR="00000000" w:rsidDel="00000000" w:rsidP="00000000" w:rsidRDefault="00000000" w:rsidRPr="00000000" w14:paraId="00000A17">
      <w:pPr>
        <w:rPr>
          <w:rFonts w:ascii="Roboto Mono" w:cs="Roboto Mono" w:eastAsia="Roboto Mono" w:hAnsi="Roboto Mono"/>
        </w:rPr>
      </w:pPr>
      <w:r w:rsidDel="00000000" w:rsidR="00000000" w:rsidRPr="00000000">
        <w:rPr>
          <w:rFonts w:ascii="Roboto Mono" w:cs="Roboto Mono" w:eastAsia="Roboto Mono" w:hAnsi="Roboto Mono"/>
          <w:rtl w:val="0"/>
        </w:rPr>
        <w:t xml:space="preserve">    - host: myapp.example.com      # The domain name</w:t>
      </w:r>
    </w:p>
    <w:p w:rsidR="00000000" w:rsidDel="00000000" w:rsidP="00000000" w:rsidRDefault="00000000" w:rsidRPr="00000000" w14:paraId="00000A18">
      <w:pPr>
        <w:rPr>
          <w:rFonts w:ascii="Roboto Mono" w:cs="Roboto Mono" w:eastAsia="Roboto Mono" w:hAnsi="Roboto Mono"/>
        </w:rPr>
      </w:pPr>
      <w:r w:rsidDel="00000000" w:rsidR="00000000" w:rsidRPr="00000000">
        <w:rPr>
          <w:rFonts w:ascii="Roboto Mono" w:cs="Roboto Mono" w:eastAsia="Roboto Mono" w:hAnsi="Roboto Mono"/>
          <w:rtl w:val="0"/>
        </w:rPr>
        <w:t xml:space="preserve">      http:</w:t>
      </w:r>
    </w:p>
    <w:p w:rsidR="00000000" w:rsidDel="00000000" w:rsidP="00000000" w:rsidRDefault="00000000" w:rsidRPr="00000000" w14:paraId="00000A19">
      <w:pPr>
        <w:rPr>
          <w:rFonts w:ascii="Roboto Mono" w:cs="Roboto Mono" w:eastAsia="Roboto Mono" w:hAnsi="Roboto Mono"/>
        </w:rPr>
      </w:pPr>
      <w:r w:rsidDel="00000000" w:rsidR="00000000" w:rsidRPr="00000000">
        <w:rPr>
          <w:rFonts w:ascii="Roboto Mono" w:cs="Roboto Mono" w:eastAsia="Roboto Mono" w:hAnsi="Roboto Mono"/>
          <w:rtl w:val="0"/>
        </w:rPr>
        <w:t xml:space="preserve">        paths:</w:t>
      </w:r>
    </w:p>
    <w:p w:rsidR="00000000" w:rsidDel="00000000" w:rsidP="00000000" w:rsidRDefault="00000000" w:rsidRPr="00000000" w14:paraId="00000A1A">
      <w:pPr>
        <w:rPr>
          <w:rFonts w:ascii="Roboto Mono" w:cs="Roboto Mono" w:eastAsia="Roboto Mono" w:hAnsi="Roboto Mono"/>
        </w:rPr>
      </w:pPr>
      <w:r w:rsidDel="00000000" w:rsidR="00000000" w:rsidRPr="00000000">
        <w:rPr>
          <w:rFonts w:ascii="Roboto Mono" w:cs="Roboto Mono" w:eastAsia="Roboto Mono" w:hAnsi="Roboto Mono"/>
          <w:rtl w:val="0"/>
        </w:rPr>
        <w:t xml:space="preserve">          - path: /                # Path for routing requests to this service</w:t>
      </w:r>
    </w:p>
    <w:p w:rsidR="00000000" w:rsidDel="00000000" w:rsidP="00000000" w:rsidRDefault="00000000" w:rsidRPr="00000000" w14:paraId="00000A1B">
      <w:pPr>
        <w:rPr>
          <w:rFonts w:ascii="Roboto Mono" w:cs="Roboto Mono" w:eastAsia="Roboto Mono" w:hAnsi="Roboto Mono"/>
        </w:rPr>
      </w:pPr>
      <w:r w:rsidDel="00000000" w:rsidR="00000000" w:rsidRPr="00000000">
        <w:rPr>
          <w:rFonts w:ascii="Roboto Mono" w:cs="Roboto Mono" w:eastAsia="Roboto Mono" w:hAnsi="Roboto Mono"/>
          <w:rtl w:val="0"/>
        </w:rPr>
        <w:t xml:space="preserve">            pathType: Prefix</w:t>
      </w:r>
    </w:p>
    <w:p w:rsidR="00000000" w:rsidDel="00000000" w:rsidP="00000000" w:rsidRDefault="00000000" w:rsidRPr="00000000" w14:paraId="00000A1C">
      <w:pPr>
        <w:rPr>
          <w:rFonts w:ascii="Roboto Mono" w:cs="Roboto Mono" w:eastAsia="Roboto Mono" w:hAnsi="Roboto Mono"/>
        </w:rPr>
      </w:pPr>
      <w:r w:rsidDel="00000000" w:rsidR="00000000" w:rsidRPr="00000000">
        <w:rPr>
          <w:rFonts w:ascii="Roboto Mono" w:cs="Roboto Mono" w:eastAsia="Roboto Mono" w:hAnsi="Roboto Mono"/>
          <w:rtl w:val="0"/>
        </w:rPr>
        <w:t xml:space="preserve">            backend:</w:t>
      </w:r>
    </w:p>
    <w:p w:rsidR="00000000" w:rsidDel="00000000" w:rsidP="00000000" w:rsidRDefault="00000000" w:rsidRPr="00000000" w14:paraId="00000A1D">
      <w:pPr>
        <w:rPr>
          <w:rFonts w:ascii="Roboto Mono" w:cs="Roboto Mono" w:eastAsia="Roboto Mono" w:hAnsi="Roboto Mono"/>
        </w:rPr>
      </w:pPr>
      <w:r w:rsidDel="00000000" w:rsidR="00000000" w:rsidRPr="00000000">
        <w:rPr>
          <w:rFonts w:ascii="Roboto Mono" w:cs="Roboto Mono" w:eastAsia="Roboto Mono" w:hAnsi="Roboto Mono"/>
          <w:rtl w:val="0"/>
        </w:rPr>
        <w:t xml:space="preserve">              service:</w:t>
      </w:r>
    </w:p>
    <w:p w:rsidR="00000000" w:rsidDel="00000000" w:rsidP="00000000" w:rsidRDefault="00000000" w:rsidRPr="00000000" w14:paraId="00000A1E">
      <w:pPr>
        <w:rPr>
          <w:rFonts w:ascii="Roboto Mono" w:cs="Roboto Mono" w:eastAsia="Roboto Mono" w:hAnsi="Roboto Mono"/>
        </w:rPr>
      </w:pPr>
      <w:r w:rsidDel="00000000" w:rsidR="00000000" w:rsidRPr="00000000">
        <w:rPr>
          <w:rFonts w:ascii="Roboto Mono" w:cs="Roboto Mono" w:eastAsia="Roboto Mono" w:hAnsi="Roboto Mono"/>
          <w:rtl w:val="0"/>
        </w:rPr>
        <w:t xml:space="preserve">                name: myapp-service  # The service to route traffic to</w:t>
      </w:r>
    </w:p>
    <w:p w:rsidR="00000000" w:rsidDel="00000000" w:rsidP="00000000" w:rsidRDefault="00000000" w:rsidRPr="00000000" w14:paraId="00000A1F">
      <w:pPr>
        <w:rPr>
          <w:rFonts w:ascii="Roboto Mono" w:cs="Roboto Mono" w:eastAsia="Roboto Mono" w:hAnsi="Roboto Mono"/>
        </w:rPr>
      </w:pPr>
      <w:r w:rsidDel="00000000" w:rsidR="00000000" w:rsidRPr="00000000">
        <w:rPr>
          <w:rFonts w:ascii="Roboto Mono" w:cs="Roboto Mono" w:eastAsia="Roboto Mono" w:hAnsi="Roboto Mono"/>
          <w:rtl w:val="0"/>
        </w:rPr>
        <w:t xml:space="preserve">                port:</w:t>
      </w:r>
    </w:p>
    <w:p w:rsidR="00000000" w:rsidDel="00000000" w:rsidP="00000000" w:rsidRDefault="00000000" w:rsidRPr="00000000" w14:paraId="00000A2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80         # The port exposed by the service</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pStyle w:val="Heading3"/>
        <w:keepNext w:val="0"/>
        <w:keepLines w:val="0"/>
        <w:spacing w:before="280" w:lineRule="auto"/>
        <w:rPr>
          <w:b w:val="1"/>
          <w:color w:val="000000"/>
          <w:sz w:val="26"/>
          <w:szCs w:val="26"/>
        </w:rPr>
      </w:pPr>
      <w:bookmarkStart w:colFirst="0" w:colLast="0" w:name="_7xnihjnv3q1r" w:id="254"/>
      <w:bookmarkEnd w:id="254"/>
      <w:r w:rsidDel="00000000" w:rsidR="00000000" w:rsidRPr="00000000">
        <w:rPr>
          <w:b w:val="1"/>
          <w:color w:val="000000"/>
          <w:sz w:val="26"/>
          <w:szCs w:val="26"/>
          <w:rtl w:val="0"/>
        </w:rPr>
        <w:t xml:space="preserve">Step-by-Step Explanation of the Ingress Annotations:</w:t>
      </w:r>
    </w:p>
    <w:p w:rsidR="00000000" w:rsidDel="00000000" w:rsidP="00000000" w:rsidRDefault="00000000" w:rsidRPr="00000000" w14:paraId="00000A23">
      <w:pPr>
        <w:numPr>
          <w:ilvl w:val="0"/>
          <w:numId w:val="8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alb.ingress.kubernetes.io/scheme: internet-facing</w:t>
      </w:r>
      <w:r w:rsidDel="00000000" w:rsidR="00000000" w:rsidRPr="00000000">
        <w:rPr>
          <w:rtl w:val="0"/>
        </w:rPr>
        <w:t xml:space="preserve">:</w:t>
      </w:r>
    </w:p>
    <w:p w:rsidR="00000000" w:rsidDel="00000000" w:rsidP="00000000" w:rsidRDefault="00000000" w:rsidRPr="00000000" w14:paraId="00000A24">
      <w:pPr>
        <w:numPr>
          <w:ilvl w:val="1"/>
          <w:numId w:val="83"/>
        </w:numPr>
        <w:spacing w:after="0" w:afterAutospacing="0" w:before="0" w:beforeAutospacing="0" w:lineRule="auto"/>
        <w:ind w:left="1440" w:hanging="360"/>
        <w:rPr/>
      </w:pPr>
      <w:r w:rsidDel="00000000" w:rsidR="00000000" w:rsidRPr="00000000">
        <w:rPr>
          <w:rtl w:val="0"/>
        </w:rPr>
        <w:t xml:space="preserve">The ALB created by the Ingress controller will be an internet-facing load balancer, meaning it can handle traffic from the public internet.</w:t>
      </w:r>
    </w:p>
    <w:p w:rsidR="00000000" w:rsidDel="00000000" w:rsidP="00000000" w:rsidRDefault="00000000" w:rsidRPr="00000000" w14:paraId="00000A25">
      <w:pPr>
        <w:numPr>
          <w:ilvl w:val="0"/>
          <w:numId w:val="8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alb.ingress.kubernetes.io/target-type: ip</w:t>
      </w:r>
      <w:r w:rsidDel="00000000" w:rsidR="00000000" w:rsidRPr="00000000">
        <w:rPr>
          <w:rtl w:val="0"/>
        </w:rPr>
        <w:t xml:space="preserve">:</w:t>
      </w:r>
    </w:p>
    <w:p w:rsidR="00000000" w:rsidDel="00000000" w:rsidP="00000000" w:rsidRDefault="00000000" w:rsidRPr="00000000" w14:paraId="00000A26">
      <w:pPr>
        <w:numPr>
          <w:ilvl w:val="1"/>
          <w:numId w:val="83"/>
        </w:numPr>
        <w:spacing w:after="0" w:afterAutospacing="0" w:before="0" w:beforeAutospacing="0" w:lineRule="auto"/>
        <w:ind w:left="1440" w:hanging="360"/>
        <w:rPr/>
      </w:pPr>
      <w:r w:rsidDel="00000000" w:rsidR="00000000" w:rsidRPr="00000000">
        <w:rPr>
          <w:rtl w:val="0"/>
        </w:rPr>
        <w:t xml:space="preserve">The ALB will target IP addresses of the Kubernetes Pods (instead of EC2 instances). This is typically the most common configuration when using the ALB Ingress Controller in Kubernetes environments where Pods are the targets.</w:t>
      </w:r>
    </w:p>
    <w:p w:rsidR="00000000" w:rsidDel="00000000" w:rsidP="00000000" w:rsidRDefault="00000000" w:rsidRPr="00000000" w14:paraId="00000A27">
      <w:pPr>
        <w:numPr>
          <w:ilvl w:val="0"/>
          <w:numId w:val="8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alb.ingress.kubernetes.io/listen-ports: '[{"HTTP": 80}, {"HTTPS": 443}]'</w:t>
      </w:r>
      <w:r w:rsidDel="00000000" w:rsidR="00000000" w:rsidRPr="00000000">
        <w:rPr>
          <w:rtl w:val="0"/>
        </w:rPr>
        <w:t xml:space="preserve">:</w:t>
      </w:r>
    </w:p>
    <w:p w:rsidR="00000000" w:rsidDel="00000000" w:rsidP="00000000" w:rsidRDefault="00000000" w:rsidRPr="00000000" w14:paraId="00000A28">
      <w:pPr>
        <w:numPr>
          <w:ilvl w:val="1"/>
          <w:numId w:val="83"/>
        </w:numPr>
        <w:spacing w:after="0" w:afterAutospacing="0" w:before="0" w:beforeAutospacing="0" w:lineRule="auto"/>
        <w:ind w:left="1440" w:hanging="360"/>
        <w:rPr/>
      </w:pPr>
      <w:r w:rsidDel="00000000" w:rsidR="00000000" w:rsidRPr="00000000">
        <w:rPr>
          <w:rtl w:val="0"/>
        </w:rPr>
        <w:t xml:space="preserve">The ALB will listen on ports 80 (HTTP) and 443 (HTTPS).</w:t>
      </w:r>
    </w:p>
    <w:p w:rsidR="00000000" w:rsidDel="00000000" w:rsidP="00000000" w:rsidRDefault="00000000" w:rsidRPr="00000000" w14:paraId="00000A29">
      <w:pPr>
        <w:numPr>
          <w:ilvl w:val="0"/>
          <w:numId w:val="8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alb.ingress.kubernetes.io/healthcheck-path: /healthz</w:t>
      </w:r>
      <w:r w:rsidDel="00000000" w:rsidR="00000000" w:rsidRPr="00000000">
        <w:rPr>
          <w:rtl w:val="0"/>
        </w:rPr>
        <w:t xml:space="preserve">:</w:t>
      </w:r>
    </w:p>
    <w:p w:rsidR="00000000" w:rsidDel="00000000" w:rsidP="00000000" w:rsidRDefault="00000000" w:rsidRPr="00000000" w14:paraId="00000A2A">
      <w:pPr>
        <w:numPr>
          <w:ilvl w:val="1"/>
          <w:numId w:val="83"/>
        </w:numPr>
        <w:spacing w:after="0" w:afterAutospacing="0" w:before="0" w:beforeAutospacing="0" w:lineRule="auto"/>
        <w:ind w:left="1440" w:hanging="360"/>
        <w:rPr/>
      </w:pPr>
      <w:r w:rsidDel="00000000" w:rsidR="00000000" w:rsidRPr="00000000">
        <w:rPr>
          <w:rtl w:val="0"/>
        </w:rPr>
        <w:t xml:space="preserve">The ALB will perform health checks on the </w:t>
      </w:r>
      <w:r w:rsidDel="00000000" w:rsidR="00000000" w:rsidRPr="00000000">
        <w:rPr>
          <w:rFonts w:ascii="Roboto Mono" w:cs="Roboto Mono" w:eastAsia="Roboto Mono" w:hAnsi="Roboto Mono"/>
          <w:rtl w:val="0"/>
        </w:rPr>
        <w:t xml:space="preserve">/healthz</w:t>
      </w:r>
      <w:r w:rsidDel="00000000" w:rsidR="00000000" w:rsidRPr="00000000">
        <w:rPr>
          <w:rtl w:val="0"/>
        </w:rPr>
        <w:t xml:space="preserve"> endpoint. This ensures that only healthy Pods receive traffic.</w:t>
      </w:r>
    </w:p>
    <w:p w:rsidR="00000000" w:rsidDel="00000000" w:rsidP="00000000" w:rsidRDefault="00000000" w:rsidRPr="00000000" w14:paraId="00000A2B">
      <w:pPr>
        <w:numPr>
          <w:ilvl w:val="0"/>
          <w:numId w:val="8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alb.ingress.kubernetes.io/healthcheck-interval: 20s</w:t>
      </w:r>
      <w:r w:rsidDel="00000000" w:rsidR="00000000" w:rsidRPr="00000000">
        <w:rPr>
          <w:rtl w:val="0"/>
        </w:rPr>
        <w:t xml:space="preserve">:</w:t>
      </w:r>
    </w:p>
    <w:p w:rsidR="00000000" w:rsidDel="00000000" w:rsidP="00000000" w:rsidRDefault="00000000" w:rsidRPr="00000000" w14:paraId="00000A2C">
      <w:pPr>
        <w:numPr>
          <w:ilvl w:val="1"/>
          <w:numId w:val="83"/>
        </w:numPr>
        <w:spacing w:after="0" w:afterAutospacing="0" w:before="0" w:beforeAutospacing="0" w:lineRule="auto"/>
        <w:ind w:left="1440" w:hanging="360"/>
        <w:rPr/>
      </w:pPr>
      <w:r w:rsidDel="00000000" w:rsidR="00000000" w:rsidRPr="00000000">
        <w:rPr>
          <w:rtl w:val="0"/>
        </w:rPr>
        <w:t xml:space="preserve">The health checks will occur every 20 seconds.</w:t>
      </w:r>
    </w:p>
    <w:p w:rsidR="00000000" w:rsidDel="00000000" w:rsidP="00000000" w:rsidRDefault="00000000" w:rsidRPr="00000000" w14:paraId="00000A2D">
      <w:pPr>
        <w:numPr>
          <w:ilvl w:val="0"/>
          <w:numId w:val="8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alb.ingress.kubernetes.io/ssl-policy: ELBSecurityPolicy-2016-08</w:t>
      </w:r>
      <w:r w:rsidDel="00000000" w:rsidR="00000000" w:rsidRPr="00000000">
        <w:rPr>
          <w:rtl w:val="0"/>
        </w:rPr>
        <w:t xml:space="preserve">:</w:t>
      </w:r>
    </w:p>
    <w:p w:rsidR="00000000" w:rsidDel="00000000" w:rsidP="00000000" w:rsidRDefault="00000000" w:rsidRPr="00000000" w14:paraId="00000A2E">
      <w:pPr>
        <w:numPr>
          <w:ilvl w:val="1"/>
          <w:numId w:val="83"/>
        </w:numPr>
        <w:spacing w:after="240" w:before="0" w:beforeAutospacing="0" w:lineRule="auto"/>
        <w:ind w:left="1440" w:hanging="360"/>
        <w:rPr/>
      </w:pPr>
      <w:r w:rsidDel="00000000" w:rsidR="00000000" w:rsidRPr="00000000">
        <w:rPr>
          <w:rtl w:val="0"/>
        </w:rPr>
        <w:t xml:space="preserve">If you're using HTTPS, the ALB will use the specified SSL policy.</w:t>
      </w:r>
    </w:p>
    <w:p w:rsidR="00000000" w:rsidDel="00000000" w:rsidP="00000000" w:rsidRDefault="00000000" w:rsidRPr="00000000" w14:paraId="00000A2F">
      <w:pPr>
        <w:pStyle w:val="Heading3"/>
        <w:keepNext w:val="0"/>
        <w:keepLines w:val="0"/>
        <w:spacing w:before="280" w:lineRule="auto"/>
        <w:rPr>
          <w:b w:val="1"/>
          <w:color w:val="000000"/>
          <w:sz w:val="26"/>
          <w:szCs w:val="26"/>
        </w:rPr>
      </w:pPr>
      <w:bookmarkStart w:colFirst="0" w:colLast="0" w:name="_l2xqrbjiqukj" w:id="255"/>
      <w:bookmarkEnd w:id="255"/>
      <w:r w:rsidDel="00000000" w:rsidR="00000000" w:rsidRPr="00000000">
        <w:rPr>
          <w:b w:val="1"/>
          <w:color w:val="000000"/>
          <w:sz w:val="26"/>
          <w:szCs w:val="26"/>
          <w:rtl w:val="0"/>
        </w:rPr>
        <w:t xml:space="preserve">Summary of Key Annotations to Bind Target Group with ALB</w:t>
      </w:r>
    </w:p>
    <w:p w:rsidR="00000000" w:rsidDel="00000000" w:rsidP="00000000" w:rsidRDefault="00000000" w:rsidRPr="00000000" w14:paraId="00000A30">
      <w:pPr>
        <w:numPr>
          <w:ilvl w:val="0"/>
          <w:numId w:val="228"/>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alb.ingress.kubernetes.io/scheme</w:t>
      </w:r>
      <w:r w:rsidDel="00000000" w:rsidR="00000000" w:rsidRPr="00000000">
        <w:rPr>
          <w:rtl w:val="0"/>
        </w:rPr>
        <w:t xml:space="preserve">: Defines whether the ALB is public or internal.</w:t>
      </w:r>
    </w:p>
    <w:p w:rsidR="00000000" w:rsidDel="00000000" w:rsidP="00000000" w:rsidRDefault="00000000" w:rsidRPr="00000000" w14:paraId="00000A31">
      <w:pPr>
        <w:numPr>
          <w:ilvl w:val="0"/>
          <w:numId w:val="228"/>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alb.ingress.kubernetes.io/target-type</w:t>
      </w:r>
      <w:r w:rsidDel="00000000" w:rsidR="00000000" w:rsidRPr="00000000">
        <w:rPr>
          <w:rtl w:val="0"/>
        </w:rPr>
        <w:t xml:space="preserve">: Defines whether the target group is based on EC2 instances or Pods (</w:t>
      </w:r>
      <w:r w:rsidDel="00000000" w:rsidR="00000000" w:rsidRPr="00000000">
        <w:rPr>
          <w:rFonts w:ascii="Roboto Mono" w:cs="Roboto Mono" w:eastAsia="Roboto Mono" w:hAnsi="Roboto Mono"/>
          <w:rtl w:val="0"/>
        </w:rPr>
        <w:t xml:space="preserve">ip</w:t>
      </w:r>
      <w:r w:rsidDel="00000000" w:rsidR="00000000" w:rsidRPr="00000000">
        <w:rPr>
          <w:rtl w:val="0"/>
        </w:rPr>
        <w:t xml:space="preserve"> is preferred in Kubernetes).</w:t>
      </w:r>
    </w:p>
    <w:p w:rsidR="00000000" w:rsidDel="00000000" w:rsidP="00000000" w:rsidRDefault="00000000" w:rsidRPr="00000000" w14:paraId="00000A32">
      <w:pPr>
        <w:numPr>
          <w:ilvl w:val="0"/>
          <w:numId w:val="228"/>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alb.ingress.kubernetes.io/listen-ports</w:t>
      </w:r>
      <w:r w:rsidDel="00000000" w:rsidR="00000000" w:rsidRPr="00000000">
        <w:rPr>
          <w:rtl w:val="0"/>
        </w:rPr>
        <w:t xml:space="preserve">: Defines which ports the ALB should listen on.</w:t>
      </w:r>
    </w:p>
    <w:p w:rsidR="00000000" w:rsidDel="00000000" w:rsidP="00000000" w:rsidRDefault="00000000" w:rsidRPr="00000000" w14:paraId="00000A33">
      <w:pPr>
        <w:numPr>
          <w:ilvl w:val="0"/>
          <w:numId w:val="228"/>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alb.ingress.kubernetes.io/healthcheck-path</w:t>
      </w:r>
      <w:r w:rsidDel="00000000" w:rsidR="00000000" w:rsidRPr="00000000">
        <w:rPr>
          <w:rtl w:val="0"/>
        </w:rPr>
        <w:t xml:space="preserve">: Configures the health check path for the target group.</w:t>
      </w:r>
    </w:p>
    <w:p w:rsidR="00000000" w:rsidDel="00000000" w:rsidP="00000000" w:rsidRDefault="00000000" w:rsidRPr="00000000" w14:paraId="00000A34">
      <w:pPr>
        <w:numPr>
          <w:ilvl w:val="0"/>
          <w:numId w:val="228"/>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alb.ingress.kubernetes.io/ssl-policy</w:t>
      </w:r>
      <w:r w:rsidDel="00000000" w:rsidR="00000000" w:rsidRPr="00000000">
        <w:rPr>
          <w:rtl w:val="0"/>
        </w:rPr>
        <w:t xml:space="preserve">: Configures the SSL policy if HTTPS is used.</w:t>
      </w:r>
    </w:p>
    <w:p w:rsidR="00000000" w:rsidDel="00000000" w:rsidP="00000000" w:rsidRDefault="00000000" w:rsidRPr="00000000" w14:paraId="00000A35">
      <w:pPr>
        <w:spacing w:after="240" w:before="240" w:lineRule="auto"/>
        <w:rPr/>
      </w:pPr>
      <w:r w:rsidDel="00000000" w:rsidR="00000000" w:rsidRPr="00000000">
        <w:rPr>
          <w:rtl w:val="0"/>
        </w:rPr>
        <w:t xml:space="preserve">By setting these annotations, the </w:t>
      </w:r>
      <w:r w:rsidDel="00000000" w:rsidR="00000000" w:rsidRPr="00000000">
        <w:rPr>
          <w:b w:val="1"/>
          <w:rtl w:val="0"/>
        </w:rPr>
        <w:t xml:space="preserve">AWS ALB Ingress Controller</w:t>
      </w:r>
      <w:r w:rsidDel="00000000" w:rsidR="00000000" w:rsidRPr="00000000">
        <w:rPr>
          <w:rtl w:val="0"/>
        </w:rPr>
        <w:t xml:space="preserve"> creates and configures an </w:t>
      </w:r>
      <w:r w:rsidDel="00000000" w:rsidR="00000000" w:rsidRPr="00000000">
        <w:rPr>
          <w:b w:val="1"/>
          <w:rtl w:val="0"/>
        </w:rPr>
        <w:t xml:space="preserve">Application Load Balancer</w:t>
      </w:r>
      <w:r w:rsidDel="00000000" w:rsidR="00000000" w:rsidRPr="00000000">
        <w:rPr>
          <w:rtl w:val="0"/>
        </w:rPr>
        <w:t xml:space="preserve">(ALB) that routes traffic to your Kubernetes services based on the specified rules. The </w:t>
      </w:r>
      <w:r w:rsidDel="00000000" w:rsidR="00000000" w:rsidRPr="00000000">
        <w:rPr>
          <w:b w:val="1"/>
          <w:rtl w:val="0"/>
        </w:rPr>
        <w:t xml:space="preserve">TargetGroupBinding</w:t>
      </w:r>
      <w:r w:rsidDel="00000000" w:rsidR="00000000" w:rsidRPr="00000000">
        <w:rPr>
          <w:rtl w:val="0"/>
        </w:rPr>
        <w:t xml:space="preserve"> between the ALB and Kubernetes services is managed automatically by the controller based on these annotations.</w:t>
      </w:r>
    </w:p>
    <w:p w:rsidR="00000000" w:rsidDel="00000000" w:rsidP="00000000" w:rsidRDefault="00000000" w:rsidRPr="00000000" w14:paraId="00000A36">
      <w:pPr>
        <w:spacing w:after="240" w:before="240" w:lineRule="auto"/>
        <w:rPr/>
      </w:pPr>
      <w:r w:rsidDel="00000000" w:rsidR="00000000" w:rsidRPr="00000000">
        <w:rPr>
          <w:rtl w:val="0"/>
        </w:rPr>
        <w:t xml:space="preserve">If you have any more specific use cases or questions, feel free to ask!</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pStyle w:val="Heading1"/>
        <w:rPr/>
      </w:pPr>
      <w:bookmarkStart w:colFirst="0" w:colLast="0" w:name="_h1y8hqnn38ox" w:id="256"/>
      <w:bookmarkEnd w:id="256"/>
      <w:r w:rsidDel="00000000" w:rsidR="00000000" w:rsidRPr="00000000">
        <w:rPr>
          <w:rtl w:val="0"/>
        </w:rPr>
        <w:t xml:space="preserve">What are external dns in k8 and what does it do and work in an k8 cluster with in detail steps ?</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spacing w:after="240" w:before="240" w:lineRule="auto"/>
        <w:rPr/>
      </w:pPr>
      <w:r w:rsidDel="00000000" w:rsidR="00000000" w:rsidRPr="00000000">
        <w:rPr>
          <w:b w:val="1"/>
          <w:rtl w:val="0"/>
        </w:rPr>
        <w:t xml:space="preserve">ExternalDNS</w:t>
      </w:r>
      <w:r w:rsidDel="00000000" w:rsidR="00000000" w:rsidRPr="00000000">
        <w:rPr>
          <w:rtl w:val="0"/>
        </w:rPr>
        <w:t xml:space="preserve"> in Kubernetes (K8s) is a tool that helps manage DNS records for services running inside a Kubernetes cluster. It automates the creation, modification, and deletion of DNS records in external DNS providers like AWS Route 53, Google Cloud DNS, Azure DNS, Cloudflare, and others.</w:t>
      </w:r>
    </w:p>
    <w:p w:rsidR="00000000" w:rsidDel="00000000" w:rsidP="00000000" w:rsidRDefault="00000000" w:rsidRPr="00000000" w14:paraId="00000A3B">
      <w:pPr>
        <w:pStyle w:val="Heading3"/>
        <w:keepNext w:val="0"/>
        <w:keepLines w:val="0"/>
        <w:spacing w:before="280" w:lineRule="auto"/>
        <w:rPr>
          <w:b w:val="1"/>
          <w:color w:val="000000"/>
          <w:sz w:val="26"/>
          <w:szCs w:val="26"/>
        </w:rPr>
      </w:pPr>
      <w:bookmarkStart w:colFirst="0" w:colLast="0" w:name="_udkctbybhiul" w:id="257"/>
      <w:bookmarkEnd w:id="257"/>
      <w:r w:rsidDel="00000000" w:rsidR="00000000" w:rsidRPr="00000000">
        <w:rPr>
          <w:b w:val="1"/>
          <w:color w:val="000000"/>
          <w:sz w:val="26"/>
          <w:szCs w:val="26"/>
          <w:rtl w:val="0"/>
        </w:rPr>
        <w:t xml:space="preserve">Key Concepts</w:t>
      </w:r>
    </w:p>
    <w:p w:rsidR="00000000" w:rsidDel="00000000" w:rsidP="00000000" w:rsidRDefault="00000000" w:rsidRPr="00000000" w14:paraId="00000A3C">
      <w:pPr>
        <w:numPr>
          <w:ilvl w:val="0"/>
          <w:numId w:val="208"/>
        </w:numPr>
        <w:spacing w:after="0" w:afterAutospacing="0" w:before="240" w:lineRule="auto"/>
        <w:ind w:left="720" w:hanging="360"/>
      </w:pPr>
      <w:r w:rsidDel="00000000" w:rsidR="00000000" w:rsidRPr="00000000">
        <w:rPr>
          <w:b w:val="1"/>
          <w:rtl w:val="0"/>
        </w:rPr>
        <w:t xml:space="preserve">DNS (Domain Name System):</w:t>
      </w:r>
      <w:r w:rsidDel="00000000" w:rsidR="00000000" w:rsidRPr="00000000">
        <w:rPr>
          <w:rtl w:val="0"/>
        </w:rPr>
        <w:t xml:space="preserve"> A system that maps human-readable domain names (e.g.,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to IP addresses.</w:t>
      </w:r>
    </w:p>
    <w:p w:rsidR="00000000" w:rsidDel="00000000" w:rsidP="00000000" w:rsidRDefault="00000000" w:rsidRPr="00000000" w14:paraId="00000A3D">
      <w:pPr>
        <w:numPr>
          <w:ilvl w:val="0"/>
          <w:numId w:val="208"/>
        </w:numPr>
        <w:spacing w:after="0" w:afterAutospacing="0" w:before="0" w:beforeAutospacing="0" w:lineRule="auto"/>
        <w:ind w:left="720" w:hanging="360"/>
      </w:pPr>
      <w:r w:rsidDel="00000000" w:rsidR="00000000" w:rsidRPr="00000000">
        <w:rPr>
          <w:b w:val="1"/>
          <w:rtl w:val="0"/>
        </w:rPr>
        <w:t xml:space="preserve">Kubernetes Services:</w:t>
      </w:r>
      <w:r w:rsidDel="00000000" w:rsidR="00000000" w:rsidRPr="00000000">
        <w:rPr>
          <w:rtl w:val="0"/>
        </w:rPr>
        <w:t xml:space="preserve"> Internal resources that expose your application to the network. They can have an internal ClusterIP or be exposed via a LoadBalancer or Ingress.</w:t>
      </w:r>
    </w:p>
    <w:p w:rsidR="00000000" w:rsidDel="00000000" w:rsidP="00000000" w:rsidRDefault="00000000" w:rsidRPr="00000000" w14:paraId="00000A3E">
      <w:pPr>
        <w:numPr>
          <w:ilvl w:val="0"/>
          <w:numId w:val="208"/>
        </w:numPr>
        <w:spacing w:after="240" w:before="0" w:beforeAutospacing="0" w:lineRule="auto"/>
        <w:ind w:left="720" w:hanging="360"/>
      </w:pPr>
      <w:r w:rsidDel="00000000" w:rsidR="00000000" w:rsidRPr="00000000">
        <w:rPr>
          <w:b w:val="1"/>
          <w:rtl w:val="0"/>
        </w:rPr>
        <w:t xml:space="preserve">External DNS:</w:t>
      </w:r>
      <w:r w:rsidDel="00000000" w:rsidR="00000000" w:rsidRPr="00000000">
        <w:rPr>
          <w:rtl w:val="0"/>
        </w:rPr>
        <w:t xml:space="preserve"> The component that automatically creates DNS records in an external DNS provider for services running inside your Kubernetes cluster.</w:t>
      </w:r>
    </w:p>
    <w:p w:rsidR="00000000" w:rsidDel="00000000" w:rsidP="00000000" w:rsidRDefault="00000000" w:rsidRPr="00000000" w14:paraId="00000A3F">
      <w:pPr>
        <w:pStyle w:val="Heading3"/>
        <w:keepNext w:val="0"/>
        <w:keepLines w:val="0"/>
        <w:spacing w:before="280" w:lineRule="auto"/>
        <w:rPr>
          <w:b w:val="1"/>
          <w:color w:val="000000"/>
          <w:sz w:val="26"/>
          <w:szCs w:val="26"/>
        </w:rPr>
      </w:pPr>
      <w:bookmarkStart w:colFirst="0" w:colLast="0" w:name="_62frksgomhah" w:id="258"/>
      <w:bookmarkEnd w:id="258"/>
      <w:r w:rsidDel="00000000" w:rsidR="00000000" w:rsidRPr="00000000">
        <w:rPr>
          <w:b w:val="1"/>
          <w:color w:val="000000"/>
          <w:sz w:val="26"/>
          <w:szCs w:val="26"/>
          <w:rtl w:val="0"/>
        </w:rPr>
        <w:t xml:space="preserve">Why ExternalDNS?</w:t>
      </w:r>
    </w:p>
    <w:p w:rsidR="00000000" w:rsidDel="00000000" w:rsidP="00000000" w:rsidRDefault="00000000" w:rsidRPr="00000000" w14:paraId="00000A40">
      <w:pPr>
        <w:spacing w:after="240" w:before="240" w:lineRule="auto"/>
        <w:rPr/>
      </w:pPr>
      <w:r w:rsidDel="00000000" w:rsidR="00000000" w:rsidRPr="00000000">
        <w:rPr>
          <w:rtl w:val="0"/>
        </w:rPr>
        <w:t xml:space="preserve">In a typical Kubernetes deployment, services inside the cluster are assigned IPs or hostnames dynamically. Managing DNS entries for these services manually is cumbersome, especially in large, dynamic environments. </w:t>
      </w:r>
      <w:r w:rsidDel="00000000" w:rsidR="00000000" w:rsidRPr="00000000">
        <w:rPr>
          <w:b w:val="1"/>
          <w:rtl w:val="0"/>
        </w:rPr>
        <w:t xml:space="preserve">ExternalDNS</w:t>
      </w:r>
      <w:r w:rsidDel="00000000" w:rsidR="00000000" w:rsidRPr="00000000">
        <w:rPr>
          <w:rtl w:val="0"/>
        </w:rPr>
        <w:t xml:space="preserve"> solves this by automating the DNS management process.</w:t>
      </w:r>
    </w:p>
    <w:p w:rsidR="00000000" w:rsidDel="00000000" w:rsidP="00000000" w:rsidRDefault="00000000" w:rsidRPr="00000000" w14:paraId="00000A41">
      <w:pPr>
        <w:pStyle w:val="Heading3"/>
        <w:keepNext w:val="0"/>
        <w:keepLines w:val="0"/>
        <w:spacing w:before="280" w:lineRule="auto"/>
        <w:rPr>
          <w:b w:val="1"/>
          <w:color w:val="000000"/>
          <w:sz w:val="26"/>
          <w:szCs w:val="26"/>
        </w:rPr>
      </w:pPr>
      <w:bookmarkStart w:colFirst="0" w:colLast="0" w:name="_fwikmgbxm8z7" w:id="259"/>
      <w:bookmarkEnd w:id="259"/>
      <w:r w:rsidDel="00000000" w:rsidR="00000000" w:rsidRPr="00000000">
        <w:rPr>
          <w:b w:val="1"/>
          <w:color w:val="000000"/>
          <w:sz w:val="26"/>
          <w:szCs w:val="26"/>
          <w:rtl w:val="0"/>
        </w:rPr>
        <w:t xml:space="preserve">How ExternalDNS Works</w:t>
      </w:r>
    </w:p>
    <w:p w:rsidR="00000000" w:rsidDel="00000000" w:rsidP="00000000" w:rsidRDefault="00000000" w:rsidRPr="00000000" w14:paraId="00000A42">
      <w:pPr>
        <w:spacing w:after="240" w:before="240" w:lineRule="auto"/>
        <w:rPr/>
      </w:pPr>
      <w:r w:rsidDel="00000000" w:rsidR="00000000" w:rsidRPr="00000000">
        <w:rPr>
          <w:rtl w:val="0"/>
        </w:rPr>
        <w:t xml:space="preserve">The flow of operations for </w:t>
      </w:r>
      <w:r w:rsidDel="00000000" w:rsidR="00000000" w:rsidRPr="00000000">
        <w:rPr>
          <w:b w:val="1"/>
          <w:rtl w:val="0"/>
        </w:rPr>
        <w:t xml:space="preserve">ExternalDNS</w:t>
      </w:r>
      <w:r w:rsidDel="00000000" w:rsidR="00000000" w:rsidRPr="00000000">
        <w:rPr>
          <w:rtl w:val="0"/>
        </w:rPr>
        <w:t xml:space="preserve"> can be broken down into these main steps:</w:t>
      </w:r>
    </w:p>
    <w:p w:rsidR="00000000" w:rsidDel="00000000" w:rsidP="00000000" w:rsidRDefault="00000000" w:rsidRPr="00000000" w14:paraId="00000A43">
      <w:pPr>
        <w:numPr>
          <w:ilvl w:val="0"/>
          <w:numId w:val="62"/>
        </w:numPr>
        <w:spacing w:after="0" w:afterAutospacing="0" w:before="240" w:lineRule="auto"/>
        <w:ind w:left="720" w:hanging="360"/>
      </w:pPr>
      <w:r w:rsidDel="00000000" w:rsidR="00000000" w:rsidRPr="00000000">
        <w:rPr>
          <w:b w:val="1"/>
          <w:rtl w:val="0"/>
        </w:rPr>
        <w:t xml:space="preserve">Service or Ingress Annotation</w:t>
      </w:r>
      <w:r w:rsidDel="00000000" w:rsidR="00000000" w:rsidRPr="00000000">
        <w:rPr>
          <w:rtl w:val="0"/>
        </w:rPr>
        <w:t xml:space="preserve">: The services or Ingresses inside the Kubernetes cluster are annotated with DNS information (like the desired domain name).</w:t>
      </w:r>
    </w:p>
    <w:p w:rsidR="00000000" w:rsidDel="00000000" w:rsidP="00000000" w:rsidRDefault="00000000" w:rsidRPr="00000000" w14:paraId="00000A44">
      <w:pPr>
        <w:numPr>
          <w:ilvl w:val="0"/>
          <w:numId w:val="62"/>
        </w:numPr>
        <w:spacing w:after="0" w:afterAutospacing="0" w:before="0" w:beforeAutospacing="0" w:lineRule="auto"/>
        <w:ind w:left="720" w:hanging="360"/>
      </w:pPr>
      <w:r w:rsidDel="00000000" w:rsidR="00000000" w:rsidRPr="00000000">
        <w:rPr>
          <w:b w:val="1"/>
          <w:rtl w:val="0"/>
        </w:rPr>
        <w:t xml:space="preserve">ExternalDNS Controller</w:t>
      </w:r>
      <w:r w:rsidDel="00000000" w:rsidR="00000000" w:rsidRPr="00000000">
        <w:rPr>
          <w:rtl w:val="0"/>
        </w:rPr>
        <w:t xml:space="preserve">: The </w:t>
      </w:r>
      <w:r w:rsidDel="00000000" w:rsidR="00000000" w:rsidRPr="00000000">
        <w:rPr>
          <w:b w:val="1"/>
          <w:rtl w:val="0"/>
        </w:rPr>
        <w:t xml:space="preserve">ExternalDNS</w:t>
      </w:r>
      <w:r w:rsidDel="00000000" w:rsidR="00000000" w:rsidRPr="00000000">
        <w:rPr>
          <w:rtl w:val="0"/>
        </w:rPr>
        <w:t xml:space="preserve"> controller watches the Kubernetes API server for changes in Services and Ingress resources.</w:t>
      </w:r>
    </w:p>
    <w:p w:rsidR="00000000" w:rsidDel="00000000" w:rsidP="00000000" w:rsidRDefault="00000000" w:rsidRPr="00000000" w14:paraId="00000A45">
      <w:pPr>
        <w:numPr>
          <w:ilvl w:val="0"/>
          <w:numId w:val="62"/>
        </w:numPr>
        <w:spacing w:after="0" w:afterAutospacing="0" w:before="0" w:beforeAutospacing="0" w:lineRule="auto"/>
        <w:ind w:left="720" w:hanging="360"/>
      </w:pPr>
      <w:r w:rsidDel="00000000" w:rsidR="00000000" w:rsidRPr="00000000">
        <w:rPr>
          <w:b w:val="1"/>
          <w:rtl w:val="0"/>
        </w:rPr>
        <w:t xml:space="preserve">DNS Record Creation</w:t>
      </w:r>
      <w:r w:rsidDel="00000000" w:rsidR="00000000" w:rsidRPr="00000000">
        <w:rPr>
          <w:rtl w:val="0"/>
        </w:rPr>
        <w:t xml:space="preserve">: Based on the annotations on these resources, </w:t>
      </w:r>
      <w:r w:rsidDel="00000000" w:rsidR="00000000" w:rsidRPr="00000000">
        <w:rPr>
          <w:b w:val="1"/>
          <w:rtl w:val="0"/>
        </w:rPr>
        <w:t xml:space="preserve">ExternalDNS</w:t>
      </w:r>
      <w:r w:rsidDel="00000000" w:rsidR="00000000" w:rsidRPr="00000000">
        <w:rPr>
          <w:rtl w:val="0"/>
        </w:rPr>
        <w:t xml:space="preserve"> will create or update DNS records with the external DNS provider.</w:t>
      </w:r>
    </w:p>
    <w:p w:rsidR="00000000" w:rsidDel="00000000" w:rsidP="00000000" w:rsidRDefault="00000000" w:rsidRPr="00000000" w14:paraId="00000A46">
      <w:pPr>
        <w:numPr>
          <w:ilvl w:val="0"/>
          <w:numId w:val="62"/>
        </w:numPr>
        <w:spacing w:after="240" w:before="0" w:beforeAutospacing="0" w:lineRule="auto"/>
        <w:ind w:left="720" w:hanging="360"/>
      </w:pPr>
      <w:r w:rsidDel="00000000" w:rsidR="00000000" w:rsidRPr="00000000">
        <w:rPr>
          <w:b w:val="1"/>
          <w:rtl w:val="0"/>
        </w:rPr>
        <w:t xml:space="preserve">Syncing with DNS Provider</w:t>
      </w:r>
      <w:r w:rsidDel="00000000" w:rsidR="00000000" w:rsidRPr="00000000">
        <w:rPr>
          <w:rtl w:val="0"/>
        </w:rPr>
        <w:t xml:space="preserve">: The tool periodically synchronizes DNS records to ensure they reflect the current state of the Kubernetes cluster (e.g., services and their external IPs).</w:t>
      </w:r>
    </w:p>
    <w:p w:rsidR="00000000" w:rsidDel="00000000" w:rsidP="00000000" w:rsidRDefault="00000000" w:rsidRPr="00000000" w14:paraId="00000A47">
      <w:pPr>
        <w:pStyle w:val="Heading3"/>
        <w:keepNext w:val="0"/>
        <w:keepLines w:val="0"/>
        <w:spacing w:before="280" w:lineRule="auto"/>
        <w:rPr>
          <w:b w:val="1"/>
          <w:color w:val="000000"/>
          <w:sz w:val="26"/>
          <w:szCs w:val="26"/>
        </w:rPr>
      </w:pPr>
      <w:bookmarkStart w:colFirst="0" w:colLast="0" w:name="_t5lg0vaofn3l" w:id="260"/>
      <w:bookmarkEnd w:id="260"/>
      <w:r w:rsidDel="00000000" w:rsidR="00000000" w:rsidRPr="00000000">
        <w:rPr>
          <w:b w:val="1"/>
          <w:color w:val="000000"/>
          <w:sz w:val="26"/>
          <w:szCs w:val="26"/>
          <w:rtl w:val="0"/>
        </w:rPr>
        <w:t xml:space="preserve">Steps to Set Up ExternalDNS in Kubernetes</w:t>
      </w:r>
    </w:p>
    <w:p w:rsidR="00000000" w:rsidDel="00000000" w:rsidP="00000000" w:rsidRDefault="00000000" w:rsidRPr="00000000" w14:paraId="00000A48">
      <w:pPr>
        <w:pStyle w:val="Heading4"/>
        <w:keepNext w:val="0"/>
        <w:keepLines w:val="0"/>
        <w:spacing w:after="40" w:before="240" w:lineRule="auto"/>
        <w:rPr>
          <w:b w:val="1"/>
          <w:color w:val="000000"/>
          <w:sz w:val="22"/>
          <w:szCs w:val="22"/>
        </w:rPr>
      </w:pPr>
      <w:bookmarkStart w:colFirst="0" w:colLast="0" w:name="_x8t2gogmz0py" w:id="261"/>
      <w:bookmarkEnd w:id="261"/>
      <w:r w:rsidDel="00000000" w:rsidR="00000000" w:rsidRPr="00000000">
        <w:rPr>
          <w:b w:val="1"/>
          <w:color w:val="000000"/>
          <w:sz w:val="22"/>
          <w:szCs w:val="22"/>
          <w:rtl w:val="0"/>
        </w:rPr>
        <w:t xml:space="preserve">1. Set up Your Kubernetes Cluster</w:t>
      </w:r>
    </w:p>
    <w:p w:rsidR="00000000" w:rsidDel="00000000" w:rsidP="00000000" w:rsidRDefault="00000000" w:rsidRPr="00000000" w14:paraId="00000A49">
      <w:pPr>
        <w:spacing w:after="240" w:before="240" w:lineRule="auto"/>
        <w:rPr/>
      </w:pPr>
      <w:r w:rsidDel="00000000" w:rsidR="00000000" w:rsidRPr="00000000">
        <w:rPr>
          <w:rtl w:val="0"/>
        </w:rPr>
        <w:t xml:space="preserve">Ensure that you have a running Kubernetes cluster, whether it's on-premises or hosted on a cloud provider (AWS, GCP, Azure, etc.).</w:t>
      </w:r>
    </w:p>
    <w:p w:rsidR="00000000" w:rsidDel="00000000" w:rsidP="00000000" w:rsidRDefault="00000000" w:rsidRPr="00000000" w14:paraId="00000A4A">
      <w:pPr>
        <w:pStyle w:val="Heading4"/>
        <w:keepNext w:val="0"/>
        <w:keepLines w:val="0"/>
        <w:spacing w:after="40" w:before="240" w:lineRule="auto"/>
        <w:rPr>
          <w:b w:val="1"/>
          <w:color w:val="000000"/>
          <w:sz w:val="22"/>
          <w:szCs w:val="22"/>
        </w:rPr>
      </w:pPr>
      <w:bookmarkStart w:colFirst="0" w:colLast="0" w:name="_f7oy7wj5zsiq" w:id="262"/>
      <w:bookmarkEnd w:id="262"/>
      <w:r w:rsidDel="00000000" w:rsidR="00000000" w:rsidRPr="00000000">
        <w:rPr>
          <w:b w:val="1"/>
          <w:color w:val="000000"/>
          <w:sz w:val="22"/>
          <w:szCs w:val="22"/>
          <w:rtl w:val="0"/>
        </w:rPr>
        <w:t xml:space="preserve">2. Install ExternalDNS</w:t>
      </w:r>
    </w:p>
    <w:p w:rsidR="00000000" w:rsidDel="00000000" w:rsidP="00000000" w:rsidRDefault="00000000" w:rsidRPr="00000000" w14:paraId="00000A4B">
      <w:pPr>
        <w:spacing w:after="240" w:before="240" w:lineRule="auto"/>
        <w:rPr/>
      </w:pPr>
      <w:r w:rsidDel="00000000" w:rsidR="00000000" w:rsidRPr="00000000">
        <w:rPr>
          <w:rtl w:val="0"/>
        </w:rPr>
        <w:t xml:space="preserve">There are different methods for installing ExternalDNS, typically using Helm or kubectl for a manual installation.</w:t>
      </w:r>
    </w:p>
    <w:p w:rsidR="00000000" w:rsidDel="00000000" w:rsidP="00000000" w:rsidRDefault="00000000" w:rsidRPr="00000000" w14:paraId="00000A4C">
      <w:pPr>
        <w:spacing w:after="240" w:before="240" w:lineRule="auto"/>
        <w:rPr>
          <w:b w:val="1"/>
        </w:rPr>
      </w:pPr>
      <w:r w:rsidDel="00000000" w:rsidR="00000000" w:rsidRPr="00000000">
        <w:rPr>
          <w:b w:val="1"/>
          <w:rtl w:val="0"/>
        </w:rPr>
        <w:t xml:space="preserve">Using Helm (recommended):</w:t>
      </w:r>
    </w:p>
    <w:p w:rsidR="00000000" w:rsidDel="00000000" w:rsidP="00000000" w:rsidRDefault="00000000" w:rsidRPr="00000000" w14:paraId="00000A4D">
      <w:pPr>
        <w:spacing w:after="240" w:before="240" w:lineRule="auto"/>
        <w:rPr/>
      </w:pPr>
      <w:r w:rsidDel="00000000" w:rsidR="00000000" w:rsidRPr="00000000">
        <w:rPr>
          <w:rtl w:val="0"/>
        </w:rPr>
        <w:t xml:space="preserve">If you're using Helm, you can install ExternalDNS like this:</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add bitnami https://charts.bitnami.com/bitnami</w:t>
      </w:r>
    </w:p>
    <w:p w:rsidR="00000000" w:rsidDel="00000000" w:rsidP="00000000" w:rsidRDefault="00000000" w:rsidRPr="00000000" w14:paraId="00000A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0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externaldns bitnami/externaldns \</w:t>
      </w:r>
    </w:p>
    <w:p w:rsidR="00000000" w:rsidDel="00000000" w:rsidP="00000000" w:rsidRDefault="00000000" w:rsidRPr="00000000" w14:paraId="00000A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provider=aws \</w:t>
      </w:r>
    </w:p>
    <w:p w:rsidR="00000000" w:rsidDel="00000000" w:rsidP="00000000" w:rsidRDefault="00000000" w:rsidRPr="00000000" w14:paraId="00000A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aws.secretAccessKey=YOUR_AWS_SECRET_KEY \</w:t>
      </w:r>
    </w:p>
    <w:p w:rsidR="00000000" w:rsidDel="00000000" w:rsidP="00000000" w:rsidRDefault="00000000" w:rsidRPr="00000000" w14:paraId="00000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aws.accessKeyID=YOUR_AWS_ACCESS_KEY \</w:t>
      </w:r>
    </w:p>
    <w:p w:rsidR="00000000" w:rsidDel="00000000" w:rsidP="00000000" w:rsidRDefault="00000000" w:rsidRPr="00000000" w14:paraId="00000A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domainFilters={example.com} \</w:t>
      </w:r>
    </w:p>
    <w:p w:rsidR="00000000" w:rsidDel="00000000" w:rsidP="00000000" w:rsidRDefault="00000000" w:rsidRPr="00000000" w14:paraId="00000A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policy=sync \</w:t>
      </w:r>
    </w:p>
    <w:p w:rsidR="00000000" w:rsidDel="00000000" w:rsidP="00000000" w:rsidRDefault="00000000" w:rsidRPr="00000000" w14:paraId="00000A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interval=1m</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spacing w:after="240" w:before="240" w:lineRule="auto"/>
        <w:rPr/>
      </w:pPr>
      <w:r w:rsidDel="00000000" w:rsidR="00000000" w:rsidRPr="00000000">
        <w:rPr>
          <w:rtl w:val="0"/>
        </w:rPr>
        <w:t xml:space="preserve">This example installs ExternalDNS for AWS Route 53 and configures it to manage DNS records under the domain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r>
    </w:p>
    <w:p w:rsidR="00000000" w:rsidDel="00000000" w:rsidP="00000000" w:rsidRDefault="00000000" w:rsidRPr="00000000" w14:paraId="00000A5B">
      <w:pPr>
        <w:spacing w:after="240" w:before="240" w:lineRule="auto"/>
        <w:rPr>
          <w:b w:val="1"/>
        </w:rPr>
      </w:pPr>
      <w:r w:rsidDel="00000000" w:rsidR="00000000" w:rsidRPr="00000000">
        <w:rPr>
          <w:b w:val="1"/>
          <w:rtl w:val="0"/>
        </w:rPr>
        <w:t xml:space="preserve">Using kubectl (manual install):</w:t>
      </w:r>
    </w:p>
    <w:p w:rsidR="00000000" w:rsidDel="00000000" w:rsidP="00000000" w:rsidRDefault="00000000" w:rsidRPr="00000000" w14:paraId="00000A5C">
      <w:pPr>
        <w:spacing w:after="240" w:before="240" w:lineRule="auto"/>
        <w:rPr/>
      </w:pPr>
      <w:r w:rsidDel="00000000" w:rsidR="00000000" w:rsidRPr="00000000">
        <w:rPr>
          <w:rtl w:val="0"/>
        </w:rPr>
        <w:t xml:space="preserve">If you're not using Helm, you can apply the YAML files manually to create the necessary resources.</w:t>
      </w:r>
    </w:p>
    <w:p w:rsidR="00000000" w:rsidDel="00000000" w:rsidP="00000000" w:rsidRDefault="00000000" w:rsidRPr="00000000" w14:paraId="00000A5D">
      <w:pPr>
        <w:spacing w:after="240" w:before="240" w:lineRule="auto"/>
        <w:rPr/>
      </w:pPr>
      <w:r w:rsidDel="00000000" w:rsidR="00000000" w:rsidRPr="00000000">
        <w:rPr>
          <w:rtl w:val="0"/>
        </w:rPr>
        <w:t xml:space="preserve">Example: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https://raw.githubusercontent.com/kubernetes-sigs/external-dns/master/docs/tutorials/aws.yaml</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pStyle w:val="Heading4"/>
        <w:keepNext w:val="0"/>
        <w:keepLines w:val="0"/>
        <w:spacing w:after="40" w:before="240" w:lineRule="auto"/>
        <w:rPr>
          <w:b w:val="1"/>
          <w:color w:val="000000"/>
          <w:sz w:val="22"/>
          <w:szCs w:val="22"/>
        </w:rPr>
      </w:pPr>
      <w:bookmarkStart w:colFirst="0" w:colLast="0" w:name="_imf3xkonlfyi" w:id="263"/>
      <w:bookmarkEnd w:id="263"/>
      <w:r w:rsidDel="00000000" w:rsidR="00000000" w:rsidRPr="00000000">
        <w:rPr>
          <w:b w:val="1"/>
          <w:color w:val="000000"/>
          <w:sz w:val="22"/>
          <w:szCs w:val="22"/>
          <w:rtl w:val="0"/>
        </w:rPr>
        <w:t xml:space="preserve">3. Configure DNS Provider Credentials</w:t>
      </w:r>
    </w:p>
    <w:p w:rsidR="00000000" w:rsidDel="00000000" w:rsidP="00000000" w:rsidRDefault="00000000" w:rsidRPr="00000000" w14:paraId="00000A63">
      <w:pPr>
        <w:spacing w:after="240" w:before="240" w:lineRule="auto"/>
        <w:rPr/>
      </w:pPr>
      <w:r w:rsidDel="00000000" w:rsidR="00000000" w:rsidRPr="00000000">
        <w:rPr>
          <w:rtl w:val="0"/>
        </w:rPr>
        <w:t xml:space="preserve">ExternalDNS needs to authenticate with your DNS provider (e.g., AWS Route 53, Cloudflare, etc.).</w:t>
      </w:r>
    </w:p>
    <w:p w:rsidR="00000000" w:rsidDel="00000000" w:rsidP="00000000" w:rsidRDefault="00000000" w:rsidRPr="00000000" w14:paraId="00000A64">
      <w:pPr>
        <w:spacing w:after="240" w:before="240" w:lineRule="auto"/>
        <w:rPr/>
      </w:pPr>
      <w:r w:rsidDel="00000000" w:rsidR="00000000" w:rsidRPr="00000000">
        <w:rPr>
          <w:rtl w:val="0"/>
        </w:rPr>
        <w:t xml:space="preserve">For AWS Route 53, the authentication is typically done using AWS IAM roles or Access Key ID and Secret Access Key.</w:t>
      </w:r>
    </w:p>
    <w:p w:rsidR="00000000" w:rsidDel="00000000" w:rsidP="00000000" w:rsidRDefault="00000000" w:rsidRPr="00000000" w14:paraId="00000A65">
      <w:pPr>
        <w:spacing w:after="240" w:before="240" w:lineRule="auto"/>
        <w:rPr/>
      </w:pPr>
      <w:r w:rsidDel="00000000" w:rsidR="00000000" w:rsidRPr="00000000">
        <w:rPr>
          <w:rtl w:val="0"/>
        </w:rPr>
        <w:t xml:space="preserve">You can set the credentials in the </w:t>
      </w:r>
      <w:r w:rsidDel="00000000" w:rsidR="00000000" w:rsidRPr="00000000">
        <w:rPr>
          <w:rFonts w:ascii="Roboto Mono" w:cs="Roboto Mono" w:eastAsia="Roboto Mono" w:hAnsi="Roboto Mono"/>
          <w:color w:val="188038"/>
          <w:rtl w:val="0"/>
        </w:rPr>
        <w:t xml:space="preserve">externaldns</w:t>
      </w:r>
      <w:r w:rsidDel="00000000" w:rsidR="00000000" w:rsidRPr="00000000">
        <w:rPr>
          <w:rtl w:val="0"/>
        </w:rPr>
        <w:t xml:space="preserve"> Deployment YAML or configure them through environment variables.</w:t>
      </w:r>
    </w:p>
    <w:p w:rsidR="00000000" w:rsidDel="00000000" w:rsidP="00000000" w:rsidRDefault="00000000" w:rsidRPr="00000000" w14:paraId="00000A66">
      <w:pPr>
        <w:spacing w:after="240" w:before="240" w:lineRule="auto"/>
        <w:rPr/>
      </w:pPr>
      <w:r w:rsidDel="00000000" w:rsidR="00000000" w:rsidRPr="00000000">
        <w:rPr>
          <w:rtl w:val="0"/>
        </w:rPr>
        <w:t xml:space="preserve">Example for AWS:</w:t>
      </w:r>
    </w:p>
    <w:p w:rsidR="00000000" w:rsidDel="00000000" w:rsidP="00000000" w:rsidRDefault="00000000" w:rsidRPr="00000000" w14:paraId="00000A67">
      <w:pPr>
        <w:rPr/>
      </w:pPr>
      <w:r w:rsidDel="00000000" w:rsidR="00000000" w:rsidRPr="00000000">
        <w:rPr>
          <w:rtl w:val="0"/>
        </w:rPr>
        <w:t xml:space="preserve">yaml</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AWS_ACCESS_KEY_ID</w:t>
      </w:r>
    </w:p>
    <w:p w:rsidR="00000000" w:rsidDel="00000000" w:rsidP="00000000" w:rsidRDefault="00000000" w:rsidRPr="00000000" w14:paraId="00000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A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aws-credentials</w:t>
      </w:r>
    </w:p>
    <w:p w:rsidR="00000000" w:rsidDel="00000000" w:rsidP="00000000" w:rsidRDefault="00000000" w:rsidRPr="00000000" w14:paraId="00000A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access-key-id</w:t>
      </w:r>
    </w:p>
    <w:p w:rsidR="00000000" w:rsidDel="00000000" w:rsidP="00000000" w:rsidRDefault="00000000" w:rsidRPr="00000000" w14:paraId="00000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AWS_SECRET_ACCESS_KEY</w:t>
      </w:r>
    </w:p>
    <w:p w:rsidR="00000000" w:rsidDel="00000000" w:rsidP="00000000" w:rsidRDefault="00000000" w:rsidRPr="00000000" w14:paraId="00000A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aws-credentials</w:t>
      </w:r>
    </w:p>
    <w:p w:rsidR="00000000" w:rsidDel="00000000" w:rsidP="00000000" w:rsidRDefault="00000000" w:rsidRPr="00000000" w14:paraId="00000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secret-access-key</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pStyle w:val="Heading4"/>
        <w:keepNext w:val="0"/>
        <w:keepLines w:val="0"/>
        <w:spacing w:after="40" w:before="240" w:lineRule="auto"/>
        <w:rPr>
          <w:b w:val="1"/>
          <w:color w:val="000000"/>
          <w:sz w:val="22"/>
          <w:szCs w:val="22"/>
        </w:rPr>
      </w:pPr>
      <w:bookmarkStart w:colFirst="0" w:colLast="0" w:name="_up86xvqsnsbb" w:id="264"/>
      <w:bookmarkEnd w:id="264"/>
      <w:r w:rsidDel="00000000" w:rsidR="00000000" w:rsidRPr="00000000">
        <w:rPr>
          <w:b w:val="1"/>
          <w:color w:val="000000"/>
          <w:sz w:val="22"/>
          <w:szCs w:val="22"/>
          <w:rtl w:val="0"/>
        </w:rPr>
        <w:t xml:space="preserve">4. DNS Record Annotations</w:t>
      </w:r>
    </w:p>
    <w:p w:rsidR="00000000" w:rsidDel="00000000" w:rsidP="00000000" w:rsidRDefault="00000000" w:rsidRPr="00000000" w14:paraId="00000A76">
      <w:pPr>
        <w:spacing w:after="240" w:before="240" w:lineRule="auto"/>
        <w:rPr/>
      </w:pPr>
      <w:r w:rsidDel="00000000" w:rsidR="00000000" w:rsidRPr="00000000">
        <w:rPr>
          <w:rtl w:val="0"/>
        </w:rPr>
        <w:t xml:space="preserve">To tell ExternalDNS which services to expose and how to manage DNS records, you need to annotate your Kubernetes services or ingress resources.</w:t>
      </w:r>
    </w:p>
    <w:p w:rsidR="00000000" w:rsidDel="00000000" w:rsidP="00000000" w:rsidRDefault="00000000" w:rsidRPr="00000000" w14:paraId="00000A77">
      <w:pPr>
        <w:rPr>
          <w:rFonts w:ascii="Roboto Mono" w:cs="Roboto Mono" w:eastAsia="Roboto Mono" w:hAnsi="Roboto Mono"/>
          <w:color w:val="188038"/>
        </w:rPr>
      </w:pPr>
      <w:r w:rsidDel="00000000" w:rsidR="00000000" w:rsidRPr="00000000">
        <w:rPr>
          <w:b w:val="1"/>
          <w:rtl w:val="0"/>
        </w:rPr>
        <w:t xml:space="preserve">For Services:</w:t>
      </w:r>
      <w:r w:rsidDel="00000000" w:rsidR="00000000" w:rsidRPr="00000000">
        <w:rPr>
          <w:rtl w:val="0"/>
        </w:rPr>
        <w:t xml:space="preserve"> You can annotate a service with a </w:t>
      </w:r>
      <w:r w:rsidDel="00000000" w:rsidR="00000000" w:rsidRPr="00000000">
        <w:rPr>
          <w:rFonts w:ascii="Roboto Mono" w:cs="Roboto Mono" w:eastAsia="Roboto Mono" w:hAnsi="Roboto Mono"/>
          <w:color w:val="188038"/>
          <w:rtl w:val="0"/>
        </w:rPr>
        <w:t xml:space="preserve">external-dns.alpha.kubernetes.io/hostname</w:t>
      </w:r>
      <w:r w:rsidDel="00000000" w:rsidR="00000000" w:rsidRPr="00000000">
        <w:rPr>
          <w:rtl w:val="0"/>
        </w:rPr>
        <w:t xml:space="preserve"> annotation. This tells ExternalDNS to create a DNS record for this service.</w:t>
        <w:br w:type="textWrapping"/>
        <w:t xml:space="preserve">Example of a service with an annotation:</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A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A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A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A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"my-service.example.com"</w:t>
      </w:r>
    </w:p>
    <w:p w:rsidR="00000000" w:rsidDel="00000000" w:rsidP="00000000" w:rsidRDefault="00000000" w:rsidRPr="00000000" w14:paraId="00000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A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0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0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w:t>
      </w:r>
    </w:p>
    <w:p w:rsidR="00000000" w:rsidDel="00000000" w:rsidP="00000000" w:rsidRDefault="00000000" w:rsidRPr="00000000" w14:paraId="00000A84">
      <w:pPr>
        <w:numPr>
          <w:ilvl w:val="0"/>
          <w:numId w:val="121"/>
        </w:numPr>
        <w:spacing w:after="240" w:before="240" w:lineRule="auto"/>
        <w:ind w:left="720" w:hanging="360"/>
      </w:pPr>
      <w:r w:rsidDel="00000000" w:rsidR="00000000" w:rsidRPr="00000000">
        <w:rPr>
          <w:rtl w:val="0"/>
        </w:rPr>
        <w:t xml:space="preserve">In this example, ExternalDNS will create a DNS record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pointing to the load balancer IP of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w:t>
      </w:r>
    </w:p>
    <w:p w:rsidR="00000000" w:rsidDel="00000000" w:rsidP="00000000" w:rsidRDefault="00000000" w:rsidRPr="00000000" w14:paraId="00000A85">
      <w:pPr>
        <w:rPr>
          <w:rFonts w:ascii="Roboto Mono" w:cs="Roboto Mono" w:eastAsia="Roboto Mono" w:hAnsi="Roboto Mono"/>
          <w:color w:val="188038"/>
        </w:rPr>
      </w:pPr>
      <w:r w:rsidDel="00000000" w:rsidR="00000000" w:rsidRPr="00000000">
        <w:rPr>
          <w:b w:val="1"/>
          <w:rtl w:val="0"/>
        </w:rPr>
        <w:t xml:space="preserve">For Ingress:</w:t>
      </w:r>
      <w:r w:rsidDel="00000000" w:rsidR="00000000" w:rsidRPr="00000000">
        <w:rPr>
          <w:rtl w:val="0"/>
        </w:rPr>
        <w:t xml:space="preserve"> You can similarly annotate Ingress resources to create DNS records for services exposed via an Ingress controller.</w:t>
        <w:br w:type="textWrapping"/>
        <w:t xml:space="preserve">Example of an ingress resource with an annotation:</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A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A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my-ingress</w:t>
      </w:r>
    </w:p>
    <w:p w:rsidR="00000000" w:rsidDel="00000000" w:rsidP="00000000" w:rsidRDefault="00000000" w:rsidRPr="00000000" w14:paraId="00000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A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"app.example.com"</w:t>
      </w:r>
    </w:p>
    <w:p w:rsidR="00000000" w:rsidDel="00000000" w:rsidP="00000000" w:rsidRDefault="00000000" w:rsidRPr="00000000" w14:paraId="00000A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A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app.example.com</w:t>
      </w:r>
    </w:p>
    <w:p w:rsidR="00000000" w:rsidDel="00000000" w:rsidP="00000000" w:rsidRDefault="00000000" w:rsidRPr="00000000" w14:paraId="00000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A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A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A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A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A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A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A97">
      <w:pPr>
        <w:numPr>
          <w:ilvl w:val="0"/>
          <w:numId w:val="121"/>
        </w:numPr>
        <w:spacing w:after="240" w:before="240" w:lineRule="auto"/>
        <w:ind w:left="720" w:hanging="360"/>
      </w:pPr>
      <w:r w:rsidDel="00000000" w:rsidR="00000000" w:rsidRPr="00000000">
        <w:rPr>
          <w:rtl w:val="0"/>
        </w:rPr>
      </w:r>
    </w:p>
    <w:p w:rsidR="00000000" w:rsidDel="00000000" w:rsidP="00000000" w:rsidRDefault="00000000" w:rsidRPr="00000000" w14:paraId="00000A98">
      <w:pPr>
        <w:pStyle w:val="Heading4"/>
        <w:keepNext w:val="0"/>
        <w:keepLines w:val="0"/>
        <w:spacing w:after="40" w:before="240" w:lineRule="auto"/>
        <w:rPr>
          <w:b w:val="1"/>
          <w:color w:val="000000"/>
          <w:sz w:val="22"/>
          <w:szCs w:val="22"/>
        </w:rPr>
      </w:pPr>
      <w:bookmarkStart w:colFirst="0" w:colLast="0" w:name="_2c76pi3nwwnq" w:id="265"/>
      <w:bookmarkEnd w:id="265"/>
      <w:r w:rsidDel="00000000" w:rsidR="00000000" w:rsidRPr="00000000">
        <w:rPr>
          <w:b w:val="1"/>
          <w:color w:val="000000"/>
          <w:sz w:val="22"/>
          <w:szCs w:val="22"/>
          <w:rtl w:val="0"/>
        </w:rPr>
        <w:t xml:space="preserve">5. ExternalDNS Controller Syncs DNS Records</w:t>
      </w:r>
    </w:p>
    <w:p w:rsidR="00000000" w:rsidDel="00000000" w:rsidP="00000000" w:rsidRDefault="00000000" w:rsidRPr="00000000" w14:paraId="00000A99">
      <w:pPr>
        <w:numPr>
          <w:ilvl w:val="0"/>
          <w:numId w:val="8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ExternalDNS</w:t>
      </w:r>
      <w:r w:rsidDel="00000000" w:rsidR="00000000" w:rsidRPr="00000000">
        <w:rPr>
          <w:rtl w:val="0"/>
        </w:rPr>
        <w:t xml:space="preserve"> controller will monitor the Kubernetes API server for changes in services or ingress resources with the relevant annotations.</w:t>
      </w:r>
    </w:p>
    <w:p w:rsidR="00000000" w:rsidDel="00000000" w:rsidP="00000000" w:rsidRDefault="00000000" w:rsidRPr="00000000" w14:paraId="00000A9A">
      <w:pPr>
        <w:numPr>
          <w:ilvl w:val="0"/>
          <w:numId w:val="86"/>
        </w:numPr>
        <w:spacing w:after="0" w:afterAutospacing="0" w:before="0" w:beforeAutospacing="0" w:lineRule="auto"/>
        <w:ind w:left="720" w:hanging="360"/>
      </w:pPr>
      <w:r w:rsidDel="00000000" w:rsidR="00000000" w:rsidRPr="00000000">
        <w:rPr>
          <w:rtl w:val="0"/>
        </w:rPr>
        <w:t xml:space="preserve">When it detects a new service or ingress, it checks if the DNS record should be created or updated in the external DNS provider.</w:t>
      </w:r>
    </w:p>
    <w:p w:rsidR="00000000" w:rsidDel="00000000" w:rsidP="00000000" w:rsidRDefault="00000000" w:rsidRPr="00000000" w14:paraId="00000A9B">
      <w:pPr>
        <w:numPr>
          <w:ilvl w:val="0"/>
          <w:numId w:val="86"/>
        </w:numPr>
        <w:spacing w:after="240" w:before="0" w:beforeAutospacing="0" w:lineRule="auto"/>
        <w:ind w:left="720" w:hanging="360"/>
      </w:pPr>
      <w:r w:rsidDel="00000000" w:rsidR="00000000" w:rsidRPr="00000000">
        <w:rPr>
          <w:rtl w:val="0"/>
        </w:rPr>
        <w:t xml:space="preserve">ExternalDNS communicates with the external DNS provider’s API (e.g., AWS Route 53, Google Cloud DNS) and either creates a new DNS record or updates an existing one to point to the correct IP address.</w:t>
      </w:r>
    </w:p>
    <w:p w:rsidR="00000000" w:rsidDel="00000000" w:rsidP="00000000" w:rsidRDefault="00000000" w:rsidRPr="00000000" w14:paraId="00000A9C">
      <w:pPr>
        <w:pStyle w:val="Heading4"/>
        <w:keepNext w:val="0"/>
        <w:keepLines w:val="0"/>
        <w:spacing w:after="40" w:before="240" w:lineRule="auto"/>
        <w:rPr>
          <w:b w:val="1"/>
          <w:color w:val="000000"/>
          <w:sz w:val="22"/>
          <w:szCs w:val="22"/>
        </w:rPr>
      </w:pPr>
      <w:bookmarkStart w:colFirst="0" w:colLast="0" w:name="_27zfg33xeweg" w:id="266"/>
      <w:bookmarkEnd w:id="266"/>
      <w:r w:rsidDel="00000000" w:rsidR="00000000" w:rsidRPr="00000000">
        <w:rPr>
          <w:b w:val="1"/>
          <w:color w:val="000000"/>
          <w:sz w:val="22"/>
          <w:szCs w:val="22"/>
          <w:rtl w:val="0"/>
        </w:rPr>
        <w:t xml:space="preserve">6. Managing DNS Records</w:t>
      </w:r>
    </w:p>
    <w:p w:rsidR="00000000" w:rsidDel="00000000" w:rsidP="00000000" w:rsidRDefault="00000000" w:rsidRPr="00000000" w14:paraId="00000A9D">
      <w:pPr>
        <w:spacing w:after="240" w:before="240" w:lineRule="auto"/>
        <w:rPr/>
      </w:pPr>
      <w:r w:rsidDel="00000000" w:rsidR="00000000" w:rsidRPr="00000000">
        <w:rPr>
          <w:rtl w:val="0"/>
        </w:rPr>
        <w:t xml:space="preserve">ExternalDNS works in the following modes:</w:t>
      </w:r>
    </w:p>
    <w:p w:rsidR="00000000" w:rsidDel="00000000" w:rsidP="00000000" w:rsidRDefault="00000000" w:rsidRPr="00000000" w14:paraId="00000A9E">
      <w:pPr>
        <w:numPr>
          <w:ilvl w:val="0"/>
          <w:numId w:val="454"/>
        </w:numPr>
        <w:spacing w:after="0" w:afterAutospacing="0" w:before="240" w:lineRule="auto"/>
        <w:ind w:left="720" w:hanging="360"/>
      </w:pPr>
      <w:r w:rsidDel="00000000" w:rsidR="00000000" w:rsidRPr="00000000">
        <w:rPr>
          <w:b w:val="1"/>
          <w:rtl w:val="0"/>
        </w:rPr>
        <w:t xml:space="preserve">Sync Mode</w:t>
      </w:r>
      <w:r w:rsidDel="00000000" w:rsidR="00000000" w:rsidRPr="00000000">
        <w:rPr>
          <w:rtl w:val="0"/>
        </w:rPr>
        <w:t xml:space="preserve">: ExternalDNS will ensure that the DNS records in the external provider match the state in Kubernetes. If a service or ingress is deleted, it will also remove the DNS record.</w:t>
      </w:r>
    </w:p>
    <w:p w:rsidR="00000000" w:rsidDel="00000000" w:rsidP="00000000" w:rsidRDefault="00000000" w:rsidRPr="00000000" w14:paraId="00000A9F">
      <w:pPr>
        <w:numPr>
          <w:ilvl w:val="0"/>
          <w:numId w:val="454"/>
        </w:numPr>
        <w:spacing w:after="240" w:before="0" w:beforeAutospacing="0" w:lineRule="auto"/>
        <w:ind w:left="720" w:hanging="360"/>
      </w:pPr>
      <w:r w:rsidDel="00000000" w:rsidR="00000000" w:rsidRPr="00000000">
        <w:rPr>
          <w:b w:val="1"/>
          <w:rtl w:val="0"/>
        </w:rPr>
        <w:t xml:space="preserve">Upsert Mode</w:t>
      </w:r>
      <w:r w:rsidDel="00000000" w:rsidR="00000000" w:rsidRPr="00000000">
        <w:rPr>
          <w:rtl w:val="0"/>
        </w:rPr>
        <w:t xml:space="preserve">: ExternalDNS will create new DNS records if they don’t exist but will not remove records when services or ingresses are deleted.</w:t>
      </w:r>
    </w:p>
    <w:p w:rsidR="00000000" w:rsidDel="00000000" w:rsidP="00000000" w:rsidRDefault="00000000" w:rsidRPr="00000000" w14:paraId="00000AA0">
      <w:pPr>
        <w:spacing w:after="240" w:before="240" w:lineRule="auto"/>
        <w:rPr/>
      </w:pPr>
      <w:r w:rsidDel="00000000" w:rsidR="00000000" w:rsidRPr="00000000">
        <w:rPr>
          <w:rtl w:val="0"/>
        </w:rPr>
        <w:t xml:space="preserve">You can configure the </w:t>
      </w:r>
      <w:r w:rsidDel="00000000" w:rsidR="00000000" w:rsidRPr="00000000">
        <w:rPr>
          <w:b w:val="1"/>
          <w:rtl w:val="0"/>
        </w:rPr>
        <w:t xml:space="preserve">interval</w:t>
      </w:r>
      <w:r w:rsidDel="00000000" w:rsidR="00000000" w:rsidRPr="00000000">
        <w:rPr>
          <w:rtl w:val="0"/>
        </w:rPr>
        <w:t xml:space="preserve"> to control how frequently ExternalDNS syncs DNS records (e.g., </w:t>
      </w:r>
      <w:r w:rsidDel="00000000" w:rsidR="00000000" w:rsidRPr="00000000">
        <w:rPr>
          <w:rFonts w:ascii="Roboto Mono" w:cs="Roboto Mono" w:eastAsia="Roboto Mono" w:hAnsi="Roboto Mono"/>
          <w:color w:val="188038"/>
          <w:rtl w:val="0"/>
        </w:rPr>
        <w:t xml:space="preserve">interval=1m</w:t>
      </w:r>
      <w:r w:rsidDel="00000000" w:rsidR="00000000" w:rsidRPr="00000000">
        <w:rPr>
          <w:rtl w:val="0"/>
        </w:rPr>
        <w:t xml:space="preserve"> means it will check every minute).</w:t>
      </w:r>
    </w:p>
    <w:p w:rsidR="00000000" w:rsidDel="00000000" w:rsidP="00000000" w:rsidRDefault="00000000" w:rsidRPr="00000000" w14:paraId="00000AA1">
      <w:pPr>
        <w:pStyle w:val="Heading4"/>
        <w:keepNext w:val="0"/>
        <w:keepLines w:val="0"/>
        <w:spacing w:after="40" w:before="240" w:lineRule="auto"/>
        <w:rPr>
          <w:b w:val="1"/>
          <w:color w:val="000000"/>
          <w:sz w:val="22"/>
          <w:szCs w:val="22"/>
        </w:rPr>
      </w:pPr>
      <w:bookmarkStart w:colFirst="0" w:colLast="0" w:name="_xyykv6cklo68" w:id="267"/>
      <w:bookmarkEnd w:id="267"/>
      <w:r w:rsidDel="00000000" w:rsidR="00000000" w:rsidRPr="00000000">
        <w:rPr>
          <w:b w:val="1"/>
          <w:color w:val="000000"/>
          <w:sz w:val="22"/>
          <w:szCs w:val="22"/>
          <w:rtl w:val="0"/>
        </w:rPr>
        <w:t xml:space="preserve">7. Accessing the Services via DNS</w:t>
      </w:r>
    </w:p>
    <w:p w:rsidR="00000000" w:rsidDel="00000000" w:rsidP="00000000" w:rsidRDefault="00000000" w:rsidRPr="00000000" w14:paraId="00000AA2">
      <w:pPr>
        <w:spacing w:after="240" w:before="240" w:lineRule="auto"/>
        <w:rPr/>
      </w:pPr>
      <w:r w:rsidDel="00000000" w:rsidR="00000000" w:rsidRPr="00000000">
        <w:rPr>
          <w:rtl w:val="0"/>
        </w:rPr>
        <w:t xml:space="preserve">After ExternalDNS has created the DNS records, you can access your services via the domain names you specified in the annotations (e.g.,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app.example.com</w:t>
      </w:r>
      <w:r w:rsidDel="00000000" w:rsidR="00000000" w:rsidRPr="00000000">
        <w:rPr>
          <w:rtl w:val="0"/>
        </w:rPr>
        <w:t xml:space="preserve">).</w:t>
      </w:r>
    </w:p>
    <w:p w:rsidR="00000000" w:rsidDel="00000000" w:rsidP="00000000" w:rsidRDefault="00000000" w:rsidRPr="00000000" w14:paraId="00000AA3">
      <w:pPr>
        <w:spacing w:after="240" w:before="240" w:lineRule="auto"/>
        <w:rPr/>
      </w:pPr>
      <w:r w:rsidDel="00000000" w:rsidR="00000000" w:rsidRPr="00000000">
        <w:rPr>
          <w:rtl w:val="0"/>
        </w:rPr>
        <w:t xml:space="preserve">If the service is exposed via a </w:t>
      </w:r>
      <w:r w:rsidDel="00000000" w:rsidR="00000000" w:rsidRPr="00000000">
        <w:rPr>
          <w:b w:val="1"/>
          <w:rtl w:val="0"/>
        </w:rPr>
        <w:t xml:space="preserve">LoadBalancer</w:t>
      </w:r>
      <w:r w:rsidDel="00000000" w:rsidR="00000000" w:rsidRPr="00000000">
        <w:rPr>
          <w:rtl w:val="0"/>
        </w:rPr>
        <w:t xml:space="preserve"> or </w:t>
      </w:r>
      <w:r w:rsidDel="00000000" w:rsidR="00000000" w:rsidRPr="00000000">
        <w:rPr>
          <w:b w:val="1"/>
          <w:rtl w:val="0"/>
        </w:rPr>
        <w:t xml:space="preserve">Ingress</w:t>
      </w:r>
      <w:r w:rsidDel="00000000" w:rsidR="00000000" w:rsidRPr="00000000">
        <w:rPr>
          <w:rtl w:val="0"/>
        </w:rPr>
        <w:t xml:space="preserve">, ExternalDNS will create the necessary DNS records that point to the appropriate external IPs or load balancer URLs.</w:t>
      </w:r>
    </w:p>
    <w:p w:rsidR="00000000" w:rsidDel="00000000" w:rsidP="00000000" w:rsidRDefault="00000000" w:rsidRPr="00000000" w14:paraId="00000AA4">
      <w:pPr>
        <w:pStyle w:val="Heading4"/>
        <w:keepNext w:val="0"/>
        <w:keepLines w:val="0"/>
        <w:spacing w:after="40" w:before="240" w:lineRule="auto"/>
        <w:rPr>
          <w:b w:val="1"/>
          <w:color w:val="000000"/>
          <w:sz w:val="22"/>
          <w:szCs w:val="22"/>
        </w:rPr>
      </w:pPr>
      <w:bookmarkStart w:colFirst="0" w:colLast="0" w:name="_o26eve8pedjg" w:id="268"/>
      <w:bookmarkEnd w:id="268"/>
      <w:r w:rsidDel="00000000" w:rsidR="00000000" w:rsidRPr="00000000">
        <w:rPr>
          <w:b w:val="1"/>
          <w:color w:val="000000"/>
          <w:sz w:val="22"/>
          <w:szCs w:val="22"/>
          <w:rtl w:val="0"/>
        </w:rPr>
        <w:t xml:space="preserve">8. Monitoring and Debugging</w:t>
      </w:r>
    </w:p>
    <w:p w:rsidR="00000000" w:rsidDel="00000000" w:rsidP="00000000" w:rsidRDefault="00000000" w:rsidRPr="00000000" w14:paraId="00000AA5">
      <w:pPr>
        <w:spacing w:after="240" w:before="240" w:lineRule="auto"/>
        <w:rPr/>
      </w:pPr>
      <w:r w:rsidDel="00000000" w:rsidR="00000000" w:rsidRPr="00000000">
        <w:rPr>
          <w:rtl w:val="0"/>
        </w:rPr>
        <w:t xml:space="preserve">To check if ExternalDNS is working properly, you can look at its logs: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-f deployment/externaldns</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spacing w:after="240" w:before="240" w:lineRule="auto"/>
        <w:rPr/>
      </w:pPr>
      <w:r w:rsidDel="00000000" w:rsidR="00000000" w:rsidRPr="00000000">
        <w:rPr>
          <w:rtl w:val="0"/>
        </w:rPr>
        <w:t xml:space="preserve">You can also check if DNS records are being created or updated by inspecting your DNS provider (e.g., Route 53 or Cloudflare dashboard).</w:t>
      </w:r>
    </w:p>
    <w:p w:rsidR="00000000" w:rsidDel="00000000" w:rsidP="00000000" w:rsidRDefault="00000000" w:rsidRPr="00000000" w14:paraId="00000AAB">
      <w:pPr>
        <w:pStyle w:val="Heading3"/>
        <w:keepNext w:val="0"/>
        <w:keepLines w:val="0"/>
        <w:spacing w:before="280" w:lineRule="auto"/>
        <w:rPr>
          <w:b w:val="1"/>
          <w:color w:val="000000"/>
          <w:sz w:val="26"/>
          <w:szCs w:val="26"/>
        </w:rPr>
      </w:pPr>
      <w:bookmarkStart w:colFirst="0" w:colLast="0" w:name="_4ec11h43f5dm" w:id="269"/>
      <w:bookmarkEnd w:id="269"/>
      <w:r w:rsidDel="00000000" w:rsidR="00000000" w:rsidRPr="00000000">
        <w:rPr>
          <w:b w:val="1"/>
          <w:color w:val="000000"/>
          <w:sz w:val="26"/>
          <w:szCs w:val="26"/>
          <w:rtl w:val="0"/>
        </w:rPr>
        <w:t xml:space="preserve">ExternalDNS Supported DNS Providers</w:t>
      </w:r>
    </w:p>
    <w:p w:rsidR="00000000" w:rsidDel="00000000" w:rsidP="00000000" w:rsidRDefault="00000000" w:rsidRPr="00000000" w14:paraId="00000AAC">
      <w:pPr>
        <w:spacing w:after="240" w:before="240" w:lineRule="auto"/>
        <w:rPr/>
      </w:pPr>
      <w:r w:rsidDel="00000000" w:rsidR="00000000" w:rsidRPr="00000000">
        <w:rPr>
          <w:rtl w:val="0"/>
        </w:rPr>
        <w:t xml:space="preserve">ExternalDNS supports multiple DNS providers. Some common ones include:</w:t>
      </w:r>
    </w:p>
    <w:p w:rsidR="00000000" w:rsidDel="00000000" w:rsidP="00000000" w:rsidRDefault="00000000" w:rsidRPr="00000000" w14:paraId="00000AAD">
      <w:pPr>
        <w:numPr>
          <w:ilvl w:val="0"/>
          <w:numId w:val="115"/>
        </w:numPr>
        <w:spacing w:after="0" w:afterAutospacing="0" w:before="240" w:lineRule="auto"/>
        <w:ind w:left="720" w:hanging="360"/>
      </w:pPr>
      <w:r w:rsidDel="00000000" w:rsidR="00000000" w:rsidRPr="00000000">
        <w:rPr>
          <w:b w:val="1"/>
          <w:rtl w:val="0"/>
        </w:rPr>
        <w:t xml:space="preserve">AWS Route 53</w:t>
      </w:r>
    </w:p>
    <w:p w:rsidR="00000000" w:rsidDel="00000000" w:rsidP="00000000" w:rsidRDefault="00000000" w:rsidRPr="00000000" w14:paraId="00000AAE">
      <w:pPr>
        <w:numPr>
          <w:ilvl w:val="0"/>
          <w:numId w:val="115"/>
        </w:numPr>
        <w:spacing w:after="0" w:afterAutospacing="0" w:before="0" w:beforeAutospacing="0" w:lineRule="auto"/>
        <w:ind w:left="720" w:hanging="360"/>
      </w:pPr>
      <w:r w:rsidDel="00000000" w:rsidR="00000000" w:rsidRPr="00000000">
        <w:rPr>
          <w:b w:val="1"/>
          <w:rtl w:val="0"/>
        </w:rPr>
        <w:t xml:space="preserve">Google Cloud DNS</w:t>
      </w:r>
    </w:p>
    <w:p w:rsidR="00000000" w:rsidDel="00000000" w:rsidP="00000000" w:rsidRDefault="00000000" w:rsidRPr="00000000" w14:paraId="00000AAF">
      <w:pPr>
        <w:numPr>
          <w:ilvl w:val="0"/>
          <w:numId w:val="115"/>
        </w:numPr>
        <w:spacing w:after="0" w:afterAutospacing="0" w:before="0" w:beforeAutospacing="0" w:lineRule="auto"/>
        <w:ind w:left="720" w:hanging="360"/>
      </w:pPr>
      <w:r w:rsidDel="00000000" w:rsidR="00000000" w:rsidRPr="00000000">
        <w:rPr>
          <w:b w:val="1"/>
          <w:rtl w:val="0"/>
        </w:rPr>
        <w:t xml:space="preserve">Azure DNS</w:t>
      </w:r>
    </w:p>
    <w:p w:rsidR="00000000" w:rsidDel="00000000" w:rsidP="00000000" w:rsidRDefault="00000000" w:rsidRPr="00000000" w14:paraId="00000AB0">
      <w:pPr>
        <w:numPr>
          <w:ilvl w:val="0"/>
          <w:numId w:val="115"/>
        </w:numPr>
        <w:spacing w:after="0" w:afterAutospacing="0" w:before="0" w:beforeAutospacing="0" w:lineRule="auto"/>
        <w:ind w:left="720" w:hanging="360"/>
      </w:pPr>
      <w:r w:rsidDel="00000000" w:rsidR="00000000" w:rsidRPr="00000000">
        <w:rPr>
          <w:b w:val="1"/>
          <w:rtl w:val="0"/>
        </w:rPr>
        <w:t xml:space="preserve">Cloudflare</w:t>
      </w:r>
    </w:p>
    <w:p w:rsidR="00000000" w:rsidDel="00000000" w:rsidP="00000000" w:rsidRDefault="00000000" w:rsidRPr="00000000" w14:paraId="00000AB1">
      <w:pPr>
        <w:numPr>
          <w:ilvl w:val="0"/>
          <w:numId w:val="115"/>
        </w:numPr>
        <w:spacing w:after="0" w:afterAutospacing="0" w:before="0" w:beforeAutospacing="0" w:lineRule="auto"/>
        <w:ind w:left="720" w:hanging="360"/>
      </w:pPr>
      <w:r w:rsidDel="00000000" w:rsidR="00000000" w:rsidRPr="00000000">
        <w:rPr>
          <w:b w:val="1"/>
          <w:rtl w:val="0"/>
        </w:rPr>
        <w:t xml:space="preserve">DigitalOcean</w:t>
      </w:r>
    </w:p>
    <w:p w:rsidR="00000000" w:rsidDel="00000000" w:rsidP="00000000" w:rsidRDefault="00000000" w:rsidRPr="00000000" w14:paraId="00000AB2">
      <w:pPr>
        <w:numPr>
          <w:ilvl w:val="0"/>
          <w:numId w:val="115"/>
        </w:numPr>
        <w:spacing w:after="0" w:afterAutospacing="0" w:before="0" w:beforeAutospacing="0" w:lineRule="auto"/>
        <w:ind w:left="720" w:hanging="360"/>
      </w:pPr>
      <w:r w:rsidDel="00000000" w:rsidR="00000000" w:rsidRPr="00000000">
        <w:rPr>
          <w:b w:val="1"/>
          <w:rtl w:val="0"/>
        </w:rPr>
        <w:t xml:space="preserve">CNAME records</w:t>
      </w:r>
      <w:r w:rsidDel="00000000" w:rsidR="00000000" w:rsidRPr="00000000">
        <w:rPr>
          <w:rtl w:val="0"/>
        </w:rPr>
        <w:t xml:space="preserve"> for services without LoadBalancers</w:t>
      </w:r>
    </w:p>
    <w:p w:rsidR="00000000" w:rsidDel="00000000" w:rsidP="00000000" w:rsidRDefault="00000000" w:rsidRPr="00000000" w14:paraId="00000AB3">
      <w:pPr>
        <w:numPr>
          <w:ilvl w:val="0"/>
          <w:numId w:val="115"/>
        </w:numPr>
        <w:spacing w:after="240" w:before="0" w:beforeAutospacing="0" w:lineRule="auto"/>
        <w:ind w:left="720" w:hanging="360"/>
      </w:pPr>
      <w:r w:rsidDel="00000000" w:rsidR="00000000" w:rsidRPr="00000000">
        <w:rPr>
          <w:b w:val="1"/>
          <w:rtl w:val="0"/>
        </w:rPr>
        <w:t xml:space="preserve">Dyn DNS</w:t>
      </w:r>
    </w:p>
    <w:p w:rsidR="00000000" w:rsidDel="00000000" w:rsidP="00000000" w:rsidRDefault="00000000" w:rsidRPr="00000000" w14:paraId="00000AB4">
      <w:pPr>
        <w:pStyle w:val="Heading3"/>
        <w:keepNext w:val="0"/>
        <w:keepLines w:val="0"/>
        <w:spacing w:before="280" w:lineRule="auto"/>
        <w:rPr>
          <w:b w:val="1"/>
          <w:color w:val="000000"/>
          <w:sz w:val="26"/>
          <w:szCs w:val="26"/>
        </w:rPr>
      </w:pPr>
      <w:bookmarkStart w:colFirst="0" w:colLast="0" w:name="_zdh4hblqn8ij" w:id="270"/>
      <w:bookmarkEnd w:id="270"/>
      <w:r w:rsidDel="00000000" w:rsidR="00000000" w:rsidRPr="00000000">
        <w:rPr>
          <w:b w:val="1"/>
          <w:color w:val="000000"/>
          <w:sz w:val="26"/>
          <w:szCs w:val="26"/>
          <w:rtl w:val="0"/>
        </w:rPr>
        <w:t xml:space="preserve">Summary</w:t>
      </w:r>
    </w:p>
    <w:p w:rsidR="00000000" w:rsidDel="00000000" w:rsidP="00000000" w:rsidRDefault="00000000" w:rsidRPr="00000000" w14:paraId="00000AB5">
      <w:pPr>
        <w:spacing w:after="240" w:before="240" w:lineRule="auto"/>
        <w:rPr/>
      </w:pPr>
      <w:r w:rsidDel="00000000" w:rsidR="00000000" w:rsidRPr="00000000">
        <w:rPr>
          <w:b w:val="1"/>
          <w:rtl w:val="0"/>
        </w:rPr>
        <w:t xml:space="preserve">ExternalDNS</w:t>
      </w:r>
      <w:r w:rsidDel="00000000" w:rsidR="00000000" w:rsidRPr="00000000">
        <w:rPr>
          <w:rtl w:val="0"/>
        </w:rPr>
        <w:t xml:space="preserve"> automates the creation and management of DNS records in external DNS providers based on Kubernetes resources (Services and Ingresses). By setting annotations on services and ingresses, you can automate the process of making Kubernetes services discoverable via DNS, which is especially useful for cloud-native, dynamic environments. The key workflow involves ExternalDNS watching Kubernetes resources, syncing DNS records with the external provider, and keeping them updated as the services evolve.</w:t>
      </w:r>
    </w:p>
    <w:p w:rsidR="00000000" w:rsidDel="00000000" w:rsidP="00000000" w:rsidRDefault="00000000" w:rsidRPr="00000000" w14:paraId="00000AB6">
      <w:pPr>
        <w:pStyle w:val="Heading1"/>
        <w:rPr/>
      </w:pPr>
      <w:bookmarkStart w:colFirst="0" w:colLast="0" w:name="_rnu6prw30h8f" w:id="271"/>
      <w:bookmarkEnd w:id="271"/>
      <w:r w:rsidDel="00000000" w:rsidR="00000000" w:rsidRPr="00000000">
        <w:rPr>
          <w:rtl w:val="0"/>
        </w:rPr>
        <w:t xml:space="preserve">if we need to use the external dns to update the record in route53 , we need to deploy the k8 services only with loadbalancer type ?</w:t>
      </w:r>
    </w:p>
    <w:p w:rsidR="00000000" w:rsidDel="00000000" w:rsidP="00000000" w:rsidRDefault="00000000" w:rsidRPr="00000000" w14:paraId="00000AB7">
      <w:pPr>
        <w:spacing w:after="240" w:before="240" w:lineRule="auto"/>
        <w:rPr/>
      </w:pPr>
      <w:r w:rsidDel="00000000" w:rsidR="00000000" w:rsidRPr="00000000">
        <w:rPr>
          <w:rtl w:val="0"/>
        </w:rPr>
        <w:t xml:space="preserve">No, you do </w:t>
      </w:r>
      <w:r w:rsidDel="00000000" w:rsidR="00000000" w:rsidRPr="00000000">
        <w:rPr>
          <w:b w:val="1"/>
          <w:rtl w:val="0"/>
        </w:rPr>
        <w:t xml:space="preserve">not</w:t>
      </w:r>
      <w:r w:rsidDel="00000000" w:rsidR="00000000" w:rsidRPr="00000000">
        <w:rPr>
          <w:rtl w:val="0"/>
        </w:rPr>
        <w:t xml:space="preserve"> need to deploy Kubernetes services with the LoadBalancer type in order to use </w:t>
      </w:r>
      <w:r w:rsidDel="00000000" w:rsidR="00000000" w:rsidRPr="00000000">
        <w:rPr>
          <w:b w:val="1"/>
          <w:rtl w:val="0"/>
        </w:rPr>
        <w:t xml:space="preserve">ExternalDNS</w:t>
      </w:r>
      <w:r w:rsidDel="00000000" w:rsidR="00000000" w:rsidRPr="00000000">
        <w:rPr>
          <w:rtl w:val="0"/>
        </w:rPr>
        <w:t xml:space="preserve"> to update DNS records in </w:t>
      </w:r>
      <w:r w:rsidDel="00000000" w:rsidR="00000000" w:rsidRPr="00000000">
        <w:rPr>
          <w:b w:val="1"/>
          <w:rtl w:val="0"/>
        </w:rPr>
        <w:t xml:space="preserve">Route 53</w:t>
      </w:r>
      <w:r w:rsidDel="00000000" w:rsidR="00000000" w:rsidRPr="00000000">
        <w:rPr>
          <w:rtl w:val="0"/>
        </w:rPr>
        <w:t xml:space="preserve">. While LoadBalancer-type services are a common use case because they automatically provision external IPs (e.g., from a cloud provider like AWS), </w:t>
      </w:r>
      <w:r w:rsidDel="00000000" w:rsidR="00000000" w:rsidRPr="00000000">
        <w:rPr>
          <w:b w:val="1"/>
          <w:rtl w:val="0"/>
        </w:rPr>
        <w:t xml:space="preserve">ExternalDNS</w:t>
      </w:r>
      <w:r w:rsidDel="00000000" w:rsidR="00000000" w:rsidRPr="00000000">
        <w:rPr>
          <w:rtl w:val="0"/>
        </w:rPr>
        <w:t xml:space="preserve"> can manage DNS records for other types of services as well, not just those with a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 type.</w:t>
      </w:r>
    </w:p>
    <w:p w:rsidR="00000000" w:rsidDel="00000000" w:rsidP="00000000" w:rsidRDefault="00000000" w:rsidRPr="00000000" w14:paraId="00000AB8">
      <w:pPr>
        <w:pStyle w:val="Heading3"/>
        <w:keepNext w:val="0"/>
        <w:keepLines w:val="0"/>
        <w:spacing w:before="280" w:lineRule="auto"/>
        <w:rPr>
          <w:b w:val="1"/>
          <w:color w:val="000000"/>
          <w:sz w:val="26"/>
          <w:szCs w:val="26"/>
        </w:rPr>
      </w:pPr>
      <w:bookmarkStart w:colFirst="0" w:colLast="0" w:name="_xlat9uey4nzh" w:id="272"/>
      <w:bookmarkEnd w:id="272"/>
      <w:r w:rsidDel="00000000" w:rsidR="00000000" w:rsidRPr="00000000">
        <w:rPr>
          <w:b w:val="1"/>
          <w:color w:val="000000"/>
          <w:sz w:val="26"/>
          <w:szCs w:val="26"/>
          <w:rtl w:val="0"/>
        </w:rPr>
        <w:t xml:space="preserve">Here are the different scenarios where ExternalDNS can manage DNS records for AWS Route 53:</w:t>
      </w:r>
    </w:p>
    <w:p w:rsidR="00000000" w:rsidDel="00000000" w:rsidP="00000000" w:rsidRDefault="00000000" w:rsidRPr="00000000" w14:paraId="00000AB9">
      <w:pPr>
        <w:pStyle w:val="Heading4"/>
        <w:keepNext w:val="0"/>
        <w:keepLines w:val="0"/>
        <w:spacing w:after="40" w:before="240" w:lineRule="auto"/>
        <w:rPr>
          <w:b w:val="1"/>
          <w:color w:val="000000"/>
          <w:sz w:val="22"/>
          <w:szCs w:val="22"/>
        </w:rPr>
      </w:pPr>
      <w:bookmarkStart w:colFirst="0" w:colLast="0" w:name="_cncwsrkdn0j3" w:id="273"/>
      <w:bookmarkEnd w:id="273"/>
      <w:r w:rsidDel="00000000" w:rsidR="00000000" w:rsidRPr="00000000">
        <w:rPr>
          <w:b w:val="1"/>
          <w:color w:val="000000"/>
          <w:sz w:val="22"/>
          <w:szCs w:val="22"/>
          <w:rtl w:val="0"/>
        </w:rPr>
        <w:t xml:space="preserve">1. LoadBalancer Type Services</w:t>
      </w:r>
    </w:p>
    <w:p w:rsidR="00000000" w:rsidDel="00000000" w:rsidP="00000000" w:rsidRDefault="00000000" w:rsidRPr="00000000" w14:paraId="00000ABA">
      <w:pPr>
        <w:spacing w:after="240" w:before="240" w:lineRule="auto"/>
        <w:rPr/>
      </w:pPr>
      <w:r w:rsidDel="00000000" w:rsidR="00000000" w:rsidRPr="00000000">
        <w:rPr>
          <w:rtl w:val="0"/>
        </w:rPr>
        <w:t xml:space="preserve">This is the most common scenario for managing DNS with ExternalDNS. When you create a Kubernetes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 type, your cloud provider (like AWS) automatically provisions an external IP address or load balancer for that service.</w:t>
      </w:r>
    </w:p>
    <w:p w:rsidR="00000000" w:rsidDel="00000000" w:rsidP="00000000" w:rsidRDefault="00000000" w:rsidRPr="00000000" w14:paraId="00000ABB">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ABC">
      <w:pPr>
        <w:numPr>
          <w:ilvl w:val="0"/>
          <w:numId w:val="165"/>
        </w:numPr>
        <w:spacing w:after="0" w:afterAutospacing="0" w:before="240" w:lineRule="auto"/>
        <w:ind w:left="720" w:hanging="360"/>
      </w:pPr>
      <w:r w:rsidDel="00000000" w:rsidR="00000000" w:rsidRPr="00000000">
        <w:rPr>
          <w:rtl w:val="0"/>
        </w:rPr>
        <w:t xml:space="preserve">ExternalDNS will automatically create a DNS record in Route 53 that maps to the external IP of the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service.</w:t>
      </w:r>
    </w:p>
    <w:p w:rsidR="00000000" w:rsidDel="00000000" w:rsidP="00000000" w:rsidRDefault="00000000" w:rsidRPr="00000000" w14:paraId="00000ABD">
      <w:pPr>
        <w:numPr>
          <w:ilvl w:val="0"/>
          <w:numId w:val="165"/>
        </w:numPr>
        <w:spacing w:after="240" w:before="0" w:beforeAutospacing="0" w:lineRule="auto"/>
        <w:ind w:left="720" w:hanging="360"/>
      </w:pPr>
      <w:r w:rsidDel="00000000" w:rsidR="00000000" w:rsidRPr="00000000">
        <w:rPr>
          <w:rtl w:val="0"/>
        </w:rPr>
        <w:t xml:space="preserve">The DNS record will be created based on the annotation </w:t>
      </w:r>
      <w:r w:rsidDel="00000000" w:rsidR="00000000" w:rsidRPr="00000000">
        <w:rPr>
          <w:rFonts w:ascii="Roboto Mono" w:cs="Roboto Mono" w:eastAsia="Roboto Mono" w:hAnsi="Roboto Mono"/>
          <w:color w:val="188038"/>
          <w:rtl w:val="0"/>
        </w:rPr>
        <w:t xml:space="preserve">external-dns.alpha.kubernetes.io/hostname</w:t>
      </w:r>
      <w:r w:rsidDel="00000000" w:rsidR="00000000" w:rsidRPr="00000000">
        <w:rPr>
          <w:rtl w:val="0"/>
        </w:rPr>
        <w:t xml:space="preserve"> on the service.</w:t>
      </w:r>
    </w:p>
    <w:p w:rsidR="00000000" w:rsidDel="00000000" w:rsidP="00000000" w:rsidRDefault="00000000" w:rsidRPr="00000000" w14:paraId="00000ABE">
      <w:pPr>
        <w:spacing w:after="240" w:before="240" w:lineRule="auto"/>
        <w:rPr/>
      </w:pPr>
      <w:r w:rsidDel="00000000" w:rsidR="00000000" w:rsidRPr="00000000">
        <w:rPr>
          <w:rtl w:val="0"/>
        </w:rPr>
        <w:t xml:space="preserve">Example of a </w:t>
      </w:r>
      <w:r w:rsidDel="00000000" w:rsidR="00000000" w:rsidRPr="00000000">
        <w:rPr>
          <w:rFonts w:ascii="Roboto Mono" w:cs="Roboto Mono" w:eastAsia="Roboto Mono" w:hAnsi="Roboto Mono"/>
          <w:color w:val="188038"/>
          <w:rtl w:val="0"/>
        </w:rPr>
        <w:t xml:space="preserve">LoadBalancer</w:t>
      </w:r>
      <w:r w:rsidDel="00000000" w:rsidR="00000000" w:rsidRPr="00000000">
        <w:rPr>
          <w:rtl w:val="0"/>
        </w:rPr>
        <w:t xml:space="preserve"> service:</w:t>
      </w:r>
    </w:p>
    <w:p w:rsidR="00000000" w:rsidDel="00000000" w:rsidP="00000000" w:rsidRDefault="00000000" w:rsidRPr="00000000" w14:paraId="00000ABF">
      <w:pPr>
        <w:rPr/>
      </w:pPr>
      <w:r w:rsidDel="00000000" w:rsidR="00000000" w:rsidRPr="00000000">
        <w:rPr>
          <w:rtl w:val="0"/>
        </w:rPr>
        <w:t xml:space="preserve">yaml</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A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A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A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"my-service.example.com"</w:t>
      </w:r>
    </w:p>
    <w:p w:rsidR="00000000" w:rsidDel="00000000" w:rsidP="00000000" w:rsidRDefault="00000000" w:rsidRPr="00000000" w14:paraId="00000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A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A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A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0A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0A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  # The key part here is the LoadBalancer type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spacing w:after="240" w:before="240" w:lineRule="auto"/>
        <w:rPr/>
      </w:pPr>
      <w:r w:rsidDel="00000000" w:rsidR="00000000" w:rsidRPr="00000000">
        <w:rPr>
          <w:rtl w:val="0"/>
        </w:rPr>
        <w:t xml:space="preserve">In this case, ExternalDNS will create a Route 53 record like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that points to the external IP or load balancer of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w:t>
      </w:r>
    </w:p>
    <w:p w:rsidR="00000000" w:rsidDel="00000000" w:rsidP="00000000" w:rsidRDefault="00000000" w:rsidRPr="00000000" w14:paraId="00000AD0">
      <w:pPr>
        <w:pStyle w:val="Heading4"/>
        <w:keepNext w:val="0"/>
        <w:keepLines w:val="0"/>
        <w:spacing w:after="40" w:before="240" w:lineRule="auto"/>
        <w:rPr>
          <w:b w:val="1"/>
          <w:color w:val="000000"/>
          <w:sz w:val="22"/>
          <w:szCs w:val="22"/>
        </w:rPr>
      </w:pPr>
      <w:bookmarkStart w:colFirst="0" w:colLast="0" w:name="_w2b5x6ugxk4q" w:id="274"/>
      <w:bookmarkEnd w:id="274"/>
      <w:r w:rsidDel="00000000" w:rsidR="00000000" w:rsidRPr="00000000">
        <w:rPr>
          <w:b w:val="1"/>
          <w:color w:val="000000"/>
          <w:sz w:val="22"/>
          <w:szCs w:val="22"/>
          <w:rtl w:val="0"/>
        </w:rPr>
        <w:t xml:space="preserve">2. ClusterIP Type Services</w:t>
      </w:r>
    </w:p>
    <w:p w:rsidR="00000000" w:rsidDel="00000000" w:rsidP="00000000" w:rsidRDefault="00000000" w:rsidRPr="00000000" w14:paraId="00000AD1">
      <w:pPr>
        <w:spacing w:after="240" w:before="240" w:lineRule="auto"/>
        <w:rPr/>
      </w:pPr>
      <w:r w:rsidDel="00000000" w:rsidR="00000000" w:rsidRPr="00000000">
        <w:rPr>
          <w:rtl w:val="0"/>
        </w:rPr>
        <w:t xml:space="preserve">Even if your service is a </w:t>
      </w:r>
      <w:r w:rsidDel="00000000" w:rsidR="00000000" w:rsidRPr="00000000">
        <w:rPr>
          <w:b w:val="1"/>
          <w:rtl w:val="0"/>
        </w:rPr>
        <w:t xml:space="preserve">ClusterIP</w:t>
      </w:r>
      <w:r w:rsidDel="00000000" w:rsidR="00000000" w:rsidRPr="00000000">
        <w:rPr>
          <w:rtl w:val="0"/>
        </w:rPr>
        <w:t xml:space="preserve"> (the default type), </w:t>
      </w:r>
      <w:r w:rsidDel="00000000" w:rsidR="00000000" w:rsidRPr="00000000">
        <w:rPr>
          <w:b w:val="1"/>
          <w:rtl w:val="0"/>
        </w:rPr>
        <w:t xml:space="preserve">ExternalDNS</w:t>
      </w:r>
      <w:r w:rsidDel="00000000" w:rsidR="00000000" w:rsidRPr="00000000">
        <w:rPr>
          <w:rtl w:val="0"/>
        </w:rPr>
        <w:t xml:space="preserve"> can still create DNS records for it, but you typically need to use an </w:t>
      </w:r>
      <w:r w:rsidDel="00000000" w:rsidR="00000000" w:rsidRPr="00000000">
        <w:rPr>
          <w:b w:val="1"/>
          <w:rtl w:val="0"/>
        </w:rPr>
        <w:t xml:space="preserve">Ingress</w:t>
      </w:r>
      <w:r w:rsidDel="00000000" w:rsidR="00000000" w:rsidRPr="00000000">
        <w:rPr>
          <w:rtl w:val="0"/>
        </w:rPr>
        <w:t xml:space="preserve"> controller in this scenario.</w:t>
      </w:r>
    </w:p>
    <w:p w:rsidR="00000000" w:rsidDel="00000000" w:rsidP="00000000" w:rsidRDefault="00000000" w:rsidRPr="00000000" w14:paraId="00000AD2">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AD3">
      <w:pPr>
        <w:numPr>
          <w:ilvl w:val="0"/>
          <w:numId w:val="408"/>
        </w:numPr>
        <w:spacing w:after="0" w:afterAutospacing="0" w:before="240" w:lineRule="auto"/>
        <w:ind w:left="720" w:hanging="360"/>
      </w:pPr>
      <w:r w:rsidDel="00000000" w:rsidR="00000000" w:rsidRPr="00000000">
        <w:rPr>
          <w:rtl w:val="0"/>
        </w:rPr>
        <w:t xml:space="preserve">The service itself won’t have an external IP because it's internal to the cluster.</w:t>
      </w:r>
    </w:p>
    <w:p w:rsidR="00000000" w:rsidDel="00000000" w:rsidP="00000000" w:rsidRDefault="00000000" w:rsidRPr="00000000" w14:paraId="00000AD4">
      <w:pPr>
        <w:numPr>
          <w:ilvl w:val="0"/>
          <w:numId w:val="408"/>
        </w:numPr>
        <w:spacing w:after="0" w:afterAutospacing="0" w:before="0" w:beforeAutospacing="0" w:lineRule="auto"/>
        <w:ind w:left="720" w:hanging="360"/>
      </w:pPr>
      <w:r w:rsidDel="00000000" w:rsidR="00000000" w:rsidRPr="00000000">
        <w:rPr>
          <w:rtl w:val="0"/>
        </w:rPr>
        <w:t xml:space="preserve">However, you can expose the service externally using an </w:t>
      </w:r>
      <w:r w:rsidDel="00000000" w:rsidR="00000000" w:rsidRPr="00000000">
        <w:rPr>
          <w:b w:val="1"/>
          <w:rtl w:val="0"/>
        </w:rPr>
        <w:t xml:space="preserve">Ingress</w:t>
      </w:r>
      <w:r w:rsidDel="00000000" w:rsidR="00000000" w:rsidRPr="00000000">
        <w:rPr>
          <w:rtl w:val="0"/>
        </w:rPr>
        <w:t xml:space="preserve">, and then you can use </w:t>
      </w:r>
      <w:r w:rsidDel="00000000" w:rsidR="00000000" w:rsidRPr="00000000">
        <w:rPr>
          <w:b w:val="1"/>
          <w:rtl w:val="0"/>
        </w:rPr>
        <w:t xml:space="preserve">ExternalDNS</w:t>
      </w:r>
      <w:r w:rsidDel="00000000" w:rsidR="00000000" w:rsidRPr="00000000">
        <w:rPr>
          <w:rtl w:val="0"/>
        </w:rPr>
        <w:t xml:space="preserve"> to create DNS records for the Ingress endpoint.</w:t>
      </w:r>
    </w:p>
    <w:p w:rsidR="00000000" w:rsidDel="00000000" w:rsidP="00000000" w:rsidRDefault="00000000" w:rsidRPr="00000000" w14:paraId="00000AD5">
      <w:pPr>
        <w:numPr>
          <w:ilvl w:val="0"/>
          <w:numId w:val="408"/>
        </w:numPr>
        <w:spacing w:after="240" w:before="0" w:beforeAutospacing="0" w:lineRule="auto"/>
        <w:ind w:left="720" w:hanging="360"/>
      </w:pPr>
      <w:r w:rsidDel="00000000" w:rsidR="00000000" w:rsidRPr="00000000">
        <w:rPr>
          <w:rtl w:val="0"/>
        </w:rPr>
        <w:t xml:space="preserve">The Ingress controller will handle the routing to the ClusterIP service.</w:t>
      </w:r>
    </w:p>
    <w:p w:rsidR="00000000" w:rsidDel="00000000" w:rsidP="00000000" w:rsidRDefault="00000000" w:rsidRPr="00000000" w14:paraId="00000AD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AD7">
      <w:pPr>
        <w:spacing w:after="240" w:before="240" w:lineRule="auto"/>
        <w:rPr/>
      </w:pPr>
      <w:r w:rsidDel="00000000" w:rsidR="00000000" w:rsidRPr="00000000">
        <w:rPr>
          <w:rtl w:val="0"/>
        </w:rPr>
        <w:t xml:space="preserve">Here’s how to use ExternalDNS with an </w:t>
      </w:r>
      <w:r w:rsidDel="00000000" w:rsidR="00000000" w:rsidRPr="00000000">
        <w:rPr>
          <w:b w:val="1"/>
          <w:rtl w:val="0"/>
        </w:rPr>
        <w:t xml:space="preserve">Ingress</w:t>
      </w:r>
      <w:r w:rsidDel="00000000" w:rsidR="00000000" w:rsidRPr="00000000">
        <w:rPr>
          <w:rtl w:val="0"/>
        </w:rPr>
        <w:t xml:space="preserve"> resource for a </w:t>
      </w:r>
      <w:r w:rsidDel="00000000" w:rsidR="00000000" w:rsidRPr="00000000">
        <w:rPr>
          <w:b w:val="1"/>
          <w:rtl w:val="0"/>
        </w:rPr>
        <w:t xml:space="preserve">ClusterIP</w:t>
      </w:r>
      <w:r w:rsidDel="00000000" w:rsidR="00000000" w:rsidRPr="00000000">
        <w:rPr>
          <w:rtl w:val="0"/>
        </w:rPr>
        <w:t xml:space="preserve"> service:</w:t>
      </w:r>
    </w:p>
    <w:p w:rsidR="00000000" w:rsidDel="00000000" w:rsidP="00000000" w:rsidRDefault="00000000" w:rsidRPr="00000000" w14:paraId="00000AD8">
      <w:pPr>
        <w:rPr/>
      </w:pPr>
      <w:r w:rsidDel="00000000" w:rsidR="00000000" w:rsidRPr="00000000">
        <w:rPr>
          <w:rtl w:val="0"/>
        </w:rPr>
        <w:t xml:space="preserve">yaml</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A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A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A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my-ingress</w:t>
      </w:r>
    </w:p>
    <w:p w:rsidR="00000000" w:rsidDel="00000000" w:rsidP="00000000" w:rsidRDefault="00000000" w:rsidRPr="00000000" w14:paraId="00000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"my-service.example.com"</w:t>
      </w:r>
    </w:p>
    <w:p w:rsidR="00000000" w:rsidDel="00000000" w:rsidP="00000000" w:rsidRDefault="00000000" w:rsidRPr="00000000" w14:paraId="00000A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A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A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my-service.example.com  # This hostname will be created in Route 53</w:t>
      </w:r>
    </w:p>
    <w:p w:rsidR="00000000" w:rsidDel="00000000" w:rsidP="00000000" w:rsidRDefault="00000000" w:rsidRPr="00000000" w14:paraId="00000A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A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A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A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A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A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A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  # This is the ClusterIP service</w:t>
      </w:r>
    </w:p>
    <w:p w:rsidR="00000000" w:rsidDel="00000000" w:rsidP="00000000" w:rsidRDefault="00000000" w:rsidRPr="00000000" w14:paraId="00000A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A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spacing w:after="240" w:before="240" w:lineRule="auto"/>
        <w:rPr/>
      </w:pPr>
      <w:r w:rsidDel="00000000" w:rsidR="00000000" w:rsidRPr="00000000">
        <w:rPr>
          <w:rtl w:val="0"/>
        </w:rPr>
        <w:t xml:space="preserve">In this case:</w:t>
      </w:r>
    </w:p>
    <w:p w:rsidR="00000000" w:rsidDel="00000000" w:rsidP="00000000" w:rsidRDefault="00000000" w:rsidRPr="00000000" w14:paraId="00000AEE">
      <w:pPr>
        <w:numPr>
          <w:ilvl w:val="0"/>
          <w:numId w:val="33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t xml:space="preserve"> resource specifies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as the hostname in the annotation.</w:t>
      </w:r>
    </w:p>
    <w:p w:rsidR="00000000" w:rsidDel="00000000" w:rsidP="00000000" w:rsidRDefault="00000000" w:rsidRPr="00000000" w14:paraId="00000AEF">
      <w:pPr>
        <w:numPr>
          <w:ilvl w:val="0"/>
          <w:numId w:val="331"/>
        </w:numPr>
        <w:spacing w:after="0" w:afterAutospacing="0" w:before="0" w:beforeAutospacing="0" w:lineRule="auto"/>
        <w:ind w:left="720" w:hanging="360"/>
      </w:pPr>
      <w:r w:rsidDel="00000000" w:rsidR="00000000" w:rsidRPr="00000000">
        <w:rPr>
          <w:b w:val="1"/>
          <w:rtl w:val="0"/>
        </w:rPr>
        <w:t xml:space="preserve">ExternalDNS</w:t>
      </w:r>
      <w:r w:rsidDel="00000000" w:rsidR="00000000" w:rsidRPr="00000000">
        <w:rPr>
          <w:rtl w:val="0"/>
        </w:rPr>
        <w:t xml:space="preserve"> will create a DNS record for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in Route 53, which points to the external IP or load balancer of the Ingress (not the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service).</w:t>
      </w:r>
    </w:p>
    <w:p w:rsidR="00000000" w:rsidDel="00000000" w:rsidP="00000000" w:rsidRDefault="00000000" w:rsidRPr="00000000" w14:paraId="00000AF0">
      <w:pPr>
        <w:numPr>
          <w:ilvl w:val="0"/>
          <w:numId w:val="331"/>
        </w:numPr>
        <w:spacing w:after="240" w:before="0" w:beforeAutospacing="0" w:lineRule="auto"/>
        <w:ind w:left="720" w:hanging="360"/>
      </w:pPr>
      <w:r w:rsidDel="00000000" w:rsidR="00000000" w:rsidRPr="00000000">
        <w:rPr>
          <w:rtl w:val="0"/>
        </w:rPr>
        <w:t xml:space="preserve">The Ingress controller, such as </w:t>
      </w:r>
      <w:r w:rsidDel="00000000" w:rsidR="00000000" w:rsidRPr="00000000">
        <w:rPr>
          <w:b w:val="1"/>
          <w:rtl w:val="0"/>
        </w:rPr>
        <w:t xml:space="preserve">NGINX</w:t>
      </w:r>
      <w:r w:rsidDel="00000000" w:rsidR="00000000" w:rsidRPr="00000000">
        <w:rPr>
          <w:rtl w:val="0"/>
        </w:rPr>
        <w:t xml:space="preserve"> or </w:t>
      </w:r>
      <w:r w:rsidDel="00000000" w:rsidR="00000000" w:rsidRPr="00000000">
        <w:rPr>
          <w:b w:val="1"/>
          <w:rtl w:val="0"/>
        </w:rPr>
        <w:t xml:space="preserve">AWS ALB Ingress Controller</w:t>
      </w:r>
      <w:r w:rsidDel="00000000" w:rsidR="00000000" w:rsidRPr="00000000">
        <w:rPr>
          <w:rtl w:val="0"/>
        </w:rPr>
        <w:t xml:space="preserve">, will handle the routing to the ClusterIP service internally.</w:t>
      </w:r>
    </w:p>
    <w:p w:rsidR="00000000" w:rsidDel="00000000" w:rsidP="00000000" w:rsidRDefault="00000000" w:rsidRPr="00000000" w14:paraId="00000AF1">
      <w:pPr>
        <w:pStyle w:val="Heading4"/>
        <w:keepNext w:val="0"/>
        <w:keepLines w:val="0"/>
        <w:spacing w:after="40" w:before="240" w:lineRule="auto"/>
        <w:rPr>
          <w:b w:val="1"/>
          <w:color w:val="000000"/>
          <w:sz w:val="22"/>
          <w:szCs w:val="22"/>
        </w:rPr>
      </w:pPr>
      <w:bookmarkStart w:colFirst="0" w:colLast="0" w:name="_k1kp0ot8nm7g" w:id="275"/>
      <w:bookmarkEnd w:id="275"/>
      <w:r w:rsidDel="00000000" w:rsidR="00000000" w:rsidRPr="00000000">
        <w:rPr>
          <w:b w:val="1"/>
          <w:color w:val="000000"/>
          <w:sz w:val="22"/>
          <w:szCs w:val="22"/>
          <w:rtl w:val="0"/>
        </w:rPr>
        <w:t xml:space="preserve">3. Headless Services</w:t>
      </w:r>
    </w:p>
    <w:p w:rsidR="00000000" w:rsidDel="00000000" w:rsidP="00000000" w:rsidRDefault="00000000" w:rsidRPr="00000000" w14:paraId="00000AF2">
      <w:pPr>
        <w:spacing w:after="240" w:before="240" w:lineRule="auto"/>
        <w:rPr/>
      </w:pPr>
      <w:r w:rsidDel="00000000" w:rsidR="00000000" w:rsidRPr="00000000">
        <w:rPr>
          <w:rtl w:val="0"/>
        </w:rPr>
        <w:t xml:space="preserve">Headless services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as the cluster IP) do not have a single, stable IP. However, ExternalDNS can still create DNS records for </w:t>
      </w:r>
      <w:r w:rsidDel="00000000" w:rsidR="00000000" w:rsidRPr="00000000">
        <w:rPr>
          <w:b w:val="1"/>
          <w:rtl w:val="0"/>
        </w:rPr>
        <w:t xml:space="preserve">individual pods</w:t>
      </w:r>
      <w:r w:rsidDel="00000000" w:rsidR="00000000" w:rsidRPr="00000000">
        <w:rPr>
          <w:rtl w:val="0"/>
        </w:rPr>
        <w:t xml:space="preserve"> in the service if needed (using </w:t>
      </w:r>
      <w:r w:rsidDel="00000000" w:rsidR="00000000" w:rsidRPr="00000000">
        <w:rPr>
          <w:rFonts w:ascii="Roboto Mono" w:cs="Roboto Mono" w:eastAsia="Roboto Mono" w:hAnsi="Roboto Mono"/>
          <w:color w:val="188038"/>
          <w:rtl w:val="0"/>
        </w:rPr>
        <w:t xml:space="preserve">DNS-Subdomain</w:t>
      </w:r>
      <w:r w:rsidDel="00000000" w:rsidR="00000000" w:rsidRPr="00000000">
        <w:rPr>
          <w:rtl w:val="0"/>
        </w:rPr>
        <w:t xml:space="preserve"> style records, such as </w:t>
      </w:r>
      <w:r w:rsidDel="00000000" w:rsidR="00000000" w:rsidRPr="00000000">
        <w:rPr>
          <w:rFonts w:ascii="Roboto Mono" w:cs="Roboto Mono" w:eastAsia="Roboto Mono" w:hAnsi="Roboto Mono"/>
          <w:color w:val="188038"/>
          <w:rtl w:val="0"/>
        </w:rPr>
        <w:t xml:space="preserve">pod-name.service-name.namespace.svc.cluster.local</w:t>
      </w:r>
      <w:r w:rsidDel="00000000" w:rsidR="00000000" w:rsidRPr="00000000">
        <w:rPr>
          <w:rtl w:val="0"/>
        </w:rPr>
        <w:t xml:space="preserve">).</w:t>
      </w:r>
    </w:p>
    <w:p w:rsidR="00000000" w:rsidDel="00000000" w:rsidP="00000000" w:rsidRDefault="00000000" w:rsidRPr="00000000" w14:paraId="00000AF3">
      <w:pPr>
        <w:spacing w:after="240" w:before="240" w:lineRule="auto"/>
        <w:rPr/>
      </w:pPr>
      <w:r w:rsidDel="00000000" w:rsidR="00000000" w:rsidRPr="00000000">
        <w:rPr>
          <w:rtl w:val="0"/>
        </w:rPr>
        <w:t xml:space="preserve">However, typically for DNS management via ExternalDNS, this is </w:t>
      </w:r>
      <w:r w:rsidDel="00000000" w:rsidR="00000000" w:rsidRPr="00000000">
        <w:rPr>
          <w:b w:val="1"/>
          <w:rtl w:val="0"/>
        </w:rPr>
        <w:t xml:space="preserve">less common</w:t>
      </w:r>
      <w:r w:rsidDel="00000000" w:rsidR="00000000" w:rsidRPr="00000000">
        <w:rPr>
          <w:rtl w:val="0"/>
        </w:rPr>
        <w:t xml:space="preserve"> compared to LoadBalancer or Ingress-based setups.</w:t>
      </w:r>
    </w:p>
    <w:p w:rsidR="00000000" w:rsidDel="00000000" w:rsidP="00000000" w:rsidRDefault="00000000" w:rsidRPr="00000000" w14:paraId="00000AF4">
      <w:pPr>
        <w:pStyle w:val="Heading4"/>
        <w:keepNext w:val="0"/>
        <w:keepLines w:val="0"/>
        <w:spacing w:after="40" w:before="240" w:lineRule="auto"/>
        <w:rPr>
          <w:b w:val="1"/>
          <w:color w:val="000000"/>
          <w:sz w:val="22"/>
          <w:szCs w:val="22"/>
        </w:rPr>
      </w:pPr>
      <w:bookmarkStart w:colFirst="0" w:colLast="0" w:name="_jr5sed75v451" w:id="276"/>
      <w:bookmarkEnd w:id="276"/>
      <w:r w:rsidDel="00000000" w:rsidR="00000000" w:rsidRPr="00000000">
        <w:rPr>
          <w:b w:val="1"/>
          <w:color w:val="000000"/>
          <w:sz w:val="22"/>
          <w:szCs w:val="22"/>
          <w:rtl w:val="0"/>
        </w:rPr>
        <w:t xml:space="preserve">4. Using CNAME for Ingress</w:t>
      </w:r>
    </w:p>
    <w:p w:rsidR="00000000" w:rsidDel="00000000" w:rsidP="00000000" w:rsidRDefault="00000000" w:rsidRPr="00000000" w14:paraId="00000AF5">
      <w:pPr>
        <w:spacing w:after="240" w:before="240" w:lineRule="auto"/>
        <w:rPr/>
      </w:pPr>
      <w:r w:rsidDel="00000000" w:rsidR="00000000" w:rsidRPr="00000000">
        <w:rPr>
          <w:rtl w:val="0"/>
        </w:rPr>
        <w:t xml:space="preserve">If your setup does not use a LoadBalancer, but you still need DNS records for ingress routes or services exposed in a different way (e.g., NodePort or custom routing via ingress controllers), you can configure ExternalDNS to create </w:t>
      </w:r>
      <w:r w:rsidDel="00000000" w:rsidR="00000000" w:rsidRPr="00000000">
        <w:rPr>
          <w:b w:val="1"/>
          <w:rtl w:val="0"/>
        </w:rPr>
        <w:t xml:space="preserve">CNAME records</w:t>
      </w:r>
      <w:r w:rsidDel="00000000" w:rsidR="00000000" w:rsidRPr="00000000">
        <w:rPr>
          <w:rtl w:val="0"/>
        </w:rPr>
        <w:t xml:space="preserve">.</w:t>
      </w:r>
    </w:p>
    <w:p w:rsidR="00000000" w:rsidDel="00000000" w:rsidP="00000000" w:rsidRDefault="00000000" w:rsidRPr="00000000" w14:paraId="00000AF6">
      <w:pPr>
        <w:spacing w:after="240" w:before="240" w:lineRule="auto"/>
        <w:rPr/>
      </w:pPr>
      <w:r w:rsidDel="00000000" w:rsidR="00000000" w:rsidRPr="00000000">
        <w:rPr>
          <w:rtl w:val="0"/>
        </w:rPr>
        <w:t xml:space="preserve">For example, you can point to a domain that's managed by an external load balancer or service:</w:t>
      </w:r>
    </w:p>
    <w:p w:rsidR="00000000" w:rsidDel="00000000" w:rsidP="00000000" w:rsidRDefault="00000000" w:rsidRPr="00000000" w14:paraId="00000AF7">
      <w:pPr>
        <w:rPr/>
      </w:pPr>
      <w:r w:rsidDel="00000000" w:rsidR="00000000" w:rsidRPr="00000000">
        <w:rPr>
          <w:rtl w:val="0"/>
        </w:rPr>
        <w:t xml:space="preserve">yaml</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A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A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A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my-ingress</w:t>
      </w:r>
    </w:p>
    <w:p w:rsidR="00000000" w:rsidDel="00000000" w:rsidP="00000000" w:rsidRDefault="00000000" w:rsidRPr="00000000" w14:paraId="00000A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"app.example.com"</w:t>
      </w:r>
    </w:p>
    <w:p w:rsidR="00000000" w:rsidDel="00000000" w:rsidP="00000000" w:rsidRDefault="00000000" w:rsidRPr="00000000" w14:paraId="00000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B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app.example.com</w:t>
      </w:r>
    </w:p>
    <w:p w:rsidR="00000000" w:rsidDel="00000000" w:rsidP="00000000" w:rsidRDefault="00000000" w:rsidRPr="00000000" w14:paraId="00000B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B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B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B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B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B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B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B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B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spacing w:after="240" w:before="240" w:lineRule="auto"/>
        <w:rPr/>
      </w:pPr>
      <w:r w:rsidDel="00000000" w:rsidR="00000000" w:rsidRPr="00000000">
        <w:rPr>
          <w:rtl w:val="0"/>
        </w:rPr>
        <w:t xml:space="preserve">ExternalDNS will create a DNS record in Route 53 for </w:t>
      </w:r>
      <w:r w:rsidDel="00000000" w:rsidR="00000000" w:rsidRPr="00000000">
        <w:rPr>
          <w:rFonts w:ascii="Roboto Mono" w:cs="Roboto Mono" w:eastAsia="Roboto Mono" w:hAnsi="Roboto Mono"/>
          <w:color w:val="188038"/>
          <w:rtl w:val="0"/>
        </w:rPr>
        <w:t xml:space="preserve">app.example.com</w:t>
      </w:r>
      <w:r w:rsidDel="00000000" w:rsidR="00000000" w:rsidRPr="00000000">
        <w:rPr>
          <w:rtl w:val="0"/>
        </w:rPr>
        <w:t xml:space="preserve"> pointing to the IP address or URL associated with the </w:t>
      </w:r>
      <w:r w:rsidDel="00000000" w:rsidR="00000000" w:rsidRPr="00000000">
        <w:rPr>
          <w:b w:val="1"/>
          <w:rtl w:val="0"/>
        </w:rPr>
        <w:t xml:space="preserve">Ingress</w:t>
      </w:r>
      <w:r w:rsidDel="00000000" w:rsidR="00000000" w:rsidRPr="00000000">
        <w:rPr>
          <w:rtl w:val="0"/>
        </w:rPr>
        <w:t xml:space="preserve"> controller.</w:t>
      </w:r>
    </w:p>
    <w:p w:rsidR="00000000" w:rsidDel="00000000" w:rsidP="00000000" w:rsidRDefault="00000000" w:rsidRPr="00000000" w14:paraId="00000B0D">
      <w:pPr>
        <w:pStyle w:val="Heading3"/>
        <w:keepNext w:val="0"/>
        <w:keepLines w:val="0"/>
        <w:spacing w:before="280" w:lineRule="auto"/>
        <w:rPr>
          <w:b w:val="1"/>
          <w:color w:val="000000"/>
          <w:sz w:val="26"/>
          <w:szCs w:val="26"/>
        </w:rPr>
      </w:pPr>
      <w:bookmarkStart w:colFirst="0" w:colLast="0" w:name="_wha65aouu4dz" w:id="277"/>
      <w:bookmarkEnd w:id="277"/>
      <w:r w:rsidDel="00000000" w:rsidR="00000000" w:rsidRPr="00000000">
        <w:rPr>
          <w:b w:val="1"/>
          <w:color w:val="000000"/>
          <w:sz w:val="26"/>
          <w:szCs w:val="26"/>
          <w:rtl w:val="0"/>
        </w:rPr>
        <w:t xml:space="preserve">Summary</w:t>
      </w:r>
    </w:p>
    <w:p w:rsidR="00000000" w:rsidDel="00000000" w:rsidP="00000000" w:rsidRDefault="00000000" w:rsidRPr="00000000" w14:paraId="00000B0E">
      <w:pPr>
        <w:spacing w:after="240" w:before="240" w:lineRule="auto"/>
        <w:rPr/>
      </w:pPr>
      <w:r w:rsidDel="00000000" w:rsidR="00000000" w:rsidRPr="00000000">
        <w:rPr>
          <w:rtl w:val="0"/>
        </w:rPr>
        <w:t xml:space="preserve">To directly answer your question:</w:t>
      </w:r>
    </w:p>
    <w:p w:rsidR="00000000" w:rsidDel="00000000" w:rsidP="00000000" w:rsidRDefault="00000000" w:rsidRPr="00000000" w14:paraId="00000B0F">
      <w:pPr>
        <w:numPr>
          <w:ilvl w:val="0"/>
          <w:numId w:val="243"/>
        </w:numPr>
        <w:spacing w:after="0" w:afterAutospacing="0" w:before="240" w:lineRule="auto"/>
        <w:ind w:left="720" w:hanging="360"/>
      </w:pPr>
      <w:r w:rsidDel="00000000" w:rsidR="00000000" w:rsidRPr="00000000">
        <w:rPr>
          <w:b w:val="1"/>
          <w:rtl w:val="0"/>
        </w:rPr>
        <w:t xml:space="preserve">No</w:t>
      </w:r>
      <w:r w:rsidDel="00000000" w:rsidR="00000000" w:rsidRPr="00000000">
        <w:rPr>
          <w:rtl w:val="0"/>
        </w:rPr>
        <w:t xml:space="preserve">, you do not need to use a </w:t>
      </w:r>
      <w:r w:rsidDel="00000000" w:rsidR="00000000" w:rsidRPr="00000000">
        <w:rPr>
          <w:b w:val="1"/>
          <w:rtl w:val="0"/>
        </w:rPr>
        <w:t xml:space="preserve">LoadBalancer</w:t>
      </w:r>
      <w:r w:rsidDel="00000000" w:rsidR="00000000" w:rsidRPr="00000000">
        <w:rPr>
          <w:rtl w:val="0"/>
        </w:rPr>
        <w:t xml:space="preserve"> type service to use ExternalDNS with Route 53.</w:t>
      </w:r>
    </w:p>
    <w:p w:rsidR="00000000" w:rsidDel="00000000" w:rsidP="00000000" w:rsidRDefault="00000000" w:rsidRPr="00000000" w14:paraId="00000B10">
      <w:pPr>
        <w:numPr>
          <w:ilvl w:val="0"/>
          <w:numId w:val="243"/>
        </w:numPr>
        <w:spacing w:after="0" w:afterAutospacing="0" w:before="0" w:beforeAutospacing="0" w:lineRule="auto"/>
        <w:ind w:left="720" w:hanging="360"/>
      </w:pPr>
      <w:r w:rsidDel="00000000" w:rsidR="00000000" w:rsidRPr="00000000">
        <w:rPr>
          <w:rtl w:val="0"/>
        </w:rPr>
        <w:t xml:space="preserve">ExternalDNS can manage DNS records for </w:t>
      </w:r>
      <w:r w:rsidDel="00000000" w:rsidR="00000000" w:rsidRPr="00000000">
        <w:rPr>
          <w:b w:val="1"/>
          <w:rtl w:val="0"/>
        </w:rPr>
        <w:t xml:space="preserve">ClusterIP</w:t>
      </w:r>
      <w:r w:rsidDel="00000000" w:rsidR="00000000" w:rsidRPr="00000000">
        <w:rPr>
          <w:rtl w:val="0"/>
        </w:rPr>
        <w:t xml:space="preserve"> services exposed via </w:t>
      </w:r>
      <w:r w:rsidDel="00000000" w:rsidR="00000000" w:rsidRPr="00000000">
        <w:rPr>
          <w:b w:val="1"/>
          <w:rtl w:val="0"/>
        </w:rPr>
        <w:t xml:space="preserve">Ingress</w:t>
      </w:r>
      <w:r w:rsidDel="00000000" w:rsidR="00000000" w:rsidRPr="00000000">
        <w:rPr>
          <w:rtl w:val="0"/>
        </w:rPr>
        <w:t xml:space="preserve"> (which is the most common approach for internal services).</w:t>
      </w:r>
    </w:p>
    <w:p w:rsidR="00000000" w:rsidDel="00000000" w:rsidP="00000000" w:rsidRDefault="00000000" w:rsidRPr="00000000" w14:paraId="00000B11">
      <w:pPr>
        <w:numPr>
          <w:ilvl w:val="0"/>
          <w:numId w:val="243"/>
        </w:numPr>
        <w:spacing w:after="240" w:before="0" w:beforeAutospacing="0" w:lineRule="auto"/>
        <w:ind w:left="720" w:hanging="360"/>
      </w:pPr>
      <w:r w:rsidDel="00000000" w:rsidR="00000000" w:rsidRPr="00000000">
        <w:rPr>
          <w:rtl w:val="0"/>
        </w:rPr>
        <w:t xml:space="preserve">ExternalDNS can create DNS records for </w:t>
      </w:r>
      <w:r w:rsidDel="00000000" w:rsidR="00000000" w:rsidRPr="00000000">
        <w:rPr>
          <w:b w:val="1"/>
          <w:rtl w:val="0"/>
        </w:rPr>
        <w:t xml:space="preserve">LoadBalancer</w:t>
      </w:r>
      <w:r w:rsidDel="00000000" w:rsidR="00000000" w:rsidRPr="00000000">
        <w:rPr>
          <w:rtl w:val="0"/>
        </w:rPr>
        <w:t xml:space="preserve"> services, </w:t>
      </w:r>
      <w:r w:rsidDel="00000000" w:rsidR="00000000" w:rsidRPr="00000000">
        <w:rPr>
          <w:b w:val="1"/>
          <w:rtl w:val="0"/>
        </w:rPr>
        <w:t xml:space="preserve">Ingress</w:t>
      </w:r>
      <w:r w:rsidDel="00000000" w:rsidR="00000000" w:rsidRPr="00000000">
        <w:rPr>
          <w:rtl w:val="0"/>
        </w:rPr>
        <w:t xml:space="preserve"> resources, or even </w:t>
      </w:r>
      <w:r w:rsidDel="00000000" w:rsidR="00000000" w:rsidRPr="00000000">
        <w:rPr>
          <w:b w:val="1"/>
          <w:rtl w:val="0"/>
        </w:rPr>
        <w:t xml:space="preserve">ClusterIP</w:t>
      </w:r>
      <w:r w:rsidDel="00000000" w:rsidR="00000000" w:rsidRPr="00000000">
        <w:rPr>
          <w:rtl w:val="0"/>
        </w:rPr>
        <w:t xml:space="preserve"> services if they are exposed using an Ingress.</w:t>
      </w:r>
    </w:p>
    <w:p w:rsidR="00000000" w:rsidDel="00000000" w:rsidP="00000000" w:rsidRDefault="00000000" w:rsidRPr="00000000" w14:paraId="00000B12">
      <w:pPr>
        <w:spacing w:after="240" w:before="240" w:lineRule="auto"/>
        <w:rPr/>
      </w:pPr>
      <w:r w:rsidDel="00000000" w:rsidR="00000000" w:rsidRPr="00000000">
        <w:rPr>
          <w:rtl w:val="0"/>
        </w:rPr>
        <w:t xml:space="preserve">In short, you can use ExternalDNS with various types of services and expose them through different mechanisms, not just via the LoadBalancer type.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pStyle w:val="Heading1"/>
        <w:rPr/>
      </w:pPr>
      <w:bookmarkStart w:colFirst="0" w:colLast="0" w:name="_pcn9jca4j6w" w:id="278"/>
      <w:bookmarkEnd w:id="278"/>
      <w:r w:rsidDel="00000000" w:rsidR="00000000" w:rsidRPr="00000000">
        <w:rPr>
          <w:rtl w:val="0"/>
        </w:rPr>
        <w:t xml:space="preserve">how external dns is going to recognize new service deployments in k8 cluster and update the records in aws route 53 if we use aws cloud provider and what external dns deploys in k8 cluster for its functionality ?</w:t>
      </w:r>
    </w:p>
    <w:p w:rsidR="00000000" w:rsidDel="00000000" w:rsidP="00000000" w:rsidRDefault="00000000" w:rsidRPr="00000000" w14:paraId="00000B15">
      <w:pPr>
        <w:pStyle w:val="Heading3"/>
        <w:rPr/>
      </w:pPr>
      <w:bookmarkStart w:colFirst="0" w:colLast="0" w:name="_dav192uhwczo" w:id="279"/>
      <w:bookmarkEnd w:id="279"/>
      <w:r w:rsidDel="00000000" w:rsidR="00000000" w:rsidRPr="00000000">
        <w:rPr>
          <w:rtl w:val="0"/>
        </w:rPr>
        <w:t xml:space="preserve">How ExternalDNS Recognizes New Service Deployments and Updates Route 53 Records</w:t>
      </w:r>
    </w:p>
    <w:p w:rsidR="00000000" w:rsidDel="00000000" w:rsidP="00000000" w:rsidRDefault="00000000" w:rsidRPr="00000000" w14:paraId="00000B16">
      <w:pPr>
        <w:spacing w:after="240" w:before="240" w:lineRule="auto"/>
        <w:rPr/>
      </w:pPr>
      <w:r w:rsidDel="00000000" w:rsidR="00000000" w:rsidRPr="00000000">
        <w:rPr>
          <w:b w:val="1"/>
          <w:rtl w:val="0"/>
        </w:rPr>
        <w:t xml:space="preserve">ExternalDNS</w:t>
      </w:r>
      <w:r w:rsidDel="00000000" w:rsidR="00000000" w:rsidRPr="00000000">
        <w:rPr>
          <w:rtl w:val="0"/>
        </w:rPr>
        <w:t xml:space="preserve"> recognizes new service deployments in a Kubernetes cluster and updates DNS records in AWS </w:t>
      </w:r>
      <w:r w:rsidDel="00000000" w:rsidR="00000000" w:rsidRPr="00000000">
        <w:rPr>
          <w:b w:val="1"/>
          <w:rtl w:val="0"/>
        </w:rPr>
        <w:t xml:space="preserve">Route 53 </w:t>
      </w:r>
      <w:r w:rsidDel="00000000" w:rsidR="00000000" w:rsidRPr="00000000">
        <w:rPr>
          <w:rtl w:val="0"/>
        </w:rPr>
        <w:t xml:space="preserve">through a combination of watching the Kubernetes API for changes and interacting with AWS' Route 53 API to manage DNS records. Here's a step-by-step breakdown of the process:</w:t>
      </w:r>
    </w:p>
    <w:p w:rsidR="00000000" w:rsidDel="00000000" w:rsidP="00000000" w:rsidRDefault="00000000" w:rsidRPr="00000000" w14:paraId="00000B17">
      <w:pPr>
        <w:pStyle w:val="Heading4"/>
        <w:keepNext w:val="0"/>
        <w:keepLines w:val="0"/>
        <w:spacing w:after="40" w:before="240" w:lineRule="auto"/>
        <w:rPr>
          <w:b w:val="1"/>
          <w:color w:val="000000"/>
          <w:sz w:val="22"/>
          <w:szCs w:val="22"/>
        </w:rPr>
      </w:pPr>
      <w:bookmarkStart w:colFirst="0" w:colLast="0" w:name="_n5743lwqbuf3" w:id="280"/>
      <w:bookmarkEnd w:id="280"/>
      <w:r w:rsidDel="00000000" w:rsidR="00000000" w:rsidRPr="00000000">
        <w:rPr>
          <w:b w:val="1"/>
          <w:color w:val="000000"/>
          <w:sz w:val="22"/>
          <w:szCs w:val="22"/>
          <w:rtl w:val="0"/>
        </w:rPr>
        <w:t xml:space="preserve">1. Watching for Kubernetes Resources (Services and Ingresses)</w:t>
      </w:r>
    </w:p>
    <w:p w:rsidR="00000000" w:rsidDel="00000000" w:rsidP="00000000" w:rsidRDefault="00000000" w:rsidRPr="00000000" w14:paraId="00000B18">
      <w:pPr>
        <w:numPr>
          <w:ilvl w:val="0"/>
          <w:numId w:val="51"/>
        </w:numPr>
        <w:spacing w:after="0" w:afterAutospacing="0" w:before="240" w:lineRule="auto"/>
        <w:ind w:left="720" w:hanging="360"/>
      </w:pPr>
      <w:r w:rsidDel="00000000" w:rsidR="00000000" w:rsidRPr="00000000">
        <w:rPr>
          <w:b w:val="1"/>
          <w:rtl w:val="0"/>
        </w:rPr>
        <w:t xml:space="preserve">ExternalDNS</w:t>
      </w:r>
      <w:r w:rsidDel="00000000" w:rsidR="00000000" w:rsidRPr="00000000">
        <w:rPr>
          <w:rtl w:val="0"/>
        </w:rPr>
        <w:t xml:space="preserve"> runs as a </w:t>
      </w:r>
      <w:r w:rsidDel="00000000" w:rsidR="00000000" w:rsidRPr="00000000">
        <w:rPr>
          <w:b w:val="1"/>
          <w:rtl w:val="0"/>
        </w:rPr>
        <w:t xml:space="preserve">Kubernetes Deployment</w:t>
      </w:r>
      <w:r w:rsidDel="00000000" w:rsidR="00000000" w:rsidRPr="00000000">
        <w:rPr>
          <w:rtl w:val="0"/>
        </w:rPr>
        <w:t xml:space="preserve"> inside the cluster and continuously watches the Kubernetes API server for changes to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Ingress</w:t>
      </w:r>
      <w:r w:rsidDel="00000000" w:rsidR="00000000" w:rsidRPr="00000000">
        <w:rPr>
          <w:rtl w:val="0"/>
        </w:rPr>
        <w:t xml:space="preserve"> resources. It uses the Kubernetes </w:t>
      </w:r>
      <w:r w:rsidDel="00000000" w:rsidR="00000000" w:rsidRPr="00000000">
        <w:rPr>
          <w:b w:val="1"/>
          <w:rtl w:val="0"/>
        </w:rPr>
        <w:t xml:space="preserve">watch API</w:t>
      </w:r>
      <w:r w:rsidDel="00000000" w:rsidR="00000000" w:rsidRPr="00000000">
        <w:rPr>
          <w:rtl w:val="0"/>
        </w:rPr>
        <w:t xml:space="preserve"> to listen for changes to these resources.</w:t>
      </w:r>
    </w:p>
    <w:p w:rsidR="00000000" w:rsidDel="00000000" w:rsidP="00000000" w:rsidRDefault="00000000" w:rsidRPr="00000000" w14:paraId="00000B19">
      <w:pPr>
        <w:numPr>
          <w:ilvl w:val="0"/>
          <w:numId w:val="51"/>
        </w:numPr>
        <w:spacing w:after="0" w:afterAutospacing="0" w:before="0" w:beforeAutospacing="0" w:lineRule="auto"/>
        <w:ind w:left="720" w:hanging="360"/>
      </w:pPr>
      <w:r w:rsidDel="00000000" w:rsidR="00000000" w:rsidRPr="00000000">
        <w:rPr>
          <w:rtl w:val="0"/>
        </w:rPr>
        <w:t xml:space="preserve">The key resources that ExternalDNS watches are:</w:t>
      </w:r>
    </w:p>
    <w:p w:rsidR="00000000" w:rsidDel="00000000" w:rsidP="00000000" w:rsidRDefault="00000000" w:rsidRPr="00000000" w14:paraId="00000B1A">
      <w:pPr>
        <w:numPr>
          <w:ilvl w:val="1"/>
          <w:numId w:val="51"/>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When services are created or updated, it checks if they have the appropriate DNS annotations.</w:t>
      </w:r>
    </w:p>
    <w:p w:rsidR="00000000" w:rsidDel="00000000" w:rsidP="00000000" w:rsidRDefault="00000000" w:rsidRPr="00000000" w14:paraId="00000B1B">
      <w:pPr>
        <w:numPr>
          <w:ilvl w:val="1"/>
          <w:numId w:val="51"/>
        </w:numPr>
        <w:spacing w:after="240" w:before="0" w:beforeAutospacing="0" w:lineRule="auto"/>
        <w:ind w:left="1440" w:hanging="360"/>
      </w:pPr>
      <w:r w:rsidDel="00000000" w:rsidR="00000000" w:rsidRPr="00000000">
        <w:rPr>
          <w:b w:val="1"/>
          <w:rtl w:val="0"/>
        </w:rPr>
        <w:t xml:space="preserve">Ingresses</w:t>
      </w:r>
      <w:r w:rsidDel="00000000" w:rsidR="00000000" w:rsidRPr="00000000">
        <w:rPr>
          <w:rtl w:val="0"/>
        </w:rPr>
        <w:t xml:space="preserve">: If an ingress resource is created or modified with DNS annotations, ExternalDNS will take action.</w:t>
      </w:r>
    </w:p>
    <w:p w:rsidR="00000000" w:rsidDel="00000000" w:rsidP="00000000" w:rsidRDefault="00000000" w:rsidRPr="00000000" w14:paraId="00000B1C">
      <w:pPr>
        <w:spacing w:after="240" w:before="240" w:lineRule="auto"/>
        <w:rPr/>
      </w:pPr>
      <w:r w:rsidDel="00000000" w:rsidR="00000000" w:rsidRPr="00000000">
        <w:rPr>
          <w:rtl w:val="0"/>
        </w:rPr>
        <w:t xml:space="preserve">Specifically, it watches for the following annotations:</w:t>
      </w:r>
    </w:p>
    <w:p w:rsidR="00000000" w:rsidDel="00000000" w:rsidP="00000000" w:rsidRDefault="00000000" w:rsidRPr="00000000" w14:paraId="00000B1D">
      <w:pPr>
        <w:numPr>
          <w:ilvl w:val="0"/>
          <w:numId w:val="6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external-dns.alpha.kubernetes.io/hostname</w:t>
      </w:r>
      <w:r w:rsidDel="00000000" w:rsidR="00000000" w:rsidRPr="00000000">
        <w:rPr>
          <w:rtl w:val="0"/>
        </w:rPr>
        <w:t xml:space="preserve">: The domain name that the service or ingress should be mapped to.</w:t>
      </w:r>
    </w:p>
    <w:p w:rsidR="00000000" w:rsidDel="00000000" w:rsidP="00000000" w:rsidRDefault="00000000" w:rsidRPr="00000000" w14:paraId="00000B1E">
      <w:pPr>
        <w:numPr>
          <w:ilvl w:val="0"/>
          <w:numId w:val="6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external-dns.alpha.kubernetes.io/ttl</w:t>
      </w:r>
      <w:r w:rsidDel="00000000" w:rsidR="00000000" w:rsidRPr="00000000">
        <w:rPr>
          <w:rtl w:val="0"/>
        </w:rPr>
        <w:t xml:space="preserve">: The TTL (Time To Live) for the DNS record.</w:t>
      </w:r>
    </w:p>
    <w:p w:rsidR="00000000" w:rsidDel="00000000" w:rsidP="00000000" w:rsidRDefault="00000000" w:rsidRPr="00000000" w14:paraId="00000B1F">
      <w:pPr>
        <w:spacing w:after="240" w:before="240" w:lineRule="auto"/>
        <w:rPr>
          <w:b w:val="1"/>
        </w:rPr>
      </w:pPr>
      <w:r w:rsidDel="00000000" w:rsidR="00000000" w:rsidRPr="00000000">
        <w:rPr>
          <w:b w:val="1"/>
          <w:rtl w:val="0"/>
        </w:rPr>
        <w:t xml:space="preserve">Example Service with Annotation:</w:t>
      </w:r>
    </w:p>
    <w:p w:rsidR="00000000" w:rsidDel="00000000" w:rsidP="00000000" w:rsidRDefault="00000000" w:rsidRPr="00000000" w14:paraId="00000B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B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B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my-service</w:t>
      </w:r>
    </w:p>
    <w:p w:rsidR="00000000" w:rsidDel="00000000" w:rsidP="00000000" w:rsidRDefault="00000000" w:rsidRPr="00000000" w14:paraId="00000B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B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external-dns.alpha.kubernetes.io/hostname: "my-service.example.com"</w:t>
      </w:r>
    </w:p>
    <w:p w:rsidR="00000000" w:rsidDel="00000000" w:rsidP="00000000" w:rsidRDefault="00000000" w:rsidRPr="00000000" w14:paraId="00000B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B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0B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0B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  # This is just one type of service, but annotations work with any type.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spacing w:after="240" w:before="240" w:lineRule="auto"/>
        <w:rPr/>
      </w:pPr>
      <w:r w:rsidDel="00000000" w:rsidR="00000000" w:rsidRPr="00000000">
        <w:rPr>
          <w:rtl w:val="0"/>
        </w:rPr>
        <w:t xml:space="preserve">Once the service is created or updated with the required annotations, </w:t>
      </w:r>
      <w:r w:rsidDel="00000000" w:rsidR="00000000" w:rsidRPr="00000000">
        <w:rPr>
          <w:b w:val="1"/>
          <w:rtl w:val="0"/>
        </w:rPr>
        <w:t xml:space="preserve">ExternalDNS</w:t>
      </w:r>
      <w:r w:rsidDel="00000000" w:rsidR="00000000" w:rsidRPr="00000000">
        <w:rPr>
          <w:rtl w:val="0"/>
        </w:rPr>
        <w:t xml:space="preserve"> will detect the changes through the Kubernetes API.</w:t>
      </w:r>
    </w:p>
    <w:p w:rsidR="00000000" w:rsidDel="00000000" w:rsidP="00000000" w:rsidRDefault="00000000" w:rsidRPr="00000000" w14:paraId="00000B2F">
      <w:pPr>
        <w:pStyle w:val="Heading4"/>
        <w:keepNext w:val="0"/>
        <w:keepLines w:val="0"/>
        <w:spacing w:after="40" w:before="240" w:lineRule="auto"/>
        <w:rPr>
          <w:b w:val="1"/>
          <w:color w:val="000000"/>
          <w:sz w:val="22"/>
          <w:szCs w:val="22"/>
        </w:rPr>
      </w:pPr>
      <w:bookmarkStart w:colFirst="0" w:colLast="0" w:name="_i7s2f3kag4tq" w:id="281"/>
      <w:bookmarkEnd w:id="281"/>
      <w:r w:rsidDel="00000000" w:rsidR="00000000" w:rsidRPr="00000000">
        <w:rPr>
          <w:b w:val="1"/>
          <w:color w:val="000000"/>
          <w:sz w:val="22"/>
          <w:szCs w:val="22"/>
          <w:rtl w:val="0"/>
        </w:rPr>
        <w:t xml:space="preserve">2. Determining What DNS Record to Create</w:t>
      </w:r>
    </w:p>
    <w:p w:rsidR="00000000" w:rsidDel="00000000" w:rsidP="00000000" w:rsidRDefault="00000000" w:rsidRPr="00000000" w14:paraId="00000B30">
      <w:pPr>
        <w:spacing w:after="240" w:before="240" w:lineRule="auto"/>
        <w:rPr/>
      </w:pPr>
      <w:r w:rsidDel="00000000" w:rsidR="00000000" w:rsidRPr="00000000">
        <w:rPr>
          <w:rtl w:val="0"/>
        </w:rPr>
        <w:t xml:space="preserve">When ExternalDNS detects a new service or ingress with the </w:t>
      </w:r>
      <w:r w:rsidDel="00000000" w:rsidR="00000000" w:rsidRPr="00000000">
        <w:rPr>
          <w:rFonts w:ascii="Roboto Mono" w:cs="Roboto Mono" w:eastAsia="Roboto Mono" w:hAnsi="Roboto Mono"/>
          <w:color w:val="188038"/>
          <w:rtl w:val="0"/>
        </w:rPr>
        <w:t xml:space="preserve">external-dns.alpha.kubernetes.io/hostname</w:t>
      </w:r>
      <w:r w:rsidDel="00000000" w:rsidR="00000000" w:rsidRPr="00000000">
        <w:rPr>
          <w:rtl w:val="0"/>
        </w:rPr>
        <w:t xml:space="preserve">annotation, it:</w:t>
      </w:r>
    </w:p>
    <w:p w:rsidR="00000000" w:rsidDel="00000000" w:rsidP="00000000" w:rsidRDefault="00000000" w:rsidRPr="00000000" w14:paraId="00000B31">
      <w:pPr>
        <w:numPr>
          <w:ilvl w:val="0"/>
          <w:numId w:val="261"/>
        </w:numPr>
        <w:spacing w:after="0" w:afterAutospacing="0" w:before="240" w:lineRule="auto"/>
        <w:ind w:left="720" w:hanging="360"/>
      </w:pPr>
      <w:r w:rsidDel="00000000" w:rsidR="00000000" w:rsidRPr="00000000">
        <w:rPr>
          <w:rtl w:val="0"/>
        </w:rPr>
        <w:t xml:space="preserve">Extracts the specified hostname from the annotation (e.g.,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w:t>
      </w:r>
    </w:p>
    <w:p w:rsidR="00000000" w:rsidDel="00000000" w:rsidP="00000000" w:rsidRDefault="00000000" w:rsidRPr="00000000" w14:paraId="00000B32">
      <w:pPr>
        <w:numPr>
          <w:ilvl w:val="0"/>
          <w:numId w:val="261"/>
        </w:numPr>
        <w:spacing w:after="0" w:afterAutospacing="0" w:before="0" w:beforeAutospacing="0" w:lineRule="auto"/>
        <w:ind w:left="720" w:hanging="360"/>
      </w:pPr>
      <w:r w:rsidDel="00000000" w:rsidR="00000000" w:rsidRPr="00000000">
        <w:rPr>
          <w:rtl w:val="0"/>
        </w:rPr>
        <w:t xml:space="preserve">Checks if the DNS record for that hostname already exists in AWS Route 53. If it does, it compares the associated IP (or endpoint) and updates the record if necessary.</w:t>
      </w:r>
    </w:p>
    <w:p w:rsidR="00000000" w:rsidDel="00000000" w:rsidP="00000000" w:rsidRDefault="00000000" w:rsidRPr="00000000" w14:paraId="00000B33">
      <w:pPr>
        <w:numPr>
          <w:ilvl w:val="0"/>
          <w:numId w:val="261"/>
        </w:numPr>
        <w:spacing w:after="240" w:before="0" w:beforeAutospacing="0" w:lineRule="auto"/>
        <w:ind w:left="720" w:hanging="360"/>
      </w:pPr>
      <w:r w:rsidDel="00000000" w:rsidR="00000000" w:rsidRPr="00000000">
        <w:rPr>
          <w:rtl w:val="0"/>
        </w:rPr>
        <w:t xml:space="preserve">If the DNS record does not exist in Route 53, it creates a new record pointing to the service’s external endpoint (like a </w:t>
      </w:r>
      <w:r w:rsidDel="00000000" w:rsidR="00000000" w:rsidRPr="00000000">
        <w:rPr>
          <w:b w:val="1"/>
          <w:rtl w:val="0"/>
        </w:rPr>
        <w:t xml:space="preserve">LoadBalancer</w:t>
      </w:r>
      <w:r w:rsidDel="00000000" w:rsidR="00000000" w:rsidRPr="00000000">
        <w:rPr>
          <w:rtl w:val="0"/>
        </w:rPr>
        <w:t xml:space="preserve"> IP).</w:t>
      </w:r>
    </w:p>
    <w:p w:rsidR="00000000" w:rsidDel="00000000" w:rsidP="00000000" w:rsidRDefault="00000000" w:rsidRPr="00000000" w14:paraId="00000B34">
      <w:pPr>
        <w:pStyle w:val="Heading4"/>
        <w:keepNext w:val="0"/>
        <w:keepLines w:val="0"/>
        <w:spacing w:after="40" w:before="240" w:lineRule="auto"/>
        <w:rPr>
          <w:b w:val="1"/>
          <w:color w:val="000000"/>
          <w:sz w:val="22"/>
          <w:szCs w:val="22"/>
        </w:rPr>
      </w:pPr>
      <w:bookmarkStart w:colFirst="0" w:colLast="0" w:name="_353jou9yfwon" w:id="282"/>
      <w:bookmarkEnd w:id="282"/>
      <w:r w:rsidDel="00000000" w:rsidR="00000000" w:rsidRPr="00000000">
        <w:rPr>
          <w:b w:val="1"/>
          <w:color w:val="000000"/>
          <w:sz w:val="22"/>
          <w:szCs w:val="22"/>
          <w:rtl w:val="0"/>
        </w:rPr>
        <w:t xml:space="preserve">3. Interacting with AWS Route 53</w:t>
      </w:r>
    </w:p>
    <w:p w:rsidR="00000000" w:rsidDel="00000000" w:rsidP="00000000" w:rsidRDefault="00000000" w:rsidRPr="00000000" w14:paraId="00000B35">
      <w:pPr>
        <w:spacing w:after="240" w:before="240" w:lineRule="auto"/>
        <w:rPr/>
      </w:pPr>
      <w:r w:rsidDel="00000000" w:rsidR="00000000" w:rsidRPr="00000000">
        <w:rPr>
          <w:rtl w:val="0"/>
        </w:rPr>
        <w:t xml:space="preserve">ExternalDNS interacts with AWS Route 53 using </w:t>
      </w:r>
      <w:r w:rsidDel="00000000" w:rsidR="00000000" w:rsidRPr="00000000">
        <w:rPr>
          <w:b w:val="1"/>
          <w:rtl w:val="0"/>
        </w:rPr>
        <w:t xml:space="preserve">AWS SDKs</w:t>
      </w:r>
      <w:r w:rsidDel="00000000" w:rsidR="00000000" w:rsidRPr="00000000">
        <w:rPr>
          <w:rtl w:val="0"/>
        </w:rPr>
        <w:t xml:space="preserve"> (e.g., boto3 for Python) to create or update DNS records. When a new service or ingress is detected, it:</w:t>
      </w:r>
    </w:p>
    <w:p w:rsidR="00000000" w:rsidDel="00000000" w:rsidP="00000000" w:rsidRDefault="00000000" w:rsidRPr="00000000" w14:paraId="00000B36">
      <w:pPr>
        <w:numPr>
          <w:ilvl w:val="0"/>
          <w:numId w:val="326"/>
        </w:numPr>
        <w:spacing w:after="0" w:afterAutospacing="0" w:before="240" w:lineRule="auto"/>
        <w:ind w:left="720" w:hanging="360"/>
      </w:pPr>
      <w:r w:rsidDel="00000000" w:rsidR="00000000" w:rsidRPr="00000000">
        <w:rPr>
          <w:rtl w:val="0"/>
        </w:rPr>
        <w:t xml:space="preserve">Retrieves the external IP (or hostname) assigned by AWS to the service (such as the IP of a LoadBalancer or an ingress endpoint).</w:t>
      </w:r>
    </w:p>
    <w:p w:rsidR="00000000" w:rsidDel="00000000" w:rsidP="00000000" w:rsidRDefault="00000000" w:rsidRPr="00000000" w14:paraId="00000B37">
      <w:pPr>
        <w:numPr>
          <w:ilvl w:val="0"/>
          <w:numId w:val="326"/>
        </w:numPr>
        <w:spacing w:after="240" w:before="0" w:beforeAutospacing="0" w:lineRule="auto"/>
        <w:ind w:left="720" w:hanging="360"/>
      </w:pPr>
      <w:r w:rsidDel="00000000" w:rsidR="00000000" w:rsidRPr="00000000">
        <w:rPr>
          <w:rtl w:val="0"/>
        </w:rPr>
        <w:t xml:space="preserve">Creates a corresponding DNS record in Route 53 (usually an </w:t>
      </w:r>
      <w:r w:rsidDel="00000000" w:rsidR="00000000" w:rsidRPr="00000000">
        <w:rPr>
          <w:b w:val="1"/>
          <w:rtl w:val="0"/>
        </w:rPr>
        <w:t xml:space="preserve">A record</w:t>
      </w:r>
      <w:r w:rsidDel="00000000" w:rsidR="00000000" w:rsidRPr="00000000">
        <w:rPr>
          <w:rtl w:val="0"/>
        </w:rPr>
        <w:t xml:space="preserve"> or </w:t>
      </w:r>
      <w:r w:rsidDel="00000000" w:rsidR="00000000" w:rsidRPr="00000000">
        <w:rPr>
          <w:b w:val="1"/>
          <w:rtl w:val="0"/>
        </w:rPr>
        <w:t xml:space="preserve">CNAME record</w:t>
      </w:r>
      <w:r w:rsidDel="00000000" w:rsidR="00000000" w:rsidRPr="00000000">
        <w:rPr>
          <w:rtl w:val="0"/>
        </w:rPr>
        <w:t xml:space="preserve">).</w:t>
      </w:r>
    </w:p>
    <w:p w:rsidR="00000000" w:rsidDel="00000000" w:rsidP="00000000" w:rsidRDefault="00000000" w:rsidRPr="00000000" w14:paraId="00000B38">
      <w:pPr>
        <w:spacing w:after="240" w:before="240" w:lineRule="auto"/>
        <w:rPr/>
      </w:pPr>
      <w:r w:rsidDel="00000000" w:rsidR="00000000" w:rsidRPr="00000000">
        <w:rPr>
          <w:rtl w:val="0"/>
        </w:rPr>
        <w:t xml:space="preserve">For example:</w:t>
      </w:r>
    </w:p>
    <w:p w:rsidR="00000000" w:rsidDel="00000000" w:rsidP="00000000" w:rsidRDefault="00000000" w:rsidRPr="00000000" w14:paraId="00000B39">
      <w:pPr>
        <w:numPr>
          <w:ilvl w:val="0"/>
          <w:numId w:val="373"/>
        </w:numPr>
        <w:spacing w:after="0" w:afterAutospacing="0" w:before="240" w:lineRule="auto"/>
        <w:ind w:left="720" w:hanging="360"/>
      </w:pPr>
      <w:r w:rsidDel="00000000" w:rsidR="00000000" w:rsidRPr="00000000">
        <w:rPr>
          <w:rtl w:val="0"/>
        </w:rPr>
        <w:t xml:space="preserve">If a service has a </w:t>
      </w:r>
      <w:r w:rsidDel="00000000" w:rsidR="00000000" w:rsidRPr="00000000">
        <w:rPr>
          <w:b w:val="1"/>
          <w:rtl w:val="0"/>
        </w:rPr>
        <w:t xml:space="preserve">LoadBalancer</w:t>
      </w:r>
      <w:r w:rsidDel="00000000" w:rsidR="00000000" w:rsidRPr="00000000">
        <w:rPr>
          <w:rtl w:val="0"/>
        </w:rPr>
        <w:t xml:space="preserve"> type, AWS assigns an </w:t>
      </w:r>
      <w:r w:rsidDel="00000000" w:rsidR="00000000" w:rsidRPr="00000000">
        <w:rPr>
          <w:b w:val="1"/>
          <w:rtl w:val="0"/>
        </w:rPr>
        <w:t xml:space="preserve">external IP</w:t>
      </w:r>
      <w:r w:rsidDel="00000000" w:rsidR="00000000" w:rsidRPr="00000000">
        <w:rPr>
          <w:rtl w:val="0"/>
        </w:rPr>
        <w:t xml:space="preserve"> (or a DNS name for the load balancer, like </w:t>
      </w:r>
      <w:r w:rsidDel="00000000" w:rsidR="00000000" w:rsidRPr="00000000">
        <w:rPr>
          <w:rFonts w:ascii="Roboto Mono" w:cs="Roboto Mono" w:eastAsia="Roboto Mono" w:hAnsi="Roboto Mono"/>
          <w:color w:val="188038"/>
          <w:rtl w:val="0"/>
        </w:rPr>
        <w:t xml:space="preserve">my-service-1234567890.us-west-2.elb.amazonaws.com</w:t>
      </w:r>
      <w:r w:rsidDel="00000000" w:rsidR="00000000" w:rsidRPr="00000000">
        <w:rPr>
          <w:rtl w:val="0"/>
        </w:rPr>
        <w:t xml:space="preserve">).</w:t>
      </w:r>
    </w:p>
    <w:p w:rsidR="00000000" w:rsidDel="00000000" w:rsidP="00000000" w:rsidRDefault="00000000" w:rsidRPr="00000000" w14:paraId="00000B3A">
      <w:pPr>
        <w:numPr>
          <w:ilvl w:val="0"/>
          <w:numId w:val="373"/>
        </w:numPr>
        <w:spacing w:after="240" w:before="0" w:beforeAutospacing="0" w:lineRule="auto"/>
        <w:ind w:left="720" w:hanging="360"/>
      </w:pPr>
      <w:r w:rsidDel="00000000" w:rsidR="00000000" w:rsidRPr="00000000">
        <w:rPr>
          <w:b w:val="1"/>
          <w:rtl w:val="0"/>
        </w:rPr>
        <w:t xml:space="preserve">ExternalDNS</w:t>
      </w:r>
      <w:r w:rsidDel="00000000" w:rsidR="00000000" w:rsidRPr="00000000">
        <w:rPr>
          <w:rtl w:val="0"/>
        </w:rPr>
        <w:t xml:space="preserve"> will create a </w:t>
      </w:r>
      <w:r w:rsidDel="00000000" w:rsidR="00000000" w:rsidRPr="00000000">
        <w:rPr>
          <w:b w:val="1"/>
          <w:rtl w:val="0"/>
        </w:rPr>
        <w:t xml:space="preserve">Route 53 A record</w:t>
      </w:r>
      <w:r w:rsidDel="00000000" w:rsidR="00000000" w:rsidRPr="00000000">
        <w:rPr>
          <w:rtl w:val="0"/>
        </w:rPr>
        <w:t xml:space="preserve"> pointing to this IP or CNAME record.</w:t>
      </w:r>
    </w:p>
    <w:p w:rsidR="00000000" w:rsidDel="00000000" w:rsidP="00000000" w:rsidRDefault="00000000" w:rsidRPr="00000000" w14:paraId="00000B3B">
      <w:pPr>
        <w:spacing w:after="240" w:before="240" w:lineRule="auto"/>
        <w:rPr/>
      </w:pPr>
      <w:r w:rsidDel="00000000" w:rsidR="00000000" w:rsidRPr="00000000">
        <w:rPr>
          <w:rtl w:val="0"/>
        </w:rPr>
        <w:t xml:space="preserve">Example of a DNS record creation:</w:t>
      </w:r>
    </w:p>
    <w:p w:rsidR="00000000" w:rsidDel="00000000" w:rsidP="00000000" w:rsidRDefault="00000000" w:rsidRPr="00000000" w14:paraId="00000B3C">
      <w:pPr>
        <w:numPr>
          <w:ilvl w:val="0"/>
          <w:numId w:val="440"/>
        </w:numPr>
        <w:spacing w:after="0" w:afterAutospacing="0" w:before="240" w:lineRule="auto"/>
        <w:ind w:left="720" w:hanging="360"/>
      </w:pPr>
      <w:r w:rsidDel="00000000" w:rsidR="00000000" w:rsidRPr="00000000">
        <w:rPr>
          <w:b w:val="1"/>
          <w:rtl w:val="0"/>
        </w:rPr>
        <w:t xml:space="preserve">A record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123.45.67.89</w:t>
      </w:r>
      <w:r w:rsidDel="00000000" w:rsidR="00000000" w:rsidRPr="00000000">
        <w:rPr>
          <w:rtl w:val="0"/>
        </w:rPr>
        <w:t xml:space="preserve"> (the external IP of the service).</w:t>
      </w:r>
    </w:p>
    <w:p w:rsidR="00000000" w:rsidDel="00000000" w:rsidP="00000000" w:rsidRDefault="00000000" w:rsidRPr="00000000" w14:paraId="00000B3D">
      <w:pPr>
        <w:numPr>
          <w:ilvl w:val="0"/>
          <w:numId w:val="440"/>
        </w:numPr>
        <w:spacing w:after="240" w:before="0" w:beforeAutospacing="0" w:lineRule="auto"/>
        <w:ind w:left="720" w:hanging="360"/>
      </w:pPr>
      <w:r w:rsidDel="00000000" w:rsidR="00000000" w:rsidRPr="00000000">
        <w:rPr>
          <w:b w:val="1"/>
          <w:rtl w:val="0"/>
        </w:rPr>
        <w:t xml:space="preserve">CNAME record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my-service.example.com</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my-service-1234567890.us-west-2.elb.amazonaws.com</w:t>
      </w:r>
      <w:r w:rsidDel="00000000" w:rsidR="00000000" w:rsidRPr="00000000">
        <w:rPr>
          <w:rtl w:val="0"/>
        </w:rPr>
        <w:t xml:space="preserve">.</w:t>
      </w:r>
    </w:p>
    <w:p w:rsidR="00000000" w:rsidDel="00000000" w:rsidP="00000000" w:rsidRDefault="00000000" w:rsidRPr="00000000" w14:paraId="00000B3E">
      <w:pPr>
        <w:pStyle w:val="Heading4"/>
        <w:keepNext w:val="0"/>
        <w:keepLines w:val="0"/>
        <w:spacing w:after="40" w:before="240" w:lineRule="auto"/>
        <w:rPr>
          <w:b w:val="1"/>
          <w:color w:val="000000"/>
          <w:sz w:val="22"/>
          <w:szCs w:val="22"/>
        </w:rPr>
      </w:pPr>
      <w:bookmarkStart w:colFirst="0" w:colLast="0" w:name="_6hghumx0q8sj" w:id="283"/>
      <w:bookmarkEnd w:id="283"/>
      <w:r w:rsidDel="00000000" w:rsidR="00000000" w:rsidRPr="00000000">
        <w:rPr>
          <w:b w:val="1"/>
          <w:color w:val="000000"/>
          <w:sz w:val="22"/>
          <w:szCs w:val="22"/>
          <w:rtl w:val="0"/>
        </w:rPr>
        <w:t xml:space="preserve">4. Periodic Synchronization and Cleanup</w:t>
      </w:r>
    </w:p>
    <w:p w:rsidR="00000000" w:rsidDel="00000000" w:rsidP="00000000" w:rsidRDefault="00000000" w:rsidRPr="00000000" w14:paraId="00000B3F">
      <w:pPr>
        <w:numPr>
          <w:ilvl w:val="0"/>
          <w:numId w:val="80"/>
        </w:numPr>
        <w:spacing w:after="0" w:afterAutospacing="0" w:before="240" w:lineRule="auto"/>
        <w:ind w:left="720" w:hanging="360"/>
      </w:pPr>
      <w:r w:rsidDel="00000000" w:rsidR="00000000" w:rsidRPr="00000000">
        <w:rPr>
          <w:b w:val="1"/>
          <w:rtl w:val="0"/>
        </w:rPr>
        <w:t xml:space="preserve">ExternalDNS</w:t>
      </w:r>
      <w:r w:rsidDel="00000000" w:rsidR="00000000" w:rsidRPr="00000000">
        <w:rPr>
          <w:rtl w:val="0"/>
        </w:rPr>
        <w:t xml:space="preserve"> periodically checks the state of Kubernetes resources and synchronizes DNS records with the actual state.</w:t>
      </w:r>
    </w:p>
    <w:p w:rsidR="00000000" w:rsidDel="00000000" w:rsidP="00000000" w:rsidRDefault="00000000" w:rsidRPr="00000000" w14:paraId="00000B40">
      <w:pPr>
        <w:numPr>
          <w:ilvl w:val="0"/>
          <w:numId w:val="80"/>
        </w:numPr>
        <w:spacing w:after="0" w:afterAutospacing="0" w:before="0" w:beforeAutospacing="0" w:lineRule="auto"/>
        <w:ind w:left="720" w:hanging="360"/>
      </w:pPr>
      <w:r w:rsidDel="00000000" w:rsidR="00000000" w:rsidRPr="00000000">
        <w:rPr>
          <w:rtl w:val="0"/>
        </w:rPr>
        <w:t xml:space="preserve">If a service or ingress is deleted, </w:t>
      </w:r>
      <w:r w:rsidDel="00000000" w:rsidR="00000000" w:rsidRPr="00000000">
        <w:rPr>
          <w:b w:val="1"/>
          <w:rtl w:val="0"/>
        </w:rPr>
        <w:t xml:space="preserve">ExternalDNS</w:t>
      </w:r>
      <w:r w:rsidDel="00000000" w:rsidR="00000000" w:rsidRPr="00000000">
        <w:rPr>
          <w:rtl w:val="0"/>
        </w:rPr>
        <w:t xml:space="preserve"> will remove the corresponding DNS record from Route 53 to keep the DNS records in sync with the cluster state.</w:t>
      </w:r>
    </w:p>
    <w:p w:rsidR="00000000" w:rsidDel="00000000" w:rsidP="00000000" w:rsidRDefault="00000000" w:rsidRPr="00000000" w14:paraId="00000B41">
      <w:pPr>
        <w:numPr>
          <w:ilvl w:val="0"/>
          <w:numId w:val="80"/>
        </w:numPr>
        <w:spacing w:after="240" w:before="0" w:beforeAutospacing="0" w:lineRule="auto"/>
        <w:ind w:left="720" w:hanging="360"/>
      </w:pPr>
      <w:r w:rsidDel="00000000" w:rsidR="00000000" w:rsidRPr="00000000">
        <w:rPr>
          <w:rtl w:val="0"/>
        </w:rPr>
        <w:t xml:space="preserve">ExternalDNS uses the configured </w:t>
      </w:r>
      <w:r w:rsidDel="00000000" w:rsidR="00000000" w:rsidRPr="00000000">
        <w:rPr>
          <w:b w:val="1"/>
          <w:rtl w:val="0"/>
        </w:rPr>
        <w:t xml:space="preserve">interval</w:t>
      </w:r>
      <w:r w:rsidDel="00000000" w:rsidR="00000000" w:rsidRPr="00000000">
        <w:rPr>
          <w:rtl w:val="0"/>
        </w:rPr>
        <w:t xml:space="preserve"> to sync records. The default sync interval is typically set to </w:t>
      </w:r>
      <w:r w:rsidDel="00000000" w:rsidR="00000000" w:rsidRPr="00000000">
        <w:rPr>
          <w:b w:val="1"/>
          <w:rtl w:val="0"/>
        </w:rPr>
        <w:t xml:space="preserve">1 minute</w:t>
      </w:r>
      <w:r w:rsidDel="00000000" w:rsidR="00000000" w:rsidRPr="00000000">
        <w:rPr>
          <w:rtl w:val="0"/>
        </w:rPr>
        <w:t xml:space="preserve">, but you can adjust this using the </w:t>
      </w: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flag in the deployment.</w:t>
      </w:r>
    </w:p>
    <w:p w:rsidR="00000000" w:rsidDel="00000000" w:rsidP="00000000" w:rsidRDefault="00000000" w:rsidRPr="00000000" w14:paraId="00000B42">
      <w:pPr>
        <w:pStyle w:val="Heading3"/>
        <w:keepNext w:val="0"/>
        <w:keepLines w:val="0"/>
        <w:spacing w:before="280" w:lineRule="auto"/>
        <w:rPr>
          <w:b w:val="1"/>
          <w:color w:val="000000"/>
          <w:sz w:val="26"/>
          <w:szCs w:val="26"/>
        </w:rPr>
      </w:pPr>
      <w:bookmarkStart w:colFirst="0" w:colLast="0" w:name="_pt0v8dyutaev" w:id="284"/>
      <w:bookmarkEnd w:id="284"/>
      <w:r w:rsidDel="00000000" w:rsidR="00000000" w:rsidRPr="00000000">
        <w:rPr>
          <w:b w:val="1"/>
          <w:color w:val="000000"/>
          <w:sz w:val="26"/>
          <w:szCs w:val="26"/>
          <w:rtl w:val="0"/>
        </w:rPr>
        <w:t xml:space="preserve">Components Deployed by ExternalDNS in the Kubernetes Cluster</w:t>
      </w:r>
    </w:p>
    <w:p w:rsidR="00000000" w:rsidDel="00000000" w:rsidP="00000000" w:rsidRDefault="00000000" w:rsidRPr="00000000" w14:paraId="00000B43">
      <w:pPr>
        <w:spacing w:after="240" w:before="240" w:lineRule="auto"/>
        <w:rPr/>
      </w:pPr>
      <w:r w:rsidDel="00000000" w:rsidR="00000000" w:rsidRPr="00000000">
        <w:rPr>
          <w:rtl w:val="0"/>
        </w:rPr>
        <w:t xml:space="preserve">For ExternalDNS to work with AWS Route 53, the following components are typically deployed in the Kubernetes cluster:</w:t>
      </w:r>
    </w:p>
    <w:p w:rsidR="00000000" w:rsidDel="00000000" w:rsidP="00000000" w:rsidRDefault="00000000" w:rsidRPr="00000000" w14:paraId="00000B44">
      <w:pPr>
        <w:pStyle w:val="Heading4"/>
        <w:keepNext w:val="0"/>
        <w:keepLines w:val="0"/>
        <w:spacing w:after="40" w:before="240" w:lineRule="auto"/>
        <w:rPr>
          <w:b w:val="1"/>
          <w:color w:val="000000"/>
          <w:sz w:val="22"/>
          <w:szCs w:val="22"/>
        </w:rPr>
      </w:pPr>
      <w:bookmarkStart w:colFirst="0" w:colLast="0" w:name="_dw0pnwl5kyfn" w:id="285"/>
      <w:bookmarkEnd w:id="285"/>
      <w:r w:rsidDel="00000000" w:rsidR="00000000" w:rsidRPr="00000000">
        <w:rPr>
          <w:b w:val="1"/>
          <w:color w:val="000000"/>
          <w:sz w:val="22"/>
          <w:szCs w:val="22"/>
          <w:rtl w:val="0"/>
        </w:rPr>
        <w:t xml:space="preserve">1. ExternalDNS Deployment</w:t>
      </w:r>
    </w:p>
    <w:p w:rsidR="00000000" w:rsidDel="00000000" w:rsidP="00000000" w:rsidRDefault="00000000" w:rsidRPr="00000000" w14:paraId="00000B45">
      <w:pPr>
        <w:numPr>
          <w:ilvl w:val="0"/>
          <w:numId w:val="146"/>
        </w:numPr>
        <w:spacing w:after="0" w:afterAutospacing="0" w:before="240" w:lineRule="auto"/>
        <w:ind w:left="720" w:hanging="360"/>
      </w:pPr>
      <w:r w:rsidDel="00000000" w:rsidR="00000000" w:rsidRPr="00000000">
        <w:rPr>
          <w:b w:val="1"/>
          <w:rtl w:val="0"/>
        </w:rPr>
        <w:t xml:space="preserve">ExternalDNS</w:t>
      </w:r>
      <w:r w:rsidDel="00000000" w:rsidR="00000000" w:rsidRPr="00000000">
        <w:rPr>
          <w:rtl w:val="0"/>
        </w:rPr>
        <w:t xml:space="preserve"> itself is deployed as a </w:t>
      </w:r>
      <w:r w:rsidDel="00000000" w:rsidR="00000000" w:rsidRPr="00000000">
        <w:rPr>
          <w:b w:val="1"/>
          <w:rtl w:val="0"/>
        </w:rPr>
        <w:t xml:space="preserve">Kubernetes Deployment</w:t>
      </w:r>
      <w:r w:rsidDel="00000000" w:rsidR="00000000" w:rsidRPr="00000000">
        <w:rPr>
          <w:rtl w:val="0"/>
        </w:rPr>
        <w:t xml:space="preserve"> running in the cluster. This component is responsible for watching the Kubernetes API for changes to services and ingresses, and it communicates with AWS Route 53 to create, update, and delete DNS records.</w:t>
      </w:r>
    </w:p>
    <w:p w:rsidR="00000000" w:rsidDel="00000000" w:rsidP="00000000" w:rsidRDefault="00000000" w:rsidRPr="00000000" w14:paraId="00000B46">
      <w:pPr>
        <w:numPr>
          <w:ilvl w:val="0"/>
          <w:numId w:val="146"/>
        </w:numPr>
        <w:spacing w:after="240" w:before="0" w:beforeAutospacing="0" w:lineRule="auto"/>
        <w:ind w:left="720" w:hanging="360"/>
      </w:pPr>
      <w:r w:rsidDel="00000000" w:rsidR="00000000" w:rsidRPr="00000000">
        <w:rPr>
          <w:rtl w:val="0"/>
        </w:rPr>
        <w:t xml:space="preserve">You can deploy it via a Helm chart or directly with YAML files.</w:t>
      </w:r>
    </w:p>
    <w:p w:rsidR="00000000" w:rsidDel="00000000" w:rsidP="00000000" w:rsidRDefault="00000000" w:rsidRPr="00000000" w14:paraId="00000B47">
      <w:pPr>
        <w:rPr>
          <w:rFonts w:ascii="Roboto Mono" w:cs="Roboto Mono" w:eastAsia="Roboto Mono" w:hAnsi="Roboto Mono"/>
          <w:color w:val="188038"/>
        </w:rPr>
      </w:pPr>
      <w:r w:rsidDel="00000000" w:rsidR="00000000" w:rsidRPr="00000000">
        <w:rPr>
          <w:b w:val="1"/>
          <w:rtl w:val="0"/>
        </w:rPr>
        <w:t xml:space="preserve">Helm Chart Example</w:t>
      </w:r>
      <w:r w:rsidDel="00000000" w:rsidR="00000000" w:rsidRPr="00000000">
        <w:rPr>
          <w:rtl w:val="0"/>
        </w:rPr>
        <w:t xml:space="preserve"> (from the Bitnami chart repository):</w:t>
        <w:br w:type="textWrapping"/>
        <w:br w:type="textWrapping"/>
      </w:r>
      <w:r w:rsidDel="00000000" w:rsidR="00000000" w:rsidRPr="00000000">
        <w:rPr>
          <w:rFonts w:ascii="Roboto Mono" w:cs="Roboto Mono" w:eastAsia="Roboto Mono" w:hAnsi="Roboto Mono"/>
          <w:color w:val="188038"/>
          <w:rtl w:val="0"/>
        </w:rPr>
        <w:t xml:space="preserve">helm repo add bitnami https://charts.bitnami.com/bitnami</w:t>
      </w:r>
    </w:p>
    <w:p w:rsidR="00000000" w:rsidDel="00000000" w:rsidP="00000000" w:rsidRDefault="00000000" w:rsidRPr="00000000" w14:paraId="00000B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externaldns bitnami/externaldns \</w:t>
      </w:r>
    </w:p>
    <w:p w:rsidR="00000000" w:rsidDel="00000000" w:rsidP="00000000" w:rsidRDefault="00000000" w:rsidRPr="00000000" w14:paraId="00000B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provider=aws \</w:t>
      </w:r>
    </w:p>
    <w:p w:rsidR="00000000" w:rsidDel="00000000" w:rsidP="00000000" w:rsidRDefault="00000000" w:rsidRPr="00000000" w14:paraId="00000B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aws.secretAccessKey=YOUR_AWS_SECRET_KEY \</w:t>
      </w:r>
    </w:p>
    <w:p w:rsidR="00000000" w:rsidDel="00000000" w:rsidP="00000000" w:rsidRDefault="00000000" w:rsidRPr="00000000" w14:paraId="00000B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aws.accessKeyID=YOUR_AWS_ACCESS_KEY \</w:t>
      </w:r>
    </w:p>
    <w:p w:rsidR="00000000" w:rsidDel="00000000" w:rsidP="00000000" w:rsidRDefault="00000000" w:rsidRPr="00000000" w14:paraId="00000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domainFilters={example.com} \</w:t>
      </w:r>
    </w:p>
    <w:p w:rsidR="00000000" w:rsidDel="00000000" w:rsidP="00000000" w:rsidRDefault="00000000" w:rsidRPr="00000000" w14:paraId="00000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policy=sync \</w:t>
      </w:r>
    </w:p>
    <w:p w:rsidR="00000000" w:rsidDel="00000000" w:rsidP="00000000" w:rsidRDefault="00000000" w:rsidRPr="00000000" w14:paraId="00000B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interval=1m</w:t>
      </w:r>
    </w:p>
    <w:p w:rsidR="00000000" w:rsidDel="00000000" w:rsidP="00000000" w:rsidRDefault="00000000" w:rsidRPr="00000000" w14:paraId="00000B4F">
      <w:pPr>
        <w:numPr>
          <w:ilvl w:val="0"/>
          <w:numId w:val="14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B50">
      <w:pPr>
        <w:numPr>
          <w:ilvl w:val="0"/>
          <w:numId w:val="146"/>
        </w:numPr>
        <w:spacing w:after="0" w:afterAutospacing="0" w:before="0" w:beforeAutospacing="0" w:lineRule="auto"/>
        <w:ind w:left="720" w:hanging="360"/>
      </w:pPr>
      <w:r w:rsidDel="00000000" w:rsidR="00000000" w:rsidRPr="00000000">
        <w:rPr>
          <w:rtl w:val="0"/>
        </w:rPr>
        <w:t xml:space="preserve">The deployment typically runs with the following configuration options:</w:t>
      </w:r>
    </w:p>
    <w:p w:rsidR="00000000" w:rsidDel="00000000" w:rsidP="00000000" w:rsidRDefault="00000000" w:rsidRPr="00000000" w14:paraId="00000B51">
      <w:pPr>
        <w:numPr>
          <w:ilvl w:val="1"/>
          <w:numId w:val="14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provider=aws</w:t>
      </w:r>
      <w:r w:rsidDel="00000000" w:rsidR="00000000" w:rsidRPr="00000000">
        <w:rPr>
          <w:rtl w:val="0"/>
        </w:rPr>
        <w:t xml:space="preserve">: Specifies that you are using AWS Route 53 as your DNS provider.</w:t>
      </w:r>
    </w:p>
    <w:p w:rsidR="00000000" w:rsidDel="00000000" w:rsidP="00000000" w:rsidRDefault="00000000" w:rsidRPr="00000000" w14:paraId="00000B52">
      <w:pPr>
        <w:numPr>
          <w:ilvl w:val="1"/>
          <w:numId w:val="14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aws.accessKeyID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aws.secretAccessKey</w:t>
      </w:r>
      <w:r w:rsidDel="00000000" w:rsidR="00000000" w:rsidRPr="00000000">
        <w:rPr>
          <w:rtl w:val="0"/>
        </w:rPr>
        <w:t xml:space="preserve">: Provide the AWS credentials to authenticate with Route 53.</w:t>
      </w:r>
    </w:p>
    <w:p w:rsidR="00000000" w:rsidDel="00000000" w:rsidP="00000000" w:rsidRDefault="00000000" w:rsidRPr="00000000" w14:paraId="00000B53">
      <w:pPr>
        <w:numPr>
          <w:ilvl w:val="1"/>
          <w:numId w:val="14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domainFilters</w:t>
      </w:r>
      <w:r w:rsidDel="00000000" w:rsidR="00000000" w:rsidRPr="00000000">
        <w:rPr>
          <w:rtl w:val="0"/>
        </w:rPr>
        <w:t xml:space="preserve">: A list of domains that ExternalDNS will manage (e.g.,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r>
    </w:p>
    <w:p w:rsidR="00000000" w:rsidDel="00000000" w:rsidP="00000000" w:rsidRDefault="00000000" w:rsidRPr="00000000" w14:paraId="00000B54">
      <w:pPr>
        <w:numPr>
          <w:ilvl w:val="1"/>
          <w:numId w:val="14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policy=sync</w:t>
      </w:r>
      <w:r w:rsidDel="00000000" w:rsidR="00000000" w:rsidRPr="00000000">
        <w:rPr>
          <w:rtl w:val="0"/>
        </w:rPr>
        <w:t xml:space="preserve">: Ensures that DNS records are synced continuously.</w:t>
      </w:r>
    </w:p>
    <w:p w:rsidR="00000000" w:rsidDel="00000000" w:rsidP="00000000" w:rsidRDefault="00000000" w:rsidRPr="00000000" w14:paraId="00000B55">
      <w:pPr>
        <w:numPr>
          <w:ilvl w:val="1"/>
          <w:numId w:val="146"/>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interval=1m</w:t>
      </w:r>
      <w:r w:rsidDel="00000000" w:rsidR="00000000" w:rsidRPr="00000000">
        <w:rPr>
          <w:rtl w:val="0"/>
        </w:rPr>
        <w:t xml:space="preserve">: Sets the sync interval for checking updates every minute.</w:t>
      </w:r>
    </w:p>
    <w:p w:rsidR="00000000" w:rsidDel="00000000" w:rsidP="00000000" w:rsidRDefault="00000000" w:rsidRPr="00000000" w14:paraId="00000B56">
      <w:pPr>
        <w:pStyle w:val="Heading4"/>
        <w:keepNext w:val="0"/>
        <w:keepLines w:val="0"/>
        <w:spacing w:after="40" w:before="240" w:lineRule="auto"/>
        <w:rPr>
          <w:b w:val="1"/>
          <w:color w:val="000000"/>
          <w:sz w:val="22"/>
          <w:szCs w:val="22"/>
        </w:rPr>
      </w:pPr>
      <w:bookmarkStart w:colFirst="0" w:colLast="0" w:name="_9ts9qwgl0fc4" w:id="286"/>
      <w:bookmarkEnd w:id="286"/>
      <w:r w:rsidDel="00000000" w:rsidR="00000000" w:rsidRPr="00000000">
        <w:rPr>
          <w:b w:val="1"/>
          <w:color w:val="000000"/>
          <w:sz w:val="22"/>
          <w:szCs w:val="22"/>
          <w:rtl w:val="0"/>
        </w:rPr>
        <w:t xml:space="preserve">2. IAM Role (AWS Permissions)</w:t>
      </w:r>
    </w:p>
    <w:p w:rsidR="00000000" w:rsidDel="00000000" w:rsidP="00000000" w:rsidRDefault="00000000" w:rsidRPr="00000000" w14:paraId="00000B57">
      <w:pPr>
        <w:spacing w:after="240" w:before="240" w:lineRule="auto"/>
        <w:rPr/>
      </w:pPr>
      <w:r w:rsidDel="00000000" w:rsidR="00000000" w:rsidRPr="00000000">
        <w:rPr>
          <w:rtl w:val="0"/>
        </w:rPr>
        <w:t xml:space="preserve">ExternalDNS needs sufficient permissions to interact with AWS Route 53. You will need to create an </w:t>
      </w:r>
      <w:r w:rsidDel="00000000" w:rsidR="00000000" w:rsidRPr="00000000">
        <w:rPr>
          <w:b w:val="1"/>
          <w:rtl w:val="0"/>
        </w:rPr>
        <w:t xml:space="preserve">IAM role</w:t>
      </w:r>
      <w:r w:rsidDel="00000000" w:rsidR="00000000" w:rsidRPr="00000000">
        <w:rPr>
          <w:rtl w:val="0"/>
        </w:rPr>
        <w:t xml:space="preserve"> with permissions to manage DNS records in Route 53, and this role must be associated with the Kubernetes deployment.</w:t>
      </w:r>
    </w:p>
    <w:p w:rsidR="00000000" w:rsidDel="00000000" w:rsidP="00000000" w:rsidRDefault="00000000" w:rsidRPr="00000000" w14:paraId="00000B58">
      <w:pPr>
        <w:spacing w:after="240" w:before="240" w:lineRule="auto"/>
        <w:rPr>
          <w:b w:val="1"/>
        </w:rPr>
      </w:pPr>
      <w:r w:rsidDel="00000000" w:rsidR="00000000" w:rsidRPr="00000000">
        <w:rPr>
          <w:b w:val="1"/>
          <w:rtl w:val="0"/>
        </w:rPr>
        <w:t xml:space="preserve">Example IAM policy for Route 53:</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"2012-10-17",</w:t>
      </w:r>
    </w:p>
    <w:p w:rsidR="00000000" w:rsidDel="00000000" w:rsidP="00000000" w:rsidRDefault="00000000" w:rsidRPr="00000000" w14:paraId="00000B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"Statement": [</w:t>
      </w:r>
    </w:p>
    <w:p w:rsidR="00000000" w:rsidDel="00000000" w:rsidP="00000000" w:rsidRDefault="00000000" w:rsidRPr="00000000" w14:paraId="00000B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"Allow",</w:t>
      </w:r>
    </w:p>
    <w:p w:rsidR="00000000" w:rsidDel="00000000" w:rsidP="00000000" w:rsidRDefault="00000000" w:rsidRPr="00000000" w14:paraId="00000B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w:t>
      </w:r>
    </w:p>
    <w:p w:rsidR="00000000" w:rsidDel="00000000" w:rsidP="00000000" w:rsidRDefault="00000000" w:rsidRPr="00000000" w14:paraId="00000B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"route53:ChangeResourceRecordSets",</w:t>
      </w:r>
    </w:p>
    <w:p w:rsidR="00000000" w:rsidDel="00000000" w:rsidP="00000000" w:rsidRDefault="00000000" w:rsidRPr="00000000" w14:paraId="00000B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"route53:ListResourceRecordSets",</w:t>
      </w:r>
    </w:p>
    <w:p w:rsidR="00000000" w:rsidDel="00000000" w:rsidP="00000000" w:rsidRDefault="00000000" w:rsidRPr="00000000" w14:paraId="00000B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"route53:ListHostedZones"</w:t>
      </w:r>
    </w:p>
    <w:p w:rsidR="00000000" w:rsidDel="00000000" w:rsidP="00000000" w:rsidRDefault="00000000" w:rsidRPr="00000000" w14:paraId="00000B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"arn:aws:route53:::hostedzone/YOUR_HOSTED_ZONE_ID"</w:t>
      </w:r>
    </w:p>
    <w:p w:rsidR="00000000" w:rsidDel="00000000" w:rsidP="00000000" w:rsidRDefault="00000000" w:rsidRPr="00000000" w14:paraId="00000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spacing w:after="240" w:before="240" w:lineRule="auto"/>
        <w:rPr/>
      </w:pPr>
      <w:r w:rsidDel="00000000" w:rsidR="00000000" w:rsidRPr="00000000">
        <w:rPr>
          <w:rtl w:val="0"/>
        </w:rPr>
        <w:t xml:space="preserve">The IAM role should be attached to the Kubernetes node instance (or used by a service account if running in an environment like EKS), giving </w:t>
      </w:r>
      <w:r w:rsidDel="00000000" w:rsidR="00000000" w:rsidRPr="00000000">
        <w:rPr>
          <w:b w:val="1"/>
          <w:rtl w:val="0"/>
        </w:rPr>
        <w:t xml:space="preserve">ExternalDNS</w:t>
      </w:r>
      <w:r w:rsidDel="00000000" w:rsidR="00000000" w:rsidRPr="00000000">
        <w:rPr>
          <w:rtl w:val="0"/>
        </w:rPr>
        <w:t xml:space="preserve"> the necessary permissions to create and modify Route 53 records.</w:t>
      </w:r>
    </w:p>
    <w:p w:rsidR="00000000" w:rsidDel="00000000" w:rsidP="00000000" w:rsidRDefault="00000000" w:rsidRPr="00000000" w14:paraId="00000B6A">
      <w:pPr>
        <w:pStyle w:val="Heading4"/>
        <w:keepNext w:val="0"/>
        <w:keepLines w:val="0"/>
        <w:spacing w:after="40" w:before="240" w:lineRule="auto"/>
        <w:rPr>
          <w:b w:val="1"/>
          <w:color w:val="000000"/>
          <w:sz w:val="22"/>
          <w:szCs w:val="22"/>
        </w:rPr>
      </w:pPr>
      <w:bookmarkStart w:colFirst="0" w:colLast="0" w:name="_3m1vj6a4snem" w:id="287"/>
      <w:bookmarkEnd w:id="287"/>
      <w:r w:rsidDel="00000000" w:rsidR="00000000" w:rsidRPr="00000000">
        <w:rPr>
          <w:b w:val="1"/>
          <w:color w:val="000000"/>
          <w:sz w:val="22"/>
          <w:szCs w:val="22"/>
          <w:rtl w:val="0"/>
        </w:rPr>
        <w:t xml:space="preserve">3. ServiceAccount and RoleBindings (if using EKS or RBAC)</w:t>
      </w:r>
    </w:p>
    <w:p w:rsidR="00000000" w:rsidDel="00000000" w:rsidP="00000000" w:rsidRDefault="00000000" w:rsidRPr="00000000" w14:paraId="00000B6B">
      <w:pPr>
        <w:spacing w:after="240" w:before="240" w:lineRule="auto"/>
        <w:rPr/>
      </w:pPr>
      <w:r w:rsidDel="00000000" w:rsidR="00000000" w:rsidRPr="00000000">
        <w:rPr>
          <w:rtl w:val="0"/>
        </w:rPr>
        <w:t xml:space="preserve">If you are using Kubernetes RBAC (Role-Based Access Control), you must also create a </w:t>
      </w:r>
      <w:r w:rsidDel="00000000" w:rsidR="00000000" w:rsidRPr="00000000">
        <w:rPr>
          <w:b w:val="1"/>
          <w:rtl w:val="0"/>
        </w:rPr>
        <w:t xml:space="preserve">ServiceAccount</w:t>
      </w:r>
      <w:r w:rsidDel="00000000" w:rsidR="00000000" w:rsidRPr="00000000">
        <w:rPr>
          <w:rtl w:val="0"/>
        </w:rPr>
        <w:t xml:space="preserve"> and bind it to the correct permissions to allow </w:t>
      </w:r>
      <w:r w:rsidDel="00000000" w:rsidR="00000000" w:rsidRPr="00000000">
        <w:rPr>
          <w:b w:val="1"/>
          <w:rtl w:val="0"/>
        </w:rPr>
        <w:t xml:space="preserve">ExternalDNS</w:t>
      </w:r>
      <w:r w:rsidDel="00000000" w:rsidR="00000000" w:rsidRPr="00000000">
        <w:rPr>
          <w:rtl w:val="0"/>
        </w:rPr>
        <w:t xml:space="preserve"> to watch services and ingresses.</w:t>
      </w:r>
    </w:p>
    <w:p w:rsidR="00000000" w:rsidDel="00000000" w:rsidP="00000000" w:rsidRDefault="00000000" w:rsidRPr="00000000" w14:paraId="00000B6C">
      <w:pPr>
        <w:spacing w:after="240" w:before="240" w:lineRule="auto"/>
        <w:rPr/>
      </w:pPr>
      <w:r w:rsidDel="00000000" w:rsidR="00000000" w:rsidRPr="00000000">
        <w:rPr>
          <w:rtl w:val="0"/>
        </w:rPr>
        <w:t xml:space="preserve">Example:</w:t>
      </w:r>
    </w:p>
    <w:p w:rsidR="00000000" w:rsidDel="00000000" w:rsidP="00000000" w:rsidRDefault="00000000" w:rsidRPr="00000000" w14:paraId="00000B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ServiceAccount</w:t>
      </w:r>
    </w:p>
    <w:p w:rsidR="00000000" w:rsidDel="00000000" w:rsidP="00000000" w:rsidRDefault="00000000" w:rsidRPr="00000000" w14:paraId="00000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externaldns</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spacing w:after="240" w:before="240" w:lineRule="auto"/>
        <w:rPr/>
      </w:pPr>
      <w:r w:rsidDel="00000000" w:rsidR="00000000" w:rsidRPr="00000000">
        <w:rPr>
          <w:rtl w:val="0"/>
        </w:rPr>
        <w:t xml:space="preserve">Example RoleBinding to allow ExternalDNS to watch resources:</w:t>
      </w:r>
    </w:p>
    <w:p w:rsidR="00000000" w:rsidDel="00000000" w:rsidP="00000000" w:rsidRDefault="00000000" w:rsidRPr="00000000" w14:paraId="00000B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B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RoleBinding</w:t>
      </w:r>
    </w:p>
    <w:p w:rsidR="00000000" w:rsidDel="00000000" w:rsidP="00000000" w:rsidRDefault="00000000" w:rsidRPr="00000000" w14:paraId="00000B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externaldns-rolebinding</w:t>
      </w:r>
    </w:p>
    <w:p w:rsidR="00000000" w:rsidDel="00000000" w:rsidP="00000000" w:rsidRDefault="00000000" w:rsidRPr="00000000" w14:paraId="00000B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w:t>
      </w:r>
    </w:p>
    <w:p w:rsidR="00000000" w:rsidDel="00000000" w:rsidP="00000000" w:rsidRDefault="00000000" w:rsidRPr="00000000" w14:paraId="00000B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kind: ServiceAccount</w:t>
      </w:r>
    </w:p>
    <w:p w:rsidR="00000000" w:rsidDel="00000000" w:rsidP="00000000" w:rsidRDefault="00000000" w:rsidRPr="00000000" w14:paraId="00000B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externaldns</w:t>
      </w:r>
    </w:p>
    <w:p w:rsidR="00000000" w:rsidDel="00000000" w:rsidP="00000000" w:rsidRDefault="00000000" w:rsidRPr="00000000" w14:paraId="00000B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B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roleRef:</w:t>
      </w:r>
    </w:p>
    <w:p w:rsidR="00000000" w:rsidDel="00000000" w:rsidP="00000000" w:rsidRDefault="00000000" w:rsidRPr="00000000" w14:paraId="00000B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Role</w:t>
      </w:r>
    </w:p>
    <w:p w:rsidR="00000000" w:rsidDel="00000000" w:rsidP="00000000" w:rsidRDefault="00000000" w:rsidRPr="00000000" w14:paraId="00000B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externaldns-role</w:t>
      </w:r>
    </w:p>
    <w:p w:rsidR="00000000" w:rsidDel="00000000" w:rsidP="00000000" w:rsidRDefault="00000000" w:rsidRPr="00000000" w14:paraId="00000B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pStyle w:val="Heading4"/>
        <w:keepNext w:val="0"/>
        <w:keepLines w:val="0"/>
        <w:spacing w:after="40" w:before="240" w:lineRule="auto"/>
        <w:rPr>
          <w:b w:val="1"/>
          <w:color w:val="000000"/>
          <w:sz w:val="22"/>
          <w:szCs w:val="22"/>
        </w:rPr>
      </w:pPr>
      <w:bookmarkStart w:colFirst="0" w:colLast="0" w:name="_u85ohvuw9ogj" w:id="288"/>
      <w:bookmarkEnd w:id="288"/>
      <w:r w:rsidDel="00000000" w:rsidR="00000000" w:rsidRPr="00000000">
        <w:rPr>
          <w:b w:val="1"/>
          <w:color w:val="000000"/>
          <w:sz w:val="22"/>
          <w:szCs w:val="22"/>
          <w:rtl w:val="0"/>
        </w:rPr>
        <w:t xml:space="preserve">4. ExternalDNS Configuration in the Deployment</w:t>
      </w:r>
    </w:p>
    <w:p w:rsidR="00000000" w:rsidDel="00000000" w:rsidP="00000000" w:rsidRDefault="00000000" w:rsidRPr="00000000" w14:paraId="00000B81">
      <w:pPr>
        <w:spacing w:after="240" w:before="240" w:lineRule="auto"/>
        <w:rPr/>
      </w:pPr>
      <w:r w:rsidDel="00000000" w:rsidR="00000000" w:rsidRPr="00000000">
        <w:rPr>
          <w:rtl w:val="0"/>
        </w:rPr>
        <w:t xml:space="preserve">In the deployment configuration (whether through a Helm chart or directly), you typically specify the </w:t>
      </w:r>
      <w:r w:rsidDel="00000000" w:rsidR="00000000" w:rsidRPr="00000000">
        <w:rPr>
          <w:b w:val="1"/>
          <w:rtl w:val="0"/>
        </w:rPr>
        <w:t xml:space="preserve">AWS credentials</w:t>
      </w:r>
      <w:r w:rsidDel="00000000" w:rsidR="00000000" w:rsidRPr="00000000">
        <w:rPr>
          <w:rtl w:val="0"/>
        </w:rPr>
        <w:t xml:space="preserve">, </w:t>
      </w:r>
      <w:r w:rsidDel="00000000" w:rsidR="00000000" w:rsidRPr="00000000">
        <w:rPr>
          <w:b w:val="1"/>
          <w:rtl w:val="0"/>
        </w:rPr>
        <w:t xml:space="preserve">DNS zone filters</w:t>
      </w:r>
      <w:r w:rsidDel="00000000" w:rsidR="00000000" w:rsidRPr="00000000">
        <w:rPr>
          <w:rtl w:val="0"/>
        </w:rPr>
        <w:t xml:space="preserve">, and other parameters like </w:t>
      </w:r>
      <w:r w:rsidDel="00000000" w:rsidR="00000000" w:rsidRPr="00000000">
        <w:rPr>
          <w:rFonts w:ascii="Roboto Mono" w:cs="Roboto Mono" w:eastAsia="Roboto Mono" w:hAnsi="Roboto Mono"/>
          <w:color w:val="188038"/>
          <w:rtl w:val="0"/>
        </w:rPr>
        <w:t xml:space="preserve">policy</w:t>
      </w:r>
      <w:r w:rsidDel="00000000" w:rsidR="00000000" w:rsidRPr="00000000">
        <w:rPr>
          <w:rtl w:val="0"/>
        </w:rPr>
        <w:t xml:space="preserve"> (sync or upsert).</w:t>
      </w:r>
    </w:p>
    <w:p w:rsidR="00000000" w:rsidDel="00000000" w:rsidP="00000000" w:rsidRDefault="00000000" w:rsidRPr="00000000" w14:paraId="00000B82">
      <w:pPr>
        <w:spacing w:after="240" w:before="240" w:lineRule="auto"/>
        <w:rPr/>
      </w:pPr>
      <w:r w:rsidDel="00000000" w:rsidR="00000000" w:rsidRPr="00000000">
        <w:rPr>
          <w:rtl w:val="0"/>
        </w:rPr>
        <w:t xml:space="preserve">Example ExternalDNS deployment (simplified):</w:t>
      </w:r>
    </w:p>
    <w:p w:rsidR="00000000" w:rsidDel="00000000" w:rsidP="00000000" w:rsidRDefault="00000000" w:rsidRPr="00000000" w14:paraId="00000B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B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B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externaldns</w:t>
      </w:r>
    </w:p>
    <w:p w:rsidR="00000000" w:rsidDel="00000000" w:rsidP="00000000" w:rsidRDefault="00000000" w:rsidRPr="00000000" w14:paraId="00000B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B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B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serviceAccountName: externaldns</w:t>
      </w:r>
    </w:p>
    <w:p w:rsidR="00000000" w:rsidDel="00000000" w:rsidP="00000000" w:rsidRDefault="00000000" w:rsidRPr="00000000" w14:paraId="00000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externaldns</w:t>
      </w:r>
    </w:p>
    <w:p w:rsidR="00000000" w:rsidDel="00000000" w:rsidP="00000000" w:rsidRDefault="00000000" w:rsidRPr="00000000" w14:paraId="00000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bitnami/externaldns:latest</w:t>
      </w:r>
    </w:p>
    <w:p w:rsidR="00000000" w:rsidDel="00000000" w:rsidP="00000000" w:rsidRDefault="00000000" w:rsidRPr="00000000" w14:paraId="00000B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w:t>
      </w:r>
    </w:p>
    <w:p w:rsidR="00000000" w:rsidDel="00000000" w:rsidP="00000000" w:rsidRDefault="00000000" w:rsidRPr="00000000" w14:paraId="00000B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--provider=aws</w:t>
      </w:r>
    </w:p>
    <w:p w:rsidR="00000000" w:rsidDel="00000000" w:rsidP="00000000" w:rsidRDefault="00000000" w:rsidRPr="00000000" w14:paraId="00000B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--aws-access-key-id=$(AWS_ACCESS_KEY_ID)</w:t>
      </w:r>
    </w:p>
    <w:p w:rsidR="00000000" w:rsidDel="00000000" w:rsidP="00000000" w:rsidRDefault="00000000" w:rsidRPr="00000000" w14:paraId="00000B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--aws-secret-access-key=$(AWS_SECRET_ACCESS_KEY)</w:t>
      </w:r>
    </w:p>
    <w:p w:rsidR="00000000" w:rsidDel="00000000" w:rsidP="00000000" w:rsidRDefault="00000000" w:rsidRPr="00000000" w14:paraId="00000B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--domain-filters=example.com</w:t>
      </w:r>
    </w:p>
    <w:p w:rsidR="00000000" w:rsidDel="00000000" w:rsidP="00000000" w:rsidRDefault="00000000" w:rsidRPr="00000000" w14:paraId="00000B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--interval=1m</w:t>
      </w:r>
    </w:p>
    <w:p w:rsidR="00000000" w:rsidDel="00000000" w:rsidP="00000000" w:rsidRDefault="00000000" w:rsidRPr="00000000" w14:paraId="00000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--policy=sync</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pStyle w:val="Heading3"/>
        <w:keepNext w:val="0"/>
        <w:keepLines w:val="0"/>
        <w:spacing w:before="280" w:lineRule="auto"/>
        <w:rPr>
          <w:b w:val="1"/>
          <w:color w:val="000000"/>
          <w:sz w:val="26"/>
          <w:szCs w:val="26"/>
        </w:rPr>
      </w:pPr>
      <w:bookmarkStart w:colFirst="0" w:colLast="0" w:name="_sshwxtyf66x5" w:id="289"/>
      <w:bookmarkEnd w:id="289"/>
      <w:r w:rsidDel="00000000" w:rsidR="00000000" w:rsidRPr="00000000">
        <w:rPr>
          <w:b w:val="1"/>
          <w:color w:val="000000"/>
          <w:sz w:val="26"/>
          <w:szCs w:val="26"/>
          <w:rtl w:val="0"/>
        </w:rPr>
        <w:t xml:space="preserve">Summary</w:t>
      </w:r>
    </w:p>
    <w:p w:rsidR="00000000" w:rsidDel="00000000" w:rsidP="00000000" w:rsidRDefault="00000000" w:rsidRPr="00000000" w14:paraId="00000B98">
      <w:pPr>
        <w:numPr>
          <w:ilvl w:val="0"/>
          <w:numId w:val="18"/>
        </w:numPr>
        <w:spacing w:after="0" w:afterAutospacing="0" w:before="240" w:lineRule="auto"/>
        <w:ind w:left="720" w:hanging="360"/>
      </w:pPr>
      <w:r w:rsidDel="00000000" w:rsidR="00000000" w:rsidRPr="00000000">
        <w:rPr>
          <w:b w:val="1"/>
          <w:rtl w:val="0"/>
        </w:rPr>
        <w:t xml:space="preserve">ExternalDNS</w:t>
      </w:r>
      <w:r w:rsidDel="00000000" w:rsidR="00000000" w:rsidRPr="00000000">
        <w:rPr>
          <w:rtl w:val="0"/>
        </w:rPr>
        <w:t xml:space="preserve"> recognizes new Kubernetes services or ingresses with appropriate DNS annotations via continuous watches of the Kubernetes API server for changes.</w:t>
      </w:r>
    </w:p>
    <w:p w:rsidR="00000000" w:rsidDel="00000000" w:rsidP="00000000" w:rsidRDefault="00000000" w:rsidRPr="00000000" w14:paraId="00000B99">
      <w:pPr>
        <w:numPr>
          <w:ilvl w:val="0"/>
          <w:numId w:val="18"/>
        </w:numPr>
        <w:spacing w:after="0" w:afterAutospacing="0" w:before="0" w:beforeAutospacing="0" w:lineRule="auto"/>
        <w:ind w:left="720" w:hanging="360"/>
      </w:pPr>
      <w:r w:rsidDel="00000000" w:rsidR="00000000" w:rsidRPr="00000000">
        <w:rPr>
          <w:b w:val="1"/>
          <w:rtl w:val="0"/>
        </w:rPr>
        <w:t xml:space="preserve">ExternalDNS</w:t>
      </w:r>
      <w:r w:rsidDel="00000000" w:rsidR="00000000" w:rsidRPr="00000000">
        <w:rPr>
          <w:rtl w:val="0"/>
        </w:rPr>
        <w:t xml:space="preserve"> creates, updates, and deletes DNS records in AWS </w:t>
      </w:r>
      <w:r w:rsidDel="00000000" w:rsidR="00000000" w:rsidRPr="00000000">
        <w:rPr>
          <w:b w:val="1"/>
          <w:rtl w:val="0"/>
        </w:rPr>
        <w:t xml:space="preserve">Route 53</w:t>
      </w:r>
      <w:r w:rsidDel="00000000" w:rsidR="00000000" w:rsidRPr="00000000">
        <w:rPr>
          <w:rtl w:val="0"/>
        </w:rPr>
        <w:t xml:space="preserve"> based on the service or ingress annotations.</w:t>
      </w:r>
    </w:p>
    <w:p w:rsidR="00000000" w:rsidDel="00000000" w:rsidP="00000000" w:rsidRDefault="00000000" w:rsidRPr="00000000" w14:paraId="00000B9A">
      <w:pPr>
        <w:numPr>
          <w:ilvl w:val="0"/>
          <w:numId w:val="18"/>
        </w:numPr>
        <w:spacing w:after="0" w:afterAutospacing="0" w:before="0" w:beforeAutospacing="0" w:lineRule="auto"/>
        <w:ind w:left="720" w:hanging="360"/>
      </w:pPr>
      <w:r w:rsidDel="00000000" w:rsidR="00000000" w:rsidRPr="00000000">
        <w:rPr>
          <w:b w:val="1"/>
          <w:rtl w:val="0"/>
        </w:rPr>
        <w:t xml:space="preserve">ExternalDNS</w:t>
      </w:r>
      <w:r w:rsidDel="00000000" w:rsidR="00000000" w:rsidRPr="00000000">
        <w:rPr>
          <w:rtl w:val="0"/>
        </w:rPr>
        <w:t xml:space="preserve"> is deployed as a Kubernetes </w:t>
      </w:r>
      <w:r w:rsidDel="00000000" w:rsidR="00000000" w:rsidRPr="00000000">
        <w:rPr>
          <w:b w:val="1"/>
          <w:rtl w:val="0"/>
        </w:rPr>
        <w:t xml:space="preserve">Deployment</w:t>
      </w:r>
      <w:r w:rsidDel="00000000" w:rsidR="00000000" w:rsidRPr="00000000">
        <w:rPr>
          <w:rtl w:val="0"/>
        </w:rPr>
        <w:t xml:space="preserve">, and it requires proper AWS IAM permissions to interact with Route 53.</w:t>
      </w:r>
    </w:p>
    <w:p w:rsidR="00000000" w:rsidDel="00000000" w:rsidP="00000000" w:rsidRDefault="00000000" w:rsidRPr="00000000" w14:paraId="00000B9B">
      <w:pPr>
        <w:numPr>
          <w:ilvl w:val="0"/>
          <w:numId w:val="18"/>
        </w:numPr>
        <w:spacing w:after="240" w:before="0" w:beforeAutospacing="0" w:lineRule="auto"/>
        <w:ind w:left="720" w:hanging="360"/>
      </w:pPr>
      <w:r w:rsidDel="00000000" w:rsidR="00000000" w:rsidRPr="00000000">
        <w:rPr>
          <w:rtl w:val="0"/>
        </w:rPr>
        <w:t xml:space="preserve">The deployment typically includes the required </w:t>
      </w:r>
      <w:r w:rsidDel="00000000" w:rsidR="00000000" w:rsidRPr="00000000">
        <w:rPr>
          <w:b w:val="1"/>
          <w:rtl w:val="0"/>
        </w:rPr>
        <w:t xml:space="preserve">IAM Role</w:t>
      </w:r>
      <w:r w:rsidDel="00000000" w:rsidR="00000000" w:rsidRPr="00000000">
        <w:rPr>
          <w:rtl w:val="0"/>
        </w:rPr>
        <w:t xml:space="preserve"> for AWS credentials and the </w:t>
      </w:r>
      <w:r w:rsidDel="00000000" w:rsidR="00000000" w:rsidRPr="00000000">
        <w:rPr>
          <w:b w:val="1"/>
          <w:rtl w:val="0"/>
        </w:rPr>
        <w:t xml:space="preserve">ServiceAccount</w:t>
      </w:r>
      <w:r w:rsidDel="00000000" w:rsidR="00000000" w:rsidRPr="00000000">
        <w:rPr>
          <w:rtl w:val="0"/>
        </w:rPr>
        <w:t xml:space="preserve"> for Kubernetes RBAC (if applicable).</w:t>
      </w:r>
    </w:p>
    <w:p w:rsidR="00000000" w:rsidDel="00000000" w:rsidP="00000000" w:rsidRDefault="00000000" w:rsidRPr="00000000" w14:paraId="00000B9C">
      <w:pPr>
        <w:spacing w:after="240" w:before="240" w:lineRule="auto"/>
        <w:rPr/>
      </w:pPr>
      <w:r w:rsidDel="00000000" w:rsidR="00000000" w:rsidRPr="00000000">
        <w:rPr>
          <w:rtl w:val="0"/>
        </w:rPr>
        <w:t xml:space="preserve">By configuring </w:t>
      </w:r>
      <w:r w:rsidDel="00000000" w:rsidR="00000000" w:rsidRPr="00000000">
        <w:rPr>
          <w:b w:val="1"/>
          <w:rtl w:val="0"/>
        </w:rPr>
        <w:t xml:space="preserve">ExternalDNS</w:t>
      </w:r>
      <w:r w:rsidDel="00000000" w:rsidR="00000000" w:rsidRPr="00000000">
        <w:rPr>
          <w:rtl w:val="0"/>
        </w:rPr>
        <w:t xml:space="preserve"> in this way, you can automate DNS management for your services in AWS Route 53 without needing to manually update DNS records for each service deployment.</w:t>
      </w:r>
    </w:p>
    <w:p w:rsidR="00000000" w:rsidDel="00000000" w:rsidP="00000000" w:rsidRDefault="00000000" w:rsidRPr="00000000" w14:paraId="00000B9D">
      <w:pPr>
        <w:spacing w:after="240" w:before="240" w:lineRule="auto"/>
        <w:rPr/>
      </w:pPr>
      <w:r w:rsidDel="00000000" w:rsidR="00000000" w:rsidRPr="00000000">
        <w:rPr>
          <w:rtl w:val="0"/>
        </w:rPr>
      </w:r>
    </w:p>
    <w:p w:rsidR="00000000" w:rsidDel="00000000" w:rsidP="00000000" w:rsidRDefault="00000000" w:rsidRPr="00000000" w14:paraId="00000B9E">
      <w:pPr>
        <w:pStyle w:val="Heading1"/>
        <w:spacing w:after="240" w:before="240" w:lineRule="auto"/>
        <w:rPr/>
      </w:pPr>
      <w:bookmarkStart w:colFirst="0" w:colLast="0" w:name="_x8xlqc5nodwd" w:id="290"/>
      <w:bookmarkEnd w:id="290"/>
      <w:r w:rsidDel="00000000" w:rsidR="00000000" w:rsidRPr="00000000">
        <w:rPr>
          <w:rtl w:val="0"/>
        </w:rPr>
        <w:t xml:space="preserve">What are crd's in k8, what is the significance and use of them ?</w:t>
      </w:r>
    </w:p>
    <w:p w:rsidR="00000000" w:rsidDel="00000000" w:rsidP="00000000" w:rsidRDefault="00000000" w:rsidRPr="00000000" w14:paraId="00000B9F">
      <w:pPr>
        <w:pStyle w:val="Heading3"/>
        <w:keepNext w:val="0"/>
        <w:keepLines w:val="0"/>
        <w:spacing w:before="280" w:lineRule="auto"/>
        <w:rPr>
          <w:b w:val="1"/>
          <w:color w:val="000000"/>
          <w:sz w:val="26"/>
          <w:szCs w:val="26"/>
        </w:rPr>
      </w:pPr>
      <w:bookmarkStart w:colFirst="0" w:colLast="0" w:name="_qn1x2mu50h7v" w:id="291"/>
      <w:bookmarkEnd w:id="291"/>
      <w:r w:rsidDel="00000000" w:rsidR="00000000" w:rsidRPr="00000000">
        <w:rPr>
          <w:b w:val="1"/>
          <w:color w:val="000000"/>
          <w:sz w:val="26"/>
          <w:szCs w:val="26"/>
          <w:rtl w:val="0"/>
        </w:rPr>
        <w:t xml:space="preserve">What are CRDs in Kubernetes?</w:t>
      </w:r>
    </w:p>
    <w:p w:rsidR="00000000" w:rsidDel="00000000" w:rsidP="00000000" w:rsidRDefault="00000000" w:rsidRPr="00000000" w14:paraId="00000BA0">
      <w:pPr>
        <w:spacing w:after="240" w:before="240" w:lineRule="auto"/>
        <w:rPr/>
      </w:pPr>
      <w:r w:rsidDel="00000000" w:rsidR="00000000" w:rsidRPr="00000000">
        <w:rPr>
          <w:b w:val="1"/>
          <w:rtl w:val="0"/>
        </w:rPr>
        <w:t xml:space="preserve">CRD</w:t>
      </w:r>
      <w:r w:rsidDel="00000000" w:rsidR="00000000" w:rsidRPr="00000000">
        <w:rPr>
          <w:rtl w:val="0"/>
        </w:rPr>
        <w:t xml:space="preserve"> stands for </w:t>
      </w:r>
      <w:r w:rsidDel="00000000" w:rsidR="00000000" w:rsidRPr="00000000">
        <w:rPr>
          <w:b w:val="1"/>
          <w:rtl w:val="0"/>
        </w:rPr>
        <w:t xml:space="preserve">Custom Resource Definition</w:t>
      </w:r>
      <w:r w:rsidDel="00000000" w:rsidR="00000000" w:rsidRPr="00000000">
        <w:rPr>
          <w:rtl w:val="0"/>
        </w:rPr>
        <w:t xml:space="preserve">. It is a powerful feature in Kubernetes that allows users to extend the Kubernetes API to manage their own custom resources, beyond the standard Kubernetes objects like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w:t>
      </w:r>
      <w:r w:rsidDel="00000000" w:rsidR="00000000" w:rsidRPr="00000000">
        <w:rPr>
          <w:rtl w:val="0"/>
        </w:rPr>
        <w:t xml:space="preserve">, and others.</w:t>
      </w:r>
    </w:p>
    <w:p w:rsidR="00000000" w:rsidDel="00000000" w:rsidP="00000000" w:rsidRDefault="00000000" w:rsidRPr="00000000" w14:paraId="00000BA1">
      <w:pPr>
        <w:spacing w:after="240" w:before="240" w:lineRule="auto"/>
        <w:rPr/>
      </w:pPr>
      <w:r w:rsidDel="00000000" w:rsidR="00000000" w:rsidRPr="00000000">
        <w:rPr>
          <w:rtl w:val="0"/>
        </w:rPr>
        <w:t xml:space="preserve">A </w:t>
      </w:r>
      <w:r w:rsidDel="00000000" w:rsidR="00000000" w:rsidRPr="00000000">
        <w:rPr>
          <w:b w:val="1"/>
          <w:rtl w:val="0"/>
        </w:rPr>
        <w:t xml:space="preserve">CRD</w:t>
      </w:r>
      <w:r w:rsidDel="00000000" w:rsidR="00000000" w:rsidRPr="00000000">
        <w:rPr>
          <w:rtl w:val="0"/>
        </w:rPr>
        <w:t xml:space="preserve"> defines a new </w:t>
      </w:r>
      <w:r w:rsidDel="00000000" w:rsidR="00000000" w:rsidRPr="00000000">
        <w:rPr>
          <w:b w:val="1"/>
          <w:rtl w:val="0"/>
        </w:rPr>
        <w:t xml:space="preserve">Custom Resource</w:t>
      </w:r>
      <w:r w:rsidDel="00000000" w:rsidR="00000000" w:rsidRPr="00000000">
        <w:rPr>
          <w:rtl w:val="0"/>
        </w:rPr>
        <w:t xml:space="preserve"> (CR) type that is not natively part of Kubernetes but is treated as a first-class citizen by the Kubernetes API. Custom Resources (CRs) behave just like any other resource in Kubernetes, meaning they can be created, updated, deleted, and watched using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the Kubernetes API, or any Kubernetes client library.</w:t>
      </w:r>
    </w:p>
    <w:p w:rsidR="00000000" w:rsidDel="00000000" w:rsidP="00000000" w:rsidRDefault="00000000" w:rsidRPr="00000000" w14:paraId="00000BA2">
      <w:pPr>
        <w:spacing w:after="240" w:before="240" w:lineRule="auto"/>
        <w:rPr/>
      </w:pPr>
      <w:r w:rsidDel="00000000" w:rsidR="00000000" w:rsidRPr="00000000">
        <w:rPr>
          <w:rtl w:val="0"/>
        </w:rPr>
        <w:t xml:space="preserve">In short, a </w:t>
      </w:r>
      <w:r w:rsidDel="00000000" w:rsidR="00000000" w:rsidRPr="00000000">
        <w:rPr>
          <w:b w:val="1"/>
          <w:rtl w:val="0"/>
        </w:rPr>
        <w:t xml:space="preserve">CRD</w:t>
      </w:r>
      <w:r w:rsidDel="00000000" w:rsidR="00000000" w:rsidRPr="00000000">
        <w:rPr>
          <w:rtl w:val="0"/>
        </w:rPr>
        <w:t xml:space="preserve"> enables you to define </w:t>
      </w:r>
      <w:r w:rsidDel="00000000" w:rsidR="00000000" w:rsidRPr="00000000">
        <w:rPr>
          <w:b w:val="1"/>
          <w:rtl w:val="0"/>
        </w:rPr>
        <w:t xml:space="preserve">new resource types</w:t>
      </w:r>
      <w:r w:rsidDel="00000000" w:rsidR="00000000" w:rsidRPr="00000000">
        <w:rPr>
          <w:rtl w:val="0"/>
        </w:rPr>
        <w:t xml:space="preserve"> in the Kubernetes cluster, and </w:t>
      </w:r>
      <w:r w:rsidDel="00000000" w:rsidR="00000000" w:rsidRPr="00000000">
        <w:rPr>
          <w:b w:val="1"/>
          <w:rtl w:val="0"/>
        </w:rPr>
        <w:t xml:space="preserve">Custom Resources</w:t>
      </w:r>
      <w:r w:rsidDel="00000000" w:rsidR="00000000" w:rsidRPr="00000000">
        <w:rPr>
          <w:rtl w:val="0"/>
        </w:rPr>
        <w:t xml:space="preserve"> represent the actual instances of those types.</w:t>
      </w:r>
    </w:p>
    <w:p w:rsidR="00000000" w:rsidDel="00000000" w:rsidP="00000000" w:rsidRDefault="00000000" w:rsidRPr="00000000" w14:paraId="00000BA3">
      <w:pPr>
        <w:pStyle w:val="Heading3"/>
        <w:keepNext w:val="0"/>
        <w:keepLines w:val="0"/>
        <w:spacing w:before="280" w:lineRule="auto"/>
        <w:rPr>
          <w:b w:val="1"/>
          <w:color w:val="000000"/>
          <w:sz w:val="26"/>
          <w:szCs w:val="26"/>
        </w:rPr>
      </w:pPr>
      <w:bookmarkStart w:colFirst="0" w:colLast="0" w:name="_wp9vlnmoz4bi" w:id="292"/>
      <w:bookmarkEnd w:id="292"/>
      <w:r w:rsidDel="00000000" w:rsidR="00000000" w:rsidRPr="00000000">
        <w:rPr>
          <w:b w:val="1"/>
          <w:color w:val="000000"/>
          <w:sz w:val="26"/>
          <w:szCs w:val="26"/>
          <w:rtl w:val="0"/>
        </w:rPr>
        <w:t xml:space="preserve">Key Components of CRD</w:t>
      </w:r>
    </w:p>
    <w:p w:rsidR="00000000" w:rsidDel="00000000" w:rsidP="00000000" w:rsidRDefault="00000000" w:rsidRPr="00000000" w14:paraId="00000BA4">
      <w:pPr>
        <w:numPr>
          <w:ilvl w:val="0"/>
          <w:numId w:val="114"/>
        </w:numPr>
        <w:spacing w:after="0" w:afterAutospacing="0" w:before="240" w:lineRule="auto"/>
        <w:ind w:left="720" w:hanging="360"/>
      </w:pPr>
      <w:r w:rsidDel="00000000" w:rsidR="00000000" w:rsidRPr="00000000">
        <w:rPr>
          <w:b w:val="1"/>
          <w:rtl w:val="0"/>
        </w:rPr>
        <w:t xml:space="preserve">Custom Resource (CR)</w:t>
      </w:r>
      <w:r w:rsidDel="00000000" w:rsidR="00000000" w:rsidRPr="00000000">
        <w:rPr>
          <w:rtl w:val="0"/>
        </w:rPr>
        <w:t xml:space="preserve">: An instance of a Custom Resource Definition. Once a CRD is created, you can start creating Custom Resources (CRs) that conform to that definition.</w:t>
      </w:r>
    </w:p>
    <w:p w:rsidR="00000000" w:rsidDel="00000000" w:rsidP="00000000" w:rsidRDefault="00000000" w:rsidRPr="00000000" w14:paraId="00000BA5">
      <w:pPr>
        <w:numPr>
          <w:ilvl w:val="0"/>
          <w:numId w:val="114"/>
        </w:numPr>
        <w:spacing w:after="240" w:before="0" w:beforeAutospacing="0" w:lineRule="auto"/>
        <w:ind w:left="720" w:hanging="360"/>
      </w:pPr>
      <w:r w:rsidDel="00000000" w:rsidR="00000000" w:rsidRPr="00000000">
        <w:rPr>
          <w:b w:val="1"/>
          <w:rtl w:val="0"/>
        </w:rPr>
        <w:t xml:space="preserve">Custom Resource Definition (CRD)</w:t>
      </w:r>
      <w:r w:rsidDel="00000000" w:rsidR="00000000" w:rsidRPr="00000000">
        <w:rPr>
          <w:rtl w:val="0"/>
        </w:rPr>
        <w:t xml:space="preserve">: A definition or schema that tells Kubernetes what kind of custom resource you want to manage. It defines things like metadata, spec, and validation rules for the custom resource.</w:t>
      </w:r>
    </w:p>
    <w:p w:rsidR="00000000" w:rsidDel="00000000" w:rsidP="00000000" w:rsidRDefault="00000000" w:rsidRPr="00000000" w14:paraId="00000BA6">
      <w:pPr>
        <w:pStyle w:val="Heading3"/>
        <w:keepNext w:val="0"/>
        <w:keepLines w:val="0"/>
        <w:spacing w:before="280" w:lineRule="auto"/>
        <w:rPr>
          <w:b w:val="1"/>
          <w:color w:val="000000"/>
          <w:sz w:val="26"/>
          <w:szCs w:val="26"/>
        </w:rPr>
      </w:pPr>
      <w:bookmarkStart w:colFirst="0" w:colLast="0" w:name="_qyp6nkj4rr07" w:id="293"/>
      <w:bookmarkEnd w:id="293"/>
      <w:r w:rsidDel="00000000" w:rsidR="00000000" w:rsidRPr="00000000">
        <w:rPr>
          <w:b w:val="1"/>
          <w:color w:val="000000"/>
          <w:sz w:val="26"/>
          <w:szCs w:val="26"/>
          <w:rtl w:val="0"/>
        </w:rPr>
        <w:t xml:space="preserve">Significance of CRDs</w:t>
      </w:r>
    </w:p>
    <w:p w:rsidR="00000000" w:rsidDel="00000000" w:rsidP="00000000" w:rsidRDefault="00000000" w:rsidRPr="00000000" w14:paraId="00000BA7">
      <w:pPr>
        <w:numPr>
          <w:ilvl w:val="0"/>
          <w:numId w:val="96"/>
        </w:numPr>
        <w:spacing w:after="0" w:afterAutospacing="0" w:before="240" w:lineRule="auto"/>
        <w:ind w:left="720" w:hanging="360"/>
      </w:pPr>
      <w:r w:rsidDel="00000000" w:rsidR="00000000" w:rsidRPr="00000000">
        <w:rPr>
          <w:b w:val="1"/>
          <w:rtl w:val="0"/>
        </w:rPr>
        <w:t xml:space="preserve">Extensibility</w:t>
      </w:r>
      <w:r w:rsidDel="00000000" w:rsidR="00000000" w:rsidRPr="00000000">
        <w:rPr>
          <w:rtl w:val="0"/>
        </w:rPr>
        <w:t xml:space="preserve">: CRDs allow you to extend Kubernetes without modifying its core code. You can define new resources that integrate into the Kubernetes ecosystem, allowing you to create, manage, and operate resources specific to your use case.</w:t>
      </w:r>
    </w:p>
    <w:p w:rsidR="00000000" w:rsidDel="00000000" w:rsidP="00000000" w:rsidRDefault="00000000" w:rsidRPr="00000000" w14:paraId="00000BA8">
      <w:pPr>
        <w:numPr>
          <w:ilvl w:val="0"/>
          <w:numId w:val="96"/>
        </w:numPr>
        <w:spacing w:after="0" w:afterAutospacing="0" w:before="0" w:beforeAutospacing="0" w:lineRule="auto"/>
        <w:ind w:left="720" w:hanging="360"/>
      </w:pPr>
      <w:r w:rsidDel="00000000" w:rsidR="00000000" w:rsidRPr="00000000">
        <w:rPr>
          <w:b w:val="1"/>
          <w:rtl w:val="0"/>
        </w:rPr>
        <w:t xml:space="preserve">Declarative Configuration</w:t>
      </w:r>
      <w:r w:rsidDel="00000000" w:rsidR="00000000" w:rsidRPr="00000000">
        <w:rPr>
          <w:rtl w:val="0"/>
        </w:rPr>
        <w:t xml:space="preserve">: Like built-in Kubernetes objects, CRDs support declarative management. You define the desired state of a resource, and Kubernetes will ensure the actual state converges to the desired state.</w:t>
      </w:r>
    </w:p>
    <w:p w:rsidR="00000000" w:rsidDel="00000000" w:rsidP="00000000" w:rsidRDefault="00000000" w:rsidRPr="00000000" w14:paraId="00000BA9">
      <w:pPr>
        <w:numPr>
          <w:ilvl w:val="0"/>
          <w:numId w:val="96"/>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CRDs can automate complex tasks. For example, if you have a custom application or system, you can create a CRD to manage the lifecycle of resources related to that system.</w:t>
      </w:r>
    </w:p>
    <w:p w:rsidR="00000000" w:rsidDel="00000000" w:rsidP="00000000" w:rsidRDefault="00000000" w:rsidRPr="00000000" w14:paraId="00000BAA">
      <w:pPr>
        <w:numPr>
          <w:ilvl w:val="0"/>
          <w:numId w:val="96"/>
        </w:numPr>
        <w:spacing w:after="0" w:afterAutospacing="0" w:before="0" w:beforeAutospacing="0" w:lineRule="auto"/>
        <w:ind w:left="720" w:hanging="360"/>
      </w:pPr>
      <w:r w:rsidDel="00000000" w:rsidR="00000000" w:rsidRPr="00000000">
        <w:rPr>
          <w:b w:val="1"/>
          <w:rtl w:val="0"/>
        </w:rPr>
        <w:t xml:space="preserve">Integration with Kubernetes Ecosystem</w:t>
      </w:r>
      <w:r w:rsidDel="00000000" w:rsidR="00000000" w:rsidRPr="00000000">
        <w:rPr>
          <w:rtl w:val="0"/>
        </w:rPr>
        <w:t xml:space="preserve">: Custom Resources are managed and versioned using standard Kubernetes tools, such as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and can be monitored and watched just like any other Kubernetes resource.</w:t>
      </w:r>
    </w:p>
    <w:p w:rsidR="00000000" w:rsidDel="00000000" w:rsidP="00000000" w:rsidRDefault="00000000" w:rsidRPr="00000000" w14:paraId="00000BAB">
      <w:pPr>
        <w:numPr>
          <w:ilvl w:val="0"/>
          <w:numId w:val="96"/>
        </w:numPr>
        <w:spacing w:after="240" w:before="0" w:beforeAutospacing="0" w:lineRule="auto"/>
        <w:ind w:left="720" w:hanging="360"/>
      </w:pPr>
      <w:r w:rsidDel="00000000" w:rsidR="00000000" w:rsidRPr="00000000">
        <w:rPr>
          <w:b w:val="1"/>
          <w:rtl w:val="0"/>
        </w:rPr>
        <w:t xml:space="preserve">Custom Controllers</w:t>
      </w:r>
      <w:r w:rsidDel="00000000" w:rsidR="00000000" w:rsidRPr="00000000">
        <w:rPr>
          <w:rtl w:val="0"/>
        </w:rPr>
        <w:t xml:space="preserve">: CRDs enable custom controllers. A </w:t>
      </w:r>
      <w:r w:rsidDel="00000000" w:rsidR="00000000" w:rsidRPr="00000000">
        <w:rPr>
          <w:b w:val="1"/>
          <w:rtl w:val="0"/>
        </w:rPr>
        <w:t xml:space="preserve">controller</w:t>
      </w:r>
      <w:r w:rsidDel="00000000" w:rsidR="00000000" w:rsidRPr="00000000">
        <w:rPr>
          <w:rtl w:val="0"/>
        </w:rPr>
        <w:t xml:space="preserve"> is a Kubernetes application that watches for events on certain resources (including CRs) and takes actions to reconcile the desired state with the actual state. For instance, you can write a custom controller to handle the lifecycle of a CR, including creating other resources, performing operations, and more.</w:t>
      </w:r>
    </w:p>
    <w:p w:rsidR="00000000" w:rsidDel="00000000" w:rsidP="00000000" w:rsidRDefault="00000000" w:rsidRPr="00000000" w14:paraId="00000BAC">
      <w:pPr>
        <w:pStyle w:val="Heading3"/>
        <w:keepNext w:val="0"/>
        <w:keepLines w:val="0"/>
        <w:spacing w:before="280" w:lineRule="auto"/>
        <w:rPr>
          <w:b w:val="1"/>
          <w:color w:val="000000"/>
          <w:sz w:val="26"/>
          <w:szCs w:val="26"/>
        </w:rPr>
      </w:pPr>
      <w:bookmarkStart w:colFirst="0" w:colLast="0" w:name="_c9s6tbsu58dp" w:id="294"/>
      <w:bookmarkEnd w:id="294"/>
      <w:r w:rsidDel="00000000" w:rsidR="00000000" w:rsidRPr="00000000">
        <w:rPr>
          <w:b w:val="1"/>
          <w:color w:val="000000"/>
          <w:sz w:val="26"/>
          <w:szCs w:val="26"/>
          <w:rtl w:val="0"/>
        </w:rPr>
        <w:t xml:space="preserve">Key Use Cases for CRDs</w:t>
      </w:r>
    </w:p>
    <w:p w:rsidR="00000000" w:rsidDel="00000000" w:rsidP="00000000" w:rsidRDefault="00000000" w:rsidRPr="00000000" w14:paraId="00000BAD">
      <w:pPr>
        <w:numPr>
          <w:ilvl w:val="0"/>
          <w:numId w:val="411"/>
        </w:numPr>
        <w:spacing w:after="0" w:afterAutospacing="0" w:before="240" w:lineRule="auto"/>
        <w:ind w:left="720" w:hanging="360"/>
      </w:pPr>
      <w:r w:rsidDel="00000000" w:rsidR="00000000" w:rsidRPr="00000000">
        <w:rPr>
          <w:b w:val="1"/>
          <w:rtl w:val="0"/>
        </w:rPr>
        <w:t xml:space="preserve">Custom Application Resources</w:t>
      </w:r>
      <w:r w:rsidDel="00000000" w:rsidR="00000000" w:rsidRPr="00000000">
        <w:rPr>
          <w:rtl w:val="0"/>
        </w:rPr>
        <w:t xml:space="preserve">:</w:t>
      </w:r>
    </w:p>
    <w:p w:rsidR="00000000" w:rsidDel="00000000" w:rsidP="00000000" w:rsidRDefault="00000000" w:rsidRPr="00000000" w14:paraId="00000BAE">
      <w:pPr>
        <w:numPr>
          <w:ilvl w:val="1"/>
          <w:numId w:val="411"/>
        </w:numPr>
        <w:spacing w:after="0" w:afterAutospacing="0" w:before="0" w:beforeAutospacing="0" w:lineRule="auto"/>
        <w:ind w:left="1440" w:hanging="360"/>
      </w:pPr>
      <w:r w:rsidDel="00000000" w:rsidR="00000000" w:rsidRPr="00000000">
        <w:rPr>
          <w:rtl w:val="0"/>
        </w:rPr>
        <w:t xml:space="preserve">Suppose you are building a custom application (e.g., a database, monitoring system, or stateful service) and want to define resources specific to your application. CRDs enable you to create, configure, and manage your application resources (e.g., </w:t>
      </w:r>
      <w:r w:rsidDel="00000000" w:rsidR="00000000" w:rsidRPr="00000000">
        <w:rPr>
          <w:rFonts w:ascii="Roboto Mono" w:cs="Roboto Mono" w:eastAsia="Roboto Mono" w:hAnsi="Roboto Mono"/>
          <w:color w:val="188038"/>
          <w:rtl w:val="0"/>
        </w:rPr>
        <w:t xml:space="preserve">MyDatabase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MyAppConfig</w:t>
      </w:r>
      <w:r w:rsidDel="00000000" w:rsidR="00000000" w:rsidRPr="00000000">
        <w:rPr>
          <w:rtl w:val="0"/>
        </w:rPr>
        <w:t xml:space="preserve">) directly through Kubernetes.</w:t>
      </w:r>
    </w:p>
    <w:p w:rsidR="00000000" w:rsidDel="00000000" w:rsidP="00000000" w:rsidRDefault="00000000" w:rsidRPr="00000000" w14:paraId="00000BAF">
      <w:pPr>
        <w:numPr>
          <w:ilvl w:val="0"/>
          <w:numId w:val="41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could define a custom resource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to represent a specific application deployment, which includes details such as replicas, config, and other metadata.</w:t>
      </w:r>
    </w:p>
    <w:p w:rsidR="00000000" w:rsidDel="00000000" w:rsidP="00000000" w:rsidRDefault="00000000" w:rsidRPr="00000000" w14:paraId="00000BB0">
      <w:pPr>
        <w:numPr>
          <w:ilvl w:val="0"/>
          <w:numId w:val="411"/>
        </w:numPr>
        <w:spacing w:after="0" w:afterAutospacing="0" w:before="0" w:beforeAutospacing="0" w:lineRule="auto"/>
        <w:ind w:left="720" w:hanging="360"/>
      </w:pPr>
      <w:r w:rsidDel="00000000" w:rsidR="00000000" w:rsidRPr="00000000">
        <w:rPr>
          <w:b w:val="1"/>
          <w:rtl w:val="0"/>
        </w:rPr>
        <w:t xml:space="preserve">Kubernetes Operators</w:t>
      </w:r>
      <w:r w:rsidDel="00000000" w:rsidR="00000000" w:rsidRPr="00000000">
        <w:rPr>
          <w:rtl w:val="0"/>
        </w:rPr>
        <w:t xml:space="preserve">:</w:t>
      </w:r>
    </w:p>
    <w:p w:rsidR="00000000" w:rsidDel="00000000" w:rsidP="00000000" w:rsidRDefault="00000000" w:rsidRPr="00000000" w14:paraId="00000BB1">
      <w:pPr>
        <w:numPr>
          <w:ilvl w:val="1"/>
          <w:numId w:val="411"/>
        </w:numPr>
        <w:spacing w:after="0" w:afterAutospacing="0" w:before="0" w:beforeAutospacing="0" w:lineRule="auto"/>
        <w:ind w:left="1440" w:hanging="360"/>
      </w:pPr>
      <w:r w:rsidDel="00000000" w:rsidR="00000000" w:rsidRPr="00000000">
        <w:rPr>
          <w:b w:val="1"/>
          <w:rtl w:val="0"/>
        </w:rPr>
        <w:t xml:space="preserve">Operators</w:t>
      </w:r>
      <w:r w:rsidDel="00000000" w:rsidR="00000000" w:rsidRPr="00000000">
        <w:rPr>
          <w:rtl w:val="0"/>
        </w:rPr>
        <w:t xml:space="preserve"> are a powerful pattern in Kubernetes where you extend the Kubernetes API to manage the lifecycle of a specific application. Operators use CRDs to represent the application's state and reconcile that state by watching for changes and taking action.</w:t>
      </w:r>
    </w:p>
    <w:p w:rsidR="00000000" w:rsidDel="00000000" w:rsidP="00000000" w:rsidRDefault="00000000" w:rsidRPr="00000000" w14:paraId="00000BB2">
      <w:pPr>
        <w:numPr>
          <w:ilvl w:val="1"/>
          <w:numId w:val="411"/>
        </w:numPr>
        <w:spacing w:after="0" w:afterAutospacing="0" w:before="0" w:beforeAutospacing="0" w:lineRule="auto"/>
        <w:ind w:left="1440" w:hanging="360"/>
      </w:pPr>
      <w:r w:rsidDel="00000000" w:rsidR="00000000" w:rsidRPr="00000000">
        <w:rPr>
          <w:rtl w:val="0"/>
        </w:rPr>
        <w:t xml:space="preserve">For example, the </w:t>
      </w:r>
      <w:r w:rsidDel="00000000" w:rsidR="00000000" w:rsidRPr="00000000">
        <w:rPr>
          <w:b w:val="1"/>
          <w:rtl w:val="0"/>
        </w:rPr>
        <w:t xml:space="preserve">Prometheus Operator</w:t>
      </w:r>
      <w:r w:rsidDel="00000000" w:rsidR="00000000" w:rsidRPr="00000000">
        <w:rPr>
          <w:rtl w:val="0"/>
        </w:rPr>
        <w:t xml:space="preserve"> uses a CRD to manage Prometheus instances and their configurations in Kubernetes. When you create or update a custom resource for Prometheus, the operator ensures that the corresponding Prometheus instance is deployed, configured, and running according to your specifications.</w:t>
      </w:r>
    </w:p>
    <w:p w:rsidR="00000000" w:rsidDel="00000000" w:rsidP="00000000" w:rsidRDefault="00000000" w:rsidRPr="00000000" w14:paraId="00000BB3">
      <w:pPr>
        <w:numPr>
          <w:ilvl w:val="0"/>
          <w:numId w:val="411"/>
        </w:numPr>
        <w:spacing w:after="0" w:afterAutospacing="0" w:before="0" w:beforeAutospacing="0" w:lineRule="auto"/>
        <w:ind w:left="720" w:hanging="360"/>
      </w:pPr>
      <w:r w:rsidDel="00000000" w:rsidR="00000000" w:rsidRPr="00000000">
        <w:rPr>
          <w:b w:val="1"/>
          <w:rtl w:val="0"/>
        </w:rPr>
        <w:t xml:space="preserve">Infrastructure Management</w:t>
      </w:r>
      <w:r w:rsidDel="00000000" w:rsidR="00000000" w:rsidRPr="00000000">
        <w:rPr>
          <w:rtl w:val="0"/>
        </w:rPr>
        <w:t xml:space="preserve">:</w:t>
      </w:r>
    </w:p>
    <w:p w:rsidR="00000000" w:rsidDel="00000000" w:rsidP="00000000" w:rsidRDefault="00000000" w:rsidRPr="00000000" w14:paraId="00000BB4">
      <w:pPr>
        <w:numPr>
          <w:ilvl w:val="1"/>
          <w:numId w:val="411"/>
        </w:numPr>
        <w:spacing w:after="0" w:afterAutospacing="0" w:before="0" w:beforeAutospacing="0" w:lineRule="auto"/>
        <w:ind w:left="1440" w:hanging="360"/>
      </w:pPr>
      <w:r w:rsidDel="00000000" w:rsidR="00000000" w:rsidRPr="00000000">
        <w:rPr>
          <w:rtl w:val="0"/>
        </w:rPr>
        <w:t xml:space="preserve">CRDs can be used to define resources that represent infrastructure components. For example, managing a custom load balancer, network policies, or complex multi-cloud configurations through a unified Kubernetes interface.</w:t>
      </w:r>
    </w:p>
    <w:p w:rsidR="00000000" w:rsidDel="00000000" w:rsidP="00000000" w:rsidRDefault="00000000" w:rsidRPr="00000000" w14:paraId="00000BB5">
      <w:pPr>
        <w:numPr>
          <w:ilvl w:val="0"/>
          <w:numId w:val="411"/>
        </w:numPr>
        <w:spacing w:after="0" w:afterAutospacing="0" w:before="0" w:beforeAutospacing="0" w:lineRule="auto"/>
        <w:ind w:left="720" w:hanging="360"/>
      </w:pPr>
      <w:r w:rsidDel="00000000" w:rsidR="00000000" w:rsidRPr="00000000">
        <w:rPr>
          <w:b w:val="1"/>
          <w:rtl w:val="0"/>
        </w:rPr>
        <w:t xml:space="preserve">Multi-Tenant Environments</w:t>
      </w:r>
      <w:r w:rsidDel="00000000" w:rsidR="00000000" w:rsidRPr="00000000">
        <w:rPr>
          <w:rtl w:val="0"/>
        </w:rPr>
        <w:t xml:space="preserve">:</w:t>
      </w:r>
    </w:p>
    <w:p w:rsidR="00000000" w:rsidDel="00000000" w:rsidP="00000000" w:rsidRDefault="00000000" w:rsidRPr="00000000" w14:paraId="00000BB6">
      <w:pPr>
        <w:numPr>
          <w:ilvl w:val="1"/>
          <w:numId w:val="411"/>
        </w:numPr>
        <w:spacing w:after="0" w:afterAutospacing="0" w:before="0" w:beforeAutospacing="0" w:lineRule="auto"/>
        <w:ind w:left="1440" w:hanging="360"/>
      </w:pPr>
      <w:r w:rsidDel="00000000" w:rsidR="00000000" w:rsidRPr="00000000">
        <w:rPr>
          <w:rtl w:val="0"/>
        </w:rPr>
        <w:t xml:space="preserve">CRDs can be used to define tenant-specific resources. For instance, you can have a </w:t>
      </w:r>
      <w:r w:rsidDel="00000000" w:rsidR="00000000" w:rsidRPr="00000000">
        <w:rPr>
          <w:rFonts w:ascii="Roboto Mono" w:cs="Roboto Mono" w:eastAsia="Roboto Mono" w:hAnsi="Roboto Mono"/>
          <w:color w:val="188038"/>
          <w:rtl w:val="0"/>
        </w:rPr>
        <w:t xml:space="preserve">Tenant</w:t>
      </w:r>
      <w:r w:rsidDel="00000000" w:rsidR="00000000" w:rsidRPr="00000000">
        <w:rPr>
          <w:rtl w:val="0"/>
        </w:rPr>
        <w:t xml:space="preserve"> custom resource that encapsulates configurations and policies for multi-tenant applications.</w:t>
      </w:r>
    </w:p>
    <w:p w:rsidR="00000000" w:rsidDel="00000000" w:rsidP="00000000" w:rsidRDefault="00000000" w:rsidRPr="00000000" w14:paraId="00000BB7">
      <w:pPr>
        <w:numPr>
          <w:ilvl w:val="0"/>
          <w:numId w:val="411"/>
        </w:numPr>
        <w:spacing w:after="0" w:afterAutospacing="0" w:before="0" w:beforeAutospacing="0" w:lineRule="auto"/>
        <w:ind w:left="720" w:hanging="360"/>
      </w:pPr>
      <w:r w:rsidDel="00000000" w:rsidR="00000000" w:rsidRPr="00000000">
        <w:rPr>
          <w:b w:val="1"/>
          <w:rtl w:val="0"/>
        </w:rPr>
        <w:t xml:space="preserve">Custom Monitoring and Logging</w:t>
      </w:r>
      <w:r w:rsidDel="00000000" w:rsidR="00000000" w:rsidRPr="00000000">
        <w:rPr>
          <w:rtl w:val="0"/>
        </w:rPr>
        <w:t xml:space="preserve">:</w:t>
      </w:r>
    </w:p>
    <w:p w:rsidR="00000000" w:rsidDel="00000000" w:rsidP="00000000" w:rsidRDefault="00000000" w:rsidRPr="00000000" w14:paraId="00000BB8">
      <w:pPr>
        <w:numPr>
          <w:ilvl w:val="1"/>
          <w:numId w:val="411"/>
        </w:numPr>
        <w:spacing w:after="240" w:before="0" w:beforeAutospacing="0" w:lineRule="auto"/>
        <w:ind w:left="1440" w:hanging="360"/>
      </w:pPr>
      <w:r w:rsidDel="00000000" w:rsidR="00000000" w:rsidRPr="00000000">
        <w:rPr>
          <w:rtl w:val="0"/>
        </w:rPr>
        <w:t xml:space="preserve">You can create CRDs to manage custom monitoring or logging configurations, such as defining log shipping agents or monitoring agents for particular use cases.</w:t>
      </w:r>
    </w:p>
    <w:p w:rsidR="00000000" w:rsidDel="00000000" w:rsidP="00000000" w:rsidRDefault="00000000" w:rsidRPr="00000000" w14:paraId="00000BB9">
      <w:pPr>
        <w:pStyle w:val="Heading3"/>
        <w:keepNext w:val="0"/>
        <w:keepLines w:val="0"/>
        <w:spacing w:before="280" w:lineRule="auto"/>
        <w:rPr>
          <w:b w:val="1"/>
          <w:color w:val="000000"/>
          <w:sz w:val="26"/>
          <w:szCs w:val="26"/>
        </w:rPr>
      </w:pPr>
      <w:bookmarkStart w:colFirst="0" w:colLast="0" w:name="_ujx2l813xup2" w:id="295"/>
      <w:bookmarkEnd w:id="295"/>
      <w:r w:rsidDel="00000000" w:rsidR="00000000" w:rsidRPr="00000000">
        <w:rPr>
          <w:b w:val="1"/>
          <w:color w:val="000000"/>
          <w:sz w:val="26"/>
          <w:szCs w:val="26"/>
          <w:rtl w:val="0"/>
        </w:rPr>
        <w:t xml:space="preserve">How CRDs Work</w:t>
      </w:r>
    </w:p>
    <w:p w:rsidR="00000000" w:rsidDel="00000000" w:rsidP="00000000" w:rsidRDefault="00000000" w:rsidRPr="00000000" w14:paraId="00000BBA">
      <w:pPr>
        <w:spacing w:after="240" w:before="240" w:lineRule="auto"/>
        <w:rPr>
          <w:rFonts w:ascii="Roboto Mono" w:cs="Roboto Mono" w:eastAsia="Roboto Mono" w:hAnsi="Roboto Mono"/>
          <w:color w:val="188038"/>
        </w:rPr>
      </w:pPr>
      <w:r w:rsidDel="00000000" w:rsidR="00000000" w:rsidRPr="00000000">
        <w:rPr>
          <w:b w:val="1"/>
          <w:rtl w:val="0"/>
        </w:rPr>
        <w:t xml:space="preserve">Defining a Custom Resource Definition</w:t>
      </w:r>
      <w:r w:rsidDel="00000000" w:rsidR="00000000" w:rsidRPr="00000000">
        <w:rPr>
          <w:rtl w:val="0"/>
        </w:rPr>
        <w:t xml:space="preserve">: The first step is to define the CRD, which includes information about the new custom resource's schema, validation, and scope. For instance, you can define whether the resource should be namespaced (tied to a namespace) or cluster-wide (not tied to a specific namespace).</w:t>
        <w:br w:type="textWrapping"/>
        <w:t xml:space="preserve">Here's an example of a basic CRD definition for a custom resource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apiextensions.k8s.io/v1</w:t>
      </w:r>
    </w:p>
    <w:p w:rsidR="00000000" w:rsidDel="00000000" w:rsidP="00000000" w:rsidRDefault="00000000" w:rsidRPr="00000000" w14:paraId="00000B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CustomResourceDefinition</w:t>
      </w:r>
    </w:p>
    <w:p w:rsidR="00000000" w:rsidDel="00000000" w:rsidP="00000000" w:rsidRDefault="00000000" w:rsidRPr="00000000" w14:paraId="00000B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myapps.example.com</w:t>
      </w:r>
    </w:p>
    <w:p w:rsidR="00000000" w:rsidDel="00000000" w:rsidP="00000000" w:rsidRDefault="00000000" w:rsidRPr="00000000" w14:paraId="00000B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example.com  # Defines the API group</w:t>
      </w:r>
    </w:p>
    <w:p w:rsidR="00000000" w:rsidDel="00000000" w:rsidP="00000000" w:rsidRDefault="00000000" w:rsidRPr="00000000" w14:paraId="00000B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w:t>
      </w:r>
    </w:p>
    <w:p w:rsidR="00000000" w:rsidDel="00000000" w:rsidP="00000000" w:rsidRDefault="00000000" w:rsidRPr="00000000" w14:paraId="00000B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MyApp        # Custom resource type</w:t>
      </w:r>
    </w:p>
    <w:p w:rsidR="00000000" w:rsidDel="00000000" w:rsidP="00000000" w:rsidRDefault="00000000" w:rsidRPr="00000000" w14:paraId="00000B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plural: myapps      # Plural form used in the API</w:t>
      </w:r>
    </w:p>
    <w:p w:rsidR="00000000" w:rsidDel="00000000" w:rsidP="00000000" w:rsidRDefault="00000000" w:rsidRPr="00000000" w14:paraId="00000B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singular: myapp     # Singular form</w:t>
      </w:r>
    </w:p>
    <w:p w:rsidR="00000000" w:rsidDel="00000000" w:rsidP="00000000" w:rsidRDefault="00000000" w:rsidRPr="00000000" w14:paraId="00000B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shortNames:</w:t>
      </w:r>
    </w:p>
    <w:p w:rsidR="00000000" w:rsidDel="00000000" w:rsidP="00000000" w:rsidRDefault="00000000" w:rsidRPr="00000000" w14:paraId="00000B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               # Short name</w:t>
      </w:r>
    </w:p>
    <w:p w:rsidR="00000000" w:rsidDel="00000000" w:rsidP="00000000" w:rsidRDefault="00000000" w:rsidRPr="00000000" w14:paraId="00000B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scope: Namespaced      # Indicates that this CR is namespace-scoped</w:t>
      </w:r>
    </w:p>
    <w:p w:rsidR="00000000" w:rsidDel="00000000" w:rsidP="00000000" w:rsidRDefault="00000000" w:rsidRPr="00000000" w14:paraId="00000B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versions:</w:t>
      </w:r>
    </w:p>
    <w:p w:rsidR="00000000" w:rsidDel="00000000" w:rsidP="00000000" w:rsidRDefault="00000000" w:rsidRPr="00000000" w14:paraId="00000B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v1</w:t>
      </w:r>
    </w:p>
    <w:p w:rsidR="00000000" w:rsidDel="00000000" w:rsidP="00000000" w:rsidRDefault="00000000" w:rsidRPr="00000000" w14:paraId="00000B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served: true</w:t>
      </w:r>
    </w:p>
    <w:p w:rsidR="00000000" w:rsidDel="00000000" w:rsidP="00000000" w:rsidRDefault="00000000" w:rsidRPr="00000000" w14:paraId="00000B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true</w:t>
      </w:r>
    </w:p>
    <w:p w:rsidR="00000000" w:rsidDel="00000000" w:rsidP="00000000" w:rsidRDefault="00000000" w:rsidRPr="00000000" w14:paraId="00000B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schema:</w:t>
      </w:r>
    </w:p>
    <w:p w:rsidR="00000000" w:rsidDel="00000000" w:rsidP="00000000" w:rsidRDefault="00000000" w:rsidRPr="00000000" w14:paraId="00000B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openAPIV3Schema:</w:t>
      </w:r>
    </w:p>
    <w:p w:rsidR="00000000" w:rsidDel="00000000" w:rsidP="00000000" w:rsidRDefault="00000000" w:rsidRPr="00000000" w14:paraId="00000B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B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B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B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B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B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w:t>
      </w:r>
    </w:p>
    <w:p w:rsidR="00000000" w:rsidDel="00000000" w:rsidP="00000000" w:rsidRDefault="00000000" w:rsidRPr="00000000" w14:paraId="00000B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integer</w:t>
      </w:r>
    </w:p>
    <w:p w:rsidR="00000000" w:rsidDel="00000000" w:rsidP="00000000" w:rsidRDefault="00000000" w:rsidRPr="00000000" w14:paraId="00000B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minimum: 1</w:t>
      </w:r>
    </w:p>
    <w:p w:rsidR="00000000" w:rsidDel="00000000" w:rsidP="00000000" w:rsidRDefault="00000000" w:rsidRPr="00000000" w14:paraId="00000B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w:t>
      </w:r>
    </w:p>
    <w:p w:rsidR="00000000" w:rsidDel="00000000" w:rsidP="00000000" w:rsidRDefault="00000000" w:rsidRPr="00000000" w14:paraId="00000B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string</w:t>
      </w:r>
    </w:p>
    <w:p w:rsidR="00000000" w:rsidDel="00000000" w:rsidP="00000000" w:rsidRDefault="00000000" w:rsidRPr="00000000" w14:paraId="00000BD7">
      <w:pPr>
        <w:numPr>
          <w:ilvl w:val="0"/>
          <w:numId w:val="204"/>
        </w:numPr>
        <w:spacing w:after="0" w:afterAutospacing="0" w:before="240" w:lineRule="auto"/>
        <w:ind w:left="720" w:hanging="360"/>
      </w:pPr>
      <w:r w:rsidDel="00000000" w:rsidR="00000000" w:rsidRPr="00000000">
        <w:rPr>
          <w:rtl w:val="0"/>
        </w:rPr>
        <w:t xml:space="preserve">In this example:</w:t>
      </w:r>
    </w:p>
    <w:p w:rsidR="00000000" w:rsidDel="00000000" w:rsidP="00000000" w:rsidRDefault="00000000" w:rsidRPr="00000000" w14:paraId="00000BD8">
      <w:pPr>
        <w:numPr>
          <w:ilvl w:val="1"/>
          <w:numId w:val="20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CRD belongs to the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API group.</w:t>
      </w:r>
    </w:p>
    <w:p w:rsidR="00000000" w:rsidDel="00000000" w:rsidP="00000000" w:rsidRDefault="00000000" w:rsidRPr="00000000" w14:paraId="00000BD9">
      <w:pPr>
        <w:numPr>
          <w:ilvl w:val="1"/>
          <w:numId w:val="204"/>
        </w:numPr>
        <w:spacing w:after="0" w:afterAutospacing="0" w:before="0" w:beforeAutospacing="0" w:lineRule="auto"/>
        <w:ind w:left="1440" w:hanging="360"/>
      </w:pPr>
      <w:r w:rsidDel="00000000" w:rsidR="00000000" w:rsidRPr="00000000">
        <w:rPr>
          <w:rtl w:val="0"/>
        </w:rPr>
        <w:t xml:space="preserve">It is namespace-scoped (</w:t>
      </w:r>
      <w:r w:rsidDel="00000000" w:rsidR="00000000" w:rsidRPr="00000000">
        <w:rPr>
          <w:rFonts w:ascii="Roboto Mono" w:cs="Roboto Mono" w:eastAsia="Roboto Mono" w:hAnsi="Roboto Mono"/>
          <w:color w:val="188038"/>
          <w:rtl w:val="0"/>
        </w:rPr>
        <w:t xml:space="preserve">scope: Namespaced</w:t>
      </w:r>
      <w:r w:rsidDel="00000000" w:rsidR="00000000" w:rsidRPr="00000000">
        <w:rPr>
          <w:rtl w:val="0"/>
        </w:rPr>
        <w:t xml:space="preserve">), which means instances of 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CR will be tied to specific namespaces.</w:t>
      </w:r>
    </w:p>
    <w:p w:rsidR="00000000" w:rsidDel="00000000" w:rsidP="00000000" w:rsidRDefault="00000000" w:rsidRPr="00000000" w14:paraId="00000BDA">
      <w:pPr>
        <w:numPr>
          <w:ilvl w:val="1"/>
          <w:numId w:val="204"/>
        </w:numPr>
        <w:spacing w:after="240" w:before="0" w:beforeAutospacing="0" w:lineRule="auto"/>
        <w:ind w:left="1440" w:hanging="360"/>
      </w:pPr>
      <w:r w:rsidDel="00000000" w:rsidR="00000000" w:rsidRPr="00000000">
        <w:rPr>
          <w:rtl w:val="0"/>
        </w:rPr>
        <w:t xml:space="preserve">The CRD defines that 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has two properties in its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(integer) and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(string).</w:t>
      </w:r>
    </w:p>
    <w:p w:rsidR="00000000" w:rsidDel="00000000" w:rsidP="00000000" w:rsidRDefault="00000000" w:rsidRPr="00000000" w14:paraId="00000BDB">
      <w:pPr>
        <w:spacing w:after="240" w:before="240" w:lineRule="auto"/>
        <w:rPr>
          <w:rFonts w:ascii="Roboto Mono" w:cs="Roboto Mono" w:eastAsia="Roboto Mono" w:hAnsi="Roboto Mono"/>
          <w:color w:val="188038"/>
        </w:rPr>
      </w:pPr>
      <w:r w:rsidDel="00000000" w:rsidR="00000000" w:rsidRPr="00000000">
        <w:rPr>
          <w:b w:val="1"/>
          <w:rtl w:val="0"/>
        </w:rPr>
        <w:t xml:space="preserve">Creating Custom Resources</w:t>
      </w:r>
      <w:r w:rsidDel="00000000" w:rsidR="00000000" w:rsidRPr="00000000">
        <w:rPr>
          <w:rtl w:val="0"/>
        </w:rPr>
        <w:t xml:space="preserve">: Once the CRD is installed into the Kubernetes cluster, you can create </w:t>
      </w:r>
      <w:r w:rsidDel="00000000" w:rsidR="00000000" w:rsidRPr="00000000">
        <w:rPr>
          <w:b w:val="1"/>
          <w:rtl w:val="0"/>
        </w:rPr>
        <w:t xml:space="preserve">Custom Resources (CRs)</w:t>
      </w:r>
      <w:r w:rsidDel="00000000" w:rsidR="00000000" w:rsidRPr="00000000">
        <w:rPr>
          <w:rtl w:val="0"/>
        </w:rPr>
        <w:t xml:space="preserve"> based on the CRD. These CRs will conform to the schema defined in the CRD.</w:t>
        <w:br w:type="textWrapping"/>
        <w:t xml:space="preserve">Example of a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custom resource: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example.com/v1</w:t>
      </w:r>
    </w:p>
    <w:p w:rsidR="00000000" w:rsidDel="00000000" w:rsidP="00000000" w:rsidRDefault="00000000" w:rsidRPr="00000000" w14:paraId="00000B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MyApp</w:t>
      </w:r>
    </w:p>
    <w:p w:rsidR="00000000" w:rsidDel="00000000" w:rsidP="00000000" w:rsidRDefault="00000000" w:rsidRPr="00000000" w14:paraId="00000B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myapp-instance</w:t>
      </w:r>
    </w:p>
    <w:p w:rsidR="00000000" w:rsidDel="00000000" w:rsidP="00000000" w:rsidRDefault="00000000" w:rsidRPr="00000000" w14:paraId="00000B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B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myapp:v1</w:t>
      </w:r>
    </w:p>
    <w:p w:rsidR="00000000" w:rsidDel="00000000" w:rsidP="00000000" w:rsidRDefault="00000000" w:rsidRPr="00000000" w14:paraId="00000BE2">
      <w:pPr>
        <w:numPr>
          <w:ilvl w:val="0"/>
          <w:numId w:val="204"/>
        </w:numPr>
        <w:spacing w:after="0" w:afterAutospacing="0" w:before="240" w:lineRule="auto"/>
        <w:ind w:left="720" w:hanging="360"/>
      </w:pPr>
      <w:r w:rsidDel="00000000" w:rsidR="00000000" w:rsidRPr="00000000">
        <w:rPr>
          <w:rtl w:val="0"/>
        </w:rPr>
        <w:t xml:space="preserve">This custom resource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represents an instance of the custom application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with 3 replicas and the specified image version.</w:t>
      </w:r>
    </w:p>
    <w:p w:rsidR="00000000" w:rsidDel="00000000" w:rsidP="00000000" w:rsidRDefault="00000000" w:rsidRPr="00000000" w14:paraId="00000BE3">
      <w:pPr>
        <w:numPr>
          <w:ilvl w:val="0"/>
          <w:numId w:val="204"/>
        </w:numPr>
        <w:spacing w:after="0" w:afterAutospacing="0" w:before="0" w:beforeAutospacing="0" w:lineRule="auto"/>
        <w:ind w:left="720" w:hanging="360"/>
      </w:pPr>
      <w:r w:rsidDel="00000000" w:rsidR="00000000" w:rsidRPr="00000000">
        <w:rPr>
          <w:b w:val="1"/>
          <w:rtl w:val="0"/>
        </w:rPr>
        <w:t xml:space="preserve">Reconciliation with Controllers</w:t>
      </w:r>
      <w:r w:rsidDel="00000000" w:rsidR="00000000" w:rsidRPr="00000000">
        <w:rPr>
          <w:rtl w:val="0"/>
        </w:rPr>
        <w:t xml:space="preserve">:</w:t>
      </w:r>
    </w:p>
    <w:p w:rsidR="00000000" w:rsidDel="00000000" w:rsidP="00000000" w:rsidRDefault="00000000" w:rsidRPr="00000000" w14:paraId="00000BE4">
      <w:pPr>
        <w:numPr>
          <w:ilvl w:val="1"/>
          <w:numId w:val="204"/>
        </w:numPr>
        <w:spacing w:after="0" w:afterAutospacing="0" w:before="0" w:beforeAutospacing="0" w:lineRule="auto"/>
        <w:ind w:left="1440" w:hanging="360"/>
      </w:pPr>
      <w:r w:rsidDel="00000000" w:rsidR="00000000" w:rsidRPr="00000000">
        <w:rPr>
          <w:rtl w:val="0"/>
        </w:rPr>
        <w:t xml:space="preserve">After creating the custom resource, Kubernetes can automatically handle this resource, but you may need a </w:t>
      </w:r>
      <w:r w:rsidDel="00000000" w:rsidR="00000000" w:rsidRPr="00000000">
        <w:rPr>
          <w:b w:val="1"/>
          <w:rtl w:val="0"/>
        </w:rPr>
        <w:t xml:space="preserve">custom controller</w:t>
      </w:r>
      <w:r w:rsidDel="00000000" w:rsidR="00000000" w:rsidRPr="00000000">
        <w:rPr>
          <w:rtl w:val="0"/>
        </w:rPr>
        <w:t xml:space="preserve"> to manage its lifecycle. The controller will watch for changes in 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CR and take actions like deploying resources, scaling, or configuring the application according to the specified spec.</w:t>
      </w:r>
    </w:p>
    <w:p w:rsidR="00000000" w:rsidDel="00000000" w:rsidP="00000000" w:rsidRDefault="00000000" w:rsidRPr="00000000" w14:paraId="00000BE5">
      <w:pPr>
        <w:numPr>
          <w:ilvl w:val="1"/>
          <w:numId w:val="204"/>
        </w:numPr>
        <w:spacing w:after="240" w:before="0" w:beforeAutospacing="0" w:lineRule="auto"/>
        <w:ind w:left="1440" w:hanging="360"/>
      </w:pPr>
      <w:r w:rsidDel="00000000" w:rsidR="00000000" w:rsidRPr="00000000">
        <w:rPr>
          <w:b w:val="1"/>
          <w:rtl w:val="0"/>
        </w:rPr>
        <w:t xml:space="preserve">Operators</w:t>
      </w:r>
      <w:r w:rsidDel="00000000" w:rsidR="00000000" w:rsidRPr="00000000">
        <w:rPr>
          <w:rtl w:val="0"/>
        </w:rPr>
        <w:t xml:space="preserve"> are examples of controllers that use CRDs to manage the lifecycle of complex applications (e.g., Prometheus, MySQL, Redis).</w:t>
      </w:r>
    </w:p>
    <w:p w:rsidR="00000000" w:rsidDel="00000000" w:rsidP="00000000" w:rsidRDefault="00000000" w:rsidRPr="00000000" w14:paraId="00000BE6">
      <w:pPr>
        <w:pStyle w:val="Heading3"/>
        <w:keepNext w:val="0"/>
        <w:keepLines w:val="0"/>
        <w:spacing w:before="280" w:lineRule="auto"/>
        <w:rPr>
          <w:b w:val="1"/>
          <w:color w:val="000000"/>
          <w:sz w:val="26"/>
          <w:szCs w:val="26"/>
        </w:rPr>
      </w:pPr>
      <w:bookmarkStart w:colFirst="0" w:colLast="0" w:name="_68jk72l1qyrx" w:id="296"/>
      <w:bookmarkEnd w:id="296"/>
      <w:r w:rsidDel="00000000" w:rsidR="00000000" w:rsidRPr="00000000">
        <w:rPr>
          <w:b w:val="1"/>
          <w:color w:val="000000"/>
          <w:sz w:val="26"/>
          <w:szCs w:val="26"/>
          <w:rtl w:val="0"/>
        </w:rPr>
        <w:t xml:space="preserve">Example Use Case: A Custom Resource for MySQL Deployment</w:t>
      </w:r>
    </w:p>
    <w:p w:rsidR="00000000" w:rsidDel="00000000" w:rsidP="00000000" w:rsidRDefault="00000000" w:rsidRPr="00000000" w14:paraId="00000BE7">
      <w:pPr>
        <w:spacing w:after="240" w:before="240" w:lineRule="auto"/>
        <w:rPr/>
      </w:pPr>
      <w:r w:rsidDel="00000000" w:rsidR="00000000" w:rsidRPr="00000000">
        <w:rPr>
          <w:rtl w:val="0"/>
        </w:rPr>
        <w:t xml:space="preserve">Let’s say we want to define a custom resource to manage MySQL databases within Kubernetes. Here’s a simple example:</w:t>
      </w:r>
    </w:p>
    <w:p w:rsidR="00000000" w:rsidDel="00000000" w:rsidP="00000000" w:rsidRDefault="00000000" w:rsidRPr="00000000" w14:paraId="00000BE8">
      <w:pPr>
        <w:spacing w:after="240" w:before="240" w:lineRule="auto"/>
        <w:rPr>
          <w:rFonts w:ascii="Roboto Mono" w:cs="Roboto Mono" w:eastAsia="Roboto Mono" w:hAnsi="Roboto Mono"/>
          <w:color w:val="188038"/>
        </w:rPr>
      </w:pPr>
      <w:r w:rsidDel="00000000" w:rsidR="00000000" w:rsidRPr="00000000">
        <w:rPr>
          <w:b w:val="1"/>
          <w:rtl w:val="0"/>
        </w:rPr>
        <w:t xml:space="preserve">Create the MySQL CRD</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apiextensions.k8s.io/v1</w:t>
      </w:r>
    </w:p>
    <w:p w:rsidR="00000000" w:rsidDel="00000000" w:rsidP="00000000" w:rsidRDefault="00000000" w:rsidRPr="00000000" w14:paraId="00000B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CustomResourceDefinition</w:t>
      </w:r>
    </w:p>
    <w:p w:rsidR="00000000" w:rsidDel="00000000" w:rsidP="00000000" w:rsidRDefault="00000000" w:rsidRPr="00000000" w14:paraId="00000B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B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mysqls.example.com</w:t>
      </w:r>
    </w:p>
    <w:p w:rsidR="00000000" w:rsidDel="00000000" w:rsidP="00000000" w:rsidRDefault="00000000" w:rsidRPr="00000000" w14:paraId="00000B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B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example.com</w:t>
      </w:r>
    </w:p>
    <w:p w:rsidR="00000000" w:rsidDel="00000000" w:rsidP="00000000" w:rsidRDefault="00000000" w:rsidRPr="00000000" w14:paraId="00000B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w:t>
      </w:r>
    </w:p>
    <w:p w:rsidR="00000000" w:rsidDel="00000000" w:rsidP="00000000" w:rsidRDefault="00000000" w:rsidRPr="00000000" w14:paraId="00000B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MySQL</w:t>
      </w:r>
    </w:p>
    <w:p w:rsidR="00000000" w:rsidDel="00000000" w:rsidP="00000000" w:rsidRDefault="00000000" w:rsidRPr="00000000" w14:paraId="00000B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plural: mysqls</w:t>
      </w:r>
    </w:p>
    <w:p w:rsidR="00000000" w:rsidDel="00000000" w:rsidP="00000000" w:rsidRDefault="00000000" w:rsidRPr="00000000" w14:paraId="00000B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singular: mysql</w:t>
      </w:r>
    </w:p>
    <w:p w:rsidR="00000000" w:rsidDel="00000000" w:rsidP="00000000" w:rsidRDefault="00000000" w:rsidRPr="00000000" w14:paraId="00000B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scope: Namespaced</w:t>
      </w:r>
    </w:p>
    <w:p w:rsidR="00000000" w:rsidDel="00000000" w:rsidP="00000000" w:rsidRDefault="00000000" w:rsidRPr="00000000" w14:paraId="00000B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versions:</w:t>
      </w:r>
    </w:p>
    <w:p w:rsidR="00000000" w:rsidDel="00000000" w:rsidP="00000000" w:rsidRDefault="00000000" w:rsidRPr="00000000" w14:paraId="00000B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v1</w:t>
      </w:r>
    </w:p>
    <w:p w:rsidR="00000000" w:rsidDel="00000000" w:rsidP="00000000" w:rsidRDefault="00000000" w:rsidRPr="00000000" w14:paraId="00000B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served: true</w:t>
      </w:r>
    </w:p>
    <w:p w:rsidR="00000000" w:rsidDel="00000000" w:rsidP="00000000" w:rsidRDefault="00000000" w:rsidRPr="00000000" w14:paraId="00000B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true</w:t>
      </w:r>
    </w:p>
    <w:p w:rsidR="00000000" w:rsidDel="00000000" w:rsidP="00000000" w:rsidRDefault="00000000" w:rsidRPr="00000000" w14:paraId="00000B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schema:</w:t>
      </w:r>
    </w:p>
    <w:p w:rsidR="00000000" w:rsidDel="00000000" w:rsidP="00000000" w:rsidRDefault="00000000" w:rsidRPr="00000000" w14:paraId="00000B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openAPIV3Schema:</w:t>
      </w:r>
    </w:p>
    <w:p w:rsidR="00000000" w:rsidDel="00000000" w:rsidP="00000000" w:rsidRDefault="00000000" w:rsidRPr="00000000" w14:paraId="00000B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B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B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B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B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B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w:t>
      </w:r>
    </w:p>
    <w:p w:rsidR="00000000" w:rsidDel="00000000" w:rsidP="00000000" w:rsidRDefault="00000000" w:rsidRPr="00000000" w14:paraId="00000B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string</w:t>
      </w:r>
    </w:p>
    <w:p w:rsidR="00000000" w:rsidDel="00000000" w:rsidP="00000000" w:rsidRDefault="00000000" w:rsidRPr="00000000" w14:paraId="00000C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w:t>
      </w:r>
    </w:p>
    <w:p w:rsidR="00000000" w:rsidDel="00000000" w:rsidP="00000000" w:rsidRDefault="00000000" w:rsidRPr="00000000" w14:paraId="00000C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integer</w:t>
      </w:r>
    </w:p>
    <w:p w:rsidR="00000000" w:rsidDel="00000000" w:rsidP="00000000" w:rsidRDefault="00000000" w:rsidRPr="00000000" w14:paraId="00000C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minimum: 1</w:t>
      </w:r>
    </w:p>
    <w:p w:rsidR="00000000" w:rsidDel="00000000" w:rsidP="00000000" w:rsidRDefault="00000000" w:rsidRPr="00000000" w14:paraId="00000C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databaseName:</w:t>
      </w:r>
    </w:p>
    <w:p w:rsidR="00000000" w:rsidDel="00000000" w:rsidP="00000000" w:rsidRDefault="00000000" w:rsidRPr="00000000" w14:paraId="00000C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string</w:t>
      </w:r>
    </w:p>
    <w:p w:rsidR="00000000" w:rsidDel="00000000" w:rsidP="00000000" w:rsidRDefault="00000000" w:rsidRPr="00000000" w14:paraId="00000C05">
      <w:pPr>
        <w:numPr>
          <w:ilvl w:val="0"/>
          <w:numId w:val="120"/>
        </w:numPr>
        <w:spacing w:after="240" w:before="240" w:lineRule="auto"/>
        <w:ind w:left="720" w:hanging="360"/>
      </w:pPr>
      <w:r w:rsidDel="00000000" w:rsidR="00000000" w:rsidRPr="00000000">
        <w:rPr>
          <w:rtl w:val="0"/>
        </w:rPr>
      </w:r>
    </w:p>
    <w:p w:rsidR="00000000" w:rsidDel="00000000" w:rsidP="00000000" w:rsidRDefault="00000000" w:rsidRPr="00000000" w14:paraId="00000C06">
      <w:pPr>
        <w:spacing w:after="240" w:before="240" w:lineRule="auto"/>
        <w:rPr>
          <w:rFonts w:ascii="Roboto Mono" w:cs="Roboto Mono" w:eastAsia="Roboto Mono" w:hAnsi="Roboto Mono"/>
          <w:color w:val="188038"/>
        </w:rPr>
      </w:pPr>
      <w:r w:rsidDel="00000000" w:rsidR="00000000" w:rsidRPr="00000000">
        <w:rPr>
          <w:b w:val="1"/>
          <w:rtl w:val="0"/>
        </w:rPr>
        <w:t xml:space="preserve">Create a MySQL custom resource</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example.com/v1</w:t>
      </w:r>
    </w:p>
    <w:p w:rsidR="00000000" w:rsidDel="00000000" w:rsidP="00000000" w:rsidRDefault="00000000" w:rsidRPr="00000000" w14:paraId="00000C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MySQL</w:t>
      </w:r>
    </w:p>
    <w:p w:rsidR="00000000" w:rsidDel="00000000" w:rsidP="00000000" w:rsidRDefault="00000000" w:rsidRPr="00000000" w14:paraId="00000C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my-database</w:t>
      </w:r>
    </w:p>
    <w:p w:rsidR="00000000" w:rsidDel="00000000" w:rsidP="00000000" w:rsidRDefault="00000000" w:rsidRPr="00000000" w14:paraId="00000C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C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"8.0"</w:t>
      </w:r>
    </w:p>
    <w:p w:rsidR="00000000" w:rsidDel="00000000" w:rsidP="00000000" w:rsidRDefault="00000000" w:rsidRPr="00000000" w14:paraId="00000C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C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databaseName: myappdb</w:t>
      </w:r>
    </w:p>
    <w:p w:rsidR="00000000" w:rsidDel="00000000" w:rsidP="00000000" w:rsidRDefault="00000000" w:rsidRPr="00000000" w14:paraId="00000C0E">
      <w:pPr>
        <w:numPr>
          <w:ilvl w:val="0"/>
          <w:numId w:val="12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C0F">
      <w:pPr>
        <w:numPr>
          <w:ilvl w:val="0"/>
          <w:numId w:val="120"/>
        </w:numPr>
        <w:spacing w:after="0" w:afterAutospacing="0" w:before="0" w:beforeAutospacing="0" w:lineRule="auto"/>
        <w:ind w:left="720" w:hanging="360"/>
      </w:pPr>
      <w:r w:rsidDel="00000000" w:rsidR="00000000" w:rsidRPr="00000000">
        <w:rPr>
          <w:b w:val="1"/>
          <w:rtl w:val="0"/>
        </w:rPr>
        <w:t xml:space="preserve">Deploy a Controller (Operator)</w:t>
      </w:r>
      <w:r w:rsidDel="00000000" w:rsidR="00000000" w:rsidRPr="00000000">
        <w:rPr>
          <w:rtl w:val="0"/>
        </w:rPr>
        <w:t xml:space="preserve">: The custom controller (or operator) for MySQL will watch for instances of </w:t>
      </w:r>
      <w:r w:rsidDel="00000000" w:rsidR="00000000" w:rsidRPr="00000000">
        <w:rPr>
          <w:rFonts w:ascii="Roboto Mono" w:cs="Roboto Mono" w:eastAsia="Roboto Mono" w:hAnsi="Roboto Mono"/>
          <w:color w:val="188038"/>
          <w:rtl w:val="0"/>
        </w:rPr>
        <w:t xml:space="preserve">MySQL</w:t>
      </w:r>
      <w:r w:rsidDel="00000000" w:rsidR="00000000" w:rsidRPr="00000000">
        <w:rPr>
          <w:rtl w:val="0"/>
        </w:rPr>
        <w:t xml:space="preserve"> resources, and when a new resource is created or updated, the operator will:</w:t>
      </w:r>
    </w:p>
    <w:p w:rsidR="00000000" w:rsidDel="00000000" w:rsidP="00000000" w:rsidRDefault="00000000" w:rsidRPr="00000000" w14:paraId="00000C10">
      <w:pPr>
        <w:numPr>
          <w:ilvl w:val="1"/>
          <w:numId w:val="120"/>
        </w:numPr>
        <w:spacing w:after="0" w:afterAutospacing="0" w:before="0" w:beforeAutospacing="0" w:lineRule="auto"/>
        <w:ind w:left="1440" w:hanging="360"/>
      </w:pPr>
      <w:r w:rsidDel="00000000" w:rsidR="00000000" w:rsidRPr="00000000">
        <w:rPr>
          <w:rtl w:val="0"/>
        </w:rPr>
        <w:t xml:space="preserve">Deploy a StatefulSet for MySQL.</w:t>
      </w:r>
    </w:p>
    <w:p w:rsidR="00000000" w:rsidDel="00000000" w:rsidP="00000000" w:rsidRDefault="00000000" w:rsidRPr="00000000" w14:paraId="00000C11">
      <w:pPr>
        <w:numPr>
          <w:ilvl w:val="1"/>
          <w:numId w:val="120"/>
        </w:numPr>
        <w:spacing w:after="0" w:afterAutospacing="0" w:before="0" w:beforeAutospacing="0" w:lineRule="auto"/>
        <w:ind w:left="1440" w:hanging="360"/>
      </w:pPr>
      <w:r w:rsidDel="00000000" w:rsidR="00000000" w:rsidRPr="00000000">
        <w:rPr>
          <w:rtl w:val="0"/>
        </w:rPr>
        <w:t xml:space="preserve">Configure the database with the correct version.</w:t>
      </w:r>
    </w:p>
    <w:p w:rsidR="00000000" w:rsidDel="00000000" w:rsidP="00000000" w:rsidRDefault="00000000" w:rsidRPr="00000000" w14:paraId="00000C12">
      <w:pPr>
        <w:numPr>
          <w:ilvl w:val="1"/>
          <w:numId w:val="120"/>
        </w:numPr>
        <w:spacing w:after="240" w:before="0" w:beforeAutospacing="0" w:lineRule="auto"/>
        <w:ind w:left="1440" w:hanging="360"/>
      </w:pPr>
      <w:r w:rsidDel="00000000" w:rsidR="00000000" w:rsidRPr="00000000">
        <w:rPr>
          <w:rtl w:val="0"/>
        </w:rPr>
        <w:t xml:space="preserve">Ensure the specified number of replicas are running.</w:t>
      </w:r>
    </w:p>
    <w:p w:rsidR="00000000" w:rsidDel="00000000" w:rsidP="00000000" w:rsidRDefault="00000000" w:rsidRPr="00000000" w14:paraId="00000C13">
      <w:pPr>
        <w:pStyle w:val="Heading3"/>
        <w:keepNext w:val="0"/>
        <w:keepLines w:val="0"/>
        <w:spacing w:before="280" w:lineRule="auto"/>
        <w:rPr>
          <w:b w:val="1"/>
          <w:color w:val="000000"/>
          <w:sz w:val="26"/>
          <w:szCs w:val="26"/>
        </w:rPr>
      </w:pPr>
      <w:bookmarkStart w:colFirst="0" w:colLast="0" w:name="_kgf17t1h7is" w:id="297"/>
      <w:bookmarkEnd w:id="297"/>
      <w:r w:rsidDel="00000000" w:rsidR="00000000" w:rsidRPr="00000000">
        <w:rPr>
          <w:b w:val="1"/>
          <w:color w:val="000000"/>
          <w:sz w:val="26"/>
          <w:szCs w:val="26"/>
          <w:rtl w:val="0"/>
        </w:rPr>
        <w:t xml:space="preserve">Summary</w:t>
      </w:r>
    </w:p>
    <w:p w:rsidR="00000000" w:rsidDel="00000000" w:rsidP="00000000" w:rsidRDefault="00000000" w:rsidRPr="00000000" w14:paraId="00000C14">
      <w:pPr>
        <w:numPr>
          <w:ilvl w:val="0"/>
          <w:numId w:val="344"/>
        </w:numPr>
        <w:spacing w:after="0" w:afterAutospacing="0" w:before="240" w:lineRule="auto"/>
        <w:ind w:left="720" w:hanging="360"/>
      </w:pPr>
      <w:r w:rsidDel="00000000" w:rsidR="00000000" w:rsidRPr="00000000">
        <w:rPr>
          <w:b w:val="1"/>
          <w:rtl w:val="0"/>
        </w:rPr>
        <w:t xml:space="preserve">Custom Resource Definitions (CRDs)</w:t>
      </w:r>
      <w:r w:rsidDel="00000000" w:rsidR="00000000" w:rsidRPr="00000000">
        <w:rPr>
          <w:rtl w:val="0"/>
        </w:rPr>
        <w:t xml:space="preserve"> enable users to extend Kubernetes with their own resource types.</w:t>
      </w:r>
    </w:p>
    <w:p w:rsidR="00000000" w:rsidDel="00000000" w:rsidP="00000000" w:rsidRDefault="00000000" w:rsidRPr="00000000" w14:paraId="00000C15">
      <w:pPr>
        <w:numPr>
          <w:ilvl w:val="0"/>
          <w:numId w:val="344"/>
        </w:numPr>
        <w:spacing w:after="0" w:afterAutospacing="0" w:before="0" w:beforeAutospacing="0" w:lineRule="auto"/>
        <w:ind w:left="720" w:hanging="360"/>
      </w:pPr>
      <w:r w:rsidDel="00000000" w:rsidR="00000000" w:rsidRPr="00000000">
        <w:rPr>
          <w:b w:val="1"/>
          <w:rtl w:val="0"/>
        </w:rPr>
        <w:t xml:space="preserve">Custom Resources (CRs)</w:t>
      </w:r>
      <w:r w:rsidDel="00000000" w:rsidR="00000000" w:rsidRPr="00000000">
        <w:rPr>
          <w:rtl w:val="0"/>
        </w:rPr>
        <w:t xml:space="preserve"> are instances of a CRD that you can create and manage just like native Kubernetes objects.</w:t>
      </w:r>
    </w:p>
    <w:p w:rsidR="00000000" w:rsidDel="00000000" w:rsidP="00000000" w:rsidRDefault="00000000" w:rsidRPr="00000000" w14:paraId="00000C16">
      <w:pPr>
        <w:numPr>
          <w:ilvl w:val="0"/>
          <w:numId w:val="344"/>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CRDs are typically used for creating custom resources for applications, operators, infrastructure management, and system integration.</w:t>
      </w:r>
    </w:p>
    <w:p w:rsidR="00000000" w:rsidDel="00000000" w:rsidP="00000000" w:rsidRDefault="00000000" w:rsidRPr="00000000" w14:paraId="00000C17">
      <w:pPr>
        <w:numPr>
          <w:ilvl w:val="0"/>
          <w:numId w:val="344"/>
        </w:numPr>
        <w:spacing w:after="0" w:afterAutospacing="0" w:before="0" w:beforeAutospacing="0" w:lineRule="auto"/>
        <w:ind w:left="720" w:hanging="360"/>
      </w:pPr>
      <w:r w:rsidDel="00000000" w:rsidR="00000000" w:rsidRPr="00000000">
        <w:rPr>
          <w:rtl w:val="0"/>
        </w:rPr>
        <w:t xml:space="preserve">CRDs enable </w:t>
      </w:r>
      <w:r w:rsidDel="00000000" w:rsidR="00000000" w:rsidRPr="00000000">
        <w:rPr>
          <w:b w:val="1"/>
          <w:rtl w:val="0"/>
        </w:rPr>
        <w:t xml:space="preserve">custom controllers</w:t>
      </w:r>
      <w:r w:rsidDel="00000000" w:rsidR="00000000" w:rsidRPr="00000000">
        <w:rPr>
          <w:rtl w:val="0"/>
        </w:rPr>
        <w:t xml:space="preserve"> to automate the lifecycle of your resources.</w:t>
      </w:r>
    </w:p>
    <w:p w:rsidR="00000000" w:rsidDel="00000000" w:rsidP="00000000" w:rsidRDefault="00000000" w:rsidRPr="00000000" w14:paraId="00000C18">
      <w:pPr>
        <w:numPr>
          <w:ilvl w:val="0"/>
          <w:numId w:val="344"/>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CRDs enhance the power of Kubernetes, allowing you to manage complex applications, automate processes, and integrate seamlessly into the Kubernetes ecosystem with your own defined resource types.</w:t>
      </w:r>
    </w:p>
    <w:p w:rsidR="00000000" w:rsidDel="00000000" w:rsidP="00000000" w:rsidRDefault="00000000" w:rsidRPr="00000000" w14:paraId="00000C19">
      <w:pPr>
        <w:spacing w:after="240" w:before="240" w:lineRule="auto"/>
        <w:rPr/>
      </w:pPr>
      <w:r w:rsidDel="00000000" w:rsidR="00000000" w:rsidRPr="00000000">
        <w:rPr>
          <w:rtl w:val="0"/>
        </w:rPr>
        <w:t xml:space="preserve">CRDs are a fundamental part of creating </w:t>
      </w:r>
      <w:r w:rsidDel="00000000" w:rsidR="00000000" w:rsidRPr="00000000">
        <w:rPr>
          <w:b w:val="1"/>
          <w:rtl w:val="0"/>
        </w:rPr>
        <w:t xml:space="preserve">Operators</w:t>
      </w:r>
      <w:r w:rsidDel="00000000" w:rsidR="00000000" w:rsidRPr="00000000">
        <w:rPr>
          <w:rtl w:val="0"/>
        </w:rPr>
        <w:t xml:space="preserve"> and extending the Kubernetes control plane to suit your specific needs.</w:t>
      </w:r>
    </w:p>
    <w:p w:rsidR="00000000" w:rsidDel="00000000" w:rsidP="00000000" w:rsidRDefault="00000000" w:rsidRPr="00000000" w14:paraId="00000C1A">
      <w:pPr>
        <w:spacing w:after="240" w:before="240" w:lineRule="auto"/>
        <w:rPr/>
      </w:pPr>
      <w:r w:rsidDel="00000000" w:rsidR="00000000" w:rsidRPr="00000000">
        <w:rPr>
          <w:rtl w:val="0"/>
        </w:rPr>
      </w:r>
    </w:p>
    <w:p w:rsidR="00000000" w:rsidDel="00000000" w:rsidP="00000000" w:rsidRDefault="00000000" w:rsidRPr="00000000" w14:paraId="00000C1B">
      <w:pPr>
        <w:pStyle w:val="Heading1"/>
        <w:rPr>
          <w:b w:val="1"/>
        </w:rPr>
      </w:pPr>
      <w:bookmarkStart w:colFirst="0" w:colLast="0" w:name="_820pg94mjh23" w:id="298"/>
      <w:bookmarkEnd w:id="298"/>
      <w:r w:rsidDel="00000000" w:rsidR="00000000" w:rsidRPr="00000000">
        <w:rPr>
          <w:b w:val="1"/>
          <w:rtl w:val="0"/>
        </w:rPr>
        <w:t xml:space="preserve">can we have our own controller deployed in k8 like, </w:t>
      </w:r>
      <w:r w:rsidDel="00000000" w:rsidR="00000000" w:rsidRPr="00000000">
        <w:rPr>
          <w:b w:val="1"/>
          <w:rtl w:val="0"/>
        </w:rPr>
        <w:t xml:space="preserve">aws</w:t>
      </w:r>
      <w:r w:rsidDel="00000000" w:rsidR="00000000" w:rsidRPr="00000000">
        <w:rPr>
          <w:b w:val="1"/>
          <w:rtl w:val="0"/>
        </w:rPr>
        <w:t xml:space="preserve"> load balancer controller, external dns and how many crd's we need to deploy for the same along with all api’s to monitor and core k8 components to be deployed ?</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spacing w:after="240" w:before="240" w:lineRule="auto"/>
        <w:rPr/>
      </w:pPr>
      <w:r w:rsidDel="00000000" w:rsidR="00000000" w:rsidRPr="00000000">
        <w:rPr>
          <w:rtl w:val="0"/>
        </w:rPr>
        <w:t xml:space="preserve">Yes, you can definitely deploy your own custom controllers in Kubernetes, just like the </w:t>
      </w:r>
      <w:r w:rsidDel="00000000" w:rsidR="00000000" w:rsidRPr="00000000">
        <w:rPr>
          <w:b w:val="1"/>
          <w:rtl w:val="0"/>
        </w:rPr>
        <w:t xml:space="preserve">AWS Load Balancer Controller</w:t>
      </w:r>
      <w:r w:rsidDel="00000000" w:rsidR="00000000" w:rsidRPr="00000000">
        <w:rPr>
          <w:rtl w:val="0"/>
        </w:rPr>
        <w:t xml:space="preserve"> and </w:t>
      </w:r>
      <w:r w:rsidDel="00000000" w:rsidR="00000000" w:rsidRPr="00000000">
        <w:rPr>
          <w:b w:val="1"/>
          <w:rtl w:val="0"/>
        </w:rPr>
        <w:t xml:space="preserve">ExternalDNS</w:t>
      </w:r>
      <w:r w:rsidDel="00000000" w:rsidR="00000000" w:rsidRPr="00000000">
        <w:rPr>
          <w:rtl w:val="0"/>
        </w:rPr>
        <w:t xml:space="preserve">. In Kubernetes, controllers are responsible for managing resources and their state, and you can create your own custom controllers to handle specific tasks, such as managing DNS records, load balancers, or other infrastructure components.</w:t>
      </w:r>
    </w:p>
    <w:p w:rsidR="00000000" w:rsidDel="00000000" w:rsidP="00000000" w:rsidRDefault="00000000" w:rsidRPr="00000000" w14:paraId="00000C1E">
      <w:pPr>
        <w:spacing w:after="240" w:before="240" w:lineRule="auto"/>
        <w:rPr/>
      </w:pPr>
      <w:r w:rsidDel="00000000" w:rsidR="00000000" w:rsidRPr="00000000">
        <w:rPr>
          <w:rtl w:val="0"/>
        </w:rPr>
        <w:t xml:space="preserve">Below, I'll break down the deployment of </w:t>
      </w:r>
      <w:r w:rsidDel="00000000" w:rsidR="00000000" w:rsidRPr="00000000">
        <w:rPr>
          <w:b w:val="1"/>
          <w:rtl w:val="0"/>
        </w:rPr>
        <w:t xml:space="preserve">AWS Load Balancer Controller</w:t>
      </w:r>
      <w:r w:rsidDel="00000000" w:rsidR="00000000" w:rsidRPr="00000000">
        <w:rPr>
          <w:rtl w:val="0"/>
        </w:rPr>
        <w:t xml:space="preserve">, </w:t>
      </w:r>
      <w:r w:rsidDel="00000000" w:rsidR="00000000" w:rsidRPr="00000000">
        <w:rPr>
          <w:b w:val="1"/>
          <w:rtl w:val="0"/>
        </w:rPr>
        <w:t xml:space="preserve">ExternalDNS</w:t>
      </w:r>
      <w:r w:rsidDel="00000000" w:rsidR="00000000" w:rsidRPr="00000000">
        <w:rPr>
          <w:rtl w:val="0"/>
        </w:rPr>
        <w:t xml:space="preserve">, and other common controllers, as well as the necessary </w:t>
      </w:r>
      <w:r w:rsidDel="00000000" w:rsidR="00000000" w:rsidRPr="00000000">
        <w:rPr>
          <w:b w:val="1"/>
          <w:rtl w:val="0"/>
        </w:rPr>
        <w:t xml:space="preserve">Custom Resource Definitions (CRDs)</w:t>
      </w:r>
      <w:r w:rsidDel="00000000" w:rsidR="00000000" w:rsidRPr="00000000">
        <w:rPr>
          <w:rtl w:val="0"/>
        </w:rPr>
        <w:t xml:space="preserve">, APIs, and monitoring strategies.</w:t>
      </w:r>
    </w:p>
    <w:p w:rsidR="00000000" w:rsidDel="00000000" w:rsidP="00000000" w:rsidRDefault="00000000" w:rsidRPr="00000000" w14:paraId="00000C1F">
      <w:pPr>
        <w:pStyle w:val="Heading3"/>
        <w:keepNext w:val="0"/>
        <w:keepLines w:val="0"/>
        <w:spacing w:before="280" w:lineRule="auto"/>
        <w:rPr>
          <w:b w:val="1"/>
          <w:color w:val="000000"/>
          <w:sz w:val="26"/>
          <w:szCs w:val="26"/>
        </w:rPr>
      </w:pPr>
      <w:bookmarkStart w:colFirst="0" w:colLast="0" w:name="_m9dbddvxnjzd" w:id="299"/>
      <w:bookmarkEnd w:id="299"/>
      <w:r w:rsidDel="00000000" w:rsidR="00000000" w:rsidRPr="00000000">
        <w:rPr>
          <w:b w:val="1"/>
          <w:color w:val="000000"/>
          <w:sz w:val="26"/>
          <w:szCs w:val="26"/>
          <w:rtl w:val="0"/>
        </w:rPr>
        <w:t xml:space="preserve">1. AWS Load Balancer Controller (ALB/NLB)</w:t>
      </w:r>
    </w:p>
    <w:p w:rsidR="00000000" w:rsidDel="00000000" w:rsidP="00000000" w:rsidRDefault="00000000" w:rsidRPr="00000000" w14:paraId="00000C20">
      <w:pPr>
        <w:spacing w:after="240" w:before="240" w:lineRule="auto"/>
        <w:rPr/>
      </w:pPr>
      <w:r w:rsidDel="00000000" w:rsidR="00000000" w:rsidRPr="00000000">
        <w:rPr>
          <w:rtl w:val="0"/>
        </w:rPr>
        <w:t xml:space="preserve">The AWS Load Balancer Controller is a Kubernetes controller that provisions and manages AWS ALB (Application Load Balancer) and NLB (Network Load Balancer) resources for Kubernetes services.</w:t>
      </w:r>
    </w:p>
    <w:p w:rsidR="00000000" w:rsidDel="00000000" w:rsidP="00000000" w:rsidRDefault="00000000" w:rsidRPr="00000000" w14:paraId="00000C21">
      <w:pPr>
        <w:pStyle w:val="Heading4"/>
        <w:keepNext w:val="0"/>
        <w:keepLines w:val="0"/>
        <w:spacing w:after="40" w:before="240" w:lineRule="auto"/>
        <w:rPr>
          <w:b w:val="1"/>
          <w:color w:val="000000"/>
          <w:sz w:val="22"/>
          <w:szCs w:val="22"/>
        </w:rPr>
      </w:pPr>
      <w:bookmarkStart w:colFirst="0" w:colLast="0" w:name="_o42skh7c5v0b" w:id="300"/>
      <w:bookmarkEnd w:id="300"/>
      <w:r w:rsidDel="00000000" w:rsidR="00000000" w:rsidRPr="00000000">
        <w:rPr>
          <w:b w:val="1"/>
          <w:color w:val="000000"/>
          <w:sz w:val="22"/>
          <w:szCs w:val="22"/>
          <w:rtl w:val="0"/>
        </w:rPr>
        <w:t xml:space="preserve">CRDs for AWS Load Balancer Controller:</w:t>
      </w:r>
    </w:p>
    <w:p w:rsidR="00000000" w:rsidDel="00000000" w:rsidP="00000000" w:rsidRDefault="00000000" w:rsidRPr="00000000" w14:paraId="00000C22">
      <w:pPr>
        <w:spacing w:after="240" w:before="240" w:lineRule="auto"/>
        <w:rPr/>
      </w:pPr>
      <w:r w:rsidDel="00000000" w:rsidR="00000000" w:rsidRPr="00000000">
        <w:rPr>
          <w:rtl w:val="0"/>
        </w:rPr>
        <w:t xml:space="preserve">The AWS Load Balancer Controller uses the following CRDs:</w:t>
      </w:r>
    </w:p>
    <w:p w:rsidR="00000000" w:rsidDel="00000000" w:rsidP="00000000" w:rsidRDefault="00000000" w:rsidRPr="00000000" w14:paraId="00000C23">
      <w:pPr>
        <w:numPr>
          <w:ilvl w:val="0"/>
          <w:numId w:val="19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ingresses.extensions</w:t>
      </w:r>
      <w:r w:rsidDel="00000000" w:rsidR="00000000" w:rsidRPr="00000000">
        <w:rPr>
          <w:rtl w:val="0"/>
        </w:rPr>
        <w:t xml:space="preserve"> (Standard Ingress resource): The controller uses this to create an ALB for HTTP/HTTPS-based traffic routing.</w:t>
      </w:r>
    </w:p>
    <w:p w:rsidR="00000000" w:rsidDel="00000000" w:rsidP="00000000" w:rsidRDefault="00000000" w:rsidRPr="00000000" w14:paraId="00000C24">
      <w:pPr>
        <w:numPr>
          <w:ilvl w:val="0"/>
          <w:numId w:val="19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targetgroupbindings.elbv2.k8s.aws</w:t>
      </w:r>
      <w:r w:rsidDel="00000000" w:rsidR="00000000" w:rsidRPr="00000000">
        <w:rPr>
          <w:rtl w:val="0"/>
        </w:rPr>
        <w:t xml:space="preserve"> (Custom Target Group Binding CRD): This is a custom CRD used by the controller to bind Kubernetes services to AWS target groups.</w:t>
      </w:r>
    </w:p>
    <w:p w:rsidR="00000000" w:rsidDel="00000000" w:rsidP="00000000" w:rsidRDefault="00000000" w:rsidRPr="00000000" w14:paraId="00000C25">
      <w:pPr>
        <w:spacing w:after="240" w:before="240" w:lineRule="auto"/>
        <w:rPr/>
      </w:pPr>
      <w:r w:rsidDel="00000000" w:rsidR="00000000" w:rsidRPr="00000000">
        <w:rPr>
          <w:b w:val="1"/>
          <w:rtl w:val="0"/>
        </w:rPr>
        <w:t xml:space="preserve">Steps to deploy AWS Load Balancer Controller</w:t>
      </w:r>
      <w:r w:rsidDel="00000000" w:rsidR="00000000" w:rsidRPr="00000000">
        <w:rPr>
          <w:rtl w:val="0"/>
        </w:rPr>
        <w:t xml:space="preserve">:</w:t>
      </w:r>
    </w:p>
    <w:p w:rsidR="00000000" w:rsidDel="00000000" w:rsidP="00000000" w:rsidRDefault="00000000" w:rsidRPr="00000000" w14:paraId="00000C26">
      <w:pPr>
        <w:rPr>
          <w:rFonts w:ascii="Roboto Mono" w:cs="Roboto Mono" w:eastAsia="Roboto Mono" w:hAnsi="Roboto Mono"/>
          <w:color w:val="188038"/>
        </w:rPr>
      </w:pPr>
      <w:r w:rsidDel="00000000" w:rsidR="00000000" w:rsidRPr="00000000">
        <w:rPr>
          <w:b w:val="1"/>
          <w:rtl w:val="0"/>
        </w:rPr>
        <w:t xml:space="preserve">Install the AWS Load Balancer Controller</w:t>
      </w:r>
      <w:r w:rsidDel="00000000" w:rsidR="00000000" w:rsidRPr="00000000">
        <w:rPr>
          <w:rtl w:val="0"/>
        </w:rPr>
        <w:t xml:space="preserve"> (via Helm or kubectl). Example Helm installation:</w:t>
        <w:br w:type="textWrapping"/>
        <w:br w:type="textWrapping"/>
        <w:br w:type="textWrapping"/>
      </w:r>
      <w:r w:rsidDel="00000000" w:rsidR="00000000" w:rsidRPr="00000000">
        <w:rPr>
          <w:rFonts w:ascii="Roboto Mono" w:cs="Roboto Mono" w:eastAsia="Roboto Mono" w:hAnsi="Roboto Mono"/>
          <w:color w:val="188038"/>
          <w:rtl w:val="0"/>
        </w:rPr>
        <w:t xml:space="preserve">helm repo add </w:t>
      </w:r>
      <w:r w:rsidDel="00000000" w:rsidR="00000000" w:rsidRPr="00000000">
        <w:rPr>
          <w:rFonts w:ascii="Roboto Mono" w:cs="Roboto Mono" w:eastAsia="Roboto Mono" w:hAnsi="Roboto Mono"/>
          <w:color w:val="188038"/>
          <w:rtl w:val="0"/>
        </w:rPr>
        <w:t xml:space="preserve">eks</w:t>
      </w:r>
      <w:r w:rsidDel="00000000" w:rsidR="00000000" w:rsidRPr="00000000">
        <w:rPr>
          <w:rFonts w:ascii="Roboto Mono" w:cs="Roboto Mono" w:eastAsia="Roboto Mono" w:hAnsi="Roboto Mono"/>
          <w:color w:val="188038"/>
          <w:rtl w:val="0"/>
        </w:rPr>
        <w:t xml:space="preserve"> https://aws.github.io/eks-charts</w:t>
      </w:r>
    </w:p>
    <w:p w:rsidR="00000000" w:rsidDel="00000000" w:rsidP="00000000" w:rsidRDefault="00000000" w:rsidRPr="00000000" w14:paraId="00000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0C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aws-load-balancer-controller eks/aws-load-balancer-controller \</w:t>
      </w:r>
    </w:p>
    <w:p w:rsidR="00000000" w:rsidDel="00000000" w:rsidP="00000000" w:rsidRDefault="00000000" w:rsidRPr="00000000" w14:paraId="00000C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clusterName=&lt;your-cluster-name&gt; \</w:t>
      </w:r>
    </w:p>
    <w:p w:rsidR="00000000" w:rsidDel="00000000" w:rsidP="00000000" w:rsidRDefault="00000000" w:rsidRPr="00000000" w14:paraId="00000C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serviceAccount.create=false \</w:t>
      </w:r>
    </w:p>
    <w:p w:rsidR="00000000" w:rsidDel="00000000" w:rsidP="00000000" w:rsidRDefault="00000000" w:rsidRPr="00000000" w14:paraId="00000C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serviceAccount.name=aws-load-balancer-controller</w:t>
      </w:r>
    </w:p>
    <w:p w:rsidR="00000000" w:rsidDel="00000000" w:rsidP="00000000" w:rsidRDefault="00000000" w:rsidRPr="00000000" w14:paraId="00000C2C">
      <w:pPr>
        <w:numPr>
          <w:ilvl w:val="0"/>
          <w:numId w:val="75"/>
        </w:numPr>
        <w:spacing w:after="240" w:before="240" w:lineRule="auto"/>
        <w:ind w:left="720" w:hanging="360"/>
      </w:pPr>
      <w:r w:rsidDel="00000000" w:rsidR="00000000" w:rsidRPr="00000000">
        <w:rPr>
          <w:rtl w:val="0"/>
        </w:rPr>
      </w:r>
    </w:p>
    <w:p w:rsidR="00000000" w:rsidDel="00000000" w:rsidP="00000000" w:rsidRDefault="00000000" w:rsidRPr="00000000" w14:paraId="00000C2D">
      <w:pPr>
        <w:rPr>
          <w:rFonts w:ascii="Roboto Mono" w:cs="Roboto Mono" w:eastAsia="Roboto Mono" w:hAnsi="Roboto Mono"/>
          <w:color w:val="188038"/>
        </w:rPr>
      </w:pPr>
      <w:r w:rsidDel="00000000" w:rsidR="00000000" w:rsidRPr="00000000">
        <w:rPr>
          <w:b w:val="1"/>
          <w:rtl w:val="0"/>
        </w:rPr>
        <w:t xml:space="preserve">CRDs to Deploy</w:t>
      </w:r>
      <w:r w:rsidDel="00000000" w:rsidR="00000000" w:rsidRPr="00000000">
        <w:rPr>
          <w:rtl w:val="0"/>
        </w:rPr>
        <w:t xml:space="preserve">: You must apply the necessary CRDs to your cluster. You can apply these CRDs with:</w:t>
        <w:br w:type="textWrapping"/>
        <w:br w:type="textWrapping"/>
        <w:br w:type="textWrapping"/>
      </w:r>
      <w:r w:rsidDel="00000000" w:rsidR="00000000" w:rsidRPr="00000000">
        <w:rPr>
          <w:rFonts w:ascii="Roboto Mono" w:cs="Roboto Mono" w:eastAsia="Roboto Mono" w:hAnsi="Roboto Mono"/>
          <w:color w:val="188038"/>
          <w:rtl w:val="0"/>
        </w:rPr>
        <w:t xml:space="preserve">kubectl apply -k github.com/kubernetes-sigs/aws-load-balancer-controller//deploy/crds</w:t>
      </w:r>
    </w:p>
    <w:p w:rsidR="00000000" w:rsidDel="00000000" w:rsidP="00000000" w:rsidRDefault="00000000" w:rsidRPr="00000000" w14:paraId="00000C2E">
      <w:pPr>
        <w:numPr>
          <w:ilvl w:val="0"/>
          <w:numId w:val="7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C2F">
      <w:pPr>
        <w:numPr>
          <w:ilvl w:val="0"/>
          <w:numId w:val="75"/>
        </w:numPr>
        <w:spacing w:after="0" w:afterAutospacing="0" w:before="0" w:beforeAutospacing="0" w:lineRule="auto"/>
        <w:ind w:left="720" w:hanging="360"/>
      </w:pPr>
      <w:r w:rsidDel="00000000" w:rsidR="00000000" w:rsidRPr="00000000">
        <w:rPr>
          <w:b w:val="1"/>
          <w:rtl w:val="0"/>
        </w:rPr>
        <w:t xml:space="preserve">Monitor APIs</w:t>
      </w:r>
      <w:r w:rsidDel="00000000" w:rsidR="00000000" w:rsidRPr="00000000">
        <w:rPr>
          <w:rtl w:val="0"/>
        </w:rPr>
        <w:t xml:space="preserve">: To monitor the AWS Load Balancer Controller, you would need to track:</w:t>
      </w:r>
    </w:p>
    <w:p w:rsidR="00000000" w:rsidDel="00000000" w:rsidP="00000000" w:rsidRDefault="00000000" w:rsidRPr="00000000" w14:paraId="00000C30">
      <w:pPr>
        <w:numPr>
          <w:ilvl w:val="1"/>
          <w:numId w:val="75"/>
        </w:numPr>
        <w:spacing w:after="0" w:afterAutospacing="0" w:before="0" w:beforeAutospacing="0" w:lineRule="auto"/>
        <w:ind w:left="1440" w:hanging="360"/>
      </w:pPr>
      <w:r w:rsidDel="00000000" w:rsidR="00000000" w:rsidRPr="00000000">
        <w:rPr>
          <w:b w:val="1"/>
          <w:rtl w:val="0"/>
        </w:rPr>
        <w:t xml:space="preserve">Ingress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networking.k8s.io/v1/Ingress</w:t>
      </w:r>
      <w:r w:rsidDel="00000000" w:rsidR="00000000" w:rsidRPr="00000000">
        <w:rPr>
          <w:rtl w:val="0"/>
        </w:rPr>
        <w:t xml:space="preserve">): Monitor changes to Ingress resources, which the controller uses to create and manage ALBs.</w:t>
      </w:r>
    </w:p>
    <w:p w:rsidR="00000000" w:rsidDel="00000000" w:rsidP="00000000" w:rsidRDefault="00000000" w:rsidRPr="00000000" w14:paraId="00000C31">
      <w:pPr>
        <w:numPr>
          <w:ilvl w:val="1"/>
          <w:numId w:val="75"/>
        </w:numPr>
        <w:spacing w:after="0" w:afterAutospacing="0" w:before="0" w:beforeAutospacing="0" w:lineRule="auto"/>
        <w:ind w:left="1440" w:hanging="360"/>
      </w:pPr>
      <w:r w:rsidDel="00000000" w:rsidR="00000000" w:rsidRPr="00000000">
        <w:rPr>
          <w:b w:val="1"/>
          <w:rtl w:val="0"/>
        </w:rPr>
        <w:t xml:space="preserve">TargetGroupBinding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elbv2.k8s.aws/v1alpha1/TargetGroupBinding</w:t>
      </w:r>
      <w:r w:rsidDel="00000000" w:rsidR="00000000" w:rsidRPr="00000000">
        <w:rPr>
          <w:rtl w:val="0"/>
        </w:rPr>
        <w:t xml:space="preserve">): This is the custom API for monitoring target group bindings in AWS.</w:t>
      </w:r>
    </w:p>
    <w:p w:rsidR="00000000" w:rsidDel="00000000" w:rsidP="00000000" w:rsidRDefault="00000000" w:rsidRPr="00000000" w14:paraId="00000C32">
      <w:pPr>
        <w:numPr>
          <w:ilvl w:val="0"/>
          <w:numId w:val="75"/>
        </w:numPr>
        <w:spacing w:after="240" w:before="0" w:beforeAutospacing="0" w:lineRule="auto"/>
        <w:ind w:left="720" w:hanging="360"/>
      </w:pPr>
      <w:r w:rsidDel="00000000" w:rsidR="00000000" w:rsidRPr="00000000">
        <w:rPr>
          <w:b w:val="1"/>
          <w:rtl w:val="0"/>
        </w:rPr>
        <w:t xml:space="preserve">Prometheus Metrics</w:t>
      </w:r>
      <w:r w:rsidDel="00000000" w:rsidR="00000000" w:rsidRPr="00000000">
        <w:rPr>
          <w:rtl w:val="0"/>
        </w:rPr>
        <w:t xml:space="preserve">: You can expose metrics from the controller to Prometheus to monitor its status, errors, and performance.</w:t>
      </w:r>
    </w:p>
    <w:p w:rsidR="00000000" w:rsidDel="00000000" w:rsidP="00000000" w:rsidRDefault="00000000" w:rsidRPr="00000000" w14:paraId="00000C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4">
      <w:pPr>
        <w:pStyle w:val="Heading3"/>
        <w:keepNext w:val="0"/>
        <w:keepLines w:val="0"/>
        <w:spacing w:before="280" w:lineRule="auto"/>
        <w:rPr>
          <w:b w:val="1"/>
          <w:color w:val="000000"/>
          <w:sz w:val="26"/>
          <w:szCs w:val="26"/>
        </w:rPr>
      </w:pPr>
      <w:bookmarkStart w:colFirst="0" w:colLast="0" w:name="_f1qgj2cgcsdo" w:id="301"/>
      <w:bookmarkEnd w:id="301"/>
      <w:r w:rsidDel="00000000" w:rsidR="00000000" w:rsidRPr="00000000">
        <w:rPr>
          <w:b w:val="1"/>
          <w:color w:val="000000"/>
          <w:sz w:val="26"/>
          <w:szCs w:val="26"/>
          <w:rtl w:val="0"/>
        </w:rPr>
        <w:t xml:space="preserve">2. ExternalDNS Controller</w:t>
      </w:r>
    </w:p>
    <w:p w:rsidR="00000000" w:rsidDel="00000000" w:rsidP="00000000" w:rsidRDefault="00000000" w:rsidRPr="00000000" w14:paraId="00000C35">
      <w:pPr>
        <w:spacing w:after="240" w:before="240" w:lineRule="auto"/>
        <w:rPr/>
      </w:pPr>
      <w:r w:rsidDel="00000000" w:rsidR="00000000" w:rsidRPr="00000000">
        <w:rPr>
          <w:rtl w:val="0"/>
        </w:rPr>
        <w:t xml:space="preserve">The </w:t>
      </w:r>
      <w:r w:rsidDel="00000000" w:rsidR="00000000" w:rsidRPr="00000000">
        <w:rPr>
          <w:b w:val="1"/>
          <w:rtl w:val="0"/>
        </w:rPr>
        <w:t xml:space="preserve">ExternalDNS</w:t>
      </w:r>
      <w:r w:rsidDel="00000000" w:rsidR="00000000" w:rsidRPr="00000000">
        <w:rPr>
          <w:rtl w:val="0"/>
        </w:rPr>
        <w:t xml:space="preserve"> controller automatically manages DNS records based on Kubernetes resources like Services and Ingresses, allowing for automatic creation and management of DNS entries in DNS providers (e.g., Route 53, Google Cloud DNS).</w:t>
      </w:r>
    </w:p>
    <w:p w:rsidR="00000000" w:rsidDel="00000000" w:rsidP="00000000" w:rsidRDefault="00000000" w:rsidRPr="00000000" w14:paraId="00000C36">
      <w:pPr>
        <w:pStyle w:val="Heading4"/>
        <w:keepNext w:val="0"/>
        <w:keepLines w:val="0"/>
        <w:spacing w:after="40" w:before="240" w:lineRule="auto"/>
        <w:rPr>
          <w:b w:val="1"/>
          <w:color w:val="000000"/>
          <w:sz w:val="22"/>
          <w:szCs w:val="22"/>
        </w:rPr>
      </w:pPr>
      <w:bookmarkStart w:colFirst="0" w:colLast="0" w:name="_l9irmuffqy93" w:id="302"/>
      <w:bookmarkEnd w:id="302"/>
      <w:r w:rsidDel="00000000" w:rsidR="00000000" w:rsidRPr="00000000">
        <w:rPr>
          <w:b w:val="1"/>
          <w:color w:val="000000"/>
          <w:sz w:val="22"/>
          <w:szCs w:val="22"/>
          <w:rtl w:val="0"/>
        </w:rPr>
        <w:t xml:space="preserve">CRDs for ExternalDNS:</w:t>
      </w:r>
    </w:p>
    <w:p w:rsidR="00000000" w:rsidDel="00000000" w:rsidP="00000000" w:rsidRDefault="00000000" w:rsidRPr="00000000" w14:paraId="00000C37">
      <w:pPr>
        <w:numPr>
          <w:ilvl w:val="0"/>
          <w:numId w:val="316"/>
        </w:numPr>
        <w:spacing w:after="240" w:before="240" w:lineRule="auto"/>
        <w:ind w:left="720" w:hanging="360"/>
      </w:pPr>
      <w:r w:rsidDel="00000000" w:rsidR="00000000" w:rsidRPr="00000000">
        <w:rPr>
          <w:b w:val="1"/>
          <w:rtl w:val="0"/>
        </w:rPr>
        <w:t xml:space="preserve">ExternalDNS</w:t>
      </w:r>
      <w:r w:rsidDel="00000000" w:rsidR="00000000" w:rsidRPr="00000000">
        <w:rPr>
          <w:rtl w:val="0"/>
        </w:rPr>
        <w:t xml:space="preserve"> does not introduce its own CRDs directly. It relies on Kubernetes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Ingress</w:t>
      </w:r>
      <w:r w:rsidDel="00000000" w:rsidR="00000000" w:rsidRPr="00000000">
        <w:rPr>
          <w:rtl w:val="0"/>
        </w:rPr>
        <w:t xml:space="preserve"> resources, where DNS records are managed through annotations on those resources.</w:t>
      </w:r>
    </w:p>
    <w:p w:rsidR="00000000" w:rsidDel="00000000" w:rsidP="00000000" w:rsidRDefault="00000000" w:rsidRPr="00000000" w14:paraId="00000C38">
      <w:pPr>
        <w:spacing w:after="240" w:before="240" w:lineRule="auto"/>
        <w:rPr/>
      </w:pPr>
      <w:r w:rsidDel="00000000" w:rsidR="00000000" w:rsidRPr="00000000">
        <w:rPr>
          <w:b w:val="1"/>
          <w:rtl w:val="0"/>
        </w:rPr>
        <w:t xml:space="preserve">Steps to deploy ExternalDNS Controller</w:t>
      </w:r>
      <w:r w:rsidDel="00000000" w:rsidR="00000000" w:rsidRPr="00000000">
        <w:rPr>
          <w:rtl w:val="0"/>
        </w:rPr>
        <w:t xml:space="preserve">:</w:t>
      </w:r>
    </w:p>
    <w:p w:rsidR="00000000" w:rsidDel="00000000" w:rsidP="00000000" w:rsidRDefault="00000000" w:rsidRPr="00000000" w14:paraId="00000C39">
      <w:pPr>
        <w:rPr>
          <w:rFonts w:ascii="Roboto Mono" w:cs="Roboto Mono" w:eastAsia="Roboto Mono" w:hAnsi="Roboto Mono"/>
          <w:color w:val="188038"/>
        </w:rPr>
      </w:pPr>
      <w:r w:rsidDel="00000000" w:rsidR="00000000" w:rsidRPr="00000000">
        <w:rPr>
          <w:b w:val="1"/>
          <w:rtl w:val="0"/>
        </w:rPr>
        <w:t xml:space="preserve">Install ExternalDNS</w:t>
      </w:r>
      <w:r w:rsidDel="00000000" w:rsidR="00000000" w:rsidRPr="00000000">
        <w:rPr>
          <w:rtl w:val="0"/>
        </w:rPr>
        <w:t xml:space="preserve">: You can deploy the ExternalDNS controller using Helm or kubectl:</w:t>
        <w:br w:type="textWrapping"/>
        <w:br w:type="textWrapping"/>
        <w:br w:type="textWrapping"/>
      </w:r>
      <w:r w:rsidDel="00000000" w:rsidR="00000000" w:rsidRPr="00000000">
        <w:rPr>
          <w:rFonts w:ascii="Roboto Mono" w:cs="Roboto Mono" w:eastAsia="Roboto Mono" w:hAnsi="Roboto Mono"/>
          <w:color w:val="188038"/>
          <w:rtl w:val="0"/>
        </w:rPr>
        <w:t xml:space="preserve">helm repo add external-dns https://charts.bitnami.com/bitnami</w:t>
      </w:r>
    </w:p>
    <w:p w:rsidR="00000000" w:rsidDel="00000000" w:rsidP="00000000" w:rsidRDefault="00000000" w:rsidRPr="00000000" w14:paraId="00000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external-dns external-dns/external-dns --set provider=aws --set aws.accessKeyId=&lt;aws-key&gt; --set aws.secretAccessKey=&lt;aws-secret&gt;</w:t>
      </w:r>
    </w:p>
    <w:p w:rsidR="00000000" w:rsidDel="00000000" w:rsidP="00000000" w:rsidRDefault="00000000" w:rsidRPr="00000000" w14:paraId="00000C3B">
      <w:pPr>
        <w:numPr>
          <w:ilvl w:val="0"/>
          <w:numId w:val="47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C3C">
      <w:pPr>
        <w:numPr>
          <w:ilvl w:val="0"/>
          <w:numId w:val="471"/>
        </w:numPr>
        <w:spacing w:after="0" w:afterAutospacing="0" w:before="0" w:beforeAutospacing="0" w:lineRule="auto"/>
        <w:ind w:left="720" w:hanging="360"/>
      </w:pPr>
      <w:r w:rsidDel="00000000" w:rsidR="00000000" w:rsidRPr="00000000">
        <w:rPr>
          <w:b w:val="1"/>
          <w:rtl w:val="0"/>
        </w:rPr>
        <w:t xml:space="preserve">CRDs and Resources</w:t>
      </w:r>
      <w:r w:rsidDel="00000000" w:rsidR="00000000" w:rsidRPr="00000000">
        <w:rPr>
          <w:rtl w:val="0"/>
        </w:rPr>
        <w:t xml:space="preserve">: ExternalDNS typically operates on standard Kubernetes resources like </w:t>
      </w:r>
      <w:r w:rsidDel="00000000" w:rsidR="00000000" w:rsidRPr="00000000">
        <w:rPr>
          <w:b w:val="1"/>
          <w:rtl w:val="0"/>
        </w:rPr>
        <w:t xml:space="preserve">Ingress</w:t>
      </w:r>
      <w:r w:rsidDel="00000000" w:rsidR="00000000" w:rsidRPr="00000000">
        <w:rPr>
          <w:rtl w:val="0"/>
        </w:rPr>
        <w:t xml:space="preserve"> and </w:t>
      </w:r>
      <w:r w:rsidDel="00000000" w:rsidR="00000000" w:rsidRPr="00000000">
        <w:rPr>
          <w:b w:val="1"/>
          <w:rtl w:val="0"/>
        </w:rPr>
        <w:t xml:space="preserve">Service</w:t>
      </w:r>
      <w:r w:rsidDel="00000000" w:rsidR="00000000" w:rsidRPr="00000000">
        <w:rPr>
          <w:rtl w:val="0"/>
        </w:rPr>
        <w:t xml:space="preserve">, using annotations to define DNS records:</w:t>
      </w:r>
    </w:p>
    <w:p w:rsidR="00000000" w:rsidDel="00000000" w:rsidP="00000000" w:rsidRDefault="00000000" w:rsidRPr="00000000" w14:paraId="00000C3D">
      <w:pPr>
        <w:numPr>
          <w:ilvl w:val="1"/>
          <w:numId w:val="471"/>
        </w:numPr>
        <w:spacing w:after="0" w:afterAutospacing="0" w:before="0" w:beforeAutospacing="0" w:lineRule="auto"/>
        <w:ind w:left="1440" w:hanging="360"/>
      </w:pPr>
      <w:r w:rsidDel="00000000" w:rsidR="00000000" w:rsidRPr="00000000">
        <w:rPr>
          <w:b w:val="1"/>
          <w:rtl w:val="0"/>
        </w:rPr>
        <w:t xml:space="preserve">Annotations for Ingress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external-dns.alpha.kubernetes.io/hostname</w:t>
      </w:r>
    </w:p>
    <w:p w:rsidR="00000000" w:rsidDel="00000000" w:rsidP="00000000" w:rsidRDefault="00000000" w:rsidRPr="00000000" w14:paraId="00000C3E">
      <w:pPr>
        <w:numPr>
          <w:ilvl w:val="1"/>
          <w:numId w:val="471"/>
        </w:numPr>
        <w:spacing w:after="0" w:afterAutospacing="0" w:before="0" w:beforeAutospacing="0" w:lineRule="auto"/>
        <w:ind w:left="1440" w:hanging="360"/>
      </w:pPr>
      <w:r w:rsidDel="00000000" w:rsidR="00000000" w:rsidRPr="00000000">
        <w:rPr>
          <w:b w:val="1"/>
          <w:rtl w:val="0"/>
        </w:rPr>
        <w:t xml:space="preserve">Annotations for 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external-dns.alpha.kubernetes.io/hostname</w:t>
      </w:r>
    </w:p>
    <w:p w:rsidR="00000000" w:rsidDel="00000000" w:rsidP="00000000" w:rsidRDefault="00000000" w:rsidRPr="00000000" w14:paraId="00000C3F">
      <w:pPr>
        <w:numPr>
          <w:ilvl w:val="0"/>
          <w:numId w:val="471"/>
        </w:numPr>
        <w:spacing w:after="0" w:afterAutospacing="0" w:before="0" w:beforeAutospacing="0" w:lineRule="auto"/>
        <w:ind w:left="720" w:hanging="360"/>
      </w:pPr>
      <w:r w:rsidDel="00000000" w:rsidR="00000000" w:rsidRPr="00000000">
        <w:rPr>
          <w:b w:val="1"/>
          <w:rtl w:val="0"/>
        </w:rPr>
        <w:t xml:space="preserve">Monitor APIs</w:t>
      </w:r>
      <w:r w:rsidDel="00000000" w:rsidR="00000000" w:rsidRPr="00000000">
        <w:rPr>
          <w:rtl w:val="0"/>
        </w:rPr>
        <w:t xml:space="preserve">: To monitor the ExternalDNS controller, you would need to watch the following:</w:t>
      </w:r>
    </w:p>
    <w:p w:rsidR="00000000" w:rsidDel="00000000" w:rsidP="00000000" w:rsidRDefault="00000000" w:rsidRPr="00000000" w14:paraId="00000C40">
      <w:pPr>
        <w:numPr>
          <w:ilvl w:val="1"/>
          <w:numId w:val="471"/>
        </w:numPr>
        <w:spacing w:after="0" w:afterAutospacing="0" w:before="0" w:beforeAutospacing="0" w:lineRule="auto"/>
        <w:ind w:left="1440" w:hanging="360"/>
      </w:pPr>
      <w:r w:rsidDel="00000000" w:rsidR="00000000" w:rsidRPr="00000000">
        <w:rPr>
          <w:b w:val="1"/>
          <w:rtl w:val="0"/>
        </w:rPr>
        <w:t xml:space="preserve">Service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v1/Service</w:t>
      </w:r>
      <w:r w:rsidDel="00000000" w:rsidR="00000000" w:rsidRPr="00000000">
        <w:rPr>
          <w:rtl w:val="0"/>
        </w:rPr>
        <w:t xml:space="preserve">): Watch for services with DNS-related annotations.</w:t>
      </w:r>
    </w:p>
    <w:p w:rsidR="00000000" w:rsidDel="00000000" w:rsidP="00000000" w:rsidRDefault="00000000" w:rsidRPr="00000000" w14:paraId="00000C41">
      <w:pPr>
        <w:numPr>
          <w:ilvl w:val="1"/>
          <w:numId w:val="471"/>
        </w:numPr>
        <w:spacing w:after="0" w:afterAutospacing="0" w:before="0" w:beforeAutospacing="0" w:lineRule="auto"/>
        <w:ind w:left="1440" w:hanging="360"/>
      </w:pPr>
      <w:r w:rsidDel="00000000" w:rsidR="00000000" w:rsidRPr="00000000">
        <w:rPr>
          <w:b w:val="1"/>
          <w:rtl w:val="0"/>
        </w:rPr>
        <w:t xml:space="preserve">Ingress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networking.k8s.io/v1/Ingress</w:t>
      </w:r>
      <w:r w:rsidDel="00000000" w:rsidR="00000000" w:rsidRPr="00000000">
        <w:rPr>
          <w:rtl w:val="0"/>
        </w:rPr>
        <w:t xml:space="preserve">): Watch for Ingress resources with DNS annotations.</w:t>
      </w:r>
    </w:p>
    <w:p w:rsidR="00000000" w:rsidDel="00000000" w:rsidP="00000000" w:rsidRDefault="00000000" w:rsidRPr="00000000" w14:paraId="00000C42">
      <w:pPr>
        <w:numPr>
          <w:ilvl w:val="0"/>
          <w:numId w:val="471"/>
        </w:numPr>
        <w:spacing w:after="240" w:before="0" w:beforeAutospacing="0" w:lineRule="auto"/>
        <w:ind w:left="720" w:hanging="360"/>
      </w:pPr>
      <w:r w:rsidDel="00000000" w:rsidR="00000000" w:rsidRPr="00000000">
        <w:rPr>
          <w:b w:val="1"/>
          <w:rtl w:val="0"/>
        </w:rPr>
        <w:t xml:space="preserve">Prometheus Metrics</w:t>
      </w:r>
      <w:r w:rsidDel="00000000" w:rsidR="00000000" w:rsidRPr="00000000">
        <w:rPr>
          <w:rtl w:val="0"/>
        </w:rPr>
        <w:t xml:space="preserve">: You can expose metrics from the ExternalDNS controller for monitoring, such as the number of DNS records created, the number of DNS updates, and errors.</w:t>
      </w:r>
    </w:p>
    <w:p w:rsidR="00000000" w:rsidDel="00000000" w:rsidP="00000000" w:rsidRDefault="00000000" w:rsidRPr="00000000" w14:paraId="00000C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4">
      <w:pPr>
        <w:pStyle w:val="Heading3"/>
        <w:keepNext w:val="0"/>
        <w:keepLines w:val="0"/>
        <w:spacing w:before="280" w:lineRule="auto"/>
        <w:rPr>
          <w:b w:val="1"/>
          <w:color w:val="000000"/>
          <w:sz w:val="26"/>
          <w:szCs w:val="26"/>
        </w:rPr>
      </w:pPr>
      <w:bookmarkStart w:colFirst="0" w:colLast="0" w:name="_xqu1e53vybom" w:id="303"/>
      <w:bookmarkEnd w:id="303"/>
      <w:r w:rsidDel="00000000" w:rsidR="00000000" w:rsidRPr="00000000">
        <w:rPr>
          <w:b w:val="1"/>
          <w:color w:val="000000"/>
          <w:sz w:val="26"/>
          <w:szCs w:val="26"/>
          <w:rtl w:val="0"/>
        </w:rPr>
        <w:t xml:space="preserve">3. Deploying Your Own Controller</w:t>
      </w:r>
    </w:p>
    <w:p w:rsidR="00000000" w:rsidDel="00000000" w:rsidP="00000000" w:rsidRDefault="00000000" w:rsidRPr="00000000" w14:paraId="00000C45">
      <w:pPr>
        <w:spacing w:after="240" w:before="240" w:lineRule="auto"/>
        <w:rPr/>
      </w:pPr>
      <w:r w:rsidDel="00000000" w:rsidR="00000000" w:rsidRPr="00000000">
        <w:rPr>
          <w:rtl w:val="0"/>
        </w:rPr>
        <w:t xml:space="preserve">If you want to deploy a custom controller in Kubernetes (similar to AWS Load Balancer Controller or ExternalDNS), you will need to follow these steps:</w:t>
      </w:r>
    </w:p>
    <w:p w:rsidR="00000000" w:rsidDel="00000000" w:rsidP="00000000" w:rsidRDefault="00000000" w:rsidRPr="00000000" w14:paraId="00000C46">
      <w:pPr>
        <w:pStyle w:val="Heading4"/>
        <w:keepNext w:val="0"/>
        <w:keepLines w:val="0"/>
        <w:spacing w:after="40" w:before="240" w:lineRule="auto"/>
        <w:rPr>
          <w:b w:val="1"/>
          <w:color w:val="000000"/>
          <w:sz w:val="22"/>
          <w:szCs w:val="22"/>
        </w:rPr>
      </w:pPr>
      <w:bookmarkStart w:colFirst="0" w:colLast="0" w:name="_d0u54o6zls1r" w:id="304"/>
      <w:bookmarkEnd w:id="304"/>
      <w:r w:rsidDel="00000000" w:rsidR="00000000" w:rsidRPr="00000000">
        <w:rPr>
          <w:b w:val="1"/>
          <w:color w:val="000000"/>
          <w:sz w:val="22"/>
          <w:szCs w:val="22"/>
          <w:rtl w:val="0"/>
        </w:rPr>
        <w:t xml:space="preserve">Steps to Develop and Deploy Your Own Controller:</w:t>
      </w:r>
    </w:p>
    <w:p w:rsidR="00000000" w:rsidDel="00000000" w:rsidP="00000000" w:rsidRDefault="00000000" w:rsidRPr="00000000" w14:paraId="00000C47">
      <w:pPr>
        <w:numPr>
          <w:ilvl w:val="0"/>
          <w:numId w:val="14"/>
        </w:numPr>
        <w:spacing w:after="0" w:afterAutospacing="0" w:before="240" w:lineRule="auto"/>
        <w:ind w:left="720" w:hanging="360"/>
      </w:pPr>
      <w:r w:rsidDel="00000000" w:rsidR="00000000" w:rsidRPr="00000000">
        <w:rPr>
          <w:b w:val="1"/>
          <w:rtl w:val="0"/>
        </w:rPr>
        <w:t xml:space="preserve">Write the Controller</w:t>
      </w:r>
      <w:r w:rsidDel="00000000" w:rsidR="00000000" w:rsidRPr="00000000">
        <w:rPr>
          <w:rtl w:val="0"/>
        </w:rPr>
        <w:t xml:space="preserve">:</w:t>
      </w:r>
    </w:p>
    <w:p w:rsidR="00000000" w:rsidDel="00000000" w:rsidP="00000000" w:rsidRDefault="00000000" w:rsidRPr="00000000" w14:paraId="00000C48">
      <w:pPr>
        <w:numPr>
          <w:ilvl w:val="1"/>
          <w:numId w:val="14"/>
        </w:numPr>
        <w:spacing w:after="0" w:afterAutospacing="0" w:before="0" w:beforeAutospacing="0" w:lineRule="auto"/>
        <w:ind w:left="1440" w:hanging="360"/>
      </w:pPr>
      <w:r w:rsidDel="00000000" w:rsidR="00000000" w:rsidRPr="00000000">
        <w:rPr>
          <w:rtl w:val="0"/>
        </w:rPr>
        <w:t xml:space="preserve">Your custom controller will use the Kubernetes </w:t>
      </w:r>
      <w:r w:rsidDel="00000000" w:rsidR="00000000" w:rsidRPr="00000000">
        <w:rPr>
          <w:b w:val="1"/>
          <w:rtl w:val="0"/>
        </w:rPr>
        <w:t xml:space="preserve">client-go</w:t>
      </w:r>
      <w:r w:rsidDel="00000000" w:rsidR="00000000" w:rsidRPr="00000000">
        <w:rPr>
          <w:rtl w:val="0"/>
        </w:rPr>
        <w:t xml:space="preserve"> library to interact with the Kubernetes API.</w:t>
      </w:r>
    </w:p>
    <w:p w:rsidR="00000000" w:rsidDel="00000000" w:rsidP="00000000" w:rsidRDefault="00000000" w:rsidRPr="00000000" w14:paraId="00000C49">
      <w:pPr>
        <w:numPr>
          <w:ilvl w:val="1"/>
          <w:numId w:val="14"/>
        </w:numPr>
        <w:spacing w:after="240" w:before="0" w:beforeAutospacing="0" w:lineRule="auto"/>
        <w:ind w:left="1440" w:hanging="360"/>
      </w:pPr>
      <w:r w:rsidDel="00000000" w:rsidR="00000000" w:rsidRPr="00000000">
        <w:rPr>
          <w:rtl w:val="0"/>
        </w:rPr>
        <w:t xml:space="preserve">You will need to define the CRDs that your controller will manage. For example, if your controller manages custom resources like </w:t>
      </w:r>
      <w:r w:rsidDel="00000000" w:rsidR="00000000" w:rsidRPr="00000000">
        <w:rPr>
          <w:rFonts w:ascii="Roboto Mono" w:cs="Roboto Mono" w:eastAsia="Roboto Mono" w:hAnsi="Roboto Mono"/>
          <w:color w:val="188038"/>
          <w:rtl w:val="0"/>
        </w:rPr>
        <w:t xml:space="preserve">FooResource</w:t>
      </w:r>
      <w:r w:rsidDel="00000000" w:rsidR="00000000" w:rsidRPr="00000000">
        <w:rPr>
          <w:rtl w:val="0"/>
        </w:rPr>
        <w:t xml:space="preserve">, you will create a CRD for </w:t>
      </w:r>
      <w:r w:rsidDel="00000000" w:rsidR="00000000" w:rsidRPr="00000000">
        <w:rPr>
          <w:rFonts w:ascii="Roboto Mono" w:cs="Roboto Mono" w:eastAsia="Roboto Mono" w:hAnsi="Roboto Mono"/>
          <w:color w:val="188038"/>
          <w:rtl w:val="0"/>
        </w:rPr>
        <w:t xml:space="preserve">FooResource</w:t>
      </w:r>
      <w:r w:rsidDel="00000000" w:rsidR="00000000" w:rsidRPr="00000000">
        <w:rPr>
          <w:rtl w:val="0"/>
        </w:rPr>
        <w:t xml:space="preserve">.</w:t>
      </w:r>
    </w:p>
    <w:p w:rsidR="00000000" w:rsidDel="00000000" w:rsidP="00000000" w:rsidRDefault="00000000" w:rsidRPr="00000000" w14:paraId="00000C4A">
      <w:pPr>
        <w:rPr>
          <w:rFonts w:ascii="Roboto Mono" w:cs="Roboto Mono" w:eastAsia="Roboto Mono" w:hAnsi="Roboto Mono"/>
          <w:color w:val="188038"/>
        </w:rPr>
      </w:pPr>
      <w:r w:rsidDel="00000000" w:rsidR="00000000" w:rsidRPr="00000000">
        <w:rPr>
          <w:b w:val="1"/>
          <w:rtl w:val="0"/>
        </w:rPr>
        <w:t xml:space="preserve">Define Custom Resource Definitions (CRDs)</w:t>
      </w:r>
      <w:r w:rsidDel="00000000" w:rsidR="00000000" w:rsidRPr="00000000">
        <w:rPr>
          <w:rtl w:val="0"/>
        </w:rPr>
        <w:t xml:space="preserve">: Custom controllers require you to define CRDs that represent the resources the controller will manage. Each CRD defines the structure of your custom resources (the Kubernetes objects that your controller will interact with).</w:t>
        <w:br w:type="textWrapping"/>
        <w:t xml:space="preserve">Example CRD for a custom resource: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apiextensions.k8s.io/v1</w:t>
      </w:r>
    </w:p>
    <w:p w:rsidR="00000000" w:rsidDel="00000000" w:rsidP="00000000" w:rsidRDefault="00000000" w:rsidRPr="00000000" w14:paraId="00000C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CustomResourceDefinition</w:t>
      </w:r>
    </w:p>
    <w:p w:rsidR="00000000" w:rsidDel="00000000" w:rsidP="00000000" w:rsidRDefault="00000000" w:rsidRPr="00000000" w14:paraId="00000C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foos.example.com</w:t>
      </w:r>
    </w:p>
    <w:p w:rsidR="00000000" w:rsidDel="00000000" w:rsidP="00000000" w:rsidRDefault="00000000" w:rsidRPr="00000000" w14:paraId="00000C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C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example.com</w:t>
      </w:r>
    </w:p>
    <w:p w:rsidR="00000000" w:rsidDel="00000000" w:rsidP="00000000" w:rsidRDefault="00000000" w:rsidRPr="00000000" w14:paraId="00000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versions:</w:t>
      </w:r>
    </w:p>
    <w:p w:rsidR="00000000" w:rsidDel="00000000" w:rsidP="00000000" w:rsidRDefault="00000000" w:rsidRPr="00000000" w14:paraId="00000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v1</w:t>
      </w:r>
    </w:p>
    <w:p w:rsidR="00000000" w:rsidDel="00000000" w:rsidP="00000000" w:rsidRDefault="00000000" w:rsidRPr="00000000" w14:paraId="00000C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served: true</w:t>
      </w:r>
    </w:p>
    <w:p w:rsidR="00000000" w:rsidDel="00000000" w:rsidP="00000000" w:rsidRDefault="00000000" w:rsidRPr="00000000" w14:paraId="00000C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true</w:t>
      </w:r>
    </w:p>
    <w:p w:rsidR="00000000" w:rsidDel="00000000" w:rsidP="00000000" w:rsidRDefault="00000000" w:rsidRPr="00000000" w14:paraId="00000C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schema:</w:t>
      </w:r>
    </w:p>
    <w:p w:rsidR="00000000" w:rsidDel="00000000" w:rsidP="00000000" w:rsidRDefault="00000000" w:rsidRPr="00000000" w14:paraId="00000C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openAPIV3Schema:</w:t>
      </w:r>
    </w:p>
    <w:p w:rsidR="00000000" w:rsidDel="00000000" w:rsidP="00000000" w:rsidRDefault="00000000" w:rsidRPr="00000000" w14:paraId="00000C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C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C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C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object</w:t>
      </w:r>
    </w:p>
    <w:p w:rsidR="00000000" w:rsidDel="00000000" w:rsidP="00000000" w:rsidRDefault="00000000" w:rsidRPr="00000000" w14:paraId="00000C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w:t>
      </w:r>
    </w:p>
    <w:p w:rsidR="00000000" w:rsidDel="00000000" w:rsidP="00000000" w:rsidRDefault="00000000" w:rsidRPr="00000000" w14:paraId="00000C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w:t>
      </w:r>
    </w:p>
    <w:p w:rsidR="00000000" w:rsidDel="00000000" w:rsidP="00000000" w:rsidRDefault="00000000" w:rsidRPr="00000000" w14:paraId="00000C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string</w:t>
      </w:r>
    </w:p>
    <w:p w:rsidR="00000000" w:rsidDel="00000000" w:rsidP="00000000" w:rsidRDefault="00000000" w:rsidRPr="00000000" w14:paraId="00000C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w:t>
      </w:r>
    </w:p>
    <w:p w:rsidR="00000000" w:rsidDel="00000000" w:rsidP="00000000" w:rsidRDefault="00000000" w:rsidRPr="00000000" w14:paraId="00000C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integer</w:t>
      </w:r>
    </w:p>
    <w:p w:rsidR="00000000" w:rsidDel="00000000" w:rsidP="00000000" w:rsidRDefault="00000000" w:rsidRPr="00000000" w14:paraId="00000C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scope: Namespaced</w:t>
      </w:r>
    </w:p>
    <w:p w:rsidR="00000000" w:rsidDel="00000000" w:rsidP="00000000" w:rsidRDefault="00000000" w:rsidRPr="00000000" w14:paraId="00000C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w:t>
      </w:r>
    </w:p>
    <w:p w:rsidR="00000000" w:rsidDel="00000000" w:rsidP="00000000" w:rsidRDefault="00000000" w:rsidRPr="00000000" w14:paraId="00000C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plural: foos</w:t>
      </w:r>
    </w:p>
    <w:p w:rsidR="00000000" w:rsidDel="00000000" w:rsidP="00000000" w:rsidRDefault="00000000" w:rsidRPr="00000000" w14:paraId="00000C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singular: foo</w:t>
      </w:r>
    </w:p>
    <w:p w:rsidR="00000000" w:rsidDel="00000000" w:rsidP="00000000" w:rsidRDefault="00000000" w:rsidRPr="00000000" w14:paraId="00000C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Foo</w:t>
      </w:r>
    </w:p>
    <w:p w:rsidR="00000000" w:rsidDel="00000000" w:rsidP="00000000" w:rsidRDefault="00000000" w:rsidRPr="00000000" w14:paraId="00000C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shortNames:</w:t>
      </w:r>
    </w:p>
    <w:p w:rsidR="00000000" w:rsidDel="00000000" w:rsidP="00000000" w:rsidRDefault="00000000" w:rsidRPr="00000000" w14:paraId="00000C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foo</w:t>
      </w:r>
    </w:p>
    <w:p w:rsidR="00000000" w:rsidDel="00000000" w:rsidP="00000000" w:rsidRDefault="00000000" w:rsidRPr="00000000" w14:paraId="00000C66">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C67">
      <w:pPr>
        <w:numPr>
          <w:ilvl w:val="0"/>
          <w:numId w:val="14"/>
        </w:numPr>
        <w:spacing w:after="0" w:afterAutospacing="0" w:before="0" w:beforeAutospacing="0" w:lineRule="auto"/>
        <w:ind w:left="720" w:hanging="360"/>
      </w:pPr>
      <w:r w:rsidDel="00000000" w:rsidR="00000000" w:rsidRPr="00000000">
        <w:rPr>
          <w:b w:val="1"/>
          <w:rtl w:val="0"/>
        </w:rPr>
        <w:t xml:space="preserve">Monitor APIs</w:t>
      </w:r>
      <w:r w:rsidDel="00000000" w:rsidR="00000000" w:rsidRPr="00000000">
        <w:rPr>
          <w:rtl w:val="0"/>
        </w:rPr>
        <w:t xml:space="preserve">:</w:t>
      </w:r>
    </w:p>
    <w:p w:rsidR="00000000" w:rsidDel="00000000" w:rsidP="00000000" w:rsidRDefault="00000000" w:rsidRPr="00000000" w14:paraId="00000C68">
      <w:pPr>
        <w:numPr>
          <w:ilvl w:val="1"/>
          <w:numId w:val="14"/>
        </w:numPr>
        <w:spacing w:after="0" w:afterAutospacing="0" w:before="0" w:beforeAutospacing="0" w:lineRule="auto"/>
        <w:ind w:left="1440" w:hanging="360"/>
      </w:pPr>
      <w:r w:rsidDel="00000000" w:rsidR="00000000" w:rsidRPr="00000000">
        <w:rPr>
          <w:rtl w:val="0"/>
        </w:rPr>
        <w:t xml:space="preserve">Your custom controller will need to monitor Kubernetes resources (e.g., Pods, Deployments, Services, etc.) using the Kubernetes </w:t>
      </w:r>
      <w:r w:rsidDel="00000000" w:rsidR="00000000" w:rsidRPr="00000000">
        <w:rPr>
          <w:b w:val="1"/>
          <w:rtl w:val="0"/>
        </w:rPr>
        <w:t xml:space="preserve">API Server</w:t>
      </w:r>
      <w:r w:rsidDel="00000000" w:rsidR="00000000" w:rsidRPr="00000000">
        <w:rPr>
          <w:rtl w:val="0"/>
        </w:rPr>
        <w:t xml:space="preserve">.</w:t>
      </w:r>
    </w:p>
    <w:p w:rsidR="00000000" w:rsidDel="00000000" w:rsidP="00000000" w:rsidRDefault="00000000" w:rsidRPr="00000000" w14:paraId="00000C69">
      <w:pPr>
        <w:numPr>
          <w:ilvl w:val="1"/>
          <w:numId w:val="14"/>
        </w:numPr>
        <w:spacing w:after="0" w:afterAutospacing="0" w:before="0" w:beforeAutospacing="0" w:lineRule="auto"/>
        <w:ind w:left="1440" w:hanging="360"/>
      </w:pPr>
      <w:r w:rsidDel="00000000" w:rsidR="00000000" w:rsidRPr="00000000">
        <w:rPr>
          <w:rtl w:val="0"/>
        </w:rPr>
        <w:t xml:space="preserve">For monitoring the status of your controller’s operations, you will typically expose metrics using </w:t>
      </w:r>
      <w:r w:rsidDel="00000000" w:rsidR="00000000" w:rsidRPr="00000000">
        <w:rPr>
          <w:b w:val="1"/>
          <w:rtl w:val="0"/>
        </w:rPr>
        <w:t xml:space="preserve">Prometheus</w:t>
      </w:r>
      <w:r w:rsidDel="00000000" w:rsidR="00000000" w:rsidRPr="00000000">
        <w:rPr>
          <w:rtl w:val="0"/>
        </w:rPr>
        <w:t xml:space="preserve">.</w:t>
      </w:r>
    </w:p>
    <w:p w:rsidR="00000000" w:rsidDel="00000000" w:rsidP="00000000" w:rsidRDefault="00000000" w:rsidRPr="00000000" w14:paraId="00000C6A">
      <w:pPr>
        <w:numPr>
          <w:ilvl w:val="0"/>
          <w:numId w:val="14"/>
        </w:numPr>
        <w:spacing w:after="240" w:before="0" w:beforeAutospacing="0" w:lineRule="auto"/>
        <w:ind w:left="720" w:hanging="360"/>
      </w:pPr>
      <w:r w:rsidDel="00000000" w:rsidR="00000000" w:rsidRPr="00000000">
        <w:rPr>
          <w:b w:val="1"/>
          <w:rtl w:val="0"/>
        </w:rPr>
        <w:t xml:space="preserve">Prometheus Metrics for Your Controller</w:t>
      </w:r>
      <w:r w:rsidDel="00000000" w:rsidR="00000000" w:rsidRPr="00000000">
        <w:rPr>
          <w:rtl w:val="0"/>
        </w:rPr>
        <w:t xml:space="preserve">: You should expose metrics (such as the success/failure of operations) from your custom controller for monitoring. If your controller is written in Go, you can use the </w:t>
      </w:r>
      <w:r w:rsidDel="00000000" w:rsidR="00000000" w:rsidRPr="00000000">
        <w:rPr>
          <w:b w:val="1"/>
          <w:rtl w:val="0"/>
        </w:rPr>
        <w:t xml:space="preserve">Prometheus Go client</w:t>
      </w:r>
      <w:r w:rsidDel="00000000" w:rsidR="00000000" w:rsidRPr="00000000">
        <w:rPr>
          <w:rtl w:val="0"/>
        </w:rPr>
        <w:t xml:space="preserve"> to expose metrics from your controller.</w:t>
      </w:r>
    </w:p>
    <w:p w:rsidR="00000000" w:rsidDel="00000000" w:rsidP="00000000" w:rsidRDefault="00000000" w:rsidRPr="00000000" w14:paraId="00000C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C">
      <w:pPr>
        <w:pStyle w:val="Heading3"/>
        <w:keepNext w:val="0"/>
        <w:keepLines w:val="0"/>
        <w:spacing w:before="280" w:lineRule="auto"/>
        <w:rPr>
          <w:b w:val="1"/>
          <w:color w:val="000000"/>
          <w:sz w:val="26"/>
          <w:szCs w:val="26"/>
        </w:rPr>
      </w:pPr>
      <w:bookmarkStart w:colFirst="0" w:colLast="0" w:name="_srz03p65ebbw" w:id="305"/>
      <w:bookmarkEnd w:id="305"/>
      <w:r w:rsidDel="00000000" w:rsidR="00000000" w:rsidRPr="00000000">
        <w:rPr>
          <w:b w:val="1"/>
          <w:color w:val="000000"/>
          <w:sz w:val="26"/>
          <w:szCs w:val="26"/>
          <w:rtl w:val="0"/>
        </w:rPr>
        <w:t xml:space="preserve">4. Core Kubernetes Components to Monitor</w:t>
      </w:r>
    </w:p>
    <w:p w:rsidR="00000000" w:rsidDel="00000000" w:rsidP="00000000" w:rsidRDefault="00000000" w:rsidRPr="00000000" w14:paraId="00000C6D">
      <w:pPr>
        <w:spacing w:after="240" w:before="240" w:lineRule="auto"/>
        <w:rPr/>
      </w:pPr>
      <w:r w:rsidDel="00000000" w:rsidR="00000000" w:rsidRPr="00000000">
        <w:rPr>
          <w:rtl w:val="0"/>
        </w:rPr>
        <w:t xml:space="preserve">Regardless of the custom controllers you're deploying, it is important to monitor key </w:t>
      </w:r>
      <w:r w:rsidDel="00000000" w:rsidR="00000000" w:rsidRPr="00000000">
        <w:rPr>
          <w:b w:val="1"/>
          <w:rtl w:val="0"/>
        </w:rPr>
        <w:t xml:space="preserve">Kubernetes components</w:t>
      </w:r>
      <w:r w:rsidDel="00000000" w:rsidR="00000000" w:rsidRPr="00000000">
        <w:rPr>
          <w:rtl w:val="0"/>
        </w:rPr>
        <w:t xml:space="preserve"> for the overall health of your cluster.</w:t>
      </w:r>
    </w:p>
    <w:p w:rsidR="00000000" w:rsidDel="00000000" w:rsidP="00000000" w:rsidRDefault="00000000" w:rsidRPr="00000000" w14:paraId="00000C6E">
      <w:pPr>
        <w:pStyle w:val="Heading4"/>
        <w:keepNext w:val="0"/>
        <w:keepLines w:val="0"/>
        <w:spacing w:after="40" w:before="240" w:lineRule="auto"/>
        <w:rPr>
          <w:b w:val="1"/>
          <w:color w:val="000000"/>
          <w:sz w:val="22"/>
          <w:szCs w:val="22"/>
        </w:rPr>
      </w:pPr>
      <w:bookmarkStart w:colFirst="0" w:colLast="0" w:name="_4npk3sfkgf8v" w:id="306"/>
      <w:bookmarkEnd w:id="306"/>
      <w:r w:rsidDel="00000000" w:rsidR="00000000" w:rsidRPr="00000000">
        <w:rPr>
          <w:b w:val="1"/>
          <w:color w:val="000000"/>
          <w:sz w:val="22"/>
          <w:szCs w:val="22"/>
          <w:rtl w:val="0"/>
        </w:rPr>
        <w:t xml:space="preserve">Key Kubernetes Components:</w:t>
      </w:r>
    </w:p>
    <w:p w:rsidR="00000000" w:rsidDel="00000000" w:rsidP="00000000" w:rsidRDefault="00000000" w:rsidRPr="00000000" w14:paraId="00000C6F">
      <w:pPr>
        <w:numPr>
          <w:ilvl w:val="0"/>
          <w:numId w:val="211"/>
        </w:numPr>
        <w:spacing w:after="0" w:afterAutospacing="0" w:before="240" w:lineRule="auto"/>
        <w:ind w:left="720" w:hanging="360"/>
      </w:pPr>
      <w:r w:rsidDel="00000000" w:rsidR="00000000" w:rsidRPr="00000000">
        <w:rPr>
          <w:b w:val="1"/>
          <w:rtl w:val="0"/>
        </w:rPr>
        <w:t xml:space="preserve">API Server</w:t>
      </w:r>
      <w:r w:rsidDel="00000000" w:rsidR="00000000" w:rsidRPr="00000000">
        <w:rPr>
          <w:rtl w:val="0"/>
        </w:rPr>
        <w:t xml:space="preserve">: The API server is the central component that handles all API requests in the cluster.</w:t>
      </w:r>
    </w:p>
    <w:p w:rsidR="00000000" w:rsidDel="00000000" w:rsidP="00000000" w:rsidRDefault="00000000" w:rsidRPr="00000000" w14:paraId="00000C70">
      <w:pPr>
        <w:numPr>
          <w:ilvl w:val="1"/>
          <w:numId w:val="211"/>
        </w:numPr>
        <w:spacing w:after="0" w:afterAutospacing="0" w:before="0" w:beforeAutospacing="0" w:lineRule="auto"/>
        <w:ind w:left="1440" w:hanging="360"/>
      </w:pPr>
      <w:r w:rsidDel="00000000" w:rsidR="00000000" w:rsidRPr="00000000">
        <w:rPr>
          <w:b w:val="1"/>
          <w:rtl w:val="0"/>
        </w:rPr>
        <w:t xml:space="preserve">Monitor</w:t>
      </w:r>
      <w:r w:rsidDel="00000000" w:rsidR="00000000" w:rsidRPr="00000000">
        <w:rPr>
          <w:rtl w:val="0"/>
        </w:rPr>
        <w:t xml:space="preserve">: Use Prometheus to scrape metrics from the API server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endpoint.</w:t>
      </w:r>
    </w:p>
    <w:p w:rsidR="00000000" w:rsidDel="00000000" w:rsidP="00000000" w:rsidRDefault="00000000" w:rsidRPr="00000000" w14:paraId="00000C71">
      <w:pPr>
        <w:numPr>
          <w:ilvl w:val="0"/>
          <w:numId w:val="211"/>
        </w:numPr>
        <w:spacing w:after="0" w:afterAutospacing="0" w:before="0" w:beforeAutospacing="0" w:lineRule="auto"/>
        <w:ind w:left="720" w:hanging="360"/>
      </w:pPr>
      <w:r w:rsidDel="00000000" w:rsidR="00000000" w:rsidRPr="00000000">
        <w:rPr>
          <w:b w:val="1"/>
          <w:rtl w:val="0"/>
        </w:rPr>
        <w:t xml:space="preserve">Scheduler</w:t>
      </w:r>
      <w:r w:rsidDel="00000000" w:rsidR="00000000" w:rsidRPr="00000000">
        <w:rPr>
          <w:rtl w:val="0"/>
        </w:rPr>
        <w:t xml:space="preserve">: Responsible for scheduling Pods on available nodes.</w:t>
      </w:r>
    </w:p>
    <w:p w:rsidR="00000000" w:rsidDel="00000000" w:rsidP="00000000" w:rsidRDefault="00000000" w:rsidRPr="00000000" w14:paraId="00000C72">
      <w:pPr>
        <w:numPr>
          <w:ilvl w:val="1"/>
          <w:numId w:val="211"/>
        </w:numPr>
        <w:spacing w:after="0" w:afterAutospacing="0" w:before="0" w:beforeAutospacing="0" w:lineRule="auto"/>
        <w:ind w:left="1440" w:hanging="360"/>
      </w:pPr>
      <w:r w:rsidDel="00000000" w:rsidR="00000000" w:rsidRPr="00000000">
        <w:rPr>
          <w:b w:val="1"/>
          <w:rtl w:val="0"/>
        </w:rPr>
        <w:t xml:space="preserve">Monitor</w:t>
      </w:r>
      <w:r w:rsidDel="00000000" w:rsidR="00000000" w:rsidRPr="00000000">
        <w:rPr>
          <w:rtl w:val="0"/>
        </w:rPr>
        <w:t xml:space="preserve">: Track scheduling latency, failed pod scheduling events, etc.</w:t>
      </w:r>
    </w:p>
    <w:p w:rsidR="00000000" w:rsidDel="00000000" w:rsidP="00000000" w:rsidRDefault="00000000" w:rsidRPr="00000000" w14:paraId="00000C73">
      <w:pPr>
        <w:numPr>
          <w:ilvl w:val="0"/>
          <w:numId w:val="211"/>
        </w:numPr>
        <w:spacing w:after="0" w:afterAutospacing="0" w:before="0" w:beforeAutospacing="0" w:lineRule="auto"/>
        <w:ind w:left="720" w:hanging="360"/>
      </w:pPr>
      <w:r w:rsidDel="00000000" w:rsidR="00000000" w:rsidRPr="00000000">
        <w:rPr>
          <w:b w:val="1"/>
          <w:rtl w:val="0"/>
        </w:rPr>
        <w:t xml:space="preserve">Controller Manager</w:t>
      </w:r>
      <w:r w:rsidDel="00000000" w:rsidR="00000000" w:rsidRPr="00000000">
        <w:rPr>
          <w:rtl w:val="0"/>
        </w:rPr>
        <w:t xml:space="preserve">: The controller manager is responsible for running controllers that manage stateful resources like Deployments, StatefulSets, ReplicaSets, etc.</w:t>
      </w:r>
    </w:p>
    <w:p w:rsidR="00000000" w:rsidDel="00000000" w:rsidP="00000000" w:rsidRDefault="00000000" w:rsidRPr="00000000" w14:paraId="00000C74">
      <w:pPr>
        <w:numPr>
          <w:ilvl w:val="1"/>
          <w:numId w:val="211"/>
        </w:numPr>
        <w:spacing w:after="0" w:afterAutospacing="0" w:before="0" w:beforeAutospacing="0" w:lineRule="auto"/>
        <w:ind w:left="1440" w:hanging="360"/>
      </w:pPr>
      <w:r w:rsidDel="00000000" w:rsidR="00000000" w:rsidRPr="00000000">
        <w:rPr>
          <w:b w:val="1"/>
          <w:rtl w:val="0"/>
        </w:rPr>
        <w:t xml:space="preserve">Monitor</w:t>
      </w:r>
      <w:r w:rsidDel="00000000" w:rsidR="00000000" w:rsidRPr="00000000">
        <w:rPr>
          <w:rtl w:val="0"/>
        </w:rPr>
        <w:t xml:space="preserve">: Track controller failures or delays in resource reconciliations.</w:t>
      </w:r>
    </w:p>
    <w:p w:rsidR="00000000" w:rsidDel="00000000" w:rsidP="00000000" w:rsidRDefault="00000000" w:rsidRPr="00000000" w14:paraId="00000C75">
      <w:pPr>
        <w:numPr>
          <w:ilvl w:val="0"/>
          <w:numId w:val="211"/>
        </w:numPr>
        <w:spacing w:after="0" w:afterAutospacing="0" w:before="0" w:beforeAutospacing="0" w:lineRule="auto"/>
        <w:ind w:left="720" w:hanging="360"/>
      </w:pPr>
      <w:r w:rsidDel="00000000" w:rsidR="00000000" w:rsidRPr="00000000">
        <w:rPr>
          <w:b w:val="1"/>
          <w:rtl w:val="0"/>
        </w:rPr>
        <w:t xml:space="preserve">Kubelet</w:t>
      </w:r>
      <w:r w:rsidDel="00000000" w:rsidR="00000000" w:rsidRPr="00000000">
        <w:rPr>
          <w:rtl w:val="0"/>
        </w:rPr>
        <w:t xml:space="preserve">: The </w:t>
      </w:r>
      <w:r w:rsidDel="00000000" w:rsidR="00000000" w:rsidRPr="00000000">
        <w:rPr>
          <w:rtl w:val="0"/>
        </w:rPr>
        <w:t xml:space="preserve">kubelet</w:t>
      </w:r>
      <w:r w:rsidDel="00000000" w:rsidR="00000000" w:rsidRPr="00000000">
        <w:rPr>
          <w:rtl w:val="0"/>
        </w:rPr>
        <w:t xml:space="preserve"> runs on each node and ensures that containers are running in pods.</w:t>
      </w:r>
    </w:p>
    <w:p w:rsidR="00000000" w:rsidDel="00000000" w:rsidP="00000000" w:rsidRDefault="00000000" w:rsidRPr="00000000" w14:paraId="00000C76">
      <w:pPr>
        <w:numPr>
          <w:ilvl w:val="1"/>
          <w:numId w:val="211"/>
        </w:numPr>
        <w:spacing w:after="0" w:afterAutospacing="0" w:before="0" w:beforeAutospacing="0" w:lineRule="auto"/>
        <w:ind w:left="1440" w:hanging="360"/>
      </w:pPr>
      <w:r w:rsidDel="00000000" w:rsidR="00000000" w:rsidRPr="00000000">
        <w:rPr>
          <w:b w:val="1"/>
          <w:rtl w:val="0"/>
        </w:rPr>
        <w:t xml:space="preserve">Monitor</w:t>
      </w:r>
      <w:r w:rsidDel="00000000" w:rsidR="00000000" w:rsidRPr="00000000">
        <w:rPr>
          <w:rtl w:val="0"/>
        </w:rPr>
        <w:t xml:space="preserve">: Track the health of the </w:t>
      </w:r>
      <w:r w:rsidDel="00000000" w:rsidR="00000000" w:rsidRPr="00000000">
        <w:rPr>
          <w:rtl w:val="0"/>
        </w:rPr>
        <w:t xml:space="preserve">kubelet</w:t>
      </w:r>
      <w:r w:rsidDel="00000000" w:rsidR="00000000" w:rsidRPr="00000000">
        <w:rPr>
          <w:rtl w:val="0"/>
        </w:rPr>
        <w:t xml:space="preserve"> and pod/container statuses.</w:t>
      </w:r>
    </w:p>
    <w:p w:rsidR="00000000" w:rsidDel="00000000" w:rsidP="00000000" w:rsidRDefault="00000000" w:rsidRPr="00000000" w14:paraId="00000C77">
      <w:pPr>
        <w:numPr>
          <w:ilvl w:val="0"/>
          <w:numId w:val="211"/>
        </w:numPr>
        <w:spacing w:after="0" w:afterAutospacing="0" w:before="0" w:beforeAutospacing="0" w:lineRule="auto"/>
        <w:ind w:left="720" w:hanging="360"/>
      </w:pPr>
      <w:r w:rsidDel="00000000" w:rsidR="00000000" w:rsidRPr="00000000">
        <w:rPr>
          <w:b w:val="1"/>
          <w:rtl w:val="0"/>
        </w:rPr>
        <w:t xml:space="preserve">Etcd</w:t>
      </w:r>
      <w:r w:rsidDel="00000000" w:rsidR="00000000" w:rsidRPr="00000000">
        <w:rPr>
          <w:rtl w:val="0"/>
        </w:rPr>
        <w:t xml:space="preserve">: Etcd is the key-value store used by Kubernetes to store cluster state.</w:t>
      </w:r>
    </w:p>
    <w:p w:rsidR="00000000" w:rsidDel="00000000" w:rsidP="00000000" w:rsidRDefault="00000000" w:rsidRPr="00000000" w14:paraId="00000C78">
      <w:pPr>
        <w:numPr>
          <w:ilvl w:val="1"/>
          <w:numId w:val="211"/>
        </w:numPr>
        <w:spacing w:after="240" w:before="0" w:beforeAutospacing="0" w:lineRule="auto"/>
        <w:ind w:left="1440" w:hanging="360"/>
      </w:pPr>
      <w:r w:rsidDel="00000000" w:rsidR="00000000" w:rsidRPr="00000000">
        <w:rPr>
          <w:b w:val="1"/>
          <w:rtl w:val="0"/>
        </w:rPr>
        <w:t xml:space="preserve">Monitor</w:t>
      </w:r>
      <w:r w:rsidDel="00000000" w:rsidR="00000000" w:rsidRPr="00000000">
        <w:rPr>
          <w:rtl w:val="0"/>
        </w:rPr>
        <w:t xml:space="preserve">: Track etcd health, memory usage, and query performance.</w:t>
      </w:r>
    </w:p>
    <w:p w:rsidR="00000000" w:rsidDel="00000000" w:rsidP="00000000" w:rsidRDefault="00000000" w:rsidRPr="00000000" w14:paraId="00000C79">
      <w:pPr>
        <w:pStyle w:val="Heading4"/>
        <w:keepNext w:val="0"/>
        <w:keepLines w:val="0"/>
        <w:spacing w:after="40" w:before="240" w:lineRule="auto"/>
        <w:rPr>
          <w:b w:val="1"/>
          <w:color w:val="000000"/>
          <w:sz w:val="22"/>
          <w:szCs w:val="22"/>
        </w:rPr>
      </w:pPr>
      <w:bookmarkStart w:colFirst="0" w:colLast="0" w:name="_qsapffxbfx4" w:id="307"/>
      <w:bookmarkEnd w:id="307"/>
      <w:r w:rsidDel="00000000" w:rsidR="00000000" w:rsidRPr="00000000">
        <w:rPr>
          <w:b w:val="1"/>
          <w:color w:val="000000"/>
          <w:sz w:val="22"/>
          <w:szCs w:val="22"/>
          <w:rtl w:val="0"/>
        </w:rPr>
        <w:t xml:space="preserve">Monitoring Tools:</w:t>
      </w:r>
    </w:p>
    <w:p w:rsidR="00000000" w:rsidDel="00000000" w:rsidP="00000000" w:rsidRDefault="00000000" w:rsidRPr="00000000" w14:paraId="00000C7A">
      <w:pPr>
        <w:numPr>
          <w:ilvl w:val="0"/>
          <w:numId w:val="90"/>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Used for collecting metrics from the Kubernetes components and custom controllers.</w:t>
      </w:r>
    </w:p>
    <w:p w:rsidR="00000000" w:rsidDel="00000000" w:rsidP="00000000" w:rsidRDefault="00000000" w:rsidRPr="00000000" w14:paraId="00000C7B">
      <w:pPr>
        <w:numPr>
          <w:ilvl w:val="0"/>
          <w:numId w:val="90"/>
        </w:numPr>
        <w:spacing w:after="0" w:afterAutospacing="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Visualizes Prometheus metrics with dashboards to monitor the health and performance of your cluster.</w:t>
      </w:r>
    </w:p>
    <w:p w:rsidR="00000000" w:rsidDel="00000000" w:rsidP="00000000" w:rsidRDefault="00000000" w:rsidRPr="00000000" w14:paraId="00000C7C">
      <w:pPr>
        <w:numPr>
          <w:ilvl w:val="0"/>
          <w:numId w:val="90"/>
        </w:numPr>
        <w:spacing w:after="240" w:before="0" w:beforeAutospacing="0" w:lineRule="auto"/>
        <w:ind w:left="720" w:hanging="360"/>
      </w:pPr>
      <w:r w:rsidDel="00000000" w:rsidR="00000000" w:rsidRPr="00000000">
        <w:rPr>
          <w:b w:val="1"/>
          <w:rtl w:val="0"/>
        </w:rPr>
        <w:t xml:space="preserve">Alertmanager</w:t>
      </w:r>
      <w:r w:rsidDel="00000000" w:rsidR="00000000" w:rsidRPr="00000000">
        <w:rPr>
          <w:rtl w:val="0"/>
        </w:rPr>
        <w:t xml:space="preserve">: Used with Prometheus to send alerts when certain thresholds are met (e.g., high error rates, resource exhaustion).</w:t>
      </w:r>
    </w:p>
    <w:p w:rsidR="00000000" w:rsidDel="00000000" w:rsidP="00000000" w:rsidRDefault="00000000" w:rsidRPr="00000000" w14:paraId="00000C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E">
      <w:pPr>
        <w:pStyle w:val="Heading3"/>
        <w:keepNext w:val="0"/>
        <w:keepLines w:val="0"/>
        <w:spacing w:before="280" w:lineRule="auto"/>
        <w:rPr>
          <w:b w:val="1"/>
          <w:color w:val="000000"/>
          <w:sz w:val="26"/>
          <w:szCs w:val="26"/>
        </w:rPr>
      </w:pPr>
      <w:bookmarkStart w:colFirst="0" w:colLast="0" w:name="_o2h4et1fztbp" w:id="308"/>
      <w:bookmarkEnd w:id="308"/>
      <w:r w:rsidDel="00000000" w:rsidR="00000000" w:rsidRPr="00000000">
        <w:rPr>
          <w:b w:val="1"/>
          <w:color w:val="000000"/>
          <w:sz w:val="26"/>
          <w:szCs w:val="26"/>
          <w:rtl w:val="0"/>
        </w:rPr>
        <w:t xml:space="preserve">Summary:</w:t>
      </w:r>
    </w:p>
    <w:p w:rsidR="00000000" w:rsidDel="00000000" w:rsidP="00000000" w:rsidRDefault="00000000" w:rsidRPr="00000000" w14:paraId="00000C7F">
      <w:pPr>
        <w:numPr>
          <w:ilvl w:val="0"/>
          <w:numId w:val="336"/>
        </w:numPr>
        <w:spacing w:after="0" w:afterAutospacing="0" w:before="240" w:lineRule="auto"/>
        <w:ind w:left="720" w:hanging="360"/>
      </w:pPr>
      <w:r w:rsidDel="00000000" w:rsidR="00000000" w:rsidRPr="00000000">
        <w:rPr>
          <w:b w:val="1"/>
          <w:rtl w:val="0"/>
        </w:rPr>
        <w:t xml:space="preserve">AWS Load Balancer Controller</w:t>
      </w:r>
      <w:r w:rsidDel="00000000" w:rsidR="00000000" w:rsidRPr="00000000">
        <w:rPr>
          <w:rtl w:val="0"/>
        </w:rPr>
        <w:t xml:space="preserve">: Requires CRDs for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TargetGroupBinding</w:t>
      </w:r>
      <w:r w:rsidDel="00000000" w:rsidR="00000000" w:rsidRPr="00000000">
        <w:rPr>
          <w:rtl w:val="0"/>
        </w:rPr>
        <w:t xml:space="preserve">.</w:t>
      </w:r>
    </w:p>
    <w:p w:rsidR="00000000" w:rsidDel="00000000" w:rsidP="00000000" w:rsidRDefault="00000000" w:rsidRPr="00000000" w14:paraId="00000C80">
      <w:pPr>
        <w:numPr>
          <w:ilvl w:val="0"/>
          <w:numId w:val="336"/>
        </w:numPr>
        <w:spacing w:after="0" w:afterAutospacing="0" w:before="0" w:beforeAutospacing="0" w:lineRule="auto"/>
        <w:ind w:left="720" w:hanging="360"/>
      </w:pPr>
      <w:r w:rsidDel="00000000" w:rsidR="00000000" w:rsidRPr="00000000">
        <w:rPr>
          <w:b w:val="1"/>
          <w:rtl w:val="0"/>
        </w:rPr>
        <w:t xml:space="preserve">ExternalDNS</w:t>
      </w:r>
      <w:r w:rsidDel="00000000" w:rsidR="00000000" w:rsidRPr="00000000">
        <w:rPr>
          <w:rtl w:val="0"/>
        </w:rPr>
        <w:t xml:space="preserve">: Operates based on annotations on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Ingress</w:t>
      </w:r>
      <w:r w:rsidDel="00000000" w:rsidR="00000000" w:rsidRPr="00000000">
        <w:rPr>
          <w:rtl w:val="0"/>
        </w:rPr>
        <w:t xml:space="preserve"> resources, no custom CRDs are required.</w:t>
      </w:r>
    </w:p>
    <w:p w:rsidR="00000000" w:rsidDel="00000000" w:rsidP="00000000" w:rsidRDefault="00000000" w:rsidRPr="00000000" w14:paraId="00000C81">
      <w:pPr>
        <w:numPr>
          <w:ilvl w:val="0"/>
          <w:numId w:val="336"/>
        </w:numPr>
        <w:spacing w:after="0" w:afterAutospacing="0" w:before="0" w:beforeAutospacing="0" w:lineRule="auto"/>
        <w:ind w:left="720" w:hanging="360"/>
      </w:pPr>
      <w:r w:rsidDel="00000000" w:rsidR="00000000" w:rsidRPr="00000000">
        <w:rPr>
          <w:b w:val="1"/>
          <w:rtl w:val="0"/>
        </w:rPr>
        <w:t xml:space="preserve">Custom Controller</w:t>
      </w:r>
      <w:r w:rsidDel="00000000" w:rsidR="00000000" w:rsidRPr="00000000">
        <w:rPr>
          <w:rtl w:val="0"/>
        </w:rPr>
        <w:t xml:space="preserve">: You can define your own CRDs and create a controller to manage specific resources.</w:t>
      </w:r>
    </w:p>
    <w:p w:rsidR="00000000" w:rsidDel="00000000" w:rsidP="00000000" w:rsidRDefault="00000000" w:rsidRPr="00000000" w14:paraId="00000C82">
      <w:pPr>
        <w:numPr>
          <w:ilvl w:val="0"/>
          <w:numId w:val="336"/>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Use </w:t>
      </w:r>
      <w:r w:rsidDel="00000000" w:rsidR="00000000" w:rsidRPr="00000000">
        <w:rPr>
          <w:b w:val="1"/>
          <w:rtl w:val="0"/>
        </w:rPr>
        <w:t xml:space="preserve">Prometheus</w:t>
      </w:r>
      <w:r w:rsidDel="00000000" w:rsidR="00000000" w:rsidRPr="00000000">
        <w:rPr>
          <w:rtl w:val="0"/>
        </w:rPr>
        <w:t xml:space="preserve"> and </w:t>
      </w:r>
      <w:r w:rsidDel="00000000" w:rsidR="00000000" w:rsidRPr="00000000">
        <w:rPr>
          <w:b w:val="1"/>
          <w:rtl w:val="0"/>
        </w:rPr>
        <w:t xml:space="preserve">Grafana</w:t>
      </w:r>
      <w:r w:rsidDel="00000000" w:rsidR="00000000" w:rsidRPr="00000000">
        <w:rPr>
          <w:rtl w:val="0"/>
        </w:rPr>
        <w:t xml:space="preserve"> to monitor your controllers, Kubernetes components, and APIs. For custom controllers, expose Prometheus metrics for detailed monitoring.</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pStyle w:val="Heading1"/>
        <w:rPr/>
      </w:pPr>
      <w:bookmarkStart w:colFirst="0" w:colLast="0" w:name="_hmlmcp6e2fn1" w:id="309"/>
      <w:bookmarkEnd w:id="309"/>
      <w:r w:rsidDel="00000000" w:rsidR="00000000" w:rsidRPr="00000000">
        <w:rPr>
          <w:rtl w:val="0"/>
        </w:rPr>
        <w:t xml:space="preserve">what is </w:t>
      </w:r>
      <w:r w:rsidDel="00000000" w:rsidR="00000000" w:rsidRPr="00000000">
        <w:rPr>
          <w:rtl w:val="0"/>
        </w:rPr>
        <w:t xml:space="preserve">rbac</w:t>
      </w:r>
      <w:r w:rsidDel="00000000" w:rsidR="00000000" w:rsidRPr="00000000">
        <w:rPr>
          <w:rtl w:val="0"/>
        </w:rPr>
        <w:t xml:space="preserve"> , what are the components of it and how can we implement </w:t>
      </w:r>
      <w:r w:rsidDel="00000000" w:rsidR="00000000" w:rsidRPr="00000000">
        <w:rPr>
          <w:rtl w:val="0"/>
        </w:rPr>
        <w:t xml:space="preserve">rbac</w:t>
      </w:r>
      <w:r w:rsidDel="00000000" w:rsidR="00000000" w:rsidRPr="00000000">
        <w:rPr>
          <w:rtl w:val="0"/>
        </w:rPr>
        <w:t xml:space="preserve"> in an aws environment </w:t>
      </w:r>
      <w:r w:rsidDel="00000000" w:rsidR="00000000" w:rsidRPr="00000000">
        <w:rPr>
          <w:rtl w:val="0"/>
        </w:rPr>
        <w:t xml:space="preserve">eks</w:t>
      </w:r>
      <w:r w:rsidDel="00000000" w:rsidR="00000000" w:rsidRPr="00000000">
        <w:rPr>
          <w:rtl w:val="0"/>
        </w:rPr>
        <w:t xml:space="preserve"> with different set of permissions example: reader, developer and administrator. how can we create the roles for them and implement </w:t>
      </w:r>
      <w:r w:rsidDel="00000000" w:rsidR="00000000" w:rsidRPr="00000000">
        <w:rPr>
          <w:rtl w:val="0"/>
        </w:rPr>
        <w:t xml:space="preserve">rbac</w:t>
      </w:r>
      <w:r w:rsidDel="00000000" w:rsidR="00000000" w:rsidRPr="00000000">
        <w:rPr>
          <w:rtl w:val="0"/>
        </w:rPr>
        <w:t xml:space="preserve"> ....explain the this scenario with step by step ?</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pStyle w:val="Heading3"/>
        <w:keepNext w:val="0"/>
        <w:keepLines w:val="0"/>
        <w:spacing w:before="280" w:lineRule="auto"/>
        <w:rPr>
          <w:b w:val="1"/>
          <w:color w:val="000000"/>
          <w:sz w:val="26"/>
          <w:szCs w:val="26"/>
        </w:rPr>
      </w:pPr>
      <w:bookmarkStart w:colFirst="0" w:colLast="0" w:name="_grop8in8okyn" w:id="310"/>
      <w:bookmarkEnd w:id="310"/>
      <w:r w:rsidDel="00000000" w:rsidR="00000000" w:rsidRPr="00000000">
        <w:rPr>
          <w:b w:val="1"/>
          <w:color w:val="000000"/>
          <w:sz w:val="26"/>
          <w:szCs w:val="26"/>
          <w:rtl w:val="0"/>
        </w:rPr>
        <w:t xml:space="preserve">What is RBAC (Role-Based Access Control)?</w:t>
      </w:r>
    </w:p>
    <w:p w:rsidR="00000000" w:rsidDel="00000000" w:rsidP="00000000" w:rsidRDefault="00000000" w:rsidRPr="00000000" w14:paraId="00000C87">
      <w:pPr>
        <w:spacing w:after="240" w:before="240" w:lineRule="auto"/>
        <w:rPr/>
      </w:pPr>
      <w:r w:rsidDel="00000000" w:rsidR="00000000" w:rsidRPr="00000000">
        <w:rPr>
          <w:b w:val="1"/>
          <w:rtl w:val="0"/>
        </w:rPr>
        <w:t xml:space="preserve">RBAC (Role-Based Access Control)</w:t>
      </w:r>
      <w:r w:rsidDel="00000000" w:rsidR="00000000" w:rsidRPr="00000000">
        <w:rPr>
          <w:rtl w:val="0"/>
        </w:rPr>
        <w:t xml:space="preserve"> is a security mechanism for controlling access to Kubernetes resources based on users' roles. With RBAC, you can define roles that specify which operations a user or service account can perform on specific resources in a Kubernetes cluster.</w:t>
      </w:r>
    </w:p>
    <w:p w:rsidR="00000000" w:rsidDel="00000000" w:rsidP="00000000" w:rsidRDefault="00000000" w:rsidRPr="00000000" w14:paraId="00000C88">
      <w:pPr>
        <w:spacing w:after="240" w:before="240" w:lineRule="auto"/>
        <w:rPr/>
      </w:pPr>
      <w:r w:rsidDel="00000000" w:rsidR="00000000" w:rsidRPr="00000000">
        <w:rPr>
          <w:rtl w:val="0"/>
        </w:rPr>
        <w:t xml:space="preserve">RBAC is primarily based on </w:t>
      </w:r>
      <w:r w:rsidDel="00000000" w:rsidR="00000000" w:rsidRPr="00000000">
        <w:rPr>
          <w:b w:val="1"/>
          <w:rtl w:val="0"/>
        </w:rPr>
        <w:t xml:space="preserve">roles</w:t>
      </w:r>
      <w:r w:rsidDel="00000000" w:rsidR="00000000" w:rsidRPr="00000000">
        <w:rPr>
          <w:rtl w:val="0"/>
        </w:rPr>
        <w:t xml:space="preserve"> and </w:t>
      </w:r>
      <w:r w:rsidDel="00000000" w:rsidR="00000000" w:rsidRPr="00000000">
        <w:rPr>
          <w:b w:val="1"/>
          <w:rtl w:val="0"/>
        </w:rPr>
        <w:t xml:space="preserve">role bindings</w:t>
      </w:r>
      <w:r w:rsidDel="00000000" w:rsidR="00000000" w:rsidRPr="00000000">
        <w:rPr>
          <w:rtl w:val="0"/>
        </w:rPr>
        <w:t xml:space="preserve">:</w:t>
      </w:r>
    </w:p>
    <w:p w:rsidR="00000000" w:rsidDel="00000000" w:rsidP="00000000" w:rsidRDefault="00000000" w:rsidRPr="00000000" w14:paraId="00000C89">
      <w:pPr>
        <w:numPr>
          <w:ilvl w:val="0"/>
          <w:numId w:val="41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defines what actions a user or service account can take on Kubernetes resources (e.g., Pods, Services, Deployments, etc.).</w:t>
      </w:r>
    </w:p>
    <w:p w:rsidR="00000000" w:rsidDel="00000000" w:rsidP="00000000" w:rsidRDefault="00000000" w:rsidRPr="00000000" w14:paraId="00000C8A">
      <w:pPr>
        <w:numPr>
          <w:ilvl w:val="0"/>
          <w:numId w:val="417"/>
        </w:numPr>
        <w:spacing w:after="240" w:before="0" w:beforeAutospacing="0" w:lineRule="auto"/>
        <w:ind w:left="720" w:hanging="360"/>
      </w:pPr>
      <w:r w:rsidDel="00000000" w:rsidR="00000000" w:rsidRPr="00000000">
        <w:rPr>
          <w:b w:val="1"/>
          <w:rtl w:val="0"/>
        </w:rPr>
        <w:t xml:space="preserve">RoleBinding</w:t>
      </w:r>
      <w:r w:rsidDel="00000000" w:rsidR="00000000" w:rsidRPr="00000000">
        <w:rPr>
          <w:rtl w:val="0"/>
        </w:rPr>
        <w:t xml:space="preserve"> grants a role to a user or service account in a specific namespace (or across the entire cluster with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w:t>
      </w:r>
    </w:p>
    <w:p w:rsidR="00000000" w:rsidDel="00000000" w:rsidP="00000000" w:rsidRDefault="00000000" w:rsidRPr="00000000" w14:paraId="00000C8B">
      <w:pPr>
        <w:pStyle w:val="Heading4"/>
        <w:keepNext w:val="0"/>
        <w:keepLines w:val="0"/>
        <w:spacing w:after="40" w:before="240" w:lineRule="auto"/>
        <w:rPr>
          <w:b w:val="1"/>
          <w:color w:val="000000"/>
          <w:sz w:val="22"/>
          <w:szCs w:val="22"/>
        </w:rPr>
      </w:pPr>
      <w:bookmarkStart w:colFirst="0" w:colLast="0" w:name="_w281nds9xup" w:id="311"/>
      <w:bookmarkEnd w:id="311"/>
      <w:r w:rsidDel="00000000" w:rsidR="00000000" w:rsidRPr="00000000">
        <w:rPr>
          <w:b w:val="1"/>
          <w:color w:val="000000"/>
          <w:sz w:val="22"/>
          <w:szCs w:val="22"/>
          <w:rtl w:val="0"/>
        </w:rPr>
        <w:t xml:space="preserve">Components of RBAC in Kubernetes:</w:t>
      </w:r>
    </w:p>
    <w:p w:rsidR="00000000" w:rsidDel="00000000" w:rsidP="00000000" w:rsidRDefault="00000000" w:rsidRPr="00000000" w14:paraId="00000C8C">
      <w:pPr>
        <w:numPr>
          <w:ilvl w:val="0"/>
          <w:numId w:val="47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C8D">
      <w:pPr>
        <w:numPr>
          <w:ilvl w:val="1"/>
          <w:numId w:val="47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is used to define a set of permissions in a specific </w:t>
      </w:r>
      <w:r w:rsidDel="00000000" w:rsidR="00000000" w:rsidRPr="00000000">
        <w:rPr>
          <w:b w:val="1"/>
          <w:rtl w:val="0"/>
        </w:rPr>
        <w:t xml:space="preserve">namespace</w:t>
      </w:r>
      <w:r w:rsidDel="00000000" w:rsidR="00000000" w:rsidRPr="00000000">
        <w:rPr>
          <w:rtl w:val="0"/>
        </w:rPr>
        <w:t xml:space="preserve">. It allows you to grant permissions like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for various Kubernetes resources.</w:t>
      </w:r>
    </w:p>
    <w:p w:rsidR="00000000" w:rsidDel="00000000" w:rsidP="00000000" w:rsidRDefault="00000000" w:rsidRPr="00000000" w14:paraId="00000C8E">
      <w:pPr>
        <w:numPr>
          <w:ilvl w:val="1"/>
          <w:numId w:val="47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that allows reading Pods within a particular namespace.</w:t>
      </w:r>
    </w:p>
    <w:p w:rsidR="00000000" w:rsidDel="00000000" w:rsidP="00000000" w:rsidRDefault="00000000" w:rsidRPr="00000000" w14:paraId="00000C8F">
      <w:pPr>
        <w:numPr>
          <w:ilvl w:val="0"/>
          <w:numId w:val="472"/>
        </w:numPr>
        <w:spacing w:after="0" w:afterAutospacing="0" w:before="0" w:beforeAutospacing="0" w:lineRule="auto"/>
        <w:ind w:left="720" w:hanging="360"/>
      </w:pPr>
      <w:r w:rsidDel="00000000" w:rsidR="00000000" w:rsidRPr="00000000">
        <w:rPr>
          <w:b w:val="1"/>
          <w:rtl w:val="0"/>
        </w:rPr>
        <w:t xml:space="preserve">ClusterRole</w:t>
      </w:r>
      <w:r w:rsidDel="00000000" w:rsidR="00000000" w:rsidRPr="00000000">
        <w:rPr>
          <w:rtl w:val="0"/>
        </w:rPr>
        <w:t xml:space="preserve">:</w:t>
      </w:r>
    </w:p>
    <w:p w:rsidR="00000000" w:rsidDel="00000000" w:rsidP="00000000" w:rsidRDefault="00000000" w:rsidRPr="00000000" w14:paraId="00000C90">
      <w:pPr>
        <w:numPr>
          <w:ilvl w:val="1"/>
          <w:numId w:val="47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is similar to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but it grants permissions across the entire Kubernetes cluster, not just within a single namespace.</w:t>
      </w:r>
    </w:p>
    <w:p w:rsidR="00000000" w:rsidDel="00000000" w:rsidP="00000000" w:rsidRDefault="00000000" w:rsidRPr="00000000" w14:paraId="00000C91">
      <w:pPr>
        <w:numPr>
          <w:ilvl w:val="1"/>
          <w:numId w:val="47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that grants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permissions for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across all namespaces.</w:t>
      </w:r>
    </w:p>
    <w:p w:rsidR="00000000" w:rsidDel="00000000" w:rsidP="00000000" w:rsidRDefault="00000000" w:rsidRPr="00000000" w14:paraId="00000C92">
      <w:pPr>
        <w:numPr>
          <w:ilvl w:val="0"/>
          <w:numId w:val="472"/>
        </w:numPr>
        <w:spacing w:after="0" w:afterAutospacing="0" w:before="0" w:beforeAutospacing="0" w:lineRule="auto"/>
        <w:ind w:left="720" w:hanging="360"/>
      </w:pPr>
      <w:r w:rsidDel="00000000" w:rsidR="00000000" w:rsidRPr="00000000">
        <w:rPr>
          <w:b w:val="1"/>
          <w:rtl w:val="0"/>
        </w:rPr>
        <w:t xml:space="preserve">RoleBinding</w:t>
      </w:r>
      <w:r w:rsidDel="00000000" w:rsidR="00000000" w:rsidRPr="00000000">
        <w:rPr>
          <w:rtl w:val="0"/>
        </w:rPr>
        <w:t xml:space="preserve">:</w:t>
      </w:r>
    </w:p>
    <w:p w:rsidR="00000000" w:rsidDel="00000000" w:rsidP="00000000" w:rsidRDefault="00000000" w:rsidRPr="00000000" w14:paraId="00000C93">
      <w:pPr>
        <w:numPr>
          <w:ilvl w:val="1"/>
          <w:numId w:val="47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RoleBinding</w:t>
      </w:r>
      <w:r w:rsidDel="00000000" w:rsidR="00000000" w:rsidRPr="00000000">
        <w:rPr>
          <w:rtl w:val="0"/>
        </w:rPr>
        <w:t xml:space="preserve"> ties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to users or service accounts within a specific namespace.</w:t>
      </w:r>
    </w:p>
    <w:p w:rsidR="00000000" w:rsidDel="00000000" w:rsidP="00000000" w:rsidRDefault="00000000" w:rsidRPr="00000000" w14:paraId="00000C94">
      <w:pPr>
        <w:numPr>
          <w:ilvl w:val="1"/>
          <w:numId w:val="47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RoleBinding</w:t>
      </w:r>
      <w:r w:rsidDel="00000000" w:rsidR="00000000" w:rsidRPr="00000000">
        <w:rPr>
          <w:rtl w:val="0"/>
        </w:rPr>
        <w:t xml:space="preserve"> that assigns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(e.g., developer role) to a service account in the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namespace.</w:t>
      </w:r>
    </w:p>
    <w:p w:rsidR="00000000" w:rsidDel="00000000" w:rsidP="00000000" w:rsidRDefault="00000000" w:rsidRPr="00000000" w14:paraId="00000C95">
      <w:pPr>
        <w:numPr>
          <w:ilvl w:val="0"/>
          <w:numId w:val="472"/>
        </w:numPr>
        <w:spacing w:after="0" w:afterAutospacing="0" w:before="0" w:beforeAutospacing="0" w:lineRule="auto"/>
        <w:ind w:left="720" w:hanging="360"/>
      </w:pPr>
      <w:r w:rsidDel="00000000" w:rsidR="00000000" w:rsidRPr="00000000">
        <w:rPr>
          <w:b w:val="1"/>
          <w:rtl w:val="0"/>
        </w:rPr>
        <w:t xml:space="preserve">ClusterRoleBinding</w:t>
      </w:r>
      <w:r w:rsidDel="00000000" w:rsidR="00000000" w:rsidRPr="00000000">
        <w:rPr>
          <w:rtl w:val="0"/>
        </w:rPr>
        <w:t xml:space="preserve">:</w:t>
      </w:r>
    </w:p>
    <w:p w:rsidR="00000000" w:rsidDel="00000000" w:rsidP="00000000" w:rsidRDefault="00000000" w:rsidRPr="00000000" w14:paraId="00000C96">
      <w:pPr>
        <w:numPr>
          <w:ilvl w:val="1"/>
          <w:numId w:val="472"/>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 assigns a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to users or service accounts across the entire cluster.</w:t>
      </w:r>
    </w:p>
    <w:p w:rsidR="00000000" w:rsidDel="00000000" w:rsidP="00000000" w:rsidRDefault="00000000" w:rsidRPr="00000000" w14:paraId="00000C97">
      <w:pPr>
        <w:numPr>
          <w:ilvl w:val="1"/>
          <w:numId w:val="47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 that assigns the </w:t>
      </w:r>
      <w:r w:rsidDel="00000000" w:rsidR="00000000" w:rsidRPr="00000000">
        <w:rPr>
          <w:rFonts w:ascii="Roboto Mono" w:cs="Roboto Mono" w:eastAsia="Roboto Mono" w:hAnsi="Roboto Mono"/>
          <w:color w:val="188038"/>
          <w:rtl w:val="0"/>
        </w:rPr>
        <w:t xml:space="preserve">cluster-admin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to a user, granting them admin access to the entire cluster.</w:t>
      </w:r>
    </w:p>
    <w:p w:rsidR="00000000" w:rsidDel="00000000" w:rsidP="00000000" w:rsidRDefault="00000000" w:rsidRPr="00000000" w14:paraId="00000C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9">
      <w:pPr>
        <w:pStyle w:val="Heading3"/>
        <w:keepNext w:val="0"/>
        <w:keepLines w:val="0"/>
        <w:spacing w:before="280" w:lineRule="auto"/>
        <w:rPr>
          <w:b w:val="1"/>
          <w:color w:val="000000"/>
          <w:sz w:val="26"/>
          <w:szCs w:val="26"/>
        </w:rPr>
      </w:pPr>
      <w:bookmarkStart w:colFirst="0" w:colLast="0" w:name="_ndhixgtzgkt5" w:id="312"/>
      <w:bookmarkEnd w:id="312"/>
      <w:r w:rsidDel="00000000" w:rsidR="00000000" w:rsidRPr="00000000">
        <w:rPr>
          <w:b w:val="1"/>
          <w:color w:val="000000"/>
          <w:sz w:val="26"/>
          <w:szCs w:val="26"/>
          <w:rtl w:val="0"/>
        </w:rPr>
        <w:t xml:space="preserve">Implementing RBAC in AWS EKS: Example for Reader, Developer, and Administrator</w:t>
      </w:r>
    </w:p>
    <w:p w:rsidR="00000000" w:rsidDel="00000000" w:rsidP="00000000" w:rsidRDefault="00000000" w:rsidRPr="00000000" w14:paraId="00000C9A">
      <w:pPr>
        <w:spacing w:after="240" w:before="240" w:lineRule="auto"/>
        <w:rPr/>
      </w:pPr>
      <w:r w:rsidDel="00000000" w:rsidR="00000000" w:rsidRPr="00000000">
        <w:rPr>
          <w:rtl w:val="0"/>
        </w:rPr>
        <w:t xml:space="preserve">In an AWS EKS environment, you can integrate </w:t>
      </w:r>
      <w:r w:rsidDel="00000000" w:rsidR="00000000" w:rsidRPr="00000000">
        <w:rPr>
          <w:b w:val="1"/>
          <w:rtl w:val="0"/>
        </w:rPr>
        <w:t xml:space="preserve">Kubernetes RBAC</w:t>
      </w:r>
      <w:r w:rsidDel="00000000" w:rsidR="00000000" w:rsidRPr="00000000">
        <w:rPr>
          <w:rtl w:val="0"/>
        </w:rPr>
        <w:t xml:space="preserve"> with </w:t>
      </w:r>
      <w:r w:rsidDel="00000000" w:rsidR="00000000" w:rsidRPr="00000000">
        <w:rPr>
          <w:b w:val="1"/>
          <w:rtl w:val="0"/>
        </w:rPr>
        <w:t xml:space="preserve">AWS IAM</w:t>
      </w:r>
      <w:r w:rsidDel="00000000" w:rsidR="00000000" w:rsidRPr="00000000">
        <w:rPr>
          <w:rtl w:val="0"/>
        </w:rPr>
        <w:t xml:space="preserve"> to provide fine-grained access control. We'll demonstrate how to implement RBAC for different user roles (Reader, Developer, Administrator) in a Kubernetes environment on EKS.</w:t>
      </w:r>
    </w:p>
    <w:p w:rsidR="00000000" w:rsidDel="00000000" w:rsidP="00000000" w:rsidRDefault="00000000" w:rsidRPr="00000000" w14:paraId="00000C9B">
      <w:pPr>
        <w:pStyle w:val="Heading4"/>
        <w:keepNext w:val="0"/>
        <w:keepLines w:val="0"/>
        <w:spacing w:after="40" w:before="240" w:lineRule="auto"/>
        <w:rPr>
          <w:b w:val="1"/>
          <w:color w:val="000000"/>
          <w:sz w:val="22"/>
          <w:szCs w:val="22"/>
        </w:rPr>
      </w:pPr>
      <w:bookmarkStart w:colFirst="0" w:colLast="0" w:name="_nrckr5u2zh2p" w:id="313"/>
      <w:bookmarkEnd w:id="313"/>
      <w:r w:rsidDel="00000000" w:rsidR="00000000" w:rsidRPr="00000000">
        <w:rPr>
          <w:b w:val="1"/>
          <w:color w:val="000000"/>
          <w:sz w:val="22"/>
          <w:szCs w:val="22"/>
          <w:rtl w:val="0"/>
        </w:rPr>
        <w:t xml:space="preserve">Scenario Overview:</w:t>
      </w:r>
    </w:p>
    <w:p w:rsidR="00000000" w:rsidDel="00000000" w:rsidP="00000000" w:rsidRDefault="00000000" w:rsidRPr="00000000" w14:paraId="00000C9C">
      <w:pPr>
        <w:spacing w:after="240" w:before="240" w:lineRule="auto"/>
        <w:rPr/>
      </w:pPr>
      <w:r w:rsidDel="00000000" w:rsidR="00000000" w:rsidRPr="00000000">
        <w:rPr>
          <w:rtl w:val="0"/>
        </w:rPr>
        <w:t xml:space="preserve">We will create three roles:</w:t>
      </w:r>
    </w:p>
    <w:p w:rsidR="00000000" w:rsidDel="00000000" w:rsidP="00000000" w:rsidRDefault="00000000" w:rsidRPr="00000000" w14:paraId="00000C9D">
      <w:pPr>
        <w:numPr>
          <w:ilvl w:val="0"/>
          <w:numId w:val="461"/>
        </w:numPr>
        <w:spacing w:after="0" w:afterAutospacing="0" w:before="240" w:lineRule="auto"/>
        <w:ind w:left="720" w:hanging="360"/>
      </w:pPr>
      <w:r w:rsidDel="00000000" w:rsidR="00000000" w:rsidRPr="00000000">
        <w:rPr>
          <w:b w:val="1"/>
          <w:rtl w:val="0"/>
        </w:rPr>
        <w:t xml:space="preserve">Reader</w:t>
      </w:r>
      <w:r w:rsidDel="00000000" w:rsidR="00000000" w:rsidRPr="00000000">
        <w:rPr>
          <w:rtl w:val="0"/>
        </w:rPr>
        <w:t xml:space="preserve">: Can only view resources (get/list).</w:t>
      </w:r>
    </w:p>
    <w:p w:rsidR="00000000" w:rsidDel="00000000" w:rsidP="00000000" w:rsidRDefault="00000000" w:rsidRPr="00000000" w14:paraId="00000C9E">
      <w:pPr>
        <w:numPr>
          <w:ilvl w:val="0"/>
          <w:numId w:val="461"/>
        </w:numPr>
        <w:spacing w:after="0" w:afterAutospacing="0" w:before="0" w:beforeAutospacing="0" w:lineRule="auto"/>
        <w:ind w:left="720" w:hanging="360"/>
      </w:pPr>
      <w:r w:rsidDel="00000000" w:rsidR="00000000" w:rsidRPr="00000000">
        <w:rPr>
          <w:b w:val="1"/>
          <w:rtl w:val="0"/>
        </w:rPr>
        <w:t xml:space="preserve">Developer</w:t>
      </w:r>
      <w:r w:rsidDel="00000000" w:rsidR="00000000" w:rsidRPr="00000000">
        <w:rPr>
          <w:rtl w:val="0"/>
        </w:rPr>
        <w:t xml:space="preserve">: Can create, update, and view resources (create, update, get, list).</w:t>
      </w:r>
    </w:p>
    <w:p w:rsidR="00000000" w:rsidDel="00000000" w:rsidP="00000000" w:rsidRDefault="00000000" w:rsidRPr="00000000" w14:paraId="00000C9F">
      <w:pPr>
        <w:numPr>
          <w:ilvl w:val="0"/>
          <w:numId w:val="461"/>
        </w:numPr>
        <w:spacing w:after="240" w:before="0" w:beforeAutospacing="0" w:lineRule="auto"/>
        <w:ind w:left="720" w:hanging="360"/>
      </w:pPr>
      <w:r w:rsidDel="00000000" w:rsidR="00000000" w:rsidRPr="00000000">
        <w:rPr>
          <w:b w:val="1"/>
          <w:rtl w:val="0"/>
        </w:rPr>
        <w:t xml:space="preserve">Administrator</w:t>
      </w:r>
      <w:r w:rsidDel="00000000" w:rsidR="00000000" w:rsidRPr="00000000">
        <w:rPr>
          <w:rtl w:val="0"/>
        </w:rPr>
        <w:t xml:space="preserve">: Has full access to all resources and can perform all actions (create, update, delete, get, list).</w:t>
      </w:r>
    </w:p>
    <w:p w:rsidR="00000000" w:rsidDel="00000000" w:rsidP="00000000" w:rsidRDefault="00000000" w:rsidRPr="00000000" w14:paraId="00000CA0">
      <w:pPr>
        <w:spacing w:after="240" w:before="240" w:lineRule="auto"/>
        <w:rPr/>
      </w:pPr>
      <w:r w:rsidDel="00000000" w:rsidR="00000000" w:rsidRPr="00000000">
        <w:rPr>
          <w:rtl w:val="0"/>
        </w:rPr>
        <w:t xml:space="preserve">We will define:</w:t>
      </w:r>
    </w:p>
    <w:p w:rsidR="00000000" w:rsidDel="00000000" w:rsidP="00000000" w:rsidRDefault="00000000" w:rsidRPr="00000000" w14:paraId="00000CA1">
      <w:pPr>
        <w:numPr>
          <w:ilvl w:val="0"/>
          <w:numId w:val="18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for each role (Reader, Developer, Administrator).</w:t>
      </w:r>
    </w:p>
    <w:p w:rsidR="00000000" w:rsidDel="00000000" w:rsidP="00000000" w:rsidRDefault="00000000" w:rsidRPr="00000000" w14:paraId="00000CA2">
      <w:pPr>
        <w:numPr>
          <w:ilvl w:val="0"/>
          <w:numId w:val="18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RoleBinding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 to associate users or service accounts with these roles.</w:t>
      </w:r>
    </w:p>
    <w:p w:rsidR="00000000" w:rsidDel="00000000" w:rsidP="00000000" w:rsidRDefault="00000000" w:rsidRPr="00000000" w14:paraId="00000CA3">
      <w:pPr>
        <w:pStyle w:val="Heading3"/>
        <w:keepNext w:val="0"/>
        <w:keepLines w:val="0"/>
        <w:spacing w:before="280" w:lineRule="auto"/>
        <w:rPr>
          <w:b w:val="1"/>
          <w:color w:val="000000"/>
          <w:sz w:val="26"/>
          <w:szCs w:val="26"/>
        </w:rPr>
      </w:pPr>
      <w:bookmarkStart w:colFirst="0" w:colLast="0" w:name="_wtbqhv9orf4t" w:id="314"/>
      <w:bookmarkEnd w:id="314"/>
      <w:r w:rsidDel="00000000" w:rsidR="00000000" w:rsidRPr="00000000">
        <w:rPr>
          <w:b w:val="1"/>
          <w:color w:val="000000"/>
          <w:sz w:val="26"/>
          <w:szCs w:val="26"/>
          <w:rtl w:val="0"/>
        </w:rPr>
        <w:t xml:space="preserve">Step-by-Step Guide</w:t>
      </w:r>
    </w:p>
    <w:p w:rsidR="00000000" w:rsidDel="00000000" w:rsidP="00000000" w:rsidRDefault="00000000" w:rsidRPr="00000000" w14:paraId="00000CA4">
      <w:pPr>
        <w:pStyle w:val="Heading4"/>
        <w:keepNext w:val="0"/>
        <w:keepLines w:val="0"/>
        <w:spacing w:after="40" w:before="240" w:lineRule="auto"/>
        <w:rPr>
          <w:b w:val="1"/>
          <w:color w:val="000000"/>
          <w:sz w:val="22"/>
          <w:szCs w:val="22"/>
        </w:rPr>
      </w:pPr>
      <w:bookmarkStart w:colFirst="0" w:colLast="0" w:name="_6wypuat0s5rt" w:id="315"/>
      <w:bookmarkEnd w:id="315"/>
      <w:r w:rsidDel="00000000" w:rsidR="00000000" w:rsidRPr="00000000">
        <w:rPr>
          <w:b w:val="1"/>
          <w:color w:val="000000"/>
          <w:sz w:val="22"/>
          <w:szCs w:val="22"/>
          <w:rtl w:val="0"/>
        </w:rPr>
        <w:t xml:space="preserve">1. Set Up AWS EKS Cluster</w:t>
      </w:r>
    </w:p>
    <w:p w:rsidR="00000000" w:rsidDel="00000000" w:rsidP="00000000" w:rsidRDefault="00000000" w:rsidRPr="00000000" w14:paraId="00000CA5">
      <w:pPr>
        <w:spacing w:after="240" w:before="240" w:lineRule="auto"/>
        <w:rPr/>
      </w:pPr>
      <w:r w:rsidDel="00000000" w:rsidR="00000000" w:rsidRPr="00000000">
        <w:rPr>
          <w:rtl w:val="0"/>
        </w:rPr>
        <w:t xml:space="preserve">Before implementing RBAC, you should have an </w:t>
      </w:r>
      <w:r w:rsidDel="00000000" w:rsidR="00000000" w:rsidRPr="00000000">
        <w:rPr>
          <w:b w:val="1"/>
          <w:rtl w:val="0"/>
        </w:rPr>
        <w:t xml:space="preserve">Amazon EKS</w:t>
      </w:r>
      <w:r w:rsidDel="00000000" w:rsidR="00000000" w:rsidRPr="00000000">
        <w:rPr>
          <w:rtl w:val="0"/>
        </w:rPr>
        <w:t xml:space="preserve"> cluster running. If it's not set up yet, you can create one using </w:t>
      </w:r>
      <w:r w:rsidDel="00000000" w:rsidR="00000000" w:rsidRPr="00000000">
        <w:rPr>
          <w:rFonts w:ascii="Roboto Mono" w:cs="Roboto Mono" w:eastAsia="Roboto Mono" w:hAnsi="Roboto Mono"/>
          <w:color w:val="188038"/>
          <w:rtl w:val="0"/>
        </w:rPr>
        <w:t xml:space="preserve">eksctl</w:t>
      </w:r>
      <w:r w:rsidDel="00000000" w:rsidR="00000000" w:rsidRPr="00000000">
        <w:rPr>
          <w:rtl w:val="0"/>
        </w:rPr>
        <w:t xml:space="preserve"> or AWS Management Console.</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eksctl create cluster --name my-cluster --region us-west-2 --nodes 3</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pStyle w:val="Heading4"/>
        <w:keepNext w:val="0"/>
        <w:keepLines w:val="0"/>
        <w:spacing w:after="40" w:before="240" w:lineRule="auto"/>
        <w:rPr>
          <w:b w:val="1"/>
          <w:color w:val="000000"/>
          <w:sz w:val="22"/>
          <w:szCs w:val="22"/>
        </w:rPr>
      </w:pPr>
      <w:bookmarkStart w:colFirst="0" w:colLast="0" w:name="_ce2febf37ptl" w:id="316"/>
      <w:bookmarkEnd w:id="316"/>
      <w:r w:rsidDel="00000000" w:rsidR="00000000" w:rsidRPr="00000000">
        <w:rPr>
          <w:b w:val="1"/>
          <w:color w:val="000000"/>
          <w:sz w:val="22"/>
          <w:szCs w:val="22"/>
          <w:rtl w:val="0"/>
        </w:rPr>
        <w:t xml:space="preserve">2. Create Roles for Different Permissions</w:t>
      </w:r>
    </w:p>
    <w:p w:rsidR="00000000" w:rsidDel="00000000" w:rsidP="00000000" w:rsidRDefault="00000000" w:rsidRPr="00000000" w14:paraId="00000CAB">
      <w:pPr>
        <w:spacing w:after="240" w:before="240" w:lineRule="auto"/>
        <w:rPr/>
      </w:pPr>
      <w:r w:rsidDel="00000000" w:rsidR="00000000" w:rsidRPr="00000000">
        <w:rPr>
          <w:rtl w:val="0"/>
        </w:rPr>
        <w:t xml:space="preserve">We will create three roles: Reader, Developer, and Administrator.</w:t>
      </w:r>
    </w:p>
    <w:p w:rsidR="00000000" w:rsidDel="00000000" w:rsidP="00000000" w:rsidRDefault="00000000" w:rsidRPr="00000000" w14:paraId="00000CAC">
      <w:pPr>
        <w:spacing w:after="240" w:before="240" w:lineRule="auto"/>
        <w:rPr>
          <w:b w:val="1"/>
        </w:rPr>
      </w:pPr>
      <w:r w:rsidDel="00000000" w:rsidR="00000000" w:rsidRPr="00000000">
        <w:rPr>
          <w:b w:val="1"/>
          <w:rtl w:val="0"/>
        </w:rPr>
        <w:t xml:space="preserve">Reader Role (namespace-based)</w:t>
      </w:r>
    </w:p>
    <w:p w:rsidR="00000000" w:rsidDel="00000000" w:rsidP="00000000" w:rsidRDefault="00000000" w:rsidRPr="00000000" w14:paraId="00000CAD">
      <w:pPr>
        <w:spacing w:after="240" w:before="240" w:lineRule="auto"/>
        <w:rPr/>
      </w:pPr>
      <w:r w:rsidDel="00000000" w:rsidR="00000000" w:rsidRPr="00000000">
        <w:rPr>
          <w:rtl w:val="0"/>
        </w:rPr>
        <w:t xml:space="preserve">This role grants read-only access to resources in a specific namespace (e.g., </w:t>
      </w: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w:t>
      </w:r>
    </w:p>
    <w:p w:rsidR="00000000" w:rsidDel="00000000" w:rsidP="00000000" w:rsidRDefault="00000000" w:rsidRPr="00000000" w14:paraId="00000CAE">
      <w:pPr>
        <w:rPr/>
      </w:pPr>
      <w:r w:rsidDel="00000000" w:rsidR="00000000" w:rsidRPr="00000000">
        <w:rPr>
          <w:rtl w:val="0"/>
        </w:rPr>
        <w:t xml:space="preserve">yaml</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C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w:t>
      </w:r>
    </w:p>
    <w:p w:rsidR="00000000" w:rsidDel="00000000" w:rsidP="00000000" w:rsidRDefault="00000000" w:rsidRPr="00000000" w14:paraId="00000C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reader-role</w:t>
      </w:r>
    </w:p>
    <w:p w:rsidR="00000000" w:rsidDel="00000000" w:rsidP="00000000" w:rsidRDefault="00000000" w:rsidRPr="00000000" w14:paraId="00000C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w:t>
      </w:r>
    </w:p>
    <w:p w:rsidR="00000000" w:rsidDel="00000000" w:rsidP="00000000" w:rsidRDefault="00000000" w:rsidRPr="00000000" w14:paraId="00000C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C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w:t>
      </w:r>
    </w:p>
    <w:p w:rsidR="00000000" w:rsidDel="00000000" w:rsidP="00000000" w:rsidRDefault="00000000" w:rsidRPr="00000000" w14:paraId="00000C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 "services", "deployments"]</w:t>
      </w:r>
    </w:p>
    <w:p w:rsidR="00000000" w:rsidDel="00000000" w:rsidP="00000000" w:rsidRDefault="00000000" w:rsidRPr="00000000" w14:paraId="00000C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["get", "list"]</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spacing w:after="240" w:before="240" w:lineRule="auto"/>
        <w:rPr>
          <w:b w:val="1"/>
        </w:rPr>
      </w:pPr>
      <w:r w:rsidDel="00000000" w:rsidR="00000000" w:rsidRPr="00000000">
        <w:rPr>
          <w:b w:val="1"/>
          <w:rtl w:val="0"/>
        </w:rPr>
        <w:t xml:space="preserve">Developer Role (namespace-based)</w:t>
      </w:r>
    </w:p>
    <w:p w:rsidR="00000000" w:rsidDel="00000000" w:rsidP="00000000" w:rsidRDefault="00000000" w:rsidRPr="00000000" w14:paraId="00000CBB">
      <w:pPr>
        <w:spacing w:after="240" w:before="240" w:lineRule="auto"/>
        <w:rPr/>
      </w:pPr>
      <w:r w:rsidDel="00000000" w:rsidR="00000000" w:rsidRPr="00000000">
        <w:rPr>
          <w:rtl w:val="0"/>
        </w:rPr>
        <w:t xml:space="preserve">This role grants create, update, and view permissions in the </w:t>
      </w: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 namespace.</w:t>
      </w:r>
    </w:p>
    <w:p w:rsidR="00000000" w:rsidDel="00000000" w:rsidP="00000000" w:rsidRDefault="00000000" w:rsidRPr="00000000" w14:paraId="00000CBC">
      <w:pPr>
        <w:rPr/>
      </w:pPr>
      <w:r w:rsidDel="00000000" w:rsidR="00000000" w:rsidRPr="00000000">
        <w:rPr>
          <w:rtl w:val="0"/>
        </w:rPr>
        <w:t xml:space="preserve">yaml</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C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w:t>
      </w:r>
    </w:p>
    <w:p w:rsidR="00000000" w:rsidDel="00000000" w:rsidP="00000000" w:rsidRDefault="00000000" w:rsidRPr="00000000" w14:paraId="00000C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developer-role</w:t>
      </w:r>
    </w:p>
    <w:p w:rsidR="00000000" w:rsidDel="00000000" w:rsidP="00000000" w:rsidRDefault="00000000" w:rsidRPr="00000000" w14:paraId="00000C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w:t>
      </w:r>
    </w:p>
    <w:p w:rsidR="00000000" w:rsidDel="00000000" w:rsidP="00000000" w:rsidRDefault="00000000" w:rsidRPr="00000000" w14:paraId="00000C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C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w:t>
      </w:r>
    </w:p>
    <w:p w:rsidR="00000000" w:rsidDel="00000000" w:rsidP="00000000" w:rsidRDefault="00000000" w:rsidRPr="00000000" w14:paraId="00000C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 "services", "deployments"]</w:t>
      </w:r>
    </w:p>
    <w:p w:rsidR="00000000" w:rsidDel="00000000" w:rsidP="00000000" w:rsidRDefault="00000000" w:rsidRPr="00000000" w14:paraId="00000C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["get", "list", "create", "update"]</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spacing w:after="240" w:before="240" w:lineRule="auto"/>
        <w:rPr>
          <w:b w:val="1"/>
        </w:rPr>
      </w:pPr>
      <w:r w:rsidDel="00000000" w:rsidR="00000000" w:rsidRPr="00000000">
        <w:rPr>
          <w:b w:val="1"/>
          <w:rtl w:val="0"/>
        </w:rPr>
        <w:t xml:space="preserve">Administrator Role (cluster-wide)</w:t>
      </w:r>
    </w:p>
    <w:p w:rsidR="00000000" w:rsidDel="00000000" w:rsidP="00000000" w:rsidRDefault="00000000" w:rsidRPr="00000000" w14:paraId="00000CC9">
      <w:pPr>
        <w:spacing w:after="240" w:before="240" w:lineRule="auto"/>
        <w:rPr/>
      </w:pPr>
      <w:r w:rsidDel="00000000" w:rsidR="00000000" w:rsidRPr="00000000">
        <w:rPr>
          <w:rtl w:val="0"/>
        </w:rPr>
        <w:t xml:space="preserve">This role grants full access to all resources across the entire cluster.</w:t>
      </w:r>
    </w:p>
    <w:p w:rsidR="00000000" w:rsidDel="00000000" w:rsidP="00000000" w:rsidRDefault="00000000" w:rsidRPr="00000000" w14:paraId="00000CCA">
      <w:pPr>
        <w:rPr/>
      </w:pPr>
      <w:r w:rsidDel="00000000" w:rsidR="00000000" w:rsidRPr="00000000">
        <w:rPr>
          <w:rtl w:val="0"/>
        </w:rPr>
        <w:t xml:space="preserve">yaml</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C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ClusterRole</w:t>
      </w:r>
    </w:p>
    <w:p w:rsidR="00000000" w:rsidDel="00000000" w:rsidP="00000000" w:rsidRDefault="00000000" w:rsidRPr="00000000" w14:paraId="00000C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admin-role</w:t>
      </w:r>
    </w:p>
    <w:p w:rsidR="00000000" w:rsidDel="00000000" w:rsidP="00000000" w:rsidRDefault="00000000" w:rsidRPr="00000000" w14:paraId="00000C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C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w:t>
      </w:r>
    </w:p>
    <w:p w:rsidR="00000000" w:rsidDel="00000000" w:rsidP="00000000" w:rsidRDefault="00000000" w:rsidRPr="00000000" w14:paraId="00000C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 "services", "deployments", "nodes", "namespaces"]</w:t>
      </w:r>
    </w:p>
    <w:p w:rsidR="00000000" w:rsidDel="00000000" w:rsidP="00000000" w:rsidRDefault="00000000" w:rsidRPr="00000000" w14:paraId="00000C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  # All verbs (create, update, delete, etc.)</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pStyle w:val="Heading4"/>
        <w:keepNext w:val="0"/>
        <w:keepLines w:val="0"/>
        <w:spacing w:after="40" w:before="240" w:lineRule="auto"/>
        <w:rPr>
          <w:b w:val="1"/>
          <w:color w:val="000000"/>
          <w:sz w:val="22"/>
          <w:szCs w:val="22"/>
        </w:rPr>
      </w:pPr>
      <w:bookmarkStart w:colFirst="0" w:colLast="0" w:name="_wtobo3mlsdq8" w:id="317"/>
      <w:bookmarkEnd w:id="317"/>
      <w:r w:rsidDel="00000000" w:rsidR="00000000" w:rsidRPr="00000000">
        <w:rPr>
          <w:b w:val="1"/>
          <w:color w:val="000000"/>
          <w:sz w:val="22"/>
          <w:szCs w:val="22"/>
          <w:rtl w:val="0"/>
        </w:rPr>
        <w:t xml:space="preserve">3. Bind Roles to Users or Service Accounts</w:t>
      </w:r>
    </w:p>
    <w:p w:rsidR="00000000" w:rsidDel="00000000" w:rsidP="00000000" w:rsidRDefault="00000000" w:rsidRPr="00000000" w14:paraId="00000CD6">
      <w:pPr>
        <w:spacing w:after="240" w:before="240" w:lineRule="auto"/>
        <w:rPr/>
      </w:pPr>
      <w:r w:rsidDel="00000000" w:rsidR="00000000" w:rsidRPr="00000000">
        <w:rPr>
          <w:rtl w:val="0"/>
        </w:rPr>
        <w:t xml:space="preserve">Once roles are created, we need to bind them to specific users, groups, or service accounts via </w:t>
      </w:r>
      <w:r w:rsidDel="00000000" w:rsidR="00000000" w:rsidRPr="00000000">
        <w:rPr>
          <w:rFonts w:ascii="Roboto Mono" w:cs="Roboto Mono" w:eastAsia="Roboto Mono" w:hAnsi="Roboto Mono"/>
          <w:color w:val="188038"/>
          <w:rtl w:val="0"/>
        </w:rPr>
        <w:t xml:space="preserve">RoleBinding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w:t>
      </w:r>
    </w:p>
    <w:p w:rsidR="00000000" w:rsidDel="00000000" w:rsidP="00000000" w:rsidRDefault="00000000" w:rsidRPr="00000000" w14:paraId="00000CD7">
      <w:pPr>
        <w:spacing w:after="240" w:before="240" w:lineRule="auto"/>
        <w:rPr>
          <w:b w:val="1"/>
        </w:rPr>
      </w:pPr>
      <w:r w:rsidDel="00000000" w:rsidR="00000000" w:rsidRPr="00000000">
        <w:rPr>
          <w:b w:val="1"/>
          <w:rtl w:val="0"/>
        </w:rPr>
        <w:t xml:space="preserve">Reader RoleBinding (namespace-based)</w:t>
      </w:r>
    </w:p>
    <w:p w:rsidR="00000000" w:rsidDel="00000000" w:rsidP="00000000" w:rsidRDefault="00000000" w:rsidRPr="00000000" w14:paraId="00000CD8">
      <w:pPr>
        <w:spacing w:after="240" w:before="240" w:lineRule="auto"/>
        <w:rPr/>
      </w:pPr>
      <w:r w:rsidDel="00000000" w:rsidR="00000000" w:rsidRPr="00000000">
        <w:rPr>
          <w:rtl w:val="0"/>
        </w:rPr>
        <w:t xml:space="preserve">We’ll bind the </w:t>
      </w:r>
      <w:r w:rsidDel="00000000" w:rsidR="00000000" w:rsidRPr="00000000">
        <w:rPr>
          <w:rFonts w:ascii="Roboto Mono" w:cs="Roboto Mono" w:eastAsia="Roboto Mono" w:hAnsi="Roboto Mono"/>
          <w:color w:val="188038"/>
          <w:rtl w:val="0"/>
        </w:rPr>
        <w:t xml:space="preserve">reader-role</w:t>
      </w:r>
      <w:r w:rsidDel="00000000" w:rsidR="00000000" w:rsidRPr="00000000">
        <w:rPr>
          <w:rtl w:val="0"/>
        </w:rPr>
        <w:t xml:space="preserve"> to a user or service account, so they have read-only access in the </w:t>
      </w: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 namespace.</w:t>
      </w:r>
    </w:p>
    <w:p w:rsidR="00000000" w:rsidDel="00000000" w:rsidP="00000000" w:rsidRDefault="00000000" w:rsidRPr="00000000" w14:paraId="00000CD9">
      <w:pPr>
        <w:rPr/>
      </w:pPr>
      <w:r w:rsidDel="00000000" w:rsidR="00000000" w:rsidRPr="00000000">
        <w:rPr>
          <w:rtl w:val="0"/>
        </w:rPr>
        <w:t xml:space="preserve">yaml</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C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RoleBinding</w:t>
      </w:r>
    </w:p>
    <w:p w:rsidR="00000000" w:rsidDel="00000000" w:rsidP="00000000" w:rsidRDefault="00000000" w:rsidRPr="00000000" w14:paraId="00000C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reader-role-binding</w:t>
      </w:r>
    </w:p>
    <w:p w:rsidR="00000000" w:rsidDel="00000000" w:rsidP="00000000" w:rsidRDefault="00000000" w:rsidRPr="00000000" w14:paraId="00000C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w:t>
      </w:r>
    </w:p>
    <w:p w:rsidR="00000000" w:rsidDel="00000000" w:rsidP="00000000" w:rsidRDefault="00000000" w:rsidRPr="00000000" w14:paraId="00000C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w:t>
      </w:r>
    </w:p>
    <w:p w:rsidR="00000000" w:rsidDel="00000000" w:rsidP="00000000" w:rsidRDefault="00000000" w:rsidRPr="00000000" w14:paraId="00000C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kind: User</w:t>
      </w:r>
    </w:p>
    <w:p w:rsidR="00000000" w:rsidDel="00000000" w:rsidP="00000000" w:rsidRDefault="00000000" w:rsidRPr="00000000" w14:paraId="00000C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reader-user  # This can also be a service account</w:t>
      </w:r>
    </w:p>
    <w:p w:rsidR="00000000" w:rsidDel="00000000" w:rsidP="00000000" w:rsidRDefault="00000000" w:rsidRPr="00000000" w14:paraId="00000C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C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roleRef:</w:t>
      </w:r>
    </w:p>
    <w:p w:rsidR="00000000" w:rsidDel="00000000" w:rsidP="00000000" w:rsidRDefault="00000000" w:rsidRPr="00000000" w14:paraId="00000C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Role</w:t>
      </w:r>
    </w:p>
    <w:p w:rsidR="00000000" w:rsidDel="00000000" w:rsidP="00000000" w:rsidRDefault="00000000" w:rsidRPr="00000000" w14:paraId="00000C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reader-role</w:t>
      </w:r>
    </w:p>
    <w:p w:rsidR="00000000" w:rsidDel="00000000" w:rsidP="00000000" w:rsidRDefault="00000000" w:rsidRPr="00000000" w14:paraId="00000C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spacing w:after="240" w:before="240" w:lineRule="auto"/>
        <w:rPr>
          <w:b w:val="1"/>
        </w:rPr>
      </w:pPr>
      <w:r w:rsidDel="00000000" w:rsidR="00000000" w:rsidRPr="00000000">
        <w:rPr>
          <w:b w:val="1"/>
          <w:rtl w:val="0"/>
        </w:rPr>
        <w:t xml:space="preserve">Developer RoleBinding (namespace-based)</w:t>
      </w:r>
    </w:p>
    <w:p w:rsidR="00000000" w:rsidDel="00000000" w:rsidP="00000000" w:rsidRDefault="00000000" w:rsidRPr="00000000" w14:paraId="00000CEA">
      <w:pPr>
        <w:spacing w:after="240" w:before="240" w:lineRule="auto"/>
        <w:rPr/>
      </w:pPr>
      <w:r w:rsidDel="00000000" w:rsidR="00000000" w:rsidRPr="00000000">
        <w:rPr>
          <w:rtl w:val="0"/>
        </w:rPr>
        <w:t xml:space="preserve">We’ll bind the </w:t>
      </w:r>
      <w:r w:rsidDel="00000000" w:rsidR="00000000" w:rsidRPr="00000000">
        <w:rPr>
          <w:rFonts w:ascii="Roboto Mono" w:cs="Roboto Mono" w:eastAsia="Roboto Mono" w:hAnsi="Roboto Mono"/>
          <w:color w:val="188038"/>
          <w:rtl w:val="0"/>
        </w:rPr>
        <w:t xml:space="preserve">developer-role</w:t>
      </w:r>
      <w:r w:rsidDel="00000000" w:rsidR="00000000" w:rsidRPr="00000000">
        <w:rPr>
          <w:rtl w:val="0"/>
        </w:rPr>
        <w:t xml:space="preserve"> to a service account or user, giving them create/update permissions in the </w:t>
      </w: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 namespace.</w:t>
      </w:r>
    </w:p>
    <w:p w:rsidR="00000000" w:rsidDel="00000000" w:rsidP="00000000" w:rsidRDefault="00000000" w:rsidRPr="00000000" w14:paraId="00000CEB">
      <w:pPr>
        <w:rPr/>
      </w:pPr>
      <w:r w:rsidDel="00000000" w:rsidR="00000000" w:rsidRPr="00000000">
        <w:rPr>
          <w:rtl w:val="0"/>
        </w:rPr>
        <w:t xml:space="preserve">yaml</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C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RoleBinding</w:t>
      </w:r>
    </w:p>
    <w:p w:rsidR="00000000" w:rsidDel="00000000" w:rsidP="00000000" w:rsidRDefault="00000000" w:rsidRPr="00000000" w14:paraId="00000C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C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developer-role-binding</w:t>
      </w:r>
    </w:p>
    <w:p w:rsidR="00000000" w:rsidDel="00000000" w:rsidP="00000000" w:rsidRDefault="00000000" w:rsidRPr="00000000" w14:paraId="00000C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w:t>
      </w:r>
    </w:p>
    <w:p w:rsidR="00000000" w:rsidDel="00000000" w:rsidP="00000000" w:rsidRDefault="00000000" w:rsidRPr="00000000" w14:paraId="00000C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w:t>
      </w:r>
    </w:p>
    <w:p w:rsidR="00000000" w:rsidDel="00000000" w:rsidP="00000000" w:rsidRDefault="00000000" w:rsidRPr="00000000" w14:paraId="00000C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kind: User</w:t>
      </w:r>
    </w:p>
    <w:p w:rsidR="00000000" w:rsidDel="00000000" w:rsidP="00000000" w:rsidRDefault="00000000" w:rsidRPr="00000000" w14:paraId="00000C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developer-user</w:t>
      </w:r>
    </w:p>
    <w:p w:rsidR="00000000" w:rsidDel="00000000" w:rsidP="00000000" w:rsidRDefault="00000000" w:rsidRPr="00000000" w14:paraId="00000C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C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roleRef:</w:t>
      </w:r>
    </w:p>
    <w:p w:rsidR="00000000" w:rsidDel="00000000" w:rsidP="00000000" w:rsidRDefault="00000000" w:rsidRPr="00000000" w14:paraId="00000C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Role</w:t>
      </w:r>
    </w:p>
    <w:p w:rsidR="00000000" w:rsidDel="00000000" w:rsidP="00000000" w:rsidRDefault="00000000" w:rsidRPr="00000000" w14:paraId="00000C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developer-role</w:t>
      </w:r>
    </w:p>
    <w:p w:rsidR="00000000" w:rsidDel="00000000" w:rsidP="00000000" w:rsidRDefault="00000000" w:rsidRPr="00000000" w14:paraId="00000C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spacing w:after="240" w:before="240" w:lineRule="auto"/>
        <w:rPr>
          <w:b w:val="1"/>
        </w:rPr>
      </w:pPr>
      <w:r w:rsidDel="00000000" w:rsidR="00000000" w:rsidRPr="00000000">
        <w:rPr>
          <w:b w:val="1"/>
          <w:rtl w:val="0"/>
        </w:rPr>
        <w:t xml:space="preserve">Administrator ClusterRoleBinding (cluster-wide)</w:t>
      </w:r>
    </w:p>
    <w:p w:rsidR="00000000" w:rsidDel="00000000" w:rsidP="00000000" w:rsidRDefault="00000000" w:rsidRPr="00000000" w14:paraId="00000CF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admin-role</w:t>
      </w:r>
      <w:r w:rsidDel="00000000" w:rsidR="00000000" w:rsidRPr="00000000">
        <w:rPr>
          <w:rtl w:val="0"/>
        </w:rPr>
        <w:t xml:space="preserve"> is a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so it requires a </w:t>
      </w:r>
      <w:r w:rsidDel="00000000" w:rsidR="00000000" w:rsidRPr="00000000">
        <w:rPr>
          <w:rFonts w:ascii="Roboto Mono" w:cs="Roboto Mono" w:eastAsia="Roboto Mono" w:hAnsi="Roboto Mono"/>
          <w:color w:val="188038"/>
          <w:rtl w:val="0"/>
        </w:rPr>
        <w:t xml:space="preserve">ClusterRoleBinding</w:t>
      </w:r>
      <w:r w:rsidDel="00000000" w:rsidR="00000000" w:rsidRPr="00000000">
        <w:rPr>
          <w:rtl w:val="0"/>
        </w:rPr>
        <w:t xml:space="preserve"> to be applied across the entire cluster. This binding grants admin permissions to a user or service account.</w:t>
      </w:r>
    </w:p>
    <w:p w:rsidR="00000000" w:rsidDel="00000000" w:rsidP="00000000" w:rsidRDefault="00000000" w:rsidRPr="00000000" w14:paraId="00000CFD">
      <w:pPr>
        <w:rPr/>
      </w:pPr>
      <w:r w:rsidDel="00000000" w:rsidR="00000000" w:rsidRPr="00000000">
        <w:rPr>
          <w:rtl w:val="0"/>
        </w:rPr>
        <w:t xml:space="preserve">yaml</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D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ClusterRoleBinding</w:t>
      </w:r>
    </w:p>
    <w:p w:rsidR="00000000" w:rsidDel="00000000" w:rsidP="00000000" w:rsidRDefault="00000000" w:rsidRPr="00000000" w14:paraId="00000D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D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admin-role-binding</w:t>
      </w:r>
    </w:p>
    <w:p w:rsidR="00000000" w:rsidDel="00000000" w:rsidP="00000000" w:rsidRDefault="00000000" w:rsidRPr="00000000" w14:paraId="00000D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subjects:</w:t>
      </w:r>
    </w:p>
    <w:p w:rsidR="00000000" w:rsidDel="00000000" w:rsidP="00000000" w:rsidRDefault="00000000" w:rsidRPr="00000000" w14:paraId="00000D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kind: User</w:t>
      </w:r>
    </w:p>
    <w:p w:rsidR="00000000" w:rsidDel="00000000" w:rsidP="00000000" w:rsidRDefault="00000000" w:rsidRPr="00000000" w14:paraId="00000D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admin-user</w:t>
      </w:r>
    </w:p>
    <w:p w:rsidR="00000000" w:rsidDel="00000000" w:rsidP="00000000" w:rsidRDefault="00000000" w:rsidRPr="00000000" w14:paraId="00000D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D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roleRef:</w:t>
      </w:r>
    </w:p>
    <w:p w:rsidR="00000000" w:rsidDel="00000000" w:rsidP="00000000" w:rsidRDefault="00000000" w:rsidRPr="00000000" w14:paraId="00000D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ClusterRole</w:t>
      </w:r>
    </w:p>
    <w:p w:rsidR="00000000" w:rsidDel="00000000" w:rsidP="00000000" w:rsidRDefault="00000000" w:rsidRPr="00000000" w14:paraId="00000D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admin-role</w:t>
      </w:r>
    </w:p>
    <w:p w:rsidR="00000000" w:rsidDel="00000000" w:rsidP="00000000" w:rsidRDefault="00000000" w:rsidRPr="00000000" w14:paraId="00000D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 rbac.authorization.k8s.io</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pStyle w:val="Heading4"/>
        <w:keepNext w:val="0"/>
        <w:keepLines w:val="0"/>
        <w:spacing w:after="40" w:before="240" w:lineRule="auto"/>
        <w:rPr>
          <w:b w:val="1"/>
          <w:color w:val="000000"/>
          <w:sz w:val="22"/>
          <w:szCs w:val="22"/>
        </w:rPr>
      </w:pPr>
      <w:bookmarkStart w:colFirst="0" w:colLast="0" w:name="_o4zl0p63uoaz" w:id="318"/>
      <w:bookmarkEnd w:id="318"/>
      <w:r w:rsidDel="00000000" w:rsidR="00000000" w:rsidRPr="00000000">
        <w:rPr>
          <w:b w:val="1"/>
          <w:color w:val="000000"/>
          <w:sz w:val="22"/>
          <w:szCs w:val="22"/>
          <w:rtl w:val="0"/>
        </w:rPr>
        <w:t xml:space="preserve">4. Apply the YAML Manifests</w:t>
      </w:r>
    </w:p>
    <w:p w:rsidR="00000000" w:rsidDel="00000000" w:rsidP="00000000" w:rsidRDefault="00000000" w:rsidRPr="00000000" w14:paraId="00000D0D">
      <w:pPr>
        <w:spacing w:after="240" w:before="240" w:lineRule="auto"/>
        <w:rPr/>
      </w:pPr>
      <w:r w:rsidDel="00000000" w:rsidR="00000000" w:rsidRPr="00000000">
        <w:rPr>
          <w:rtl w:val="0"/>
        </w:rPr>
        <w:t xml:space="preserve">Now that the roles and role bindings are defined, you can apply them to your Kubernetes cluster using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reader-role.yaml</w:t>
      </w:r>
    </w:p>
    <w:p w:rsidR="00000000" w:rsidDel="00000000" w:rsidP="00000000" w:rsidRDefault="00000000" w:rsidRPr="00000000" w14:paraId="00000D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developer-role.yaml</w:t>
      </w:r>
    </w:p>
    <w:p w:rsidR="00000000" w:rsidDel="00000000" w:rsidP="00000000" w:rsidRDefault="00000000" w:rsidRPr="00000000" w14:paraId="00000D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admin-role.yaml</w:t>
      </w:r>
    </w:p>
    <w:p w:rsidR="00000000" w:rsidDel="00000000" w:rsidP="00000000" w:rsidRDefault="00000000" w:rsidRPr="00000000" w14:paraId="00000D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reader-role-binding.yaml</w:t>
      </w:r>
    </w:p>
    <w:p w:rsidR="00000000" w:rsidDel="00000000" w:rsidP="00000000" w:rsidRDefault="00000000" w:rsidRPr="00000000" w14:paraId="00000D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developer-role-binding.yaml</w:t>
      </w:r>
    </w:p>
    <w:p w:rsidR="00000000" w:rsidDel="00000000" w:rsidP="00000000" w:rsidRDefault="00000000" w:rsidRPr="00000000" w14:paraId="00000D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admin-role-binding.yaml</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pStyle w:val="Heading4"/>
        <w:keepNext w:val="0"/>
        <w:keepLines w:val="0"/>
        <w:spacing w:after="40" w:before="240" w:lineRule="auto"/>
        <w:rPr>
          <w:b w:val="1"/>
          <w:color w:val="000000"/>
          <w:sz w:val="22"/>
          <w:szCs w:val="22"/>
        </w:rPr>
      </w:pPr>
      <w:bookmarkStart w:colFirst="0" w:colLast="0" w:name="_aqh8g6roz2fj" w:id="319"/>
      <w:bookmarkEnd w:id="319"/>
      <w:r w:rsidDel="00000000" w:rsidR="00000000" w:rsidRPr="00000000">
        <w:rPr>
          <w:b w:val="1"/>
          <w:color w:val="000000"/>
          <w:sz w:val="22"/>
          <w:szCs w:val="22"/>
          <w:rtl w:val="0"/>
        </w:rPr>
        <w:t xml:space="preserve">5. Test the RBAC Configuration</w:t>
      </w:r>
    </w:p>
    <w:p w:rsidR="00000000" w:rsidDel="00000000" w:rsidP="00000000" w:rsidRDefault="00000000" w:rsidRPr="00000000" w14:paraId="00000D19">
      <w:pPr>
        <w:spacing w:after="240" w:before="240" w:lineRule="auto"/>
        <w:rPr/>
      </w:pPr>
      <w:r w:rsidDel="00000000" w:rsidR="00000000" w:rsidRPr="00000000">
        <w:rPr>
          <w:rtl w:val="0"/>
        </w:rPr>
        <w:t xml:space="preserve">After applying the configurations, you can test the access control by trying to access Kubernetes resources from the respective users.</w:t>
      </w:r>
    </w:p>
    <w:p w:rsidR="00000000" w:rsidDel="00000000" w:rsidP="00000000" w:rsidRDefault="00000000" w:rsidRPr="00000000" w14:paraId="00000D1A">
      <w:pPr>
        <w:rPr>
          <w:rFonts w:ascii="Roboto Mono" w:cs="Roboto Mono" w:eastAsia="Roboto Mono" w:hAnsi="Roboto Mono"/>
          <w:color w:val="188038"/>
        </w:rPr>
      </w:pPr>
      <w:r w:rsidDel="00000000" w:rsidR="00000000" w:rsidRPr="00000000">
        <w:rPr>
          <w:b w:val="1"/>
          <w:rtl w:val="0"/>
        </w:rPr>
        <w:t xml:space="preserve">Reader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reader-user</w:t>
      </w:r>
      <w:r w:rsidDel="00000000" w:rsidR="00000000" w:rsidRPr="00000000">
        <w:rPr>
          <w:rtl w:val="0"/>
        </w:rPr>
        <w:t xml:space="preserve">): Should only be able to view resources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but not create or modify them.</w:t>
        <w:br w:type="textWrapping"/>
        <w:br w:type="textWrapping"/>
        <w:br w:type="textWrapping"/>
      </w:r>
      <w:r w:rsidDel="00000000" w:rsidR="00000000" w:rsidRPr="00000000">
        <w:rPr>
          <w:rFonts w:ascii="Roboto Mono" w:cs="Roboto Mono" w:eastAsia="Roboto Mono" w:hAnsi="Roboto Mono"/>
          <w:color w:val="188038"/>
          <w:rtl w:val="0"/>
        </w:rPr>
        <w:t xml:space="preserve">kubectl get pods --as=reader-user --namespace=development  # Should work</w:t>
      </w:r>
    </w:p>
    <w:p w:rsidR="00000000" w:rsidDel="00000000" w:rsidP="00000000" w:rsidRDefault="00000000" w:rsidRPr="00000000" w14:paraId="00000D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pod nginx --as=reader-user --namespace=development  # Should fail</w:t>
      </w:r>
    </w:p>
    <w:p w:rsidR="00000000" w:rsidDel="00000000" w:rsidP="00000000" w:rsidRDefault="00000000" w:rsidRPr="00000000" w14:paraId="00000D1C">
      <w:pPr>
        <w:numPr>
          <w:ilvl w:val="0"/>
          <w:numId w:val="315"/>
        </w:numPr>
        <w:spacing w:after="240" w:before="240" w:lineRule="auto"/>
        <w:ind w:left="720" w:hanging="360"/>
      </w:pPr>
      <w:r w:rsidDel="00000000" w:rsidR="00000000" w:rsidRPr="00000000">
        <w:rPr>
          <w:rtl w:val="0"/>
        </w:rPr>
      </w:r>
    </w:p>
    <w:p w:rsidR="00000000" w:rsidDel="00000000" w:rsidP="00000000" w:rsidRDefault="00000000" w:rsidRPr="00000000" w14:paraId="00000D1D">
      <w:pPr>
        <w:rPr>
          <w:rFonts w:ascii="Roboto Mono" w:cs="Roboto Mono" w:eastAsia="Roboto Mono" w:hAnsi="Roboto Mono"/>
          <w:color w:val="188038"/>
        </w:rPr>
      </w:pPr>
      <w:r w:rsidDel="00000000" w:rsidR="00000000" w:rsidRPr="00000000">
        <w:rPr>
          <w:b w:val="1"/>
          <w:rtl w:val="0"/>
        </w:rPr>
        <w:t xml:space="preserve">Developer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developer-user</w:t>
      </w:r>
      <w:r w:rsidDel="00000000" w:rsidR="00000000" w:rsidRPr="00000000">
        <w:rPr>
          <w:rtl w:val="0"/>
        </w:rPr>
        <w:t xml:space="preserve">): Should have permissions to view, create, and update resources.</w:t>
        <w:br w:type="textWrapping"/>
        <w:br w:type="textWrapping"/>
        <w:br w:type="textWrapping"/>
      </w:r>
      <w:r w:rsidDel="00000000" w:rsidR="00000000" w:rsidRPr="00000000">
        <w:rPr>
          <w:rFonts w:ascii="Roboto Mono" w:cs="Roboto Mono" w:eastAsia="Roboto Mono" w:hAnsi="Roboto Mono"/>
          <w:color w:val="188038"/>
          <w:rtl w:val="0"/>
        </w:rPr>
        <w:t xml:space="preserve">kubectl get pods --as=developer-user --namespace=development  # Should work</w:t>
      </w:r>
    </w:p>
    <w:p w:rsidR="00000000" w:rsidDel="00000000" w:rsidP="00000000" w:rsidRDefault="00000000" w:rsidRPr="00000000" w14:paraId="00000D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pod nginx --as=developer-user --namespace=development  # Should work</w:t>
      </w:r>
    </w:p>
    <w:p w:rsidR="00000000" w:rsidDel="00000000" w:rsidP="00000000" w:rsidRDefault="00000000" w:rsidRPr="00000000" w14:paraId="00000D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pod nginx --as=developer-user --namespace=development  # Should fail (No delete permissions)</w:t>
      </w:r>
    </w:p>
    <w:p w:rsidR="00000000" w:rsidDel="00000000" w:rsidP="00000000" w:rsidRDefault="00000000" w:rsidRPr="00000000" w14:paraId="00000D20">
      <w:pPr>
        <w:numPr>
          <w:ilvl w:val="0"/>
          <w:numId w:val="315"/>
        </w:numPr>
        <w:spacing w:after="240" w:before="240" w:lineRule="auto"/>
        <w:ind w:left="720" w:hanging="360"/>
      </w:pPr>
      <w:r w:rsidDel="00000000" w:rsidR="00000000" w:rsidRPr="00000000">
        <w:rPr>
          <w:rtl w:val="0"/>
        </w:rPr>
      </w:r>
    </w:p>
    <w:p w:rsidR="00000000" w:rsidDel="00000000" w:rsidP="00000000" w:rsidRDefault="00000000" w:rsidRPr="00000000" w14:paraId="00000D21">
      <w:pPr>
        <w:rPr>
          <w:rFonts w:ascii="Roboto Mono" w:cs="Roboto Mono" w:eastAsia="Roboto Mono" w:hAnsi="Roboto Mono"/>
          <w:color w:val="188038"/>
        </w:rPr>
      </w:pPr>
      <w:r w:rsidDel="00000000" w:rsidR="00000000" w:rsidRPr="00000000">
        <w:rPr>
          <w:b w:val="1"/>
          <w:rtl w:val="0"/>
        </w:rPr>
        <w:t xml:space="preserve">Administrator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admin-user</w:t>
      </w:r>
      <w:r w:rsidDel="00000000" w:rsidR="00000000" w:rsidRPr="00000000">
        <w:rPr>
          <w:rtl w:val="0"/>
        </w:rPr>
        <w:t xml:space="preserve">): Should have full permissions to create, update, delete, and list resources across the entire cluster.</w:t>
        <w:br w:type="textWrapping"/>
        <w:br w:type="textWrapping"/>
        <w:br w:type="textWrapping"/>
      </w:r>
      <w:r w:rsidDel="00000000" w:rsidR="00000000" w:rsidRPr="00000000">
        <w:rPr>
          <w:rFonts w:ascii="Roboto Mono" w:cs="Roboto Mono" w:eastAsia="Roboto Mono" w:hAnsi="Roboto Mono"/>
          <w:color w:val="188038"/>
          <w:rtl w:val="0"/>
        </w:rPr>
        <w:t xml:space="preserve">kubectl get nodes --as=admin-user  # Should work</w:t>
      </w:r>
    </w:p>
    <w:p w:rsidR="00000000" w:rsidDel="00000000" w:rsidP="00000000" w:rsidRDefault="00000000" w:rsidRPr="00000000" w14:paraId="00000D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create pod nginx --as=admin-user --namespace=development  # Should work</w:t>
      </w:r>
    </w:p>
    <w:p w:rsidR="00000000" w:rsidDel="00000000" w:rsidP="00000000" w:rsidRDefault="00000000" w:rsidRPr="00000000" w14:paraId="00000D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delete pod nginx --as=admin-user --namespace=development  # Should work</w:t>
      </w:r>
    </w:p>
    <w:p w:rsidR="00000000" w:rsidDel="00000000" w:rsidP="00000000" w:rsidRDefault="00000000" w:rsidRPr="00000000" w14:paraId="00000D24">
      <w:pPr>
        <w:numPr>
          <w:ilvl w:val="0"/>
          <w:numId w:val="315"/>
        </w:numPr>
        <w:spacing w:after="240" w:before="240" w:lineRule="auto"/>
        <w:ind w:left="720" w:hanging="360"/>
      </w:pPr>
      <w:r w:rsidDel="00000000" w:rsidR="00000000" w:rsidRPr="00000000">
        <w:rPr>
          <w:rtl w:val="0"/>
        </w:rPr>
      </w:r>
    </w:p>
    <w:p w:rsidR="00000000" w:rsidDel="00000000" w:rsidP="00000000" w:rsidRDefault="00000000" w:rsidRPr="00000000" w14:paraId="00000D25">
      <w:pPr>
        <w:pStyle w:val="Heading3"/>
        <w:keepNext w:val="0"/>
        <w:keepLines w:val="0"/>
        <w:spacing w:before="280" w:lineRule="auto"/>
        <w:rPr>
          <w:b w:val="1"/>
          <w:color w:val="000000"/>
          <w:sz w:val="26"/>
          <w:szCs w:val="26"/>
        </w:rPr>
      </w:pPr>
      <w:bookmarkStart w:colFirst="0" w:colLast="0" w:name="_g5zinbw4q2zl" w:id="320"/>
      <w:bookmarkEnd w:id="320"/>
      <w:r w:rsidDel="00000000" w:rsidR="00000000" w:rsidRPr="00000000">
        <w:rPr>
          <w:b w:val="1"/>
          <w:color w:val="000000"/>
          <w:sz w:val="26"/>
          <w:szCs w:val="26"/>
          <w:rtl w:val="0"/>
        </w:rPr>
        <w:t xml:space="preserve">6. Integrating RBAC with AWS IAM for EKS</w:t>
      </w:r>
    </w:p>
    <w:p w:rsidR="00000000" w:rsidDel="00000000" w:rsidP="00000000" w:rsidRDefault="00000000" w:rsidRPr="00000000" w14:paraId="00000D26">
      <w:pPr>
        <w:spacing w:after="240" w:before="240" w:lineRule="auto"/>
        <w:rPr/>
      </w:pPr>
      <w:r w:rsidDel="00000000" w:rsidR="00000000" w:rsidRPr="00000000">
        <w:rPr>
          <w:rtl w:val="0"/>
        </w:rPr>
        <w:t xml:space="preserve">In EKS, you can integrate </w:t>
      </w:r>
      <w:r w:rsidDel="00000000" w:rsidR="00000000" w:rsidRPr="00000000">
        <w:rPr>
          <w:b w:val="1"/>
          <w:rtl w:val="0"/>
        </w:rPr>
        <w:t xml:space="preserve">AWS IAM</w:t>
      </w:r>
      <w:r w:rsidDel="00000000" w:rsidR="00000000" w:rsidRPr="00000000">
        <w:rPr>
          <w:rtl w:val="0"/>
        </w:rPr>
        <w:t xml:space="preserve"> with Kubernetes RBAC using </w:t>
      </w:r>
      <w:r w:rsidDel="00000000" w:rsidR="00000000" w:rsidRPr="00000000">
        <w:rPr>
          <w:b w:val="1"/>
          <w:rtl w:val="0"/>
        </w:rPr>
        <w:t xml:space="preserve">IAM Roles for Service Accounts (IRSA)</w:t>
      </w:r>
      <w:r w:rsidDel="00000000" w:rsidR="00000000" w:rsidRPr="00000000">
        <w:rPr>
          <w:rtl w:val="0"/>
        </w:rPr>
        <w:t xml:space="preserve">. This allows you to map Kubernetes service accounts to AWS IAM roles, which is useful for managing permissions to AWS resources (like S3, DynamoDB, etc.).</w:t>
      </w:r>
    </w:p>
    <w:p w:rsidR="00000000" w:rsidDel="00000000" w:rsidP="00000000" w:rsidRDefault="00000000" w:rsidRPr="00000000" w14:paraId="00000D27">
      <w:pPr>
        <w:rPr>
          <w:rFonts w:ascii="Roboto Mono" w:cs="Roboto Mono" w:eastAsia="Roboto Mono" w:hAnsi="Roboto Mono"/>
          <w:color w:val="188038"/>
        </w:rPr>
      </w:pPr>
      <w:r w:rsidDel="00000000" w:rsidR="00000000" w:rsidRPr="00000000">
        <w:rPr>
          <w:b w:val="1"/>
          <w:rtl w:val="0"/>
        </w:rPr>
        <w:t xml:space="preserve">Set up OIDC provider for your EKS cluster</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eksctl utils associate-iam-oidc-provider --region &lt;region&gt; --cluster &lt;cluster-name&gt; --approve</w:t>
      </w:r>
    </w:p>
    <w:p w:rsidR="00000000" w:rsidDel="00000000" w:rsidP="00000000" w:rsidRDefault="00000000" w:rsidRPr="00000000" w14:paraId="00000D28">
      <w:pPr>
        <w:numPr>
          <w:ilvl w:val="0"/>
          <w:numId w:val="371"/>
        </w:numPr>
        <w:spacing w:after="240" w:before="240" w:lineRule="auto"/>
        <w:ind w:left="720" w:hanging="360"/>
      </w:pPr>
      <w:r w:rsidDel="00000000" w:rsidR="00000000" w:rsidRPr="00000000">
        <w:rPr>
          <w:rtl w:val="0"/>
        </w:rPr>
      </w:r>
    </w:p>
    <w:p w:rsidR="00000000" w:rsidDel="00000000" w:rsidP="00000000" w:rsidRDefault="00000000" w:rsidRPr="00000000" w14:paraId="00000D29">
      <w:pPr>
        <w:rPr>
          <w:rFonts w:ascii="Roboto Mono" w:cs="Roboto Mono" w:eastAsia="Roboto Mono" w:hAnsi="Roboto Mono"/>
          <w:color w:val="188038"/>
        </w:rPr>
      </w:pPr>
      <w:r w:rsidDel="00000000" w:rsidR="00000000" w:rsidRPr="00000000">
        <w:rPr>
          <w:b w:val="1"/>
          <w:rtl w:val="0"/>
        </w:rPr>
        <w:t xml:space="preserve">Create IAM policy for S3 access</w:t>
      </w:r>
      <w:r w:rsidDel="00000000" w:rsidR="00000000" w:rsidRPr="00000000">
        <w:rPr>
          <w:rtl w:val="0"/>
        </w:rPr>
        <w:t xml:space="preserve"> (example):</w:t>
        <w:br w:type="textWrapping"/>
        <w:t xml:space="preserve">Create an IAM policy that grants permissions to an S3 bucket.</w:t>
        <w:br w:type="textWrapping"/>
        <w:t xml:space="preserve">json</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"2012-10-17",</w:t>
      </w:r>
    </w:p>
    <w:p w:rsidR="00000000" w:rsidDel="00000000" w:rsidP="00000000" w:rsidRDefault="00000000" w:rsidRPr="00000000" w14:paraId="00000D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"Statement": [</w:t>
      </w:r>
    </w:p>
    <w:p w:rsidR="00000000" w:rsidDel="00000000" w:rsidP="00000000" w:rsidRDefault="00000000" w:rsidRPr="00000000" w14:paraId="00000D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"Allow",</w:t>
      </w:r>
    </w:p>
    <w:p w:rsidR="00000000" w:rsidDel="00000000" w:rsidP="00000000" w:rsidRDefault="00000000" w:rsidRPr="00000000" w14:paraId="00000D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"s3:*",</w:t>
      </w:r>
    </w:p>
    <w:p w:rsidR="00000000" w:rsidDel="00000000" w:rsidP="00000000" w:rsidRDefault="00000000" w:rsidRPr="00000000" w14:paraId="00000D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w:t>
      </w:r>
    </w:p>
    <w:p w:rsidR="00000000" w:rsidDel="00000000" w:rsidP="00000000" w:rsidRDefault="00000000" w:rsidRPr="00000000" w14:paraId="00000D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33">
      <w:pPr>
        <w:numPr>
          <w:ilvl w:val="0"/>
          <w:numId w:val="371"/>
        </w:numPr>
        <w:spacing w:after="240" w:before="240" w:lineRule="auto"/>
        <w:ind w:left="720" w:hanging="360"/>
      </w:pPr>
      <w:r w:rsidDel="00000000" w:rsidR="00000000" w:rsidRPr="00000000">
        <w:rPr>
          <w:rtl w:val="0"/>
        </w:rPr>
      </w:r>
    </w:p>
    <w:p w:rsidR="00000000" w:rsidDel="00000000" w:rsidP="00000000" w:rsidRDefault="00000000" w:rsidRPr="00000000" w14:paraId="00000D34">
      <w:pPr>
        <w:rPr>
          <w:rFonts w:ascii="Roboto Mono" w:cs="Roboto Mono" w:eastAsia="Roboto Mono" w:hAnsi="Roboto Mono"/>
          <w:color w:val="188038"/>
        </w:rPr>
      </w:pPr>
      <w:r w:rsidDel="00000000" w:rsidR="00000000" w:rsidRPr="00000000">
        <w:rPr>
          <w:b w:val="1"/>
          <w:rtl w:val="0"/>
        </w:rPr>
        <w:t xml:space="preserve">Create IAM role for service account</w:t>
      </w:r>
      <w:r w:rsidDel="00000000" w:rsidR="00000000" w:rsidRPr="00000000">
        <w:rPr>
          <w:rtl w:val="0"/>
        </w:rPr>
        <w:t xml:space="preserve">:</w:t>
        <w:br w:type="textWrapping"/>
        <w:t xml:space="preserve">Link the IAM role to a Kubernetes service account using the OIDC identity provider.</w:t>
        <w:br w:type="textWrapping"/>
        <w:br w:type="textWrapping"/>
        <w:br w:type="textWrapping"/>
      </w:r>
      <w:r w:rsidDel="00000000" w:rsidR="00000000" w:rsidRPr="00000000">
        <w:rPr>
          <w:rFonts w:ascii="Roboto Mono" w:cs="Roboto Mono" w:eastAsia="Roboto Mono" w:hAnsi="Roboto Mono"/>
          <w:color w:val="188038"/>
          <w:rtl w:val="0"/>
        </w:rPr>
        <w:t xml:space="preserve">eksctl create iamserviceaccount \</w:t>
      </w:r>
    </w:p>
    <w:p w:rsidR="00000000" w:rsidDel="00000000" w:rsidP="00000000" w:rsidRDefault="00000000" w:rsidRPr="00000000" w14:paraId="00000D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s3-access-sa \</w:t>
      </w:r>
    </w:p>
    <w:p w:rsidR="00000000" w:rsidDel="00000000" w:rsidP="00000000" w:rsidRDefault="00000000" w:rsidRPr="00000000" w14:paraId="00000D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 \</w:t>
      </w:r>
    </w:p>
    <w:p w:rsidR="00000000" w:rsidDel="00000000" w:rsidP="00000000" w:rsidRDefault="00000000" w:rsidRPr="00000000" w14:paraId="00000D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--cluster &lt;cluster-name&gt; \</w:t>
      </w:r>
    </w:p>
    <w:p w:rsidR="00000000" w:rsidDel="00000000" w:rsidP="00000000" w:rsidRDefault="00000000" w:rsidRPr="00000000" w14:paraId="00000D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--attach-policy-arn arn:aws:iam::&lt;account-id&gt;:policy/S3FullAccess \</w:t>
      </w:r>
    </w:p>
    <w:p w:rsidR="00000000" w:rsidDel="00000000" w:rsidP="00000000" w:rsidRDefault="00000000" w:rsidRPr="00000000" w14:paraId="00000D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--approve</w:t>
      </w:r>
    </w:p>
    <w:p w:rsidR="00000000" w:rsidDel="00000000" w:rsidP="00000000" w:rsidRDefault="00000000" w:rsidRPr="00000000" w14:paraId="00000D3A">
      <w:pPr>
        <w:numPr>
          <w:ilvl w:val="0"/>
          <w:numId w:val="371"/>
        </w:numPr>
        <w:spacing w:after="240" w:before="240" w:lineRule="auto"/>
        <w:ind w:left="720" w:hanging="360"/>
      </w:pPr>
      <w:r w:rsidDel="00000000" w:rsidR="00000000" w:rsidRPr="00000000">
        <w:rPr>
          <w:rtl w:val="0"/>
        </w:rPr>
      </w:r>
    </w:p>
    <w:p w:rsidR="00000000" w:rsidDel="00000000" w:rsidP="00000000" w:rsidRDefault="00000000" w:rsidRPr="00000000" w14:paraId="00000D3B">
      <w:pPr>
        <w:spacing w:after="240" w:before="240" w:lineRule="auto"/>
        <w:rPr/>
      </w:pPr>
      <w:r w:rsidDel="00000000" w:rsidR="00000000" w:rsidRPr="00000000">
        <w:rPr>
          <w:rtl w:val="0"/>
        </w:rPr>
        <w:t xml:space="preserve">This IAM role can then be used within your Kubernetes application, allowing it to access AWS resources securely.</w:t>
      </w:r>
    </w:p>
    <w:p w:rsidR="00000000" w:rsidDel="00000000" w:rsidP="00000000" w:rsidRDefault="00000000" w:rsidRPr="00000000" w14:paraId="00000D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D">
      <w:pPr>
        <w:pStyle w:val="Heading3"/>
        <w:keepNext w:val="0"/>
        <w:keepLines w:val="0"/>
        <w:spacing w:before="280" w:lineRule="auto"/>
        <w:rPr>
          <w:b w:val="1"/>
          <w:color w:val="000000"/>
          <w:sz w:val="26"/>
          <w:szCs w:val="26"/>
        </w:rPr>
      </w:pPr>
      <w:bookmarkStart w:colFirst="0" w:colLast="0" w:name="_w50vb43f8jvk" w:id="321"/>
      <w:bookmarkEnd w:id="321"/>
      <w:r w:rsidDel="00000000" w:rsidR="00000000" w:rsidRPr="00000000">
        <w:rPr>
          <w:b w:val="1"/>
          <w:color w:val="000000"/>
          <w:sz w:val="26"/>
          <w:szCs w:val="26"/>
          <w:rtl w:val="0"/>
        </w:rPr>
        <w:t xml:space="preserve">Conclusion</w:t>
      </w:r>
    </w:p>
    <w:p w:rsidR="00000000" w:rsidDel="00000000" w:rsidP="00000000" w:rsidRDefault="00000000" w:rsidRPr="00000000" w14:paraId="00000D3E">
      <w:pPr>
        <w:numPr>
          <w:ilvl w:val="0"/>
          <w:numId w:val="188"/>
        </w:numPr>
        <w:spacing w:after="0" w:afterAutospacing="0" w:before="240" w:lineRule="auto"/>
        <w:ind w:left="720" w:hanging="360"/>
      </w:pPr>
      <w:r w:rsidDel="00000000" w:rsidR="00000000" w:rsidRPr="00000000">
        <w:rPr>
          <w:b w:val="1"/>
          <w:rtl w:val="0"/>
        </w:rPr>
        <w:t xml:space="preserve">RBAC</w:t>
      </w:r>
      <w:r w:rsidDel="00000000" w:rsidR="00000000" w:rsidRPr="00000000">
        <w:rPr>
          <w:rtl w:val="0"/>
        </w:rPr>
        <w:t xml:space="preserve"> allows you to control access to Kubernetes resources based on roles (Reader, Developer, Administrator).</w:t>
      </w:r>
    </w:p>
    <w:p w:rsidR="00000000" w:rsidDel="00000000" w:rsidP="00000000" w:rsidRDefault="00000000" w:rsidRPr="00000000" w14:paraId="00000D3F">
      <w:pPr>
        <w:numPr>
          <w:ilvl w:val="0"/>
          <w:numId w:val="188"/>
        </w:numPr>
        <w:spacing w:after="0" w:afterAutospacing="0" w:before="0" w:beforeAutospacing="0" w:lineRule="auto"/>
        <w:ind w:left="720" w:hanging="360"/>
      </w:pPr>
      <w:r w:rsidDel="00000000" w:rsidR="00000000" w:rsidRPr="00000000">
        <w:rPr>
          <w:rtl w:val="0"/>
        </w:rPr>
        <w:t xml:space="preserve">You can use </w:t>
      </w:r>
      <w:r w:rsidDel="00000000" w:rsidR="00000000" w:rsidRPr="00000000">
        <w:rPr>
          <w:b w:val="1"/>
          <w:rtl w:val="0"/>
        </w:rPr>
        <w:t xml:space="preserve">Role</w:t>
      </w:r>
      <w:r w:rsidDel="00000000" w:rsidR="00000000" w:rsidRPr="00000000">
        <w:rPr>
          <w:rtl w:val="0"/>
        </w:rPr>
        <w:t xml:space="preserve"> and </w:t>
      </w:r>
      <w:r w:rsidDel="00000000" w:rsidR="00000000" w:rsidRPr="00000000">
        <w:rPr>
          <w:b w:val="1"/>
          <w:rtl w:val="0"/>
        </w:rPr>
        <w:t xml:space="preserve">RoleBinding</w:t>
      </w:r>
      <w:r w:rsidDel="00000000" w:rsidR="00000000" w:rsidRPr="00000000">
        <w:rPr>
          <w:rtl w:val="0"/>
        </w:rPr>
        <w:t xml:space="preserve"> for namespace-specific permissions and </w:t>
      </w:r>
      <w:r w:rsidDel="00000000" w:rsidR="00000000" w:rsidRPr="00000000">
        <w:rPr>
          <w:b w:val="1"/>
          <w:rtl w:val="0"/>
        </w:rPr>
        <w:t xml:space="preserve">ClusterRole</w:t>
      </w:r>
      <w:r w:rsidDel="00000000" w:rsidR="00000000" w:rsidRPr="00000000">
        <w:rPr>
          <w:rtl w:val="0"/>
        </w:rPr>
        <w:t xml:space="preserve"> and </w:t>
      </w:r>
      <w:r w:rsidDel="00000000" w:rsidR="00000000" w:rsidRPr="00000000">
        <w:rPr>
          <w:b w:val="1"/>
          <w:rtl w:val="0"/>
        </w:rPr>
        <w:t xml:space="preserve">ClusterRoleBinding</w:t>
      </w:r>
      <w:r w:rsidDel="00000000" w:rsidR="00000000" w:rsidRPr="00000000">
        <w:rPr>
          <w:rtl w:val="0"/>
        </w:rPr>
        <w:t xml:space="preserve"> for cluster-wide permissions.</w:t>
      </w:r>
    </w:p>
    <w:p w:rsidR="00000000" w:rsidDel="00000000" w:rsidP="00000000" w:rsidRDefault="00000000" w:rsidRPr="00000000" w14:paraId="00000D40">
      <w:pPr>
        <w:numPr>
          <w:ilvl w:val="0"/>
          <w:numId w:val="188"/>
        </w:numPr>
        <w:spacing w:after="240" w:before="0" w:beforeAutospacing="0" w:lineRule="auto"/>
        <w:ind w:left="720" w:hanging="360"/>
      </w:pPr>
      <w:r w:rsidDel="00000000" w:rsidR="00000000" w:rsidRPr="00000000">
        <w:rPr>
          <w:b w:val="1"/>
          <w:rtl w:val="0"/>
        </w:rPr>
        <w:t xml:space="preserve">IAM integration</w:t>
      </w:r>
      <w:r w:rsidDel="00000000" w:rsidR="00000000" w:rsidRPr="00000000">
        <w:rPr>
          <w:rtl w:val="0"/>
        </w:rPr>
        <w:t xml:space="preserve"> via </w:t>
      </w:r>
      <w:r w:rsidDel="00000000" w:rsidR="00000000" w:rsidRPr="00000000">
        <w:rPr>
          <w:b w:val="1"/>
          <w:rtl w:val="0"/>
        </w:rPr>
        <w:t xml:space="preserve">IAM Roles for Service Accounts (IRSA)</w:t>
      </w:r>
      <w:r w:rsidDel="00000000" w:rsidR="00000000" w:rsidRPr="00000000">
        <w:rPr>
          <w:rtl w:val="0"/>
        </w:rPr>
        <w:t xml:space="preserve"> is useful in EKS for managing access to AWS resources securely.</w:t>
      </w:r>
    </w:p>
    <w:p w:rsidR="00000000" w:rsidDel="00000000" w:rsidP="00000000" w:rsidRDefault="00000000" w:rsidRPr="00000000" w14:paraId="00000D41">
      <w:pPr>
        <w:spacing w:after="240" w:before="240" w:lineRule="auto"/>
        <w:rPr/>
      </w:pPr>
      <w:r w:rsidDel="00000000" w:rsidR="00000000" w:rsidRPr="00000000">
        <w:rPr>
          <w:rtl w:val="0"/>
        </w:rPr>
        <w:t xml:space="preserve">This setup ensures that different users or service accounts have the appropriate level of access to Kubernetes resources based on their role and responsibilities.</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pStyle w:val="Heading1"/>
        <w:rPr/>
      </w:pPr>
      <w:bookmarkStart w:colFirst="0" w:colLast="0" w:name="_u0gzyqkk15z" w:id="322"/>
      <w:bookmarkEnd w:id="322"/>
      <w:r w:rsidDel="00000000" w:rsidR="00000000" w:rsidRPr="00000000">
        <w:rPr>
          <w:rtl w:val="0"/>
        </w:rPr>
        <w:t xml:space="preserve">What are apigroups, resources and verbs in k8? How many types of them with examples ?</w:t>
      </w:r>
    </w:p>
    <w:p w:rsidR="00000000" w:rsidDel="00000000" w:rsidP="00000000" w:rsidRDefault="00000000" w:rsidRPr="00000000" w14:paraId="00000D44">
      <w:pPr>
        <w:spacing w:after="240" w:before="240" w:lineRule="auto"/>
        <w:rPr/>
      </w:pPr>
      <w:r w:rsidDel="00000000" w:rsidR="00000000" w:rsidRPr="00000000">
        <w:rPr>
          <w:rtl w:val="0"/>
        </w:rPr>
        <w:t xml:space="preserve">In Kubernetes RBAC (Role-Based Access Control), when you define </w:t>
      </w:r>
      <w:r w:rsidDel="00000000" w:rsidR="00000000" w:rsidRPr="00000000">
        <w:rPr>
          <w:b w:val="1"/>
          <w:rtl w:val="0"/>
        </w:rPr>
        <w:t xml:space="preserve">Roles</w:t>
      </w:r>
      <w:r w:rsidDel="00000000" w:rsidR="00000000" w:rsidRPr="00000000">
        <w:rPr>
          <w:rtl w:val="0"/>
        </w:rPr>
        <w:t xml:space="preserve"> and </w:t>
      </w:r>
      <w:r w:rsidDel="00000000" w:rsidR="00000000" w:rsidRPr="00000000">
        <w:rPr>
          <w:b w:val="1"/>
          <w:rtl w:val="0"/>
        </w:rPr>
        <w:t xml:space="preserve">ClusterRoles</w:t>
      </w:r>
      <w:r w:rsidDel="00000000" w:rsidR="00000000" w:rsidRPr="00000000">
        <w:rPr>
          <w:rtl w:val="0"/>
        </w:rPr>
        <w:t xml:space="preserve">, you specify a set of permissions that apply to resources in the cluster. This set of permissions is defined using three primary fields:</w:t>
      </w:r>
    </w:p>
    <w:p w:rsidR="00000000" w:rsidDel="00000000" w:rsidP="00000000" w:rsidRDefault="00000000" w:rsidRPr="00000000" w14:paraId="00000D45">
      <w:pPr>
        <w:numPr>
          <w:ilvl w:val="0"/>
          <w:numId w:val="279"/>
        </w:numPr>
        <w:spacing w:after="0" w:afterAutospacing="0" w:before="240" w:lineRule="auto"/>
        <w:ind w:left="720" w:hanging="360"/>
      </w:pPr>
      <w:r w:rsidDel="00000000" w:rsidR="00000000" w:rsidRPr="00000000">
        <w:rPr>
          <w:b w:val="1"/>
          <w:rtl w:val="0"/>
        </w:rPr>
        <w:t xml:space="preserve">API Groups</w:t>
      </w:r>
    </w:p>
    <w:p w:rsidR="00000000" w:rsidDel="00000000" w:rsidP="00000000" w:rsidRDefault="00000000" w:rsidRPr="00000000" w14:paraId="00000D46">
      <w:pPr>
        <w:numPr>
          <w:ilvl w:val="0"/>
          <w:numId w:val="279"/>
        </w:numPr>
        <w:spacing w:after="0" w:afterAutospacing="0" w:before="0" w:beforeAutospacing="0" w:lineRule="auto"/>
        <w:ind w:left="720" w:hanging="360"/>
      </w:pPr>
      <w:r w:rsidDel="00000000" w:rsidR="00000000" w:rsidRPr="00000000">
        <w:rPr>
          <w:b w:val="1"/>
          <w:rtl w:val="0"/>
        </w:rPr>
        <w:t xml:space="preserve">Resources</w:t>
      </w:r>
    </w:p>
    <w:p w:rsidR="00000000" w:rsidDel="00000000" w:rsidP="00000000" w:rsidRDefault="00000000" w:rsidRPr="00000000" w14:paraId="00000D47">
      <w:pPr>
        <w:numPr>
          <w:ilvl w:val="0"/>
          <w:numId w:val="279"/>
        </w:numPr>
        <w:spacing w:after="240" w:before="0" w:beforeAutospacing="0" w:lineRule="auto"/>
        <w:ind w:left="720" w:hanging="360"/>
      </w:pPr>
      <w:r w:rsidDel="00000000" w:rsidR="00000000" w:rsidRPr="00000000">
        <w:rPr>
          <w:b w:val="1"/>
          <w:rtl w:val="0"/>
        </w:rPr>
        <w:t xml:space="preserve">Verbs</w:t>
      </w:r>
    </w:p>
    <w:p w:rsidR="00000000" w:rsidDel="00000000" w:rsidP="00000000" w:rsidRDefault="00000000" w:rsidRPr="00000000" w14:paraId="00000D48">
      <w:pPr>
        <w:spacing w:after="240" w:before="240" w:lineRule="auto"/>
        <w:rPr/>
      </w:pPr>
      <w:r w:rsidDel="00000000" w:rsidR="00000000" w:rsidRPr="00000000">
        <w:rPr>
          <w:rtl w:val="0"/>
        </w:rPr>
        <w:t xml:space="preserve">These fields help determine which actions can be performed on which types of Kubernetes objects. Here's an explanation of each:</w:t>
      </w:r>
    </w:p>
    <w:p w:rsidR="00000000" w:rsidDel="00000000" w:rsidP="00000000" w:rsidRDefault="00000000" w:rsidRPr="00000000" w14:paraId="00000D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A">
      <w:pPr>
        <w:pStyle w:val="Heading3"/>
        <w:keepNext w:val="0"/>
        <w:keepLines w:val="0"/>
        <w:spacing w:before="280" w:lineRule="auto"/>
        <w:rPr>
          <w:b w:val="1"/>
          <w:color w:val="000000"/>
          <w:sz w:val="26"/>
          <w:szCs w:val="26"/>
        </w:rPr>
      </w:pPr>
      <w:bookmarkStart w:colFirst="0" w:colLast="0" w:name="_c79vy0v4ydws" w:id="323"/>
      <w:bookmarkEnd w:id="323"/>
      <w:r w:rsidDel="00000000" w:rsidR="00000000" w:rsidRPr="00000000">
        <w:rPr>
          <w:b w:val="1"/>
          <w:color w:val="000000"/>
          <w:sz w:val="26"/>
          <w:szCs w:val="26"/>
          <w:rtl w:val="0"/>
        </w:rPr>
        <w:t xml:space="preserve">1. API Groups</w:t>
      </w:r>
    </w:p>
    <w:p w:rsidR="00000000" w:rsidDel="00000000" w:rsidP="00000000" w:rsidRDefault="00000000" w:rsidRPr="00000000" w14:paraId="00000D4B">
      <w:pPr>
        <w:numPr>
          <w:ilvl w:val="0"/>
          <w:numId w:val="42"/>
        </w:numPr>
        <w:spacing w:after="0" w:afterAutospacing="0" w:before="240" w:lineRule="auto"/>
        <w:ind w:left="720" w:hanging="360"/>
      </w:pPr>
      <w:r w:rsidDel="00000000" w:rsidR="00000000" w:rsidRPr="00000000">
        <w:rPr>
          <w:b w:val="1"/>
          <w:rtl w:val="0"/>
        </w:rPr>
        <w:t xml:space="preserve">API Groups</w:t>
      </w:r>
      <w:r w:rsidDel="00000000" w:rsidR="00000000" w:rsidRPr="00000000">
        <w:rPr>
          <w:rtl w:val="0"/>
        </w:rPr>
        <w:t xml:space="preserve"> in Kubernetes categorize the types of resources based on functionality or purpose. Kubernetes organizes its resources into several API groups. These groups allow different components of Kubernetes to evolve independently and serve distinct purposes.</w:t>
      </w:r>
    </w:p>
    <w:p w:rsidR="00000000" w:rsidDel="00000000" w:rsidP="00000000" w:rsidRDefault="00000000" w:rsidRPr="00000000" w14:paraId="00000D4C">
      <w:pPr>
        <w:numPr>
          <w:ilvl w:val="0"/>
          <w:numId w:val="42"/>
        </w:numPr>
        <w:spacing w:after="0" w:afterAutospacing="0" w:before="0" w:beforeAutospacing="0" w:lineRule="auto"/>
        <w:ind w:left="720" w:hanging="360"/>
      </w:pPr>
      <w:r w:rsidDel="00000000" w:rsidR="00000000" w:rsidRPr="00000000">
        <w:rPr>
          <w:rtl w:val="0"/>
        </w:rPr>
        <w:t xml:space="preserve">An API group is essentially the </w:t>
      </w:r>
      <w:r w:rsidDel="00000000" w:rsidR="00000000" w:rsidRPr="00000000">
        <w:rPr>
          <w:b w:val="1"/>
          <w:rtl w:val="0"/>
        </w:rPr>
        <w:t xml:space="preserve">namespace</w:t>
      </w:r>
      <w:r w:rsidDel="00000000" w:rsidR="00000000" w:rsidRPr="00000000">
        <w:rPr>
          <w:rtl w:val="0"/>
        </w:rPr>
        <w:t xml:space="preserve"> under which a set of related Kubernetes resources are defined.</w:t>
      </w:r>
    </w:p>
    <w:p w:rsidR="00000000" w:rsidDel="00000000" w:rsidP="00000000" w:rsidRDefault="00000000" w:rsidRPr="00000000" w14:paraId="00000D4D">
      <w:pPr>
        <w:numPr>
          <w:ilvl w:val="0"/>
          <w:numId w:val="42"/>
        </w:numPr>
        <w:spacing w:after="0" w:afterAutospacing="0" w:before="0" w:beforeAutospacing="0" w:lineRule="auto"/>
        <w:ind w:left="720" w:hanging="360"/>
      </w:pPr>
      <w:r w:rsidDel="00000000" w:rsidR="00000000" w:rsidRPr="00000000">
        <w:rPr>
          <w:rtl w:val="0"/>
        </w:rPr>
        <w:t xml:space="preserve">For example:</w:t>
      </w:r>
    </w:p>
    <w:p w:rsidR="00000000" w:rsidDel="00000000" w:rsidP="00000000" w:rsidRDefault="00000000" w:rsidRPr="00000000" w14:paraId="00000D4E">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string): The core API group (often called the </w:t>
      </w:r>
      <w:r w:rsidDel="00000000" w:rsidR="00000000" w:rsidRPr="00000000">
        <w:rPr>
          <w:b w:val="1"/>
          <w:rtl w:val="0"/>
        </w:rPr>
        <w:t xml:space="preserve">core group</w:t>
      </w:r>
      <w:r w:rsidDel="00000000" w:rsidR="00000000" w:rsidRPr="00000000">
        <w:rPr>
          <w:rtl w:val="0"/>
        </w:rPr>
        <w:t xml:space="preserve"> or </w:t>
      </w:r>
      <w:r w:rsidDel="00000000" w:rsidR="00000000" w:rsidRPr="00000000">
        <w:rPr>
          <w:b w:val="1"/>
          <w:rtl w:val="0"/>
        </w:rPr>
        <w:t xml:space="preserve">legacy group</w:t>
      </w:r>
      <w:r w:rsidDel="00000000" w:rsidR="00000000" w:rsidRPr="00000000">
        <w:rPr>
          <w:rtl w:val="0"/>
        </w:rPr>
        <w:t xml:space="preserve">), which includes resources like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etc.</w:t>
      </w:r>
    </w:p>
    <w:p w:rsidR="00000000" w:rsidDel="00000000" w:rsidP="00000000" w:rsidRDefault="00000000" w:rsidRPr="00000000" w14:paraId="00000D4F">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This API group includes resources like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statefulsets</w:t>
      </w:r>
      <w:r w:rsidDel="00000000" w:rsidR="00000000" w:rsidRPr="00000000">
        <w:rPr>
          <w:rtl w:val="0"/>
        </w:rPr>
        <w:t xml:space="preserve">.</w:t>
      </w:r>
    </w:p>
    <w:p w:rsidR="00000000" w:rsidDel="00000000" w:rsidP="00000000" w:rsidRDefault="00000000" w:rsidRPr="00000000" w14:paraId="00000D50">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Previously used for resources like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now mostly replaced by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w:t>
      </w:r>
    </w:p>
    <w:p w:rsidR="00000000" w:rsidDel="00000000" w:rsidP="00000000" w:rsidRDefault="00000000" w:rsidRPr="00000000" w14:paraId="00000D51">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batch</w:t>
      </w:r>
      <w:r w:rsidDel="00000000" w:rsidR="00000000" w:rsidRPr="00000000">
        <w:rPr>
          <w:rtl w:val="0"/>
        </w:rPr>
        <w:t xml:space="preserve">: This API group includes resources like </w:t>
      </w: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cronjobs</w:t>
      </w:r>
      <w:r w:rsidDel="00000000" w:rsidR="00000000" w:rsidRPr="00000000">
        <w:rPr>
          <w:rtl w:val="0"/>
        </w:rPr>
        <w:t xml:space="preserve">.</w:t>
      </w:r>
    </w:p>
    <w:p w:rsidR="00000000" w:rsidDel="00000000" w:rsidP="00000000" w:rsidRDefault="00000000" w:rsidRPr="00000000" w14:paraId="00000D52">
      <w:pPr>
        <w:numPr>
          <w:ilvl w:val="1"/>
          <w:numId w:val="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networking.k8s.io</w:t>
      </w:r>
      <w:r w:rsidDel="00000000" w:rsidR="00000000" w:rsidRPr="00000000">
        <w:rPr>
          <w:rtl w:val="0"/>
        </w:rPr>
        <w:t xml:space="preserve">: This API group includes resources related to networking, such as </w:t>
      </w: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w:t>
      </w:r>
    </w:p>
    <w:p w:rsidR="00000000" w:rsidDel="00000000" w:rsidP="00000000" w:rsidRDefault="00000000" w:rsidRPr="00000000" w14:paraId="00000D53">
      <w:pPr>
        <w:numPr>
          <w:ilvl w:val="1"/>
          <w:numId w:val="4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rbac.authorization.k8s.io</w:t>
      </w:r>
      <w:r w:rsidDel="00000000" w:rsidR="00000000" w:rsidRPr="00000000">
        <w:rPr>
          <w:rtl w:val="0"/>
        </w:rPr>
        <w:t xml:space="preserve">: This API group includes resources related to RBAC, like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rolebindings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clusterroles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clusterrolebindings</w:t>
      </w:r>
      <w:r w:rsidDel="00000000" w:rsidR="00000000" w:rsidRPr="00000000">
        <w:rPr>
          <w:rtl w:val="0"/>
        </w:rPr>
        <w:t xml:space="preserve">.</w:t>
      </w:r>
    </w:p>
    <w:p w:rsidR="00000000" w:rsidDel="00000000" w:rsidP="00000000" w:rsidRDefault="00000000" w:rsidRPr="00000000" w14:paraId="00000D54">
      <w:pPr>
        <w:pStyle w:val="Heading4"/>
        <w:keepNext w:val="0"/>
        <w:keepLines w:val="0"/>
        <w:spacing w:after="40" w:before="240" w:lineRule="auto"/>
        <w:rPr>
          <w:b w:val="1"/>
          <w:color w:val="000000"/>
          <w:sz w:val="22"/>
          <w:szCs w:val="22"/>
        </w:rPr>
      </w:pPr>
      <w:bookmarkStart w:colFirst="0" w:colLast="0" w:name="_2m3r2lsyzcpz" w:id="324"/>
      <w:bookmarkEnd w:id="324"/>
      <w:r w:rsidDel="00000000" w:rsidR="00000000" w:rsidRPr="00000000">
        <w:rPr>
          <w:b w:val="1"/>
          <w:color w:val="000000"/>
          <w:sz w:val="22"/>
          <w:szCs w:val="22"/>
          <w:rtl w:val="0"/>
        </w:rPr>
        <w:t xml:space="preserve">Example of API Groups:</w:t>
      </w:r>
    </w:p>
    <w:p w:rsidR="00000000" w:rsidDel="00000000" w:rsidP="00000000" w:rsidRDefault="00000000" w:rsidRPr="00000000" w14:paraId="00000D55">
      <w:pPr>
        <w:rPr/>
      </w:pPr>
      <w:r w:rsidDel="00000000" w:rsidR="00000000" w:rsidRPr="00000000">
        <w:rPr>
          <w:rtl w:val="0"/>
        </w:rPr>
        <w:t xml:space="preserve">yaml</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apiGroups:</w:t>
      </w:r>
    </w:p>
    <w:p w:rsidR="00000000" w:rsidDel="00000000" w:rsidP="00000000" w:rsidRDefault="00000000" w:rsidRPr="00000000" w14:paraId="00000D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Core group, no API group prefix (includes pods, services, etc.)</w:t>
      </w:r>
    </w:p>
    <w:p w:rsidR="00000000" w:rsidDel="00000000" w:rsidP="00000000" w:rsidRDefault="00000000" w:rsidRPr="00000000" w14:paraId="00000D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apps  # Deployment-related resources</w:t>
      </w:r>
    </w:p>
    <w:p w:rsidR="00000000" w:rsidDel="00000000" w:rsidP="00000000" w:rsidRDefault="00000000" w:rsidRPr="00000000" w14:paraId="00000D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batch  # Jobs and cron jobs</w:t>
      </w:r>
    </w:p>
    <w:p w:rsidR="00000000" w:rsidDel="00000000" w:rsidP="00000000" w:rsidRDefault="00000000" w:rsidRPr="00000000" w14:paraId="00000D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networking.k8s.io  # Networking-related resources like ingress</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pStyle w:val="Heading3"/>
        <w:keepNext w:val="0"/>
        <w:keepLines w:val="0"/>
        <w:spacing w:before="280" w:lineRule="auto"/>
        <w:rPr>
          <w:b w:val="1"/>
          <w:color w:val="000000"/>
          <w:sz w:val="26"/>
          <w:szCs w:val="26"/>
        </w:rPr>
      </w:pPr>
      <w:bookmarkStart w:colFirst="0" w:colLast="0" w:name="_onmzll1n9vjh" w:id="325"/>
      <w:bookmarkEnd w:id="325"/>
      <w:r w:rsidDel="00000000" w:rsidR="00000000" w:rsidRPr="00000000">
        <w:rPr>
          <w:b w:val="1"/>
          <w:color w:val="000000"/>
          <w:sz w:val="26"/>
          <w:szCs w:val="26"/>
          <w:rtl w:val="0"/>
        </w:rPr>
        <w:t xml:space="preserve">2. Resources</w:t>
      </w:r>
    </w:p>
    <w:p w:rsidR="00000000" w:rsidDel="00000000" w:rsidP="00000000" w:rsidRDefault="00000000" w:rsidRPr="00000000" w14:paraId="00000D5E">
      <w:pPr>
        <w:numPr>
          <w:ilvl w:val="0"/>
          <w:numId w:val="194"/>
        </w:numPr>
        <w:spacing w:after="0" w:afterAutospacing="0" w:before="240" w:lineRule="auto"/>
        <w:ind w:left="720" w:hanging="360"/>
      </w:pPr>
      <w:r w:rsidDel="00000000" w:rsidR="00000000" w:rsidRPr="00000000">
        <w:rPr>
          <w:b w:val="1"/>
          <w:rtl w:val="0"/>
        </w:rPr>
        <w:t xml:space="preserve">Resources</w:t>
      </w:r>
      <w:r w:rsidDel="00000000" w:rsidR="00000000" w:rsidRPr="00000000">
        <w:rPr>
          <w:rtl w:val="0"/>
        </w:rPr>
        <w:t xml:space="preserve"> are the types of objects that exist within a specific API group. These are the entities you want to perform actions on, such as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w:t>
      </w:r>
    </w:p>
    <w:p w:rsidR="00000000" w:rsidDel="00000000" w:rsidP="00000000" w:rsidRDefault="00000000" w:rsidRPr="00000000" w14:paraId="00000D5F">
      <w:pPr>
        <w:numPr>
          <w:ilvl w:val="0"/>
          <w:numId w:val="194"/>
        </w:numPr>
        <w:spacing w:after="0" w:afterAutospacing="0" w:before="0" w:beforeAutospacing="0" w:lineRule="auto"/>
        <w:ind w:left="720" w:hanging="360"/>
      </w:pPr>
      <w:r w:rsidDel="00000000" w:rsidR="00000000" w:rsidRPr="00000000">
        <w:rPr>
          <w:rtl w:val="0"/>
        </w:rPr>
        <w:t xml:space="preserve">Every </w:t>
      </w:r>
      <w:r w:rsidDel="00000000" w:rsidR="00000000" w:rsidRPr="00000000">
        <w:rPr>
          <w:b w:val="1"/>
          <w:rtl w:val="0"/>
        </w:rPr>
        <w:t xml:space="preserve">API Group</w:t>
      </w:r>
      <w:r w:rsidDel="00000000" w:rsidR="00000000" w:rsidRPr="00000000">
        <w:rPr>
          <w:rtl w:val="0"/>
        </w:rPr>
        <w:t xml:space="preserve"> contains specific </w:t>
      </w:r>
      <w:r w:rsidDel="00000000" w:rsidR="00000000" w:rsidRPr="00000000">
        <w:rPr>
          <w:b w:val="1"/>
          <w:rtl w:val="0"/>
        </w:rPr>
        <w:t xml:space="preserve">resources</w:t>
      </w:r>
      <w:r w:rsidDel="00000000" w:rsidR="00000000" w:rsidRPr="00000000">
        <w:rPr>
          <w:rtl w:val="0"/>
        </w:rPr>
        <w:t xml:space="preserve">. For example, in the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API group, common resources include:</w:t>
      </w:r>
    </w:p>
    <w:p w:rsidR="00000000" w:rsidDel="00000000" w:rsidP="00000000" w:rsidRDefault="00000000" w:rsidRPr="00000000" w14:paraId="00000D60">
      <w:pPr>
        <w:numPr>
          <w:ilvl w:val="1"/>
          <w:numId w:val="19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deployments</w:t>
      </w:r>
    </w:p>
    <w:p w:rsidR="00000000" w:rsidDel="00000000" w:rsidP="00000000" w:rsidRDefault="00000000" w:rsidRPr="00000000" w14:paraId="00000D61">
      <w:pPr>
        <w:numPr>
          <w:ilvl w:val="1"/>
          <w:numId w:val="19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r>
    </w:p>
    <w:p w:rsidR="00000000" w:rsidDel="00000000" w:rsidP="00000000" w:rsidRDefault="00000000" w:rsidRPr="00000000" w14:paraId="00000D62">
      <w:pPr>
        <w:numPr>
          <w:ilvl w:val="1"/>
          <w:numId w:val="19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statefulsets</w:t>
      </w:r>
    </w:p>
    <w:p w:rsidR="00000000" w:rsidDel="00000000" w:rsidP="00000000" w:rsidRDefault="00000000" w:rsidRPr="00000000" w14:paraId="00000D63">
      <w:pPr>
        <w:numPr>
          <w:ilvl w:val="0"/>
          <w:numId w:val="194"/>
        </w:numPr>
        <w:spacing w:after="0" w:afterAutospacing="0" w:before="0" w:beforeAutospacing="0" w:lineRule="auto"/>
        <w:ind w:left="720" w:hanging="360"/>
      </w:pPr>
      <w:r w:rsidDel="00000000" w:rsidR="00000000" w:rsidRPr="00000000">
        <w:rPr>
          <w:rtl w:val="0"/>
        </w:rPr>
        <w:t xml:space="preserve">In the core API group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 resources include:</w:t>
      </w:r>
    </w:p>
    <w:p w:rsidR="00000000" w:rsidDel="00000000" w:rsidP="00000000" w:rsidRDefault="00000000" w:rsidRPr="00000000" w14:paraId="00000D64">
      <w:pPr>
        <w:numPr>
          <w:ilvl w:val="1"/>
          <w:numId w:val="19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pods</w:t>
      </w:r>
    </w:p>
    <w:p w:rsidR="00000000" w:rsidDel="00000000" w:rsidP="00000000" w:rsidRDefault="00000000" w:rsidRPr="00000000" w14:paraId="00000D65">
      <w:pPr>
        <w:numPr>
          <w:ilvl w:val="1"/>
          <w:numId w:val="19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D66">
      <w:pPr>
        <w:numPr>
          <w:ilvl w:val="1"/>
          <w:numId w:val="19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namespaces</w:t>
      </w:r>
    </w:p>
    <w:p w:rsidR="00000000" w:rsidDel="00000000" w:rsidP="00000000" w:rsidRDefault="00000000" w:rsidRPr="00000000" w14:paraId="00000D67">
      <w:pPr>
        <w:pStyle w:val="Heading4"/>
        <w:keepNext w:val="0"/>
        <w:keepLines w:val="0"/>
        <w:spacing w:after="40" w:before="240" w:lineRule="auto"/>
        <w:rPr>
          <w:b w:val="1"/>
          <w:color w:val="000000"/>
          <w:sz w:val="22"/>
          <w:szCs w:val="22"/>
        </w:rPr>
      </w:pPr>
      <w:bookmarkStart w:colFirst="0" w:colLast="0" w:name="_31oqbuwfyxuf" w:id="326"/>
      <w:bookmarkEnd w:id="326"/>
      <w:r w:rsidDel="00000000" w:rsidR="00000000" w:rsidRPr="00000000">
        <w:rPr>
          <w:b w:val="1"/>
          <w:color w:val="000000"/>
          <w:sz w:val="22"/>
          <w:szCs w:val="22"/>
          <w:rtl w:val="0"/>
        </w:rPr>
        <w:t xml:space="preserve">Example of Resources:</w:t>
      </w:r>
    </w:p>
    <w:p w:rsidR="00000000" w:rsidDel="00000000" w:rsidP="00000000" w:rsidRDefault="00000000" w:rsidRPr="00000000" w14:paraId="00000D68">
      <w:pPr>
        <w:rPr/>
      </w:pPr>
      <w:r w:rsidDel="00000000" w:rsidR="00000000" w:rsidRPr="00000000">
        <w:rPr>
          <w:rtl w:val="0"/>
        </w:rPr>
        <w:t xml:space="preserve">yaml</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0D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pods  # A core group resource</w:t>
      </w:r>
    </w:p>
    <w:p w:rsidR="00000000" w:rsidDel="00000000" w:rsidP="00000000" w:rsidRDefault="00000000" w:rsidRPr="00000000" w14:paraId="00000D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deployments  # Resource in the 'apps' API group</w:t>
      </w:r>
    </w:p>
    <w:p w:rsidR="00000000" w:rsidDel="00000000" w:rsidP="00000000" w:rsidRDefault="00000000" w:rsidRPr="00000000" w14:paraId="00000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services  # A core group resource</w:t>
      </w:r>
    </w:p>
    <w:p w:rsidR="00000000" w:rsidDel="00000000" w:rsidP="00000000" w:rsidRDefault="00000000" w:rsidRPr="00000000" w14:paraId="00000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jobs  # Resource in the 'batch' API group</w:t>
      </w:r>
    </w:p>
    <w:p w:rsidR="00000000" w:rsidDel="00000000" w:rsidP="00000000" w:rsidRDefault="00000000" w:rsidRPr="00000000" w14:paraId="00000D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ingresses  # Resource in the 'networking.k8s.io' API group</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pStyle w:val="Heading3"/>
        <w:keepNext w:val="0"/>
        <w:keepLines w:val="0"/>
        <w:spacing w:before="280" w:lineRule="auto"/>
        <w:rPr>
          <w:b w:val="1"/>
          <w:color w:val="000000"/>
          <w:sz w:val="26"/>
          <w:szCs w:val="26"/>
        </w:rPr>
      </w:pPr>
      <w:bookmarkStart w:colFirst="0" w:colLast="0" w:name="_kwlyqxjdtav" w:id="327"/>
      <w:bookmarkEnd w:id="327"/>
      <w:r w:rsidDel="00000000" w:rsidR="00000000" w:rsidRPr="00000000">
        <w:rPr>
          <w:b w:val="1"/>
          <w:color w:val="000000"/>
          <w:sz w:val="26"/>
          <w:szCs w:val="26"/>
          <w:rtl w:val="0"/>
        </w:rPr>
        <w:t xml:space="preserve">3. Verbs</w:t>
      </w:r>
    </w:p>
    <w:p w:rsidR="00000000" w:rsidDel="00000000" w:rsidP="00000000" w:rsidRDefault="00000000" w:rsidRPr="00000000" w14:paraId="00000D72">
      <w:pPr>
        <w:numPr>
          <w:ilvl w:val="0"/>
          <w:numId w:val="329"/>
        </w:numPr>
        <w:spacing w:after="0" w:afterAutospacing="0" w:before="240" w:lineRule="auto"/>
        <w:ind w:left="720" w:hanging="360"/>
      </w:pPr>
      <w:r w:rsidDel="00000000" w:rsidR="00000000" w:rsidRPr="00000000">
        <w:rPr>
          <w:b w:val="1"/>
          <w:rtl w:val="0"/>
        </w:rPr>
        <w:t xml:space="preserve">Verbs</w:t>
      </w:r>
      <w:r w:rsidDel="00000000" w:rsidR="00000000" w:rsidRPr="00000000">
        <w:rPr>
          <w:rtl w:val="0"/>
        </w:rPr>
        <w:t xml:space="preserve"> define the </w:t>
      </w:r>
      <w:r w:rsidDel="00000000" w:rsidR="00000000" w:rsidRPr="00000000">
        <w:rPr>
          <w:b w:val="1"/>
          <w:rtl w:val="0"/>
        </w:rPr>
        <w:t xml:space="preserve">actions</w:t>
      </w:r>
      <w:r w:rsidDel="00000000" w:rsidR="00000000" w:rsidRPr="00000000">
        <w:rPr>
          <w:rtl w:val="0"/>
        </w:rPr>
        <w:t xml:space="preserve"> that can be performed on a particular </w:t>
      </w:r>
      <w:r w:rsidDel="00000000" w:rsidR="00000000" w:rsidRPr="00000000">
        <w:rPr>
          <w:b w:val="1"/>
          <w:rtl w:val="0"/>
        </w:rPr>
        <w:t xml:space="preserve">resource</w:t>
      </w:r>
      <w:r w:rsidDel="00000000" w:rsidR="00000000" w:rsidRPr="00000000">
        <w:rPr>
          <w:rtl w:val="0"/>
        </w:rPr>
        <w:t xml:space="preserve">. These actions determine what a user or service account can do with a resource. Common verbs include:</w:t>
      </w:r>
    </w:p>
    <w:p w:rsidR="00000000" w:rsidDel="00000000" w:rsidP="00000000" w:rsidRDefault="00000000" w:rsidRPr="00000000" w14:paraId="00000D73">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Retrieve the resource.</w:t>
      </w:r>
    </w:p>
    <w:p w:rsidR="00000000" w:rsidDel="00000000" w:rsidP="00000000" w:rsidRDefault="00000000" w:rsidRPr="00000000" w14:paraId="00000D74">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Retrieve a list of resources.</w:t>
      </w:r>
    </w:p>
    <w:p w:rsidR="00000000" w:rsidDel="00000000" w:rsidP="00000000" w:rsidRDefault="00000000" w:rsidRPr="00000000" w14:paraId="00000D75">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Create a new resource.</w:t>
      </w:r>
    </w:p>
    <w:p w:rsidR="00000000" w:rsidDel="00000000" w:rsidP="00000000" w:rsidRDefault="00000000" w:rsidRPr="00000000" w14:paraId="00000D76">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Modify an existing resource.</w:t>
      </w:r>
    </w:p>
    <w:p w:rsidR="00000000" w:rsidDel="00000000" w:rsidP="00000000" w:rsidRDefault="00000000" w:rsidRPr="00000000" w14:paraId="00000D77">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Partially update a resource.</w:t>
      </w:r>
    </w:p>
    <w:p w:rsidR="00000000" w:rsidDel="00000000" w:rsidP="00000000" w:rsidRDefault="00000000" w:rsidRPr="00000000" w14:paraId="00000D78">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Delete a resource.</w:t>
      </w:r>
    </w:p>
    <w:p w:rsidR="00000000" w:rsidDel="00000000" w:rsidP="00000000" w:rsidRDefault="00000000" w:rsidRPr="00000000" w14:paraId="00000D79">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Delete a collection of resources.</w:t>
      </w:r>
    </w:p>
    <w:p w:rsidR="00000000" w:rsidDel="00000000" w:rsidP="00000000" w:rsidRDefault="00000000" w:rsidRPr="00000000" w14:paraId="00000D7A">
      <w:pPr>
        <w:numPr>
          <w:ilvl w:val="1"/>
          <w:numId w:val="3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Watch for changes to resources.</w:t>
      </w:r>
    </w:p>
    <w:p w:rsidR="00000000" w:rsidDel="00000000" w:rsidP="00000000" w:rsidRDefault="00000000" w:rsidRPr="00000000" w14:paraId="00000D7B">
      <w:pPr>
        <w:numPr>
          <w:ilvl w:val="1"/>
          <w:numId w:val="32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(for example, for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to initiate a connection).</w:t>
      </w:r>
    </w:p>
    <w:p w:rsidR="00000000" w:rsidDel="00000000" w:rsidP="00000000" w:rsidRDefault="00000000" w:rsidRPr="00000000" w14:paraId="00000D7C">
      <w:pPr>
        <w:pStyle w:val="Heading4"/>
        <w:keepNext w:val="0"/>
        <w:keepLines w:val="0"/>
        <w:spacing w:after="40" w:before="240" w:lineRule="auto"/>
        <w:rPr>
          <w:b w:val="1"/>
          <w:color w:val="000000"/>
          <w:sz w:val="22"/>
          <w:szCs w:val="22"/>
        </w:rPr>
      </w:pPr>
      <w:bookmarkStart w:colFirst="0" w:colLast="0" w:name="_2aulyzstytcg" w:id="328"/>
      <w:bookmarkEnd w:id="328"/>
      <w:r w:rsidDel="00000000" w:rsidR="00000000" w:rsidRPr="00000000">
        <w:rPr>
          <w:b w:val="1"/>
          <w:color w:val="000000"/>
          <w:sz w:val="22"/>
          <w:szCs w:val="22"/>
          <w:rtl w:val="0"/>
        </w:rPr>
        <w:t xml:space="preserve">Example of Verbs:</w:t>
      </w:r>
    </w:p>
    <w:p w:rsidR="00000000" w:rsidDel="00000000" w:rsidP="00000000" w:rsidRDefault="00000000" w:rsidRPr="00000000" w14:paraId="00000D7D">
      <w:pPr>
        <w:rPr/>
      </w:pPr>
      <w:r w:rsidDel="00000000" w:rsidR="00000000" w:rsidRPr="00000000">
        <w:rPr>
          <w:rtl w:val="0"/>
        </w:rPr>
        <w:t xml:space="preserve">yaml</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verbs:</w:t>
      </w:r>
    </w:p>
    <w:p w:rsidR="00000000" w:rsidDel="00000000" w:rsidP="00000000" w:rsidRDefault="00000000" w:rsidRPr="00000000" w14:paraId="00000D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w:t>
      </w:r>
    </w:p>
    <w:p w:rsidR="00000000" w:rsidDel="00000000" w:rsidP="00000000" w:rsidRDefault="00000000" w:rsidRPr="00000000" w14:paraId="00000D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w:t>
      </w:r>
    </w:p>
    <w:p w:rsidR="00000000" w:rsidDel="00000000" w:rsidP="00000000" w:rsidRDefault="00000000" w:rsidRPr="00000000" w14:paraId="00000D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w:t>
      </w:r>
    </w:p>
    <w:p w:rsidR="00000000" w:rsidDel="00000000" w:rsidP="00000000" w:rsidRDefault="00000000" w:rsidRPr="00000000" w14:paraId="00000D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w:t>
      </w:r>
    </w:p>
    <w:p w:rsidR="00000000" w:rsidDel="00000000" w:rsidP="00000000" w:rsidRDefault="00000000" w:rsidRPr="00000000" w14:paraId="00000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delete</w:t>
      </w:r>
    </w:p>
    <w:p w:rsidR="00000000" w:rsidDel="00000000" w:rsidP="00000000" w:rsidRDefault="00000000" w:rsidRPr="00000000" w14:paraId="00000D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watch</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8">
      <w:pPr>
        <w:pStyle w:val="Heading3"/>
        <w:keepNext w:val="0"/>
        <w:keepLines w:val="0"/>
        <w:spacing w:before="280" w:lineRule="auto"/>
        <w:rPr>
          <w:b w:val="1"/>
          <w:color w:val="000000"/>
          <w:sz w:val="26"/>
          <w:szCs w:val="26"/>
        </w:rPr>
      </w:pPr>
      <w:bookmarkStart w:colFirst="0" w:colLast="0" w:name="_7d66n48n2fkb" w:id="329"/>
      <w:bookmarkEnd w:id="329"/>
      <w:r w:rsidDel="00000000" w:rsidR="00000000" w:rsidRPr="00000000">
        <w:rPr>
          <w:b w:val="1"/>
          <w:color w:val="000000"/>
          <w:sz w:val="26"/>
          <w:szCs w:val="26"/>
          <w:rtl w:val="0"/>
        </w:rPr>
        <w:t xml:space="preserve">Full Example of RBAC Role Configuration</w:t>
      </w:r>
    </w:p>
    <w:p w:rsidR="00000000" w:rsidDel="00000000" w:rsidP="00000000" w:rsidRDefault="00000000" w:rsidRPr="00000000" w14:paraId="00000D89">
      <w:pPr>
        <w:spacing w:after="240" w:before="240" w:lineRule="auto"/>
        <w:rPr/>
      </w:pPr>
      <w:r w:rsidDel="00000000" w:rsidR="00000000" w:rsidRPr="00000000">
        <w:rPr>
          <w:rtl w:val="0"/>
        </w:rPr>
        <w:t xml:space="preserve">Here is an example that brings together </w:t>
      </w:r>
      <w:r w:rsidDel="00000000" w:rsidR="00000000" w:rsidRPr="00000000">
        <w:rPr>
          <w:b w:val="1"/>
          <w:rtl w:val="0"/>
        </w:rPr>
        <w:t xml:space="preserve">API groups</w:t>
      </w:r>
      <w:r w:rsidDel="00000000" w:rsidR="00000000" w:rsidRPr="00000000">
        <w:rPr>
          <w:rtl w:val="0"/>
        </w:rPr>
        <w:t xml:space="preserve">, </w:t>
      </w:r>
      <w:r w:rsidDel="00000000" w:rsidR="00000000" w:rsidRPr="00000000">
        <w:rPr>
          <w:b w:val="1"/>
          <w:rtl w:val="0"/>
        </w:rPr>
        <w:t xml:space="preserve">resources</w:t>
      </w:r>
      <w:r w:rsidDel="00000000" w:rsidR="00000000" w:rsidRPr="00000000">
        <w:rPr>
          <w:rtl w:val="0"/>
        </w:rPr>
        <w:t xml:space="preserve">, and </w:t>
      </w:r>
      <w:r w:rsidDel="00000000" w:rsidR="00000000" w:rsidRPr="00000000">
        <w:rPr>
          <w:b w:val="1"/>
          <w:rtl w:val="0"/>
        </w:rPr>
        <w:t xml:space="preserve">verbs</w:t>
      </w:r>
      <w:r w:rsidDel="00000000" w:rsidR="00000000" w:rsidRPr="00000000">
        <w:rPr>
          <w:rtl w:val="0"/>
        </w:rPr>
        <w:t xml:space="preserve"> in the context of a Kubernetes </w:t>
      </w:r>
      <w:r w:rsidDel="00000000" w:rsidR="00000000" w:rsidRPr="00000000">
        <w:rPr>
          <w:b w:val="1"/>
          <w:rtl w:val="0"/>
        </w:rPr>
        <w:t xml:space="preserve">Role</w:t>
      </w:r>
      <w:r w:rsidDel="00000000" w:rsidR="00000000" w:rsidRPr="00000000">
        <w:rPr>
          <w:rtl w:val="0"/>
        </w:rPr>
        <w:t xml:space="preserve"> (for a specific namespace):</w:t>
      </w:r>
    </w:p>
    <w:p w:rsidR="00000000" w:rsidDel="00000000" w:rsidP="00000000" w:rsidRDefault="00000000" w:rsidRPr="00000000" w14:paraId="00000D8A">
      <w:pPr>
        <w:rPr/>
      </w:pPr>
      <w:r w:rsidDel="00000000" w:rsidR="00000000" w:rsidRPr="00000000">
        <w:rPr>
          <w:rtl w:val="0"/>
        </w:rPr>
        <w:t xml:space="preserve">yaml</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rbac.authorization.k8s.io/v1</w:t>
      </w:r>
    </w:p>
    <w:p w:rsidR="00000000" w:rsidDel="00000000" w:rsidP="00000000" w:rsidRDefault="00000000" w:rsidRPr="00000000" w14:paraId="00000D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Role</w:t>
      </w:r>
    </w:p>
    <w:p w:rsidR="00000000" w:rsidDel="00000000" w:rsidP="00000000" w:rsidRDefault="00000000" w:rsidRPr="00000000" w14:paraId="00000D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D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developer-role</w:t>
      </w:r>
    </w:p>
    <w:p w:rsidR="00000000" w:rsidDel="00000000" w:rsidP="00000000" w:rsidRDefault="00000000" w:rsidRPr="00000000" w14:paraId="00000D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development</w:t>
      </w:r>
    </w:p>
    <w:p w:rsidR="00000000" w:rsidDel="00000000" w:rsidP="00000000" w:rsidRDefault="00000000" w:rsidRPr="00000000" w14:paraId="00000D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rules:</w:t>
      </w:r>
    </w:p>
    <w:p w:rsidR="00000000" w:rsidDel="00000000" w:rsidP="00000000" w:rsidRDefault="00000000" w:rsidRPr="00000000" w14:paraId="00000D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Rule 1: Allow to get and list Pods in the "development" namespace</w:t>
      </w:r>
    </w:p>
    <w:p w:rsidR="00000000" w:rsidDel="00000000" w:rsidP="00000000" w:rsidRDefault="00000000" w:rsidRPr="00000000" w14:paraId="00000D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w:t>
      </w:r>
    </w:p>
    <w:p w:rsidR="00000000" w:rsidDel="00000000" w:rsidP="00000000" w:rsidRDefault="00000000" w:rsidRPr="00000000" w14:paraId="00000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w:t>
      </w:r>
    </w:p>
    <w:p w:rsidR="00000000" w:rsidDel="00000000" w:rsidP="00000000" w:rsidRDefault="00000000" w:rsidRPr="00000000" w14:paraId="00000D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["get", "list"]</w:t>
      </w:r>
    </w:p>
    <w:p w:rsidR="00000000" w:rsidDel="00000000" w:rsidP="00000000" w:rsidRDefault="00000000" w:rsidRPr="00000000" w14:paraId="00000D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Rule 2: Allow to create, update, and delete Deployments in the "development" namespace</w:t>
      </w:r>
    </w:p>
    <w:p w:rsidR="00000000" w:rsidDel="00000000" w:rsidP="00000000" w:rsidRDefault="00000000" w:rsidRPr="00000000" w14:paraId="00000D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["apps"]</w:t>
      </w:r>
    </w:p>
    <w:p w:rsidR="00000000" w:rsidDel="00000000" w:rsidP="00000000" w:rsidRDefault="00000000" w:rsidRPr="00000000" w14:paraId="00000D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["deployments"]</w:t>
      </w:r>
    </w:p>
    <w:p w:rsidR="00000000" w:rsidDel="00000000" w:rsidP="00000000" w:rsidRDefault="00000000" w:rsidRPr="00000000" w14:paraId="00000D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["create", "update", "delete"]</w:t>
      </w:r>
    </w:p>
    <w:p w:rsidR="00000000" w:rsidDel="00000000" w:rsidP="00000000" w:rsidRDefault="00000000" w:rsidRPr="00000000" w14:paraId="00000D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Rule 3: Allow to get and list Services in the "development" namespace</w:t>
      </w:r>
    </w:p>
    <w:p w:rsidR="00000000" w:rsidDel="00000000" w:rsidP="00000000" w:rsidRDefault="00000000" w:rsidRPr="00000000" w14:paraId="00000D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w:t>
      </w:r>
    </w:p>
    <w:p w:rsidR="00000000" w:rsidDel="00000000" w:rsidP="00000000" w:rsidRDefault="00000000" w:rsidRPr="00000000" w14:paraId="00000D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["services"]</w:t>
      </w:r>
    </w:p>
    <w:p w:rsidR="00000000" w:rsidDel="00000000" w:rsidP="00000000" w:rsidRDefault="00000000" w:rsidRPr="00000000" w14:paraId="00000D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["get", "list"]</w:t>
      </w:r>
    </w:p>
    <w:p w:rsidR="00000000" w:rsidDel="00000000" w:rsidP="00000000" w:rsidRDefault="00000000" w:rsidRPr="00000000" w14:paraId="00000D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Rule 4: Allow to watch Ingress resources in the "development" namespace</w:t>
      </w:r>
    </w:p>
    <w:p w:rsidR="00000000" w:rsidDel="00000000" w:rsidP="00000000" w:rsidRDefault="00000000" w:rsidRPr="00000000" w14:paraId="00000D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apiGroups: ["networking.k8s.io"]</w:t>
      </w:r>
    </w:p>
    <w:p w:rsidR="00000000" w:rsidDel="00000000" w:rsidP="00000000" w:rsidRDefault="00000000" w:rsidRPr="00000000" w14:paraId="00000D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["ingresses"]</w:t>
      </w:r>
    </w:p>
    <w:p w:rsidR="00000000" w:rsidDel="00000000" w:rsidP="00000000" w:rsidRDefault="00000000" w:rsidRPr="00000000" w14:paraId="00000D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verbs: ["watch"]</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spacing w:after="240" w:before="240" w:lineRule="auto"/>
        <w:rPr/>
      </w:pPr>
      <w:r w:rsidDel="00000000" w:rsidR="00000000" w:rsidRPr="00000000">
        <w:rPr>
          <w:rtl w:val="0"/>
        </w:rPr>
        <w:t xml:space="preserve">In this example:</w:t>
      </w:r>
    </w:p>
    <w:p w:rsidR="00000000" w:rsidDel="00000000" w:rsidP="00000000" w:rsidRDefault="00000000" w:rsidRPr="00000000" w14:paraId="00000DA7">
      <w:pPr>
        <w:numPr>
          <w:ilvl w:val="0"/>
          <w:numId w:val="247"/>
        </w:numPr>
        <w:spacing w:after="0" w:afterAutospacing="0" w:before="240" w:lineRule="auto"/>
        <w:ind w:left="720" w:hanging="360"/>
      </w:pPr>
      <w:r w:rsidDel="00000000" w:rsidR="00000000" w:rsidRPr="00000000">
        <w:rPr>
          <w:b w:val="1"/>
          <w:rtl w:val="0"/>
        </w:rPr>
        <w:t xml:space="preserve">API Groups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(core API group),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networking.k8s.io</w:t>
      </w:r>
      <w:r w:rsidDel="00000000" w:rsidR="00000000" w:rsidRPr="00000000">
        <w:rPr>
          <w:rtl w:val="0"/>
        </w:rPr>
        <w:t xml:space="preserve">.</w:t>
      </w:r>
    </w:p>
    <w:p w:rsidR="00000000" w:rsidDel="00000000" w:rsidP="00000000" w:rsidRDefault="00000000" w:rsidRPr="00000000" w14:paraId="00000DA8">
      <w:pPr>
        <w:numPr>
          <w:ilvl w:val="0"/>
          <w:numId w:val="247"/>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w:t>
      </w:r>
    </w:p>
    <w:p w:rsidR="00000000" w:rsidDel="00000000" w:rsidP="00000000" w:rsidRDefault="00000000" w:rsidRPr="00000000" w14:paraId="00000DA9">
      <w:pPr>
        <w:numPr>
          <w:ilvl w:val="0"/>
          <w:numId w:val="247"/>
        </w:numPr>
        <w:spacing w:after="240" w:before="0" w:beforeAutospacing="0" w:lineRule="auto"/>
        <w:ind w:left="720" w:hanging="360"/>
      </w:pPr>
      <w:r w:rsidDel="00000000" w:rsidR="00000000" w:rsidRPr="00000000">
        <w:rPr>
          <w:b w:val="1"/>
          <w:rtl w:val="0"/>
        </w:rPr>
        <w:t xml:space="preserve">Verbs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w:t>
      </w:r>
    </w:p>
    <w:p w:rsidR="00000000" w:rsidDel="00000000" w:rsidP="00000000" w:rsidRDefault="00000000" w:rsidRPr="00000000" w14:paraId="00000D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B">
      <w:pPr>
        <w:pStyle w:val="Heading3"/>
        <w:keepNext w:val="0"/>
        <w:keepLines w:val="0"/>
        <w:spacing w:before="280" w:lineRule="auto"/>
        <w:rPr>
          <w:b w:val="1"/>
          <w:color w:val="000000"/>
          <w:sz w:val="26"/>
          <w:szCs w:val="26"/>
        </w:rPr>
      </w:pPr>
      <w:bookmarkStart w:colFirst="0" w:colLast="0" w:name="_h14hcemuwm9m" w:id="330"/>
      <w:bookmarkEnd w:id="330"/>
      <w:r w:rsidDel="00000000" w:rsidR="00000000" w:rsidRPr="00000000">
        <w:rPr>
          <w:b w:val="1"/>
          <w:color w:val="000000"/>
          <w:sz w:val="26"/>
          <w:szCs w:val="26"/>
          <w:rtl w:val="0"/>
        </w:rPr>
        <w:t xml:space="preserve">Types of API Groups, Resources, and Verbs in Kubernetes</w:t>
      </w:r>
    </w:p>
    <w:p w:rsidR="00000000" w:rsidDel="00000000" w:rsidP="00000000" w:rsidRDefault="00000000" w:rsidRPr="00000000" w14:paraId="00000DAC">
      <w:pPr>
        <w:pStyle w:val="Heading4"/>
        <w:keepNext w:val="0"/>
        <w:keepLines w:val="0"/>
        <w:spacing w:after="40" w:before="240" w:lineRule="auto"/>
        <w:rPr>
          <w:b w:val="1"/>
          <w:color w:val="000000"/>
          <w:sz w:val="22"/>
          <w:szCs w:val="22"/>
        </w:rPr>
      </w:pPr>
      <w:bookmarkStart w:colFirst="0" w:colLast="0" w:name="_ejbe643icxmu" w:id="331"/>
      <w:bookmarkEnd w:id="331"/>
      <w:r w:rsidDel="00000000" w:rsidR="00000000" w:rsidRPr="00000000">
        <w:rPr>
          <w:b w:val="1"/>
          <w:color w:val="000000"/>
          <w:sz w:val="22"/>
          <w:szCs w:val="22"/>
          <w:rtl w:val="0"/>
        </w:rPr>
        <w:t xml:space="preserve">1. Core API Group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w:t>
      </w:r>
    </w:p>
    <w:p w:rsidR="00000000" w:rsidDel="00000000" w:rsidP="00000000" w:rsidRDefault="00000000" w:rsidRPr="00000000" w14:paraId="00000DAD">
      <w:pPr>
        <w:numPr>
          <w:ilvl w:val="0"/>
          <w:numId w:val="449"/>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persistentvolumes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etc.</w:t>
      </w:r>
    </w:p>
    <w:p w:rsidR="00000000" w:rsidDel="00000000" w:rsidP="00000000" w:rsidRDefault="00000000" w:rsidRPr="00000000" w14:paraId="00000DAE">
      <w:pPr>
        <w:numPr>
          <w:ilvl w:val="0"/>
          <w:numId w:val="449"/>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etc.</w:t>
      </w:r>
    </w:p>
    <w:p w:rsidR="00000000" w:rsidDel="00000000" w:rsidP="00000000" w:rsidRDefault="00000000" w:rsidRPr="00000000" w14:paraId="00000DAF">
      <w:pPr>
        <w:pStyle w:val="Heading4"/>
        <w:keepNext w:val="0"/>
        <w:keepLines w:val="0"/>
        <w:spacing w:after="40" w:before="240" w:lineRule="auto"/>
        <w:rPr>
          <w:b w:val="1"/>
          <w:color w:val="000000"/>
          <w:sz w:val="22"/>
          <w:szCs w:val="22"/>
        </w:rPr>
      </w:pPr>
      <w:bookmarkStart w:colFirst="0" w:colLast="0" w:name="_ubosocwfdxy5" w:id="332"/>
      <w:bookmarkEnd w:id="332"/>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apps</w:t>
      </w:r>
      <w:r w:rsidDel="00000000" w:rsidR="00000000" w:rsidRPr="00000000">
        <w:rPr>
          <w:b w:val="1"/>
          <w:color w:val="000000"/>
          <w:sz w:val="22"/>
          <w:szCs w:val="22"/>
          <w:rtl w:val="0"/>
        </w:rPr>
        <w:t xml:space="preserve"> API Group</w:t>
      </w:r>
    </w:p>
    <w:p w:rsidR="00000000" w:rsidDel="00000000" w:rsidP="00000000" w:rsidRDefault="00000000" w:rsidRPr="00000000" w14:paraId="00000DB0">
      <w:pPr>
        <w:numPr>
          <w:ilvl w:val="0"/>
          <w:numId w:val="99"/>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statefulsets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daemonsets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controllerrevisions</w:t>
      </w:r>
      <w:r w:rsidDel="00000000" w:rsidR="00000000" w:rsidRPr="00000000">
        <w:rPr>
          <w:rtl w:val="0"/>
        </w:rPr>
        <w:t xml:space="preserve">, etc.</w:t>
      </w:r>
    </w:p>
    <w:p w:rsidR="00000000" w:rsidDel="00000000" w:rsidP="00000000" w:rsidRDefault="00000000" w:rsidRPr="00000000" w14:paraId="00000DB1">
      <w:pPr>
        <w:numPr>
          <w:ilvl w:val="0"/>
          <w:numId w:val="99"/>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etc.</w:t>
      </w:r>
    </w:p>
    <w:p w:rsidR="00000000" w:rsidDel="00000000" w:rsidP="00000000" w:rsidRDefault="00000000" w:rsidRPr="00000000" w14:paraId="00000DB2">
      <w:pPr>
        <w:pStyle w:val="Heading4"/>
        <w:keepNext w:val="0"/>
        <w:keepLines w:val="0"/>
        <w:spacing w:after="40" w:before="240" w:lineRule="auto"/>
        <w:rPr>
          <w:b w:val="1"/>
          <w:color w:val="000000"/>
          <w:sz w:val="22"/>
          <w:szCs w:val="22"/>
        </w:rPr>
      </w:pPr>
      <w:bookmarkStart w:colFirst="0" w:colLast="0" w:name="_gd0jhebt9pb8" w:id="333"/>
      <w:bookmarkEnd w:id="333"/>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batch</w:t>
      </w:r>
      <w:r w:rsidDel="00000000" w:rsidR="00000000" w:rsidRPr="00000000">
        <w:rPr>
          <w:b w:val="1"/>
          <w:color w:val="000000"/>
          <w:sz w:val="22"/>
          <w:szCs w:val="22"/>
          <w:rtl w:val="0"/>
        </w:rPr>
        <w:t xml:space="preserve"> API Group</w:t>
      </w:r>
    </w:p>
    <w:p w:rsidR="00000000" w:rsidDel="00000000" w:rsidP="00000000" w:rsidRDefault="00000000" w:rsidRPr="00000000" w14:paraId="00000DB3">
      <w:pPr>
        <w:numPr>
          <w:ilvl w:val="0"/>
          <w:numId w:val="184"/>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cronjobs</w:t>
      </w:r>
      <w:r w:rsidDel="00000000" w:rsidR="00000000" w:rsidRPr="00000000">
        <w:rPr>
          <w:rtl w:val="0"/>
        </w:rPr>
        <w:t xml:space="preserve">.</w:t>
      </w:r>
    </w:p>
    <w:p w:rsidR="00000000" w:rsidDel="00000000" w:rsidP="00000000" w:rsidRDefault="00000000" w:rsidRPr="00000000" w14:paraId="00000DB4">
      <w:pPr>
        <w:numPr>
          <w:ilvl w:val="0"/>
          <w:numId w:val="184"/>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B5">
      <w:pPr>
        <w:pStyle w:val="Heading4"/>
        <w:keepNext w:val="0"/>
        <w:keepLines w:val="0"/>
        <w:spacing w:after="40" w:before="240" w:lineRule="auto"/>
        <w:rPr>
          <w:b w:val="1"/>
          <w:color w:val="000000"/>
          <w:sz w:val="22"/>
          <w:szCs w:val="22"/>
        </w:rPr>
      </w:pPr>
      <w:bookmarkStart w:colFirst="0" w:colLast="0" w:name="_125b6tk6faxz" w:id="334"/>
      <w:bookmarkEnd w:id="334"/>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networking.k8s.io</w:t>
      </w:r>
      <w:r w:rsidDel="00000000" w:rsidR="00000000" w:rsidRPr="00000000">
        <w:rPr>
          <w:b w:val="1"/>
          <w:color w:val="000000"/>
          <w:sz w:val="22"/>
          <w:szCs w:val="22"/>
          <w:rtl w:val="0"/>
        </w:rPr>
        <w:t xml:space="preserve"> API Group</w:t>
      </w:r>
    </w:p>
    <w:p w:rsidR="00000000" w:rsidDel="00000000" w:rsidP="00000000" w:rsidRDefault="00000000" w:rsidRPr="00000000" w14:paraId="00000DB6">
      <w:pPr>
        <w:numPr>
          <w:ilvl w:val="0"/>
          <w:numId w:val="1"/>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w:t>
      </w:r>
    </w:p>
    <w:p w:rsidR="00000000" w:rsidDel="00000000" w:rsidP="00000000" w:rsidRDefault="00000000" w:rsidRPr="00000000" w14:paraId="00000DB7">
      <w:pPr>
        <w:numPr>
          <w:ilvl w:val="0"/>
          <w:numId w:val="1"/>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B8">
      <w:pPr>
        <w:pStyle w:val="Heading4"/>
        <w:keepNext w:val="0"/>
        <w:keepLines w:val="0"/>
        <w:spacing w:after="40" w:before="240" w:lineRule="auto"/>
        <w:rPr>
          <w:b w:val="1"/>
          <w:color w:val="000000"/>
          <w:sz w:val="22"/>
          <w:szCs w:val="22"/>
        </w:rPr>
      </w:pPr>
      <w:bookmarkStart w:colFirst="0" w:colLast="0" w:name="_4crgx38e0q5w" w:id="335"/>
      <w:bookmarkEnd w:id="335"/>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rbac.authorization.k8s.io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DB9">
      <w:pPr>
        <w:numPr>
          <w:ilvl w:val="0"/>
          <w:numId w:val="290"/>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rolebindings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clusterrolebindings</w:t>
      </w:r>
      <w:r w:rsidDel="00000000" w:rsidR="00000000" w:rsidRPr="00000000">
        <w:rPr>
          <w:rtl w:val="0"/>
        </w:rPr>
        <w:t xml:space="preserve">.</w:t>
      </w:r>
    </w:p>
    <w:p w:rsidR="00000000" w:rsidDel="00000000" w:rsidP="00000000" w:rsidRDefault="00000000" w:rsidRPr="00000000" w14:paraId="00000DBA">
      <w:pPr>
        <w:numPr>
          <w:ilvl w:val="0"/>
          <w:numId w:val="290"/>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BB">
      <w:pPr>
        <w:pStyle w:val="Heading4"/>
        <w:keepNext w:val="0"/>
        <w:keepLines w:val="0"/>
        <w:spacing w:after="40" w:before="240" w:lineRule="auto"/>
        <w:rPr>
          <w:b w:val="1"/>
          <w:color w:val="000000"/>
          <w:sz w:val="22"/>
          <w:szCs w:val="22"/>
        </w:rPr>
      </w:pPr>
      <w:bookmarkStart w:colFirst="0" w:colLast="0" w:name="_20b8qwepb53f" w:id="336"/>
      <w:bookmarkEnd w:id="336"/>
      <w:r w:rsidDel="00000000" w:rsidR="00000000" w:rsidRPr="00000000">
        <w:rPr>
          <w:b w:val="1"/>
          <w:color w:val="000000"/>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extensions</w:t>
      </w:r>
      <w:r w:rsidDel="00000000" w:rsidR="00000000" w:rsidRPr="00000000">
        <w:rPr>
          <w:b w:val="1"/>
          <w:color w:val="000000"/>
          <w:sz w:val="22"/>
          <w:szCs w:val="22"/>
          <w:rtl w:val="0"/>
        </w:rPr>
        <w:t xml:space="preserve"> API Group</w:t>
      </w:r>
    </w:p>
    <w:p w:rsidR="00000000" w:rsidDel="00000000" w:rsidP="00000000" w:rsidRDefault="00000000" w:rsidRPr="00000000" w14:paraId="00000DBC">
      <w:pPr>
        <w:numPr>
          <w:ilvl w:val="0"/>
          <w:numId w:val="269"/>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daemonsets</w:t>
      </w:r>
      <w:r w:rsidDel="00000000" w:rsidR="00000000" w:rsidRPr="00000000">
        <w:rPr>
          <w:rtl w:val="0"/>
        </w:rPr>
        <w:t xml:space="preserve">, etc. (mostly deprecated and replaced by the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API group).</w:t>
      </w:r>
    </w:p>
    <w:p w:rsidR="00000000" w:rsidDel="00000000" w:rsidP="00000000" w:rsidRDefault="00000000" w:rsidRPr="00000000" w14:paraId="00000DBD">
      <w:pPr>
        <w:numPr>
          <w:ilvl w:val="0"/>
          <w:numId w:val="269"/>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BE">
      <w:pPr>
        <w:pStyle w:val="Heading4"/>
        <w:keepNext w:val="0"/>
        <w:keepLines w:val="0"/>
        <w:spacing w:after="40" w:before="240" w:lineRule="auto"/>
        <w:rPr>
          <w:b w:val="1"/>
          <w:color w:val="000000"/>
          <w:sz w:val="22"/>
          <w:szCs w:val="22"/>
        </w:rPr>
      </w:pPr>
      <w:bookmarkStart w:colFirst="0" w:colLast="0" w:name="_67a3934nlwo8" w:id="337"/>
      <w:bookmarkEnd w:id="337"/>
      <w:r w:rsidDel="00000000" w:rsidR="00000000" w:rsidRPr="00000000">
        <w:rPr>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storage.k8s.io</w:t>
      </w:r>
      <w:r w:rsidDel="00000000" w:rsidR="00000000" w:rsidRPr="00000000">
        <w:rPr>
          <w:b w:val="1"/>
          <w:color w:val="000000"/>
          <w:sz w:val="22"/>
          <w:szCs w:val="22"/>
          <w:rtl w:val="0"/>
        </w:rPr>
        <w:t xml:space="preserve"> API Group</w:t>
      </w:r>
    </w:p>
    <w:p w:rsidR="00000000" w:rsidDel="00000000" w:rsidP="00000000" w:rsidRDefault="00000000" w:rsidRPr="00000000" w14:paraId="00000DBF">
      <w:pPr>
        <w:numPr>
          <w:ilvl w:val="0"/>
          <w:numId w:val="254"/>
        </w:numPr>
        <w:spacing w:after="0" w:afterAutospacing="0" w:before="240" w:lineRule="auto"/>
        <w:ind w:left="720" w:hanging="360"/>
      </w:pPr>
      <w:r w:rsidDel="00000000" w:rsidR="00000000" w:rsidRPr="00000000">
        <w:rPr>
          <w:rtl w:val="0"/>
        </w:rPr>
        <w:t xml:space="preserve">Resources: </w:t>
      </w:r>
      <w:r w:rsidDel="00000000" w:rsidR="00000000" w:rsidRPr="00000000">
        <w:rPr>
          <w:rFonts w:ascii="Roboto Mono" w:cs="Roboto Mono" w:eastAsia="Roboto Mono" w:hAnsi="Roboto Mono"/>
          <w:color w:val="188038"/>
          <w:rtl w:val="0"/>
        </w:rPr>
        <w:t xml:space="preserve">storageclasses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volumeattachments</w:t>
      </w:r>
      <w:r w:rsidDel="00000000" w:rsidR="00000000" w:rsidRPr="00000000">
        <w:rPr>
          <w:rtl w:val="0"/>
        </w:rPr>
        <w:t xml:space="preserve">.</w:t>
      </w:r>
    </w:p>
    <w:p w:rsidR="00000000" w:rsidDel="00000000" w:rsidP="00000000" w:rsidRDefault="00000000" w:rsidRPr="00000000" w14:paraId="00000DC0">
      <w:pPr>
        <w:numPr>
          <w:ilvl w:val="0"/>
          <w:numId w:val="254"/>
        </w:numPr>
        <w:spacing w:after="240" w:before="0" w:beforeAutospacing="0" w:lineRule="auto"/>
        <w:ind w:left="720" w:hanging="360"/>
      </w:pPr>
      <w:r w:rsidDel="00000000" w:rsidR="00000000" w:rsidRPr="00000000">
        <w:rPr>
          <w:rtl w:val="0"/>
        </w:rPr>
        <w:t xml:space="preserve">Verbs: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2">
      <w:pPr>
        <w:pStyle w:val="Heading3"/>
        <w:keepNext w:val="0"/>
        <w:keepLines w:val="0"/>
        <w:spacing w:before="280" w:lineRule="auto"/>
        <w:rPr>
          <w:b w:val="1"/>
          <w:color w:val="000000"/>
          <w:sz w:val="26"/>
          <w:szCs w:val="26"/>
        </w:rPr>
      </w:pPr>
      <w:bookmarkStart w:colFirst="0" w:colLast="0" w:name="_aqq6w9ejaa54" w:id="338"/>
      <w:bookmarkEnd w:id="338"/>
      <w:r w:rsidDel="00000000" w:rsidR="00000000" w:rsidRPr="00000000">
        <w:rPr>
          <w:b w:val="1"/>
          <w:color w:val="000000"/>
          <w:sz w:val="26"/>
          <w:szCs w:val="26"/>
          <w:rtl w:val="0"/>
        </w:rPr>
        <w:t xml:space="preserve">Summary</w:t>
      </w:r>
    </w:p>
    <w:p w:rsidR="00000000" w:rsidDel="00000000" w:rsidP="00000000" w:rsidRDefault="00000000" w:rsidRPr="00000000" w14:paraId="00000DC3">
      <w:pPr>
        <w:numPr>
          <w:ilvl w:val="0"/>
          <w:numId w:val="203"/>
        </w:numPr>
        <w:spacing w:after="0" w:afterAutospacing="0" w:before="240" w:lineRule="auto"/>
        <w:ind w:left="720" w:hanging="360"/>
      </w:pPr>
      <w:r w:rsidDel="00000000" w:rsidR="00000000" w:rsidRPr="00000000">
        <w:rPr>
          <w:b w:val="1"/>
          <w:rtl w:val="0"/>
        </w:rPr>
        <w:t xml:space="preserve">API Groups</w:t>
      </w:r>
      <w:r w:rsidDel="00000000" w:rsidR="00000000" w:rsidRPr="00000000">
        <w:rPr>
          <w:rtl w:val="0"/>
        </w:rPr>
        <w:t xml:space="preserve">: Categorize resources in Kubernetes. Common API groups include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(core),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rbac.authorization.k8s.io</w:t>
      </w:r>
      <w:r w:rsidDel="00000000" w:rsidR="00000000" w:rsidRPr="00000000">
        <w:rPr>
          <w:rtl w:val="0"/>
        </w:rPr>
        <w:t xml:space="preserve">, and more.</w:t>
      </w:r>
    </w:p>
    <w:p w:rsidR="00000000" w:rsidDel="00000000" w:rsidP="00000000" w:rsidRDefault="00000000" w:rsidRPr="00000000" w14:paraId="00000DC4">
      <w:pPr>
        <w:numPr>
          <w:ilvl w:val="0"/>
          <w:numId w:val="203"/>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The specific types of objects within each API group, such as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w:t>
      </w:r>
    </w:p>
    <w:p w:rsidR="00000000" w:rsidDel="00000000" w:rsidP="00000000" w:rsidRDefault="00000000" w:rsidRPr="00000000" w14:paraId="00000DC5">
      <w:pPr>
        <w:numPr>
          <w:ilvl w:val="0"/>
          <w:numId w:val="203"/>
        </w:numPr>
        <w:spacing w:after="240" w:before="0" w:beforeAutospacing="0" w:lineRule="auto"/>
        <w:ind w:left="720" w:hanging="360"/>
      </w:pPr>
      <w:r w:rsidDel="00000000" w:rsidR="00000000" w:rsidRPr="00000000">
        <w:rPr>
          <w:b w:val="1"/>
          <w:rtl w:val="0"/>
        </w:rPr>
        <w:t xml:space="preserve">Verbs</w:t>
      </w:r>
      <w:r w:rsidDel="00000000" w:rsidR="00000000" w:rsidRPr="00000000">
        <w:rPr>
          <w:rtl w:val="0"/>
        </w:rPr>
        <w:t xml:space="preserve">: Define the actions that can be performed on a resource. Examples include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DC6">
      <w:pPr>
        <w:spacing w:after="240" w:before="240" w:lineRule="auto"/>
        <w:rPr/>
      </w:pPr>
      <w:r w:rsidDel="00000000" w:rsidR="00000000" w:rsidRPr="00000000">
        <w:rPr>
          <w:rtl w:val="0"/>
        </w:rPr>
        <w:t xml:space="preserve">When configuring RBAC roles in Kubernetes, you will define which resources users or service accounts can interact with and which verbs they are allowed to perform. This provides granular control over what users can do with Kubernetes resources.</w:t>
      </w:r>
    </w:p>
    <w:p w:rsidR="00000000" w:rsidDel="00000000" w:rsidP="00000000" w:rsidRDefault="00000000" w:rsidRPr="00000000" w14:paraId="00000DC7">
      <w:pPr>
        <w:pStyle w:val="Heading1"/>
        <w:rPr/>
      </w:pPr>
      <w:bookmarkStart w:colFirst="0" w:colLast="0" w:name="_qm7jbeebew6" w:id="339"/>
      <w:bookmarkEnd w:id="339"/>
      <w:r w:rsidDel="00000000" w:rsidR="00000000" w:rsidRPr="00000000">
        <w:rPr>
          <w:rtl w:val="0"/>
        </w:rPr>
        <w:t xml:space="preserve">What are all the api groups and resources and verbs under them ?</w:t>
      </w:r>
    </w:p>
    <w:p w:rsidR="00000000" w:rsidDel="00000000" w:rsidP="00000000" w:rsidRDefault="00000000" w:rsidRPr="00000000" w14:paraId="00000DC8">
      <w:pPr>
        <w:spacing w:after="240" w:before="240" w:lineRule="auto"/>
        <w:rPr/>
      </w:pPr>
      <w:r w:rsidDel="00000000" w:rsidR="00000000" w:rsidRPr="00000000">
        <w:rPr>
          <w:rtl w:val="0"/>
        </w:rPr>
        <w:t xml:space="preserve">Kubernetes organizes resources into different </w:t>
      </w:r>
      <w:r w:rsidDel="00000000" w:rsidR="00000000" w:rsidRPr="00000000">
        <w:rPr>
          <w:b w:val="1"/>
          <w:rtl w:val="0"/>
        </w:rPr>
        <w:t xml:space="preserve">API Groups</w:t>
      </w:r>
      <w:r w:rsidDel="00000000" w:rsidR="00000000" w:rsidRPr="00000000">
        <w:rPr>
          <w:rtl w:val="0"/>
        </w:rPr>
        <w:t xml:space="preserve"> to logically separate related resources. Each API group can contain multiple </w:t>
      </w:r>
      <w:r w:rsidDel="00000000" w:rsidR="00000000" w:rsidRPr="00000000">
        <w:rPr>
          <w:b w:val="1"/>
          <w:rtl w:val="0"/>
        </w:rPr>
        <w:t xml:space="preserve">resources</w:t>
      </w:r>
      <w:r w:rsidDel="00000000" w:rsidR="00000000" w:rsidRPr="00000000">
        <w:rPr>
          <w:rtl w:val="0"/>
        </w:rPr>
        <w:t xml:space="preserve">, and on those resources, you can perform certain </w:t>
      </w:r>
      <w:r w:rsidDel="00000000" w:rsidR="00000000" w:rsidRPr="00000000">
        <w:rPr>
          <w:b w:val="1"/>
          <w:rtl w:val="0"/>
        </w:rPr>
        <w:t xml:space="preserve">verbs</w:t>
      </w:r>
      <w:r w:rsidDel="00000000" w:rsidR="00000000" w:rsidRPr="00000000">
        <w:rPr>
          <w:rtl w:val="0"/>
        </w:rPr>
        <w:t xml:space="preserve">. Below is a detailed list of the most common </w:t>
      </w:r>
      <w:r w:rsidDel="00000000" w:rsidR="00000000" w:rsidRPr="00000000">
        <w:rPr>
          <w:b w:val="1"/>
          <w:rtl w:val="0"/>
        </w:rPr>
        <w:t xml:space="preserve">API Groups</w:t>
      </w:r>
      <w:r w:rsidDel="00000000" w:rsidR="00000000" w:rsidRPr="00000000">
        <w:rPr>
          <w:rtl w:val="0"/>
        </w:rPr>
        <w:t xml:space="preserve">, their </w:t>
      </w:r>
      <w:r w:rsidDel="00000000" w:rsidR="00000000" w:rsidRPr="00000000">
        <w:rPr>
          <w:b w:val="1"/>
          <w:rtl w:val="0"/>
        </w:rPr>
        <w:t xml:space="preserve">resources</w:t>
      </w:r>
      <w:r w:rsidDel="00000000" w:rsidR="00000000" w:rsidRPr="00000000">
        <w:rPr>
          <w:rtl w:val="0"/>
        </w:rPr>
        <w:t xml:space="preserve">, and the typical </w:t>
      </w:r>
      <w:r w:rsidDel="00000000" w:rsidR="00000000" w:rsidRPr="00000000">
        <w:rPr>
          <w:b w:val="1"/>
          <w:rtl w:val="0"/>
        </w:rPr>
        <w:t xml:space="preserve">verbs</w:t>
      </w:r>
      <w:r w:rsidDel="00000000" w:rsidR="00000000" w:rsidRPr="00000000">
        <w:rPr>
          <w:rtl w:val="0"/>
        </w:rPr>
        <w:t xml:space="preserve"> available for each.</w:t>
      </w:r>
    </w:p>
    <w:p w:rsidR="00000000" w:rsidDel="00000000" w:rsidP="00000000" w:rsidRDefault="00000000" w:rsidRPr="00000000" w14:paraId="00000DC9">
      <w:pPr>
        <w:pStyle w:val="Heading3"/>
        <w:keepNext w:val="0"/>
        <w:keepLines w:val="0"/>
        <w:spacing w:before="280" w:lineRule="auto"/>
        <w:rPr>
          <w:b w:val="1"/>
          <w:color w:val="000000"/>
          <w:sz w:val="26"/>
          <w:szCs w:val="26"/>
        </w:rPr>
      </w:pPr>
      <w:bookmarkStart w:colFirst="0" w:colLast="0" w:name="_g0slsaz5c3ie" w:id="340"/>
      <w:bookmarkEnd w:id="340"/>
      <w:r w:rsidDel="00000000" w:rsidR="00000000" w:rsidRPr="00000000">
        <w:rPr>
          <w:b w:val="1"/>
          <w:color w:val="000000"/>
          <w:sz w:val="26"/>
          <w:szCs w:val="26"/>
          <w:rtl w:val="0"/>
        </w:rPr>
        <w:t xml:space="preserve">1. Core API Group ("" - No Group)</w:t>
      </w:r>
    </w:p>
    <w:p w:rsidR="00000000" w:rsidDel="00000000" w:rsidP="00000000" w:rsidRDefault="00000000" w:rsidRPr="00000000" w14:paraId="00000DCA">
      <w:pPr>
        <w:spacing w:after="240" w:before="240" w:lineRule="auto"/>
        <w:rPr/>
      </w:pPr>
      <w:r w:rsidDel="00000000" w:rsidR="00000000" w:rsidRPr="00000000">
        <w:rPr>
          <w:rtl w:val="0"/>
        </w:rPr>
        <w:t xml:space="preserve">The </w:t>
      </w:r>
      <w:r w:rsidDel="00000000" w:rsidR="00000000" w:rsidRPr="00000000">
        <w:rPr>
          <w:b w:val="1"/>
          <w:rtl w:val="0"/>
        </w:rPr>
        <w:t xml:space="preserve">core API group</w:t>
      </w:r>
      <w:r w:rsidDel="00000000" w:rsidR="00000000" w:rsidRPr="00000000">
        <w:rPr>
          <w:rtl w:val="0"/>
        </w:rPr>
        <w:t xml:space="preserve"> is the default group and includes essential Kubernetes resources like </w:t>
      </w: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w:t>
      </w:r>
    </w:p>
    <w:p w:rsidR="00000000" w:rsidDel="00000000" w:rsidP="00000000" w:rsidRDefault="00000000" w:rsidRPr="00000000" w14:paraId="00000DCB">
      <w:pPr>
        <w:numPr>
          <w:ilvl w:val="0"/>
          <w:numId w:val="111"/>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string)</w:t>
      </w:r>
    </w:p>
    <w:p w:rsidR="00000000" w:rsidDel="00000000" w:rsidP="00000000" w:rsidRDefault="00000000" w:rsidRPr="00000000" w14:paraId="00000DCC">
      <w:pPr>
        <w:pStyle w:val="Heading4"/>
        <w:keepNext w:val="0"/>
        <w:keepLines w:val="0"/>
        <w:spacing w:after="40" w:before="240" w:lineRule="auto"/>
        <w:rPr>
          <w:b w:val="1"/>
          <w:color w:val="000000"/>
          <w:sz w:val="22"/>
          <w:szCs w:val="22"/>
        </w:rPr>
      </w:pPr>
      <w:bookmarkStart w:colFirst="0" w:colLast="0" w:name="_vrn1r0epte97" w:id="341"/>
      <w:bookmarkEnd w:id="341"/>
      <w:r w:rsidDel="00000000" w:rsidR="00000000" w:rsidRPr="00000000">
        <w:rPr>
          <w:b w:val="1"/>
          <w:color w:val="000000"/>
          <w:sz w:val="22"/>
          <w:szCs w:val="22"/>
          <w:rtl w:val="0"/>
        </w:rPr>
        <w:t xml:space="preserve">Resources under the Core API Group:</w:t>
      </w:r>
    </w:p>
    <w:p w:rsidR="00000000" w:rsidDel="00000000" w:rsidP="00000000" w:rsidRDefault="00000000" w:rsidRPr="00000000" w14:paraId="00000DCD">
      <w:pPr>
        <w:numPr>
          <w:ilvl w:val="0"/>
          <w:numId w:val="4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pods</w:t>
      </w:r>
      <w:r w:rsidDel="00000000" w:rsidR="00000000" w:rsidRPr="00000000">
        <w:rPr>
          <w:rtl w:val="0"/>
        </w:rPr>
        <w:t xml:space="preserve">: Pods, the smallest and simplest Kubernetes object that represents a set of running containers.</w:t>
      </w:r>
    </w:p>
    <w:p w:rsidR="00000000" w:rsidDel="00000000" w:rsidP="00000000" w:rsidRDefault="00000000" w:rsidRPr="00000000" w14:paraId="00000DCE">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A set of logical abstractions to provide network services.</w:t>
      </w:r>
    </w:p>
    <w:p w:rsidR="00000000" w:rsidDel="00000000" w:rsidP="00000000" w:rsidRDefault="00000000" w:rsidRPr="00000000" w14:paraId="00000DCF">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namespaces</w:t>
      </w:r>
      <w:r w:rsidDel="00000000" w:rsidR="00000000" w:rsidRPr="00000000">
        <w:rPr>
          <w:rtl w:val="0"/>
        </w:rPr>
        <w:t xml:space="preserve">: Namespaces provide a mechanism for isolating resources within a cluster.</w:t>
      </w:r>
    </w:p>
    <w:p w:rsidR="00000000" w:rsidDel="00000000" w:rsidP="00000000" w:rsidRDefault="00000000" w:rsidRPr="00000000" w14:paraId="00000DD0">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 A node is a worker machine within Kubernetes, part of the cluster.</w:t>
      </w:r>
    </w:p>
    <w:p w:rsidR="00000000" w:rsidDel="00000000" w:rsidP="00000000" w:rsidRDefault="00000000" w:rsidRPr="00000000" w14:paraId="00000DD1">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persistentvolumes</w:t>
      </w:r>
      <w:r w:rsidDel="00000000" w:rsidR="00000000" w:rsidRPr="00000000">
        <w:rPr>
          <w:rtl w:val="0"/>
        </w:rPr>
        <w:t xml:space="preserve">: Represents a piece of storage in the cluster.</w:t>
      </w:r>
    </w:p>
    <w:p w:rsidR="00000000" w:rsidDel="00000000" w:rsidP="00000000" w:rsidRDefault="00000000" w:rsidRPr="00000000" w14:paraId="00000DD2">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Ensures that a specified number of pod replicas are running at any given time.</w:t>
      </w:r>
    </w:p>
    <w:p w:rsidR="00000000" w:rsidDel="00000000" w:rsidP="00000000" w:rsidRDefault="00000000" w:rsidRPr="00000000" w14:paraId="00000DD3">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configmaps</w:t>
      </w:r>
      <w:r w:rsidDel="00000000" w:rsidR="00000000" w:rsidRPr="00000000">
        <w:rPr>
          <w:rtl w:val="0"/>
        </w:rPr>
        <w:t xml:space="preserve">: A way to inject configuration data into containers.</w:t>
      </w:r>
    </w:p>
    <w:p w:rsidR="00000000" w:rsidDel="00000000" w:rsidP="00000000" w:rsidRDefault="00000000" w:rsidRPr="00000000" w14:paraId="00000DD4">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secrets</w:t>
      </w:r>
      <w:r w:rsidDel="00000000" w:rsidR="00000000" w:rsidRPr="00000000">
        <w:rPr>
          <w:rtl w:val="0"/>
        </w:rPr>
        <w:t xml:space="preserve">: Store sensitive information like passwords, OAuth tokens, and SSH keys.</w:t>
      </w:r>
    </w:p>
    <w:p w:rsidR="00000000" w:rsidDel="00000000" w:rsidP="00000000" w:rsidRDefault="00000000" w:rsidRPr="00000000" w14:paraId="00000DD5">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endpoints</w:t>
      </w:r>
      <w:r w:rsidDel="00000000" w:rsidR="00000000" w:rsidRPr="00000000">
        <w:rPr>
          <w:rtl w:val="0"/>
        </w:rPr>
        <w:t xml:space="preserve">: Represent the network endpoints of services.</w:t>
      </w:r>
    </w:p>
    <w:p w:rsidR="00000000" w:rsidDel="00000000" w:rsidP="00000000" w:rsidRDefault="00000000" w:rsidRPr="00000000" w14:paraId="00000DD6">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resourcequotas</w:t>
      </w:r>
      <w:r w:rsidDel="00000000" w:rsidR="00000000" w:rsidRPr="00000000">
        <w:rPr>
          <w:rtl w:val="0"/>
        </w:rPr>
        <w:t xml:space="preserve">: Limit resources like CPU and memory usage within a namespace.</w:t>
      </w:r>
    </w:p>
    <w:p w:rsidR="00000000" w:rsidDel="00000000" w:rsidP="00000000" w:rsidRDefault="00000000" w:rsidRPr="00000000" w14:paraId="00000DD7">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limitranges</w:t>
      </w:r>
      <w:r w:rsidDel="00000000" w:rsidR="00000000" w:rsidRPr="00000000">
        <w:rPr>
          <w:rtl w:val="0"/>
        </w:rPr>
        <w:t xml:space="preserve">: Restrict the size of resources like CPU, memory, etc., within a namespace.</w:t>
      </w:r>
    </w:p>
    <w:p w:rsidR="00000000" w:rsidDel="00000000" w:rsidP="00000000" w:rsidRDefault="00000000" w:rsidRPr="00000000" w14:paraId="00000DD8">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Events related to the cluster.</w:t>
      </w:r>
    </w:p>
    <w:p w:rsidR="00000000" w:rsidDel="00000000" w:rsidP="00000000" w:rsidRDefault="00000000" w:rsidRPr="00000000" w14:paraId="00000DD9">
      <w:pPr>
        <w:numPr>
          <w:ilvl w:val="0"/>
          <w:numId w:val="4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podtemplates</w:t>
      </w:r>
      <w:r w:rsidDel="00000000" w:rsidR="00000000" w:rsidRPr="00000000">
        <w:rPr>
          <w:rtl w:val="0"/>
        </w:rPr>
        <w:t xml:space="preserve">: </w:t>
      </w:r>
      <w:r w:rsidDel="00000000" w:rsidR="00000000" w:rsidRPr="00000000">
        <w:rPr>
          <w:rtl w:val="0"/>
        </w:rPr>
        <w:t xml:space="preserve">Template</w:t>
      </w:r>
      <w:r w:rsidDel="00000000" w:rsidR="00000000" w:rsidRPr="00000000">
        <w:rPr>
          <w:rtl w:val="0"/>
        </w:rPr>
        <w:t xml:space="preserve"> for pods used in controllers.</w:t>
      </w:r>
    </w:p>
    <w:p w:rsidR="00000000" w:rsidDel="00000000" w:rsidP="00000000" w:rsidRDefault="00000000" w:rsidRPr="00000000" w14:paraId="00000DDA">
      <w:pPr>
        <w:pStyle w:val="Heading4"/>
        <w:keepNext w:val="0"/>
        <w:keepLines w:val="0"/>
        <w:spacing w:after="40" w:before="240" w:lineRule="auto"/>
        <w:rPr>
          <w:b w:val="1"/>
          <w:color w:val="000000"/>
          <w:sz w:val="22"/>
          <w:szCs w:val="22"/>
        </w:rPr>
      </w:pPr>
      <w:bookmarkStart w:colFirst="0" w:colLast="0" w:name="_7lrsfh3lmk7" w:id="342"/>
      <w:bookmarkEnd w:id="342"/>
      <w:r w:rsidDel="00000000" w:rsidR="00000000" w:rsidRPr="00000000">
        <w:rPr>
          <w:b w:val="1"/>
          <w:color w:val="000000"/>
          <w:sz w:val="22"/>
          <w:szCs w:val="22"/>
          <w:rtl w:val="0"/>
        </w:rPr>
        <w:t xml:space="preserve">Common Verbs for Core API Group:</w:t>
      </w:r>
    </w:p>
    <w:p w:rsidR="00000000" w:rsidDel="00000000" w:rsidP="00000000" w:rsidRDefault="00000000" w:rsidRPr="00000000" w14:paraId="00000DDB">
      <w:pPr>
        <w:numPr>
          <w:ilvl w:val="0"/>
          <w:numId w:val="24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Retrieve a resource.</w:t>
      </w:r>
    </w:p>
    <w:p w:rsidR="00000000" w:rsidDel="00000000" w:rsidP="00000000" w:rsidRDefault="00000000" w:rsidRPr="00000000" w14:paraId="00000DDC">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Retrieve a list of resources.</w:t>
      </w:r>
    </w:p>
    <w:p w:rsidR="00000000" w:rsidDel="00000000" w:rsidP="00000000" w:rsidRDefault="00000000" w:rsidRPr="00000000" w14:paraId="00000DDD">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Create a new resource.</w:t>
      </w:r>
    </w:p>
    <w:p w:rsidR="00000000" w:rsidDel="00000000" w:rsidP="00000000" w:rsidRDefault="00000000" w:rsidRPr="00000000" w14:paraId="00000DDE">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Modify an existing resource.</w:t>
      </w:r>
    </w:p>
    <w:p w:rsidR="00000000" w:rsidDel="00000000" w:rsidP="00000000" w:rsidRDefault="00000000" w:rsidRPr="00000000" w14:paraId="00000DDF">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Apply partial updates to a resource.</w:t>
      </w:r>
    </w:p>
    <w:p w:rsidR="00000000" w:rsidDel="00000000" w:rsidP="00000000" w:rsidRDefault="00000000" w:rsidRPr="00000000" w14:paraId="00000DE0">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Remove a resource.</w:t>
      </w:r>
    </w:p>
    <w:p w:rsidR="00000000" w:rsidDel="00000000" w:rsidP="00000000" w:rsidRDefault="00000000" w:rsidRPr="00000000" w14:paraId="00000DE1">
      <w:pPr>
        <w:numPr>
          <w:ilvl w:val="0"/>
          <w:numId w:val="2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Delete multiple resources.</w:t>
      </w:r>
    </w:p>
    <w:p w:rsidR="00000000" w:rsidDel="00000000" w:rsidP="00000000" w:rsidRDefault="00000000" w:rsidRPr="00000000" w14:paraId="00000DE2">
      <w:pPr>
        <w:numPr>
          <w:ilvl w:val="0"/>
          <w:numId w:val="24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Watch for changes to resources.</w:t>
      </w:r>
    </w:p>
    <w:p w:rsidR="00000000" w:rsidDel="00000000" w:rsidP="00000000" w:rsidRDefault="00000000" w:rsidRPr="00000000" w14:paraId="00000D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4">
      <w:pPr>
        <w:pStyle w:val="Heading3"/>
        <w:keepNext w:val="0"/>
        <w:keepLines w:val="0"/>
        <w:spacing w:before="280" w:lineRule="auto"/>
        <w:rPr>
          <w:b w:val="1"/>
          <w:color w:val="000000"/>
          <w:sz w:val="26"/>
          <w:szCs w:val="26"/>
        </w:rPr>
      </w:pPr>
      <w:bookmarkStart w:colFirst="0" w:colLast="0" w:name="_ik038yft207k" w:id="343"/>
      <w:bookmarkEnd w:id="34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apps</w:t>
      </w:r>
      <w:r w:rsidDel="00000000" w:rsidR="00000000" w:rsidRPr="00000000">
        <w:rPr>
          <w:b w:val="1"/>
          <w:color w:val="000000"/>
          <w:sz w:val="26"/>
          <w:szCs w:val="26"/>
          <w:rtl w:val="0"/>
        </w:rPr>
        <w:t xml:space="preserve"> API Group</w:t>
      </w:r>
    </w:p>
    <w:p w:rsidR="00000000" w:rsidDel="00000000" w:rsidP="00000000" w:rsidRDefault="00000000" w:rsidRPr="00000000" w14:paraId="00000DE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apps</w:t>
      </w:r>
      <w:r w:rsidDel="00000000" w:rsidR="00000000" w:rsidRPr="00000000">
        <w:rPr>
          <w:rtl w:val="0"/>
        </w:rPr>
        <w:t xml:space="preserve"> API group is used for managing deployments, replicasets, statefulsets, and daemonsets.</w:t>
      </w:r>
    </w:p>
    <w:p w:rsidR="00000000" w:rsidDel="00000000" w:rsidP="00000000" w:rsidRDefault="00000000" w:rsidRPr="00000000" w14:paraId="00000DE6">
      <w:pPr>
        <w:numPr>
          <w:ilvl w:val="0"/>
          <w:numId w:val="374"/>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apps</w:t>
      </w:r>
    </w:p>
    <w:p w:rsidR="00000000" w:rsidDel="00000000" w:rsidP="00000000" w:rsidRDefault="00000000" w:rsidRPr="00000000" w14:paraId="00000DE7">
      <w:pPr>
        <w:pStyle w:val="Heading4"/>
        <w:keepNext w:val="0"/>
        <w:keepLines w:val="0"/>
        <w:spacing w:after="40" w:before="240" w:lineRule="auto"/>
        <w:rPr>
          <w:b w:val="1"/>
          <w:color w:val="000000"/>
          <w:sz w:val="22"/>
          <w:szCs w:val="22"/>
        </w:rPr>
      </w:pPr>
      <w:bookmarkStart w:colFirst="0" w:colLast="0" w:name="_4jcezkd9q6qh" w:id="344"/>
      <w:bookmarkEnd w:id="344"/>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apps</w:t>
      </w:r>
      <w:r w:rsidDel="00000000" w:rsidR="00000000" w:rsidRPr="00000000">
        <w:rPr>
          <w:b w:val="1"/>
          <w:color w:val="000000"/>
          <w:sz w:val="22"/>
          <w:szCs w:val="22"/>
          <w:rtl w:val="0"/>
        </w:rPr>
        <w:t xml:space="preserve"> API Group:</w:t>
      </w:r>
    </w:p>
    <w:p w:rsidR="00000000" w:rsidDel="00000000" w:rsidP="00000000" w:rsidRDefault="00000000" w:rsidRPr="00000000" w14:paraId="00000DE8">
      <w:pPr>
        <w:numPr>
          <w:ilvl w:val="0"/>
          <w:numId w:val="44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Manages the deployment of applications (manages ReplicaSets).</w:t>
      </w:r>
    </w:p>
    <w:p w:rsidR="00000000" w:rsidDel="00000000" w:rsidP="00000000" w:rsidRDefault="00000000" w:rsidRPr="00000000" w14:paraId="00000DE9">
      <w:pPr>
        <w:numPr>
          <w:ilvl w:val="0"/>
          <w:numId w:val="4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statefulsets</w:t>
      </w:r>
      <w:r w:rsidDel="00000000" w:rsidR="00000000" w:rsidRPr="00000000">
        <w:rPr>
          <w:rtl w:val="0"/>
        </w:rPr>
        <w:t xml:space="preserve">: Manages the deployment and scaling of stateful applications.</w:t>
      </w:r>
    </w:p>
    <w:p w:rsidR="00000000" w:rsidDel="00000000" w:rsidP="00000000" w:rsidRDefault="00000000" w:rsidRPr="00000000" w14:paraId="00000DEA">
      <w:pPr>
        <w:numPr>
          <w:ilvl w:val="0"/>
          <w:numId w:val="4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daemonsets</w:t>
      </w:r>
      <w:r w:rsidDel="00000000" w:rsidR="00000000" w:rsidRPr="00000000">
        <w:rPr>
          <w:rtl w:val="0"/>
        </w:rPr>
        <w:t xml:space="preserve">: Ensures that all (or some) nodes run a copy of a pod.</w:t>
      </w:r>
    </w:p>
    <w:p w:rsidR="00000000" w:rsidDel="00000000" w:rsidP="00000000" w:rsidRDefault="00000000" w:rsidRPr="00000000" w14:paraId="00000DEB">
      <w:pPr>
        <w:numPr>
          <w:ilvl w:val="0"/>
          <w:numId w:val="4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Ensures that a specified number of pod replicas are running.</w:t>
      </w:r>
    </w:p>
    <w:p w:rsidR="00000000" w:rsidDel="00000000" w:rsidP="00000000" w:rsidRDefault="00000000" w:rsidRPr="00000000" w14:paraId="00000DEC">
      <w:pPr>
        <w:numPr>
          <w:ilvl w:val="0"/>
          <w:numId w:val="44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controllerrevisions</w:t>
      </w:r>
      <w:r w:rsidDel="00000000" w:rsidR="00000000" w:rsidRPr="00000000">
        <w:rPr>
          <w:rtl w:val="0"/>
        </w:rPr>
        <w:t xml:space="preserve">: Tracks the history of </w:t>
      </w:r>
      <w:r w:rsidDel="00000000" w:rsidR="00000000" w:rsidRPr="00000000">
        <w:rPr>
          <w:rFonts w:ascii="Roboto Mono" w:cs="Roboto Mono" w:eastAsia="Roboto Mono" w:hAnsi="Roboto Mono"/>
          <w:color w:val="188038"/>
          <w:rtl w:val="0"/>
        </w:rPr>
        <w:t xml:space="preserve">StatefulSet</w:t>
      </w:r>
      <w:r w:rsidDel="00000000" w:rsidR="00000000" w:rsidRPr="00000000">
        <w:rPr>
          <w:rtl w:val="0"/>
        </w:rPr>
        <w:t xml:space="preserve"> updates.</w:t>
      </w:r>
    </w:p>
    <w:p w:rsidR="00000000" w:rsidDel="00000000" w:rsidP="00000000" w:rsidRDefault="00000000" w:rsidRPr="00000000" w14:paraId="00000DED">
      <w:pPr>
        <w:pStyle w:val="Heading4"/>
        <w:keepNext w:val="0"/>
        <w:keepLines w:val="0"/>
        <w:spacing w:after="40" w:before="240" w:lineRule="auto"/>
        <w:rPr>
          <w:b w:val="1"/>
          <w:color w:val="000000"/>
          <w:sz w:val="22"/>
          <w:szCs w:val="22"/>
        </w:rPr>
      </w:pPr>
      <w:bookmarkStart w:colFirst="0" w:colLast="0" w:name="_9d8wjwsfdnti" w:id="345"/>
      <w:bookmarkEnd w:id="345"/>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apps</w:t>
      </w:r>
      <w:r w:rsidDel="00000000" w:rsidR="00000000" w:rsidRPr="00000000">
        <w:rPr>
          <w:b w:val="1"/>
          <w:color w:val="000000"/>
          <w:sz w:val="22"/>
          <w:szCs w:val="22"/>
          <w:rtl w:val="0"/>
        </w:rPr>
        <w:t xml:space="preserve"> API Group:</w:t>
      </w:r>
    </w:p>
    <w:p w:rsidR="00000000" w:rsidDel="00000000" w:rsidP="00000000" w:rsidRDefault="00000000" w:rsidRPr="00000000" w14:paraId="00000DEE">
      <w:pPr>
        <w:numPr>
          <w:ilvl w:val="0"/>
          <w:numId w:val="442"/>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D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0">
      <w:pPr>
        <w:pStyle w:val="Heading3"/>
        <w:keepNext w:val="0"/>
        <w:keepLines w:val="0"/>
        <w:spacing w:before="280" w:lineRule="auto"/>
        <w:rPr>
          <w:b w:val="1"/>
          <w:color w:val="000000"/>
          <w:sz w:val="26"/>
          <w:szCs w:val="26"/>
        </w:rPr>
      </w:pPr>
      <w:bookmarkStart w:colFirst="0" w:colLast="0" w:name="_v499w5e3jki4" w:id="346"/>
      <w:bookmarkEnd w:id="346"/>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batch</w:t>
      </w:r>
      <w:r w:rsidDel="00000000" w:rsidR="00000000" w:rsidRPr="00000000">
        <w:rPr>
          <w:b w:val="1"/>
          <w:color w:val="000000"/>
          <w:sz w:val="26"/>
          <w:szCs w:val="26"/>
          <w:rtl w:val="0"/>
        </w:rPr>
        <w:t xml:space="preserve"> API Group</w:t>
      </w:r>
    </w:p>
    <w:p w:rsidR="00000000" w:rsidDel="00000000" w:rsidP="00000000" w:rsidRDefault="00000000" w:rsidRPr="00000000" w14:paraId="00000DF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batch</w:t>
      </w:r>
      <w:r w:rsidDel="00000000" w:rsidR="00000000" w:rsidRPr="00000000">
        <w:rPr>
          <w:rtl w:val="0"/>
        </w:rPr>
        <w:t xml:space="preserve"> API group contains resources related to batch jobs such as one-time jobs and cron jobs.</w:t>
      </w:r>
    </w:p>
    <w:p w:rsidR="00000000" w:rsidDel="00000000" w:rsidP="00000000" w:rsidRDefault="00000000" w:rsidRPr="00000000" w14:paraId="00000DF2">
      <w:pPr>
        <w:numPr>
          <w:ilvl w:val="0"/>
          <w:numId w:val="288"/>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batch</w:t>
      </w:r>
    </w:p>
    <w:p w:rsidR="00000000" w:rsidDel="00000000" w:rsidP="00000000" w:rsidRDefault="00000000" w:rsidRPr="00000000" w14:paraId="00000DF3">
      <w:pPr>
        <w:pStyle w:val="Heading4"/>
        <w:keepNext w:val="0"/>
        <w:keepLines w:val="0"/>
        <w:spacing w:after="40" w:before="240" w:lineRule="auto"/>
        <w:rPr>
          <w:b w:val="1"/>
          <w:color w:val="000000"/>
          <w:sz w:val="22"/>
          <w:szCs w:val="22"/>
        </w:rPr>
      </w:pPr>
      <w:bookmarkStart w:colFirst="0" w:colLast="0" w:name="_gl87hjmc8ua9" w:id="347"/>
      <w:bookmarkEnd w:id="347"/>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batch</w:t>
      </w:r>
      <w:r w:rsidDel="00000000" w:rsidR="00000000" w:rsidRPr="00000000">
        <w:rPr>
          <w:b w:val="1"/>
          <w:color w:val="000000"/>
          <w:sz w:val="22"/>
          <w:szCs w:val="22"/>
          <w:rtl w:val="0"/>
        </w:rPr>
        <w:t xml:space="preserve"> API Group:</w:t>
      </w:r>
    </w:p>
    <w:p w:rsidR="00000000" w:rsidDel="00000000" w:rsidP="00000000" w:rsidRDefault="00000000" w:rsidRPr="00000000" w14:paraId="00000DF4">
      <w:pPr>
        <w:numPr>
          <w:ilvl w:val="0"/>
          <w:numId w:val="30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jobs</w:t>
      </w:r>
      <w:r w:rsidDel="00000000" w:rsidR="00000000" w:rsidRPr="00000000">
        <w:rPr>
          <w:rtl w:val="0"/>
        </w:rPr>
        <w:t xml:space="preserve">: Represents a one-time batch job that runs to completion.</w:t>
      </w:r>
    </w:p>
    <w:p w:rsidR="00000000" w:rsidDel="00000000" w:rsidP="00000000" w:rsidRDefault="00000000" w:rsidRPr="00000000" w14:paraId="00000DF5">
      <w:pPr>
        <w:numPr>
          <w:ilvl w:val="0"/>
          <w:numId w:val="30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cronjobs</w:t>
      </w:r>
      <w:r w:rsidDel="00000000" w:rsidR="00000000" w:rsidRPr="00000000">
        <w:rPr>
          <w:rtl w:val="0"/>
        </w:rPr>
        <w:t xml:space="preserve">: Defines a job that runs on a scheduled basis, similar to cron jobs in Unix/Linux.</w:t>
      </w:r>
    </w:p>
    <w:p w:rsidR="00000000" w:rsidDel="00000000" w:rsidP="00000000" w:rsidRDefault="00000000" w:rsidRPr="00000000" w14:paraId="00000DF6">
      <w:pPr>
        <w:pStyle w:val="Heading4"/>
        <w:keepNext w:val="0"/>
        <w:keepLines w:val="0"/>
        <w:spacing w:after="40" w:before="240" w:lineRule="auto"/>
        <w:rPr>
          <w:b w:val="1"/>
          <w:color w:val="000000"/>
          <w:sz w:val="22"/>
          <w:szCs w:val="22"/>
        </w:rPr>
      </w:pPr>
      <w:bookmarkStart w:colFirst="0" w:colLast="0" w:name="_995fnferibp0" w:id="348"/>
      <w:bookmarkEnd w:id="348"/>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batch</w:t>
      </w:r>
      <w:r w:rsidDel="00000000" w:rsidR="00000000" w:rsidRPr="00000000">
        <w:rPr>
          <w:b w:val="1"/>
          <w:color w:val="000000"/>
          <w:sz w:val="22"/>
          <w:szCs w:val="22"/>
          <w:rtl w:val="0"/>
        </w:rPr>
        <w:t xml:space="preserve"> API Group:</w:t>
      </w:r>
    </w:p>
    <w:p w:rsidR="00000000" w:rsidDel="00000000" w:rsidP="00000000" w:rsidRDefault="00000000" w:rsidRPr="00000000" w14:paraId="00000DF7">
      <w:pPr>
        <w:numPr>
          <w:ilvl w:val="0"/>
          <w:numId w:val="245"/>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D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9">
      <w:pPr>
        <w:pStyle w:val="Heading3"/>
        <w:keepNext w:val="0"/>
        <w:keepLines w:val="0"/>
        <w:spacing w:before="280" w:lineRule="auto"/>
        <w:rPr>
          <w:b w:val="1"/>
          <w:color w:val="000000"/>
          <w:sz w:val="26"/>
          <w:szCs w:val="26"/>
        </w:rPr>
      </w:pPr>
      <w:bookmarkStart w:colFirst="0" w:colLast="0" w:name="_c2y92ex8zz83" w:id="349"/>
      <w:bookmarkEnd w:id="349"/>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extensions</w:t>
      </w:r>
      <w:r w:rsidDel="00000000" w:rsidR="00000000" w:rsidRPr="00000000">
        <w:rPr>
          <w:b w:val="1"/>
          <w:color w:val="000000"/>
          <w:sz w:val="26"/>
          <w:szCs w:val="26"/>
          <w:rtl w:val="0"/>
        </w:rPr>
        <w:t xml:space="preserve"> API Group (Deprecated)</w:t>
      </w:r>
    </w:p>
    <w:p w:rsidR="00000000" w:rsidDel="00000000" w:rsidP="00000000" w:rsidRDefault="00000000" w:rsidRPr="00000000" w14:paraId="00000DF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extensions</w:t>
      </w:r>
      <w:r w:rsidDel="00000000" w:rsidR="00000000" w:rsidRPr="00000000">
        <w:rPr>
          <w:rtl w:val="0"/>
        </w:rPr>
        <w:t xml:space="preserve"> API group was used for resources like </w:t>
      </w: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but these have been moved to other groups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networking.k8s.io</w:t>
      </w:r>
      <w:r w:rsidDel="00000000" w:rsidR="00000000" w:rsidRPr="00000000">
        <w:rPr>
          <w:rtl w:val="0"/>
        </w:rPr>
        <w:t xml:space="preserve">). The </w:t>
      </w:r>
      <w:r w:rsidDel="00000000" w:rsidR="00000000" w:rsidRPr="00000000">
        <w:rPr>
          <w:rFonts w:ascii="Roboto Mono" w:cs="Roboto Mono" w:eastAsia="Roboto Mono" w:hAnsi="Roboto Mono"/>
          <w:b w:val="1"/>
          <w:color w:val="188038"/>
          <w:rtl w:val="0"/>
        </w:rPr>
        <w:t xml:space="preserve">extensions</w:t>
      </w:r>
      <w:r w:rsidDel="00000000" w:rsidR="00000000" w:rsidRPr="00000000">
        <w:rPr>
          <w:rtl w:val="0"/>
        </w:rPr>
        <w:t xml:space="preserve"> group is now deprecated.</w:t>
      </w:r>
    </w:p>
    <w:p w:rsidR="00000000" w:rsidDel="00000000" w:rsidP="00000000" w:rsidRDefault="00000000" w:rsidRPr="00000000" w14:paraId="00000DFB">
      <w:pPr>
        <w:numPr>
          <w:ilvl w:val="0"/>
          <w:numId w:val="110"/>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extensions</w:t>
      </w:r>
    </w:p>
    <w:p w:rsidR="00000000" w:rsidDel="00000000" w:rsidP="00000000" w:rsidRDefault="00000000" w:rsidRPr="00000000" w14:paraId="00000DFC">
      <w:pPr>
        <w:pStyle w:val="Heading4"/>
        <w:keepNext w:val="0"/>
        <w:keepLines w:val="0"/>
        <w:spacing w:after="40" w:before="240" w:lineRule="auto"/>
        <w:rPr>
          <w:b w:val="1"/>
          <w:color w:val="000000"/>
          <w:sz w:val="22"/>
          <w:szCs w:val="22"/>
        </w:rPr>
      </w:pPr>
      <w:bookmarkStart w:colFirst="0" w:colLast="0" w:name="_iol48yl5hdha" w:id="350"/>
      <w:bookmarkEnd w:id="350"/>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extensions</w:t>
      </w:r>
      <w:r w:rsidDel="00000000" w:rsidR="00000000" w:rsidRPr="00000000">
        <w:rPr>
          <w:b w:val="1"/>
          <w:color w:val="000000"/>
          <w:sz w:val="22"/>
          <w:szCs w:val="22"/>
          <w:rtl w:val="0"/>
        </w:rPr>
        <w:t xml:space="preserve"> API Group:</w:t>
      </w:r>
    </w:p>
    <w:p w:rsidR="00000000" w:rsidDel="00000000" w:rsidP="00000000" w:rsidRDefault="00000000" w:rsidRPr="00000000" w14:paraId="00000DFD">
      <w:pPr>
        <w:numPr>
          <w:ilvl w:val="0"/>
          <w:numId w:val="35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deployments</w:t>
      </w:r>
      <w:r w:rsidDel="00000000" w:rsidR="00000000" w:rsidRPr="00000000">
        <w:rPr>
          <w:rtl w:val="0"/>
        </w:rPr>
        <w:t xml:space="preserve">: Deprecated (now in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w:t>
      </w:r>
    </w:p>
    <w:p w:rsidR="00000000" w:rsidDel="00000000" w:rsidP="00000000" w:rsidRDefault="00000000" w:rsidRPr="00000000" w14:paraId="00000DFE">
      <w:pPr>
        <w:numPr>
          <w:ilvl w:val="0"/>
          <w:numId w:val="3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replicasets</w:t>
      </w:r>
      <w:r w:rsidDel="00000000" w:rsidR="00000000" w:rsidRPr="00000000">
        <w:rPr>
          <w:rtl w:val="0"/>
        </w:rPr>
        <w:t xml:space="preserve">: Deprecated (now in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w:t>
      </w:r>
    </w:p>
    <w:p w:rsidR="00000000" w:rsidDel="00000000" w:rsidP="00000000" w:rsidRDefault="00000000" w:rsidRPr="00000000" w14:paraId="00000DFF">
      <w:pPr>
        <w:numPr>
          <w:ilvl w:val="0"/>
          <w:numId w:val="3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Manages external access to services in a cluster (now in </w:t>
      </w:r>
      <w:r w:rsidDel="00000000" w:rsidR="00000000" w:rsidRPr="00000000">
        <w:rPr>
          <w:rFonts w:ascii="Roboto Mono" w:cs="Roboto Mono" w:eastAsia="Roboto Mono" w:hAnsi="Roboto Mono"/>
          <w:color w:val="188038"/>
          <w:rtl w:val="0"/>
        </w:rPr>
        <w:t xml:space="preserve">networking.k8s.io</w:t>
      </w:r>
      <w:r w:rsidDel="00000000" w:rsidR="00000000" w:rsidRPr="00000000">
        <w:rPr>
          <w:rtl w:val="0"/>
        </w:rPr>
        <w:t xml:space="preserve">).</w:t>
      </w:r>
    </w:p>
    <w:p w:rsidR="00000000" w:rsidDel="00000000" w:rsidP="00000000" w:rsidRDefault="00000000" w:rsidRPr="00000000" w14:paraId="00000E00">
      <w:pPr>
        <w:numPr>
          <w:ilvl w:val="0"/>
          <w:numId w:val="35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daemonsets</w:t>
      </w:r>
      <w:r w:rsidDel="00000000" w:rsidR="00000000" w:rsidRPr="00000000">
        <w:rPr>
          <w:rtl w:val="0"/>
        </w:rPr>
        <w:t xml:space="preserve">: Deprecated (now in </w:t>
      </w:r>
      <w:r w:rsidDel="00000000" w:rsidR="00000000" w:rsidRPr="00000000">
        <w:rPr>
          <w:rFonts w:ascii="Roboto Mono" w:cs="Roboto Mono" w:eastAsia="Roboto Mono" w:hAnsi="Roboto Mono"/>
          <w:color w:val="188038"/>
          <w:rtl w:val="0"/>
        </w:rPr>
        <w:t xml:space="preserve">apps</w:t>
      </w:r>
      <w:r w:rsidDel="00000000" w:rsidR="00000000" w:rsidRPr="00000000">
        <w:rPr>
          <w:rtl w:val="0"/>
        </w:rPr>
        <w:t xml:space="preserve">).</w:t>
      </w:r>
    </w:p>
    <w:p w:rsidR="00000000" w:rsidDel="00000000" w:rsidP="00000000" w:rsidRDefault="00000000" w:rsidRPr="00000000" w14:paraId="00000E01">
      <w:pPr>
        <w:numPr>
          <w:ilvl w:val="0"/>
          <w:numId w:val="35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 Defines how pods communicate with each other.</w:t>
      </w:r>
    </w:p>
    <w:p w:rsidR="00000000" w:rsidDel="00000000" w:rsidP="00000000" w:rsidRDefault="00000000" w:rsidRPr="00000000" w14:paraId="00000E02">
      <w:pPr>
        <w:pStyle w:val="Heading4"/>
        <w:keepNext w:val="0"/>
        <w:keepLines w:val="0"/>
        <w:spacing w:after="40" w:before="240" w:lineRule="auto"/>
        <w:rPr>
          <w:b w:val="1"/>
          <w:color w:val="000000"/>
          <w:sz w:val="22"/>
          <w:szCs w:val="22"/>
        </w:rPr>
      </w:pPr>
      <w:bookmarkStart w:colFirst="0" w:colLast="0" w:name="_cnpkco57jo63" w:id="351"/>
      <w:bookmarkEnd w:id="351"/>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extensions</w:t>
      </w:r>
      <w:r w:rsidDel="00000000" w:rsidR="00000000" w:rsidRPr="00000000">
        <w:rPr>
          <w:b w:val="1"/>
          <w:color w:val="000000"/>
          <w:sz w:val="22"/>
          <w:szCs w:val="22"/>
          <w:rtl w:val="0"/>
        </w:rPr>
        <w:t xml:space="preserve"> API Group:</w:t>
      </w:r>
    </w:p>
    <w:p w:rsidR="00000000" w:rsidDel="00000000" w:rsidP="00000000" w:rsidRDefault="00000000" w:rsidRPr="00000000" w14:paraId="00000E03">
      <w:pPr>
        <w:numPr>
          <w:ilvl w:val="0"/>
          <w:numId w:val="428"/>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5">
      <w:pPr>
        <w:pStyle w:val="Heading3"/>
        <w:keepNext w:val="0"/>
        <w:keepLines w:val="0"/>
        <w:spacing w:before="280" w:lineRule="auto"/>
        <w:rPr>
          <w:b w:val="1"/>
          <w:color w:val="000000"/>
          <w:sz w:val="26"/>
          <w:szCs w:val="26"/>
        </w:rPr>
      </w:pPr>
      <w:bookmarkStart w:colFirst="0" w:colLast="0" w:name="_qzs6ivvy0cfm" w:id="352"/>
      <w:bookmarkEnd w:id="352"/>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networking.k8s.io</w:t>
      </w:r>
      <w:r w:rsidDel="00000000" w:rsidR="00000000" w:rsidRPr="00000000">
        <w:rPr>
          <w:b w:val="1"/>
          <w:color w:val="000000"/>
          <w:sz w:val="26"/>
          <w:szCs w:val="26"/>
          <w:rtl w:val="0"/>
        </w:rPr>
        <w:t xml:space="preserve"> API Group</w:t>
      </w:r>
    </w:p>
    <w:p w:rsidR="00000000" w:rsidDel="00000000" w:rsidP="00000000" w:rsidRDefault="00000000" w:rsidRPr="00000000" w14:paraId="00000E0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networking.k8s.io</w:t>
      </w:r>
      <w:r w:rsidDel="00000000" w:rsidR="00000000" w:rsidRPr="00000000">
        <w:rPr>
          <w:rtl w:val="0"/>
        </w:rPr>
        <w:t xml:space="preserve"> API group contains resources related to networking in Kubernetes, like </w:t>
      </w: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w:t>
      </w:r>
    </w:p>
    <w:p w:rsidR="00000000" w:rsidDel="00000000" w:rsidP="00000000" w:rsidRDefault="00000000" w:rsidRPr="00000000" w14:paraId="00000E07">
      <w:pPr>
        <w:numPr>
          <w:ilvl w:val="0"/>
          <w:numId w:val="458"/>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networking.k8s.io</w:t>
      </w:r>
    </w:p>
    <w:p w:rsidR="00000000" w:rsidDel="00000000" w:rsidP="00000000" w:rsidRDefault="00000000" w:rsidRPr="00000000" w14:paraId="00000E08">
      <w:pPr>
        <w:pStyle w:val="Heading4"/>
        <w:keepNext w:val="0"/>
        <w:keepLines w:val="0"/>
        <w:spacing w:after="40" w:before="240" w:lineRule="auto"/>
        <w:rPr>
          <w:b w:val="1"/>
          <w:color w:val="000000"/>
          <w:sz w:val="22"/>
          <w:szCs w:val="22"/>
        </w:rPr>
      </w:pPr>
      <w:bookmarkStart w:colFirst="0" w:colLast="0" w:name="_m8qyxwbofoe" w:id="353"/>
      <w:bookmarkEnd w:id="353"/>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networking.k8s.io</w:t>
      </w:r>
      <w:r w:rsidDel="00000000" w:rsidR="00000000" w:rsidRPr="00000000">
        <w:rPr>
          <w:b w:val="1"/>
          <w:color w:val="000000"/>
          <w:sz w:val="22"/>
          <w:szCs w:val="22"/>
          <w:rtl w:val="0"/>
        </w:rPr>
        <w:t xml:space="preserve"> API Group:</w:t>
      </w:r>
    </w:p>
    <w:p w:rsidR="00000000" w:rsidDel="00000000" w:rsidP="00000000" w:rsidRDefault="00000000" w:rsidRPr="00000000" w14:paraId="00000E09">
      <w:pPr>
        <w:numPr>
          <w:ilvl w:val="0"/>
          <w:numId w:val="43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ingresses</w:t>
      </w:r>
      <w:r w:rsidDel="00000000" w:rsidR="00000000" w:rsidRPr="00000000">
        <w:rPr>
          <w:rtl w:val="0"/>
        </w:rPr>
        <w:t xml:space="preserve">: Manages HTTP and HTTPS routing rules for external access to services.</w:t>
      </w:r>
    </w:p>
    <w:p w:rsidR="00000000" w:rsidDel="00000000" w:rsidP="00000000" w:rsidRDefault="00000000" w:rsidRPr="00000000" w14:paraId="00000E0A">
      <w:pPr>
        <w:numPr>
          <w:ilvl w:val="0"/>
          <w:numId w:val="4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networkpolicies</w:t>
      </w:r>
      <w:r w:rsidDel="00000000" w:rsidR="00000000" w:rsidRPr="00000000">
        <w:rPr>
          <w:rtl w:val="0"/>
        </w:rPr>
        <w:t xml:space="preserve">: Defines rules for controlling the communication between pods.</w:t>
      </w:r>
    </w:p>
    <w:p w:rsidR="00000000" w:rsidDel="00000000" w:rsidP="00000000" w:rsidRDefault="00000000" w:rsidRPr="00000000" w14:paraId="00000E0B">
      <w:pPr>
        <w:numPr>
          <w:ilvl w:val="0"/>
          <w:numId w:val="4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ingressclasses</w:t>
      </w:r>
      <w:r w:rsidDel="00000000" w:rsidR="00000000" w:rsidRPr="00000000">
        <w:rPr>
          <w:rtl w:val="0"/>
        </w:rPr>
        <w:t xml:space="preserve">: Describes the different types of ingress controllers.</w:t>
      </w:r>
    </w:p>
    <w:p w:rsidR="00000000" w:rsidDel="00000000" w:rsidP="00000000" w:rsidRDefault="00000000" w:rsidRPr="00000000" w14:paraId="00000E0C">
      <w:pPr>
        <w:numPr>
          <w:ilvl w:val="0"/>
          <w:numId w:val="43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apiservices</w:t>
      </w:r>
      <w:r w:rsidDel="00000000" w:rsidR="00000000" w:rsidRPr="00000000">
        <w:rPr>
          <w:rtl w:val="0"/>
        </w:rPr>
        <w:t xml:space="preserve">: Describes API services within the cluster (for custom API servers).</w:t>
      </w:r>
    </w:p>
    <w:p w:rsidR="00000000" w:rsidDel="00000000" w:rsidP="00000000" w:rsidRDefault="00000000" w:rsidRPr="00000000" w14:paraId="00000E0D">
      <w:pPr>
        <w:pStyle w:val="Heading4"/>
        <w:keepNext w:val="0"/>
        <w:keepLines w:val="0"/>
        <w:spacing w:after="40" w:before="240" w:lineRule="auto"/>
        <w:rPr>
          <w:b w:val="1"/>
          <w:color w:val="000000"/>
          <w:sz w:val="22"/>
          <w:szCs w:val="22"/>
        </w:rPr>
      </w:pPr>
      <w:bookmarkStart w:colFirst="0" w:colLast="0" w:name="_3htse25as4by" w:id="354"/>
      <w:bookmarkEnd w:id="354"/>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networking.k8s.io</w:t>
      </w:r>
      <w:r w:rsidDel="00000000" w:rsidR="00000000" w:rsidRPr="00000000">
        <w:rPr>
          <w:b w:val="1"/>
          <w:color w:val="000000"/>
          <w:sz w:val="22"/>
          <w:szCs w:val="22"/>
          <w:rtl w:val="0"/>
        </w:rPr>
        <w:t xml:space="preserve"> API Group:</w:t>
      </w:r>
    </w:p>
    <w:p w:rsidR="00000000" w:rsidDel="00000000" w:rsidP="00000000" w:rsidRDefault="00000000" w:rsidRPr="00000000" w14:paraId="00000E0E">
      <w:pPr>
        <w:numPr>
          <w:ilvl w:val="0"/>
          <w:numId w:val="103"/>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0">
      <w:pPr>
        <w:pStyle w:val="Heading3"/>
        <w:keepNext w:val="0"/>
        <w:keepLines w:val="0"/>
        <w:spacing w:before="280" w:lineRule="auto"/>
        <w:rPr>
          <w:b w:val="1"/>
          <w:color w:val="000000"/>
          <w:sz w:val="26"/>
          <w:szCs w:val="26"/>
        </w:rPr>
      </w:pPr>
      <w:bookmarkStart w:colFirst="0" w:colLast="0" w:name="_mtmpdkzb8a8k" w:id="355"/>
      <w:bookmarkEnd w:id="355"/>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rbac.authorization.k8s.io</w:t>
      </w:r>
      <w:r w:rsidDel="00000000" w:rsidR="00000000" w:rsidRPr="00000000">
        <w:rPr>
          <w:b w:val="1"/>
          <w:color w:val="000000"/>
          <w:sz w:val="26"/>
          <w:szCs w:val="26"/>
          <w:rtl w:val="0"/>
        </w:rPr>
        <w:t xml:space="preserve"> API Group</w:t>
      </w:r>
    </w:p>
    <w:p w:rsidR="00000000" w:rsidDel="00000000" w:rsidP="00000000" w:rsidRDefault="00000000" w:rsidRPr="00000000" w14:paraId="00000E1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rbac.authorization.k8s.io</w:t>
      </w:r>
      <w:r w:rsidDel="00000000" w:rsidR="00000000" w:rsidRPr="00000000">
        <w:rPr>
          <w:rtl w:val="0"/>
        </w:rPr>
        <w:t xml:space="preserve"> API group handles Role-Based Access Control (RBAC) resources.</w:t>
      </w:r>
    </w:p>
    <w:p w:rsidR="00000000" w:rsidDel="00000000" w:rsidP="00000000" w:rsidRDefault="00000000" w:rsidRPr="00000000" w14:paraId="00000E12">
      <w:pPr>
        <w:numPr>
          <w:ilvl w:val="0"/>
          <w:numId w:val="196"/>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rbac.authorization.k8s.io</w:t>
      </w:r>
    </w:p>
    <w:p w:rsidR="00000000" w:rsidDel="00000000" w:rsidP="00000000" w:rsidRDefault="00000000" w:rsidRPr="00000000" w14:paraId="00000E13">
      <w:pPr>
        <w:pStyle w:val="Heading4"/>
        <w:keepNext w:val="0"/>
        <w:keepLines w:val="0"/>
        <w:spacing w:after="40" w:before="240" w:lineRule="auto"/>
        <w:rPr>
          <w:b w:val="1"/>
          <w:color w:val="000000"/>
          <w:sz w:val="22"/>
          <w:szCs w:val="22"/>
        </w:rPr>
      </w:pPr>
      <w:bookmarkStart w:colFirst="0" w:colLast="0" w:name="_4h3wpa1nuj9j" w:id="356"/>
      <w:bookmarkEnd w:id="356"/>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rbac.authorization.k8s.io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14">
      <w:pPr>
        <w:numPr>
          <w:ilvl w:val="0"/>
          <w:numId w:val="18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Defines a set of permissions within a specific namespace.</w:t>
      </w:r>
    </w:p>
    <w:p w:rsidR="00000000" w:rsidDel="00000000" w:rsidP="00000000" w:rsidRDefault="00000000" w:rsidRPr="00000000" w14:paraId="00000E15">
      <w:pPr>
        <w:numPr>
          <w:ilvl w:val="0"/>
          <w:numId w:val="1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rolebindings</w:t>
      </w:r>
      <w:r w:rsidDel="00000000" w:rsidR="00000000" w:rsidRPr="00000000">
        <w:rPr>
          <w:rtl w:val="0"/>
        </w:rPr>
        <w:t xml:space="preserve">: Binds a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to a user, group, or service account within a namespace.</w:t>
      </w:r>
    </w:p>
    <w:p w:rsidR="00000000" w:rsidDel="00000000" w:rsidP="00000000" w:rsidRDefault="00000000" w:rsidRPr="00000000" w14:paraId="00000E16">
      <w:pPr>
        <w:numPr>
          <w:ilvl w:val="0"/>
          <w:numId w:val="1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clusterroles</w:t>
      </w:r>
      <w:r w:rsidDel="00000000" w:rsidR="00000000" w:rsidRPr="00000000">
        <w:rPr>
          <w:rtl w:val="0"/>
        </w:rPr>
        <w:t xml:space="preserve">: Defines a set of permissions cluster-wide.</w:t>
      </w:r>
    </w:p>
    <w:p w:rsidR="00000000" w:rsidDel="00000000" w:rsidP="00000000" w:rsidRDefault="00000000" w:rsidRPr="00000000" w14:paraId="00000E17">
      <w:pPr>
        <w:numPr>
          <w:ilvl w:val="0"/>
          <w:numId w:val="18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clusterrolebindings</w:t>
      </w:r>
      <w:r w:rsidDel="00000000" w:rsidR="00000000" w:rsidRPr="00000000">
        <w:rPr>
          <w:rtl w:val="0"/>
        </w:rPr>
        <w:t xml:space="preserve">: Binds a </w:t>
      </w:r>
      <w:r w:rsidDel="00000000" w:rsidR="00000000" w:rsidRPr="00000000">
        <w:rPr>
          <w:rFonts w:ascii="Roboto Mono" w:cs="Roboto Mono" w:eastAsia="Roboto Mono" w:hAnsi="Roboto Mono"/>
          <w:color w:val="188038"/>
          <w:rtl w:val="0"/>
        </w:rPr>
        <w:t xml:space="preserve">ClusterRole</w:t>
      </w:r>
      <w:r w:rsidDel="00000000" w:rsidR="00000000" w:rsidRPr="00000000">
        <w:rPr>
          <w:rtl w:val="0"/>
        </w:rPr>
        <w:t xml:space="preserve"> to a user, group, or service account across the entire cluster.</w:t>
      </w:r>
    </w:p>
    <w:p w:rsidR="00000000" w:rsidDel="00000000" w:rsidP="00000000" w:rsidRDefault="00000000" w:rsidRPr="00000000" w14:paraId="00000E18">
      <w:pPr>
        <w:pStyle w:val="Heading4"/>
        <w:keepNext w:val="0"/>
        <w:keepLines w:val="0"/>
        <w:spacing w:after="40" w:before="240" w:lineRule="auto"/>
        <w:rPr>
          <w:b w:val="1"/>
          <w:color w:val="000000"/>
          <w:sz w:val="22"/>
          <w:szCs w:val="22"/>
        </w:rPr>
      </w:pPr>
      <w:bookmarkStart w:colFirst="0" w:colLast="0" w:name="_lyuj08lxw5kx" w:id="357"/>
      <w:bookmarkEnd w:id="357"/>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rbac.authorization.k8s.io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19">
      <w:pPr>
        <w:numPr>
          <w:ilvl w:val="0"/>
          <w:numId w:val="406"/>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B">
      <w:pPr>
        <w:pStyle w:val="Heading3"/>
        <w:keepNext w:val="0"/>
        <w:keepLines w:val="0"/>
        <w:spacing w:before="280" w:lineRule="auto"/>
        <w:rPr>
          <w:b w:val="1"/>
          <w:color w:val="000000"/>
          <w:sz w:val="26"/>
          <w:szCs w:val="26"/>
        </w:rPr>
      </w:pPr>
      <w:bookmarkStart w:colFirst="0" w:colLast="0" w:name="_g5nf8h8ncapi" w:id="358"/>
      <w:bookmarkEnd w:id="358"/>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policy</w:t>
      </w:r>
      <w:r w:rsidDel="00000000" w:rsidR="00000000" w:rsidRPr="00000000">
        <w:rPr>
          <w:b w:val="1"/>
          <w:color w:val="000000"/>
          <w:sz w:val="26"/>
          <w:szCs w:val="26"/>
          <w:rtl w:val="0"/>
        </w:rPr>
        <w:t xml:space="preserve"> API Group</w:t>
      </w:r>
    </w:p>
    <w:p w:rsidR="00000000" w:rsidDel="00000000" w:rsidP="00000000" w:rsidRDefault="00000000" w:rsidRPr="00000000" w14:paraId="00000E1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policy</w:t>
      </w:r>
      <w:r w:rsidDel="00000000" w:rsidR="00000000" w:rsidRPr="00000000">
        <w:rPr>
          <w:rtl w:val="0"/>
        </w:rPr>
        <w:t xml:space="preserve"> API group manages policies related to pod security, pod security policies, and other cluster-level policies.</w:t>
      </w:r>
    </w:p>
    <w:p w:rsidR="00000000" w:rsidDel="00000000" w:rsidP="00000000" w:rsidRDefault="00000000" w:rsidRPr="00000000" w14:paraId="00000E1D">
      <w:pPr>
        <w:numPr>
          <w:ilvl w:val="0"/>
          <w:numId w:val="126"/>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policy</w:t>
      </w:r>
    </w:p>
    <w:p w:rsidR="00000000" w:rsidDel="00000000" w:rsidP="00000000" w:rsidRDefault="00000000" w:rsidRPr="00000000" w14:paraId="00000E1E">
      <w:pPr>
        <w:pStyle w:val="Heading4"/>
        <w:keepNext w:val="0"/>
        <w:keepLines w:val="0"/>
        <w:spacing w:after="40" w:before="240" w:lineRule="auto"/>
        <w:rPr>
          <w:b w:val="1"/>
          <w:color w:val="000000"/>
          <w:sz w:val="22"/>
          <w:szCs w:val="22"/>
        </w:rPr>
      </w:pPr>
      <w:bookmarkStart w:colFirst="0" w:colLast="0" w:name="_l501rx2cj7v1" w:id="359"/>
      <w:bookmarkEnd w:id="359"/>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policy</w:t>
      </w:r>
      <w:r w:rsidDel="00000000" w:rsidR="00000000" w:rsidRPr="00000000">
        <w:rPr>
          <w:b w:val="1"/>
          <w:color w:val="000000"/>
          <w:sz w:val="22"/>
          <w:szCs w:val="22"/>
          <w:rtl w:val="0"/>
        </w:rPr>
        <w:t xml:space="preserve"> API Group:</w:t>
      </w:r>
    </w:p>
    <w:p w:rsidR="00000000" w:rsidDel="00000000" w:rsidP="00000000" w:rsidRDefault="00000000" w:rsidRPr="00000000" w14:paraId="00000E1F">
      <w:pPr>
        <w:numPr>
          <w:ilvl w:val="0"/>
          <w:numId w:val="2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podsecuritypolicies</w:t>
      </w:r>
      <w:r w:rsidDel="00000000" w:rsidR="00000000" w:rsidRPr="00000000">
        <w:rPr>
          <w:rtl w:val="0"/>
        </w:rPr>
        <w:t xml:space="preserve">: Manages the pod security policy in the cluster (note: deprecated as of Kubernetes 1.21).</w:t>
      </w:r>
    </w:p>
    <w:p w:rsidR="00000000" w:rsidDel="00000000" w:rsidP="00000000" w:rsidRDefault="00000000" w:rsidRPr="00000000" w14:paraId="00000E20">
      <w:pPr>
        <w:numPr>
          <w:ilvl w:val="0"/>
          <w:numId w:val="2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poddisruptionbudgets</w:t>
      </w:r>
      <w:r w:rsidDel="00000000" w:rsidR="00000000" w:rsidRPr="00000000">
        <w:rPr>
          <w:rtl w:val="0"/>
        </w:rPr>
        <w:t xml:space="preserve">: Specifies the minimum availability of pods during voluntary disruptions.</w:t>
      </w:r>
    </w:p>
    <w:p w:rsidR="00000000" w:rsidDel="00000000" w:rsidP="00000000" w:rsidRDefault="00000000" w:rsidRPr="00000000" w14:paraId="00000E21">
      <w:pPr>
        <w:pStyle w:val="Heading4"/>
        <w:keepNext w:val="0"/>
        <w:keepLines w:val="0"/>
        <w:spacing w:after="40" w:before="240" w:lineRule="auto"/>
        <w:rPr>
          <w:b w:val="1"/>
          <w:color w:val="000000"/>
          <w:sz w:val="22"/>
          <w:szCs w:val="22"/>
        </w:rPr>
      </w:pPr>
      <w:bookmarkStart w:colFirst="0" w:colLast="0" w:name="_2omzzfabxgrn" w:id="360"/>
      <w:bookmarkEnd w:id="360"/>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policy</w:t>
      </w:r>
      <w:r w:rsidDel="00000000" w:rsidR="00000000" w:rsidRPr="00000000">
        <w:rPr>
          <w:b w:val="1"/>
          <w:color w:val="000000"/>
          <w:sz w:val="22"/>
          <w:szCs w:val="22"/>
          <w:rtl w:val="0"/>
        </w:rPr>
        <w:t xml:space="preserve"> API Group:</w:t>
      </w:r>
    </w:p>
    <w:p w:rsidR="00000000" w:rsidDel="00000000" w:rsidP="00000000" w:rsidRDefault="00000000" w:rsidRPr="00000000" w14:paraId="00000E22">
      <w:pPr>
        <w:numPr>
          <w:ilvl w:val="0"/>
          <w:numId w:val="333"/>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4">
      <w:pPr>
        <w:pStyle w:val="Heading3"/>
        <w:keepNext w:val="0"/>
        <w:keepLines w:val="0"/>
        <w:spacing w:before="280" w:lineRule="auto"/>
        <w:rPr>
          <w:b w:val="1"/>
          <w:color w:val="000000"/>
          <w:sz w:val="26"/>
          <w:szCs w:val="26"/>
        </w:rPr>
      </w:pPr>
      <w:bookmarkStart w:colFirst="0" w:colLast="0" w:name="_md8svtl6nx3v" w:id="361"/>
      <w:bookmarkEnd w:id="361"/>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storage.k8s.io</w:t>
      </w:r>
      <w:r w:rsidDel="00000000" w:rsidR="00000000" w:rsidRPr="00000000">
        <w:rPr>
          <w:b w:val="1"/>
          <w:color w:val="000000"/>
          <w:sz w:val="26"/>
          <w:szCs w:val="26"/>
          <w:rtl w:val="0"/>
        </w:rPr>
        <w:t xml:space="preserve"> API Group</w:t>
      </w:r>
    </w:p>
    <w:p w:rsidR="00000000" w:rsidDel="00000000" w:rsidP="00000000" w:rsidRDefault="00000000" w:rsidRPr="00000000" w14:paraId="00000E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storage.k8s.io</w:t>
      </w:r>
      <w:r w:rsidDel="00000000" w:rsidR="00000000" w:rsidRPr="00000000">
        <w:rPr>
          <w:rtl w:val="0"/>
        </w:rPr>
        <w:t xml:space="preserve"> API group deals with storage-related resources like persistent storage and volume attachments.</w:t>
      </w:r>
    </w:p>
    <w:p w:rsidR="00000000" w:rsidDel="00000000" w:rsidP="00000000" w:rsidRDefault="00000000" w:rsidRPr="00000000" w14:paraId="00000E26">
      <w:pPr>
        <w:numPr>
          <w:ilvl w:val="0"/>
          <w:numId w:val="74"/>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storage.k8s.io</w:t>
      </w:r>
    </w:p>
    <w:p w:rsidR="00000000" w:rsidDel="00000000" w:rsidP="00000000" w:rsidRDefault="00000000" w:rsidRPr="00000000" w14:paraId="00000E27">
      <w:pPr>
        <w:pStyle w:val="Heading4"/>
        <w:keepNext w:val="0"/>
        <w:keepLines w:val="0"/>
        <w:spacing w:after="40" w:before="240" w:lineRule="auto"/>
        <w:rPr>
          <w:b w:val="1"/>
          <w:color w:val="000000"/>
          <w:sz w:val="22"/>
          <w:szCs w:val="22"/>
        </w:rPr>
      </w:pPr>
      <w:bookmarkStart w:colFirst="0" w:colLast="0" w:name="_pzp1wgmqn38g" w:id="362"/>
      <w:bookmarkEnd w:id="362"/>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storage.k8s.io</w:t>
      </w:r>
      <w:r w:rsidDel="00000000" w:rsidR="00000000" w:rsidRPr="00000000">
        <w:rPr>
          <w:b w:val="1"/>
          <w:color w:val="000000"/>
          <w:sz w:val="22"/>
          <w:szCs w:val="22"/>
          <w:rtl w:val="0"/>
        </w:rPr>
        <w:t xml:space="preserve"> API Group:</w:t>
      </w:r>
    </w:p>
    <w:p w:rsidR="00000000" w:rsidDel="00000000" w:rsidP="00000000" w:rsidRDefault="00000000" w:rsidRPr="00000000" w14:paraId="00000E28">
      <w:pPr>
        <w:numPr>
          <w:ilvl w:val="0"/>
          <w:numId w:val="12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storageclasses</w:t>
      </w:r>
      <w:r w:rsidDel="00000000" w:rsidR="00000000" w:rsidRPr="00000000">
        <w:rPr>
          <w:rtl w:val="0"/>
        </w:rPr>
        <w:t xml:space="preserve">: Defines the different types of storage that can be used in the cluster.</w:t>
      </w:r>
    </w:p>
    <w:p w:rsidR="00000000" w:rsidDel="00000000" w:rsidP="00000000" w:rsidRDefault="00000000" w:rsidRPr="00000000" w14:paraId="00000E29">
      <w:pPr>
        <w:numPr>
          <w:ilvl w:val="0"/>
          <w:numId w:val="12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volumeattachments</w:t>
      </w:r>
      <w:r w:rsidDel="00000000" w:rsidR="00000000" w:rsidRPr="00000000">
        <w:rPr>
          <w:rtl w:val="0"/>
        </w:rPr>
        <w:t xml:space="preserve">: Describes the attachment of persistent volumes to nodes.</w:t>
      </w:r>
    </w:p>
    <w:p w:rsidR="00000000" w:rsidDel="00000000" w:rsidP="00000000" w:rsidRDefault="00000000" w:rsidRPr="00000000" w14:paraId="00000E2A">
      <w:pPr>
        <w:pStyle w:val="Heading4"/>
        <w:keepNext w:val="0"/>
        <w:keepLines w:val="0"/>
        <w:spacing w:after="40" w:before="240" w:lineRule="auto"/>
        <w:rPr>
          <w:b w:val="1"/>
          <w:color w:val="000000"/>
          <w:sz w:val="22"/>
          <w:szCs w:val="22"/>
        </w:rPr>
      </w:pPr>
      <w:bookmarkStart w:colFirst="0" w:colLast="0" w:name="_fmnoiu7zp91j" w:id="363"/>
      <w:bookmarkEnd w:id="363"/>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storage.k8s.io</w:t>
      </w:r>
      <w:r w:rsidDel="00000000" w:rsidR="00000000" w:rsidRPr="00000000">
        <w:rPr>
          <w:b w:val="1"/>
          <w:color w:val="000000"/>
          <w:sz w:val="22"/>
          <w:szCs w:val="22"/>
          <w:rtl w:val="0"/>
        </w:rPr>
        <w:t xml:space="preserve"> API Group:</w:t>
      </w:r>
    </w:p>
    <w:p w:rsidR="00000000" w:rsidDel="00000000" w:rsidP="00000000" w:rsidRDefault="00000000" w:rsidRPr="00000000" w14:paraId="00000E2B">
      <w:pPr>
        <w:numPr>
          <w:ilvl w:val="0"/>
          <w:numId w:val="28"/>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D">
      <w:pPr>
        <w:pStyle w:val="Heading3"/>
        <w:keepNext w:val="0"/>
        <w:keepLines w:val="0"/>
        <w:spacing w:before="280" w:lineRule="auto"/>
        <w:rPr>
          <w:b w:val="1"/>
          <w:color w:val="000000"/>
          <w:sz w:val="26"/>
          <w:szCs w:val="26"/>
        </w:rPr>
      </w:pPr>
      <w:bookmarkStart w:colFirst="0" w:colLast="0" w:name="_qgy2tjte7h4d" w:id="364"/>
      <w:bookmarkEnd w:id="364"/>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apiextensions.k8s.io</w:t>
      </w:r>
      <w:r w:rsidDel="00000000" w:rsidR="00000000" w:rsidRPr="00000000">
        <w:rPr>
          <w:b w:val="1"/>
          <w:color w:val="000000"/>
          <w:sz w:val="26"/>
          <w:szCs w:val="26"/>
          <w:rtl w:val="0"/>
        </w:rPr>
        <w:t xml:space="preserve"> API Group</w:t>
      </w:r>
    </w:p>
    <w:p w:rsidR="00000000" w:rsidDel="00000000" w:rsidP="00000000" w:rsidRDefault="00000000" w:rsidRPr="00000000" w14:paraId="00000E2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apiextensions.k8s.io</w:t>
      </w:r>
      <w:r w:rsidDel="00000000" w:rsidR="00000000" w:rsidRPr="00000000">
        <w:rPr>
          <w:rtl w:val="0"/>
        </w:rPr>
        <w:t xml:space="preserve"> API group manages the extensions for custom resources.</w:t>
      </w:r>
    </w:p>
    <w:p w:rsidR="00000000" w:rsidDel="00000000" w:rsidP="00000000" w:rsidRDefault="00000000" w:rsidRPr="00000000" w14:paraId="00000E2F">
      <w:pPr>
        <w:numPr>
          <w:ilvl w:val="0"/>
          <w:numId w:val="195"/>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apiextensions.k8s.io</w:t>
      </w:r>
    </w:p>
    <w:p w:rsidR="00000000" w:rsidDel="00000000" w:rsidP="00000000" w:rsidRDefault="00000000" w:rsidRPr="00000000" w14:paraId="00000E30">
      <w:pPr>
        <w:pStyle w:val="Heading4"/>
        <w:keepNext w:val="0"/>
        <w:keepLines w:val="0"/>
        <w:spacing w:after="40" w:before="240" w:lineRule="auto"/>
        <w:rPr>
          <w:b w:val="1"/>
          <w:color w:val="000000"/>
          <w:sz w:val="22"/>
          <w:szCs w:val="22"/>
        </w:rPr>
      </w:pPr>
      <w:bookmarkStart w:colFirst="0" w:colLast="0" w:name="_6oixorjcp2j8" w:id="365"/>
      <w:bookmarkEnd w:id="365"/>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apiextensions.k8s.io</w:t>
      </w:r>
      <w:r w:rsidDel="00000000" w:rsidR="00000000" w:rsidRPr="00000000">
        <w:rPr>
          <w:b w:val="1"/>
          <w:color w:val="000000"/>
          <w:sz w:val="22"/>
          <w:szCs w:val="22"/>
          <w:rtl w:val="0"/>
        </w:rPr>
        <w:t xml:space="preserve"> API Group:</w:t>
      </w:r>
    </w:p>
    <w:p w:rsidR="00000000" w:rsidDel="00000000" w:rsidP="00000000" w:rsidRDefault="00000000" w:rsidRPr="00000000" w14:paraId="00000E31">
      <w:pPr>
        <w:numPr>
          <w:ilvl w:val="0"/>
          <w:numId w:val="39"/>
        </w:numPr>
        <w:spacing w:after="240" w:before="240" w:lineRule="auto"/>
        <w:ind w:left="720" w:hanging="360"/>
      </w:pPr>
      <w:r w:rsidDel="00000000" w:rsidR="00000000" w:rsidRPr="00000000">
        <w:rPr>
          <w:rFonts w:ascii="Roboto Mono" w:cs="Roboto Mono" w:eastAsia="Roboto Mono" w:hAnsi="Roboto Mono"/>
          <w:color w:val="188038"/>
          <w:rtl w:val="0"/>
        </w:rPr>
        <w:t xml:space="preserve">customresourcedefinitions</w:t>
      </w:r>
      <w:r w:rsidDel="00000000" w:rsidR="00000000" w:rsidRPr="00000000">
        <w:rPr>
          <w:rtl w:val="0"/>
        </w:rPr>
        <w:t xml:space="preserve">: Defines custom resource definitions (CRDs), allowing you to extend Kubernetes with your own resources.</w:t>
      </w:r>
    </w:p>
    <w:p w:rsidR="00000000" w:rsidDel="00000000" w:rsidP="00000000" w:rsidRDefault="00000000" w:rsidRPr="00000000" w14:paraId="00000E32">
      <w:pPr>
        <w:pStyle w:val="Heading4"/>
        <w:keepNext w:val="0"/>
        <w:keepLines w:val="0"/>
        <w:spacing w:after="40" w:before="240" w:lineRule="auto"/>
        <w:rPr>
          <w:b w:val="1"/>
          <w:color w:val="000000"/>
          <w:sz w:val="22"/>
          <w:szCs w:val="22"/>
        </w:rPr>
      </w:pPr>
      <w:bookmarkStart w:colFirst="0" w:colLast="0" w:name="_b3bhqn37gwss" w:id="366"/>
      <w:bookmarkEnd w:id="366"/>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apiextensions.k8s.io</w:t>
      </w:r>
      <w:r w:rsidDel="00000000" w:rsidR="00000000" w:rsidRPr="00000000">
        <w:rPr>
          <w:b w:val="1"/>
          <w:color w:val="000000"/>
          <w:sz w:val="22"/>
          <w:szCs w:val="22"/>
          <w:rtl w:val="0"/>
        </w:rPr>
        <w:t xml:space="preserve"> API Group:</w:t>
      </w:r>
    </w:p>
    <w:p w:rsidR="00000000" w:rsidDel="00000000" w:rsidP="00000000" w:rsidRDefault="00000000" w:rsidRPr="00000000" w14:paraId="00000E33">
      <w:pPr>
        <w:numPr>
          <w:ilvl w:val="0"/>
          <w:numId w:val="117"/>
        </w:numPr>
        <w:spacing w:after="240" w:before="240" w:lineRule="auto"/>
        <w:ind w:left="720" w:hanging="360"/>
      </w:pP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p>
    <w:p w:rsidR="00000000" w:rsidDel="00000000" w:rsidP="00000000" w:rsidRDefault="00000000" w:rsidRPr="00000000" w14:paraId="00000E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5">
      <w:pPr>
        <w:pStyle w:val="Heading3"/>
        <w:keepNext w:val="0"/>
        <w:keepLines w:val="0"/>
        <w:spacing w:before="280" w:lineRule="auto"/>
        <w:rPr>
          <w:b w:val="1"/>
          <w:color w:val="000000"/>
          <w:sz w:val="26"/>
          <w:szCs w:val="26"/>
        </w:rPr>
      </w:pPr>
      <w:bookmarkStart w:colFirst="0" w:colLast="0" w:name="_snx2ms64j8kv" w:id="367"/>
      <w:bookmarkEnd w:id="367"/>
      <w:r w:rsidDel="00000000" w:rsidR="00000000" w:rsidRPr="00000000">
        <w:rPr>
          <w:b w:val="1"/>
          <w:color w:val="000000"/>
          <w:sz w:val="26"/>
          <w:szCs w:val="26"/>
          <w:rtl w:val="0"/>
        </w:rPr>
        <w:t xml:space="preserve">10. </w:t>
      </w:r>
      <w:r w:rsidDel="00000000" w:rsidR="00000000" w:rsidRPr="00000000">
        <w:rPr>
          <w:rFonts w:ascii="Roboto Mono" w:cs="Roboto Mono" w:eastAsia="Roboto Mono" w:hAnsi="Roboto Mono"/>
          <w:b w:val="1"/>
          <w:color w:val="188038"/>
          <w:sz w:val="26"/>
          <w:szCs w:val="26"/>
          <w:rtl w:val="0"/>
        </w:rPr>
        <w:t xml:space="preserve">authentication.k8s.io</w:t>
      </w:r>
      <w:r w:rsidDel="00000000" w:rsidR="00000000" w:rsidRPr="00000000">
        <w:rPr>
          <w:b w:val="1"/>
          <w:color w:val="000000"/>
          <w:sz w:val="26"/>
          <w:szCs w:val="26"/>
          <w:rtl w:val="0"/>
        </w:rPr>
        <w:t xml:space="preserve"> API Group</w:t>
      </w:r>
    </w:p>
    <w:p w:rsidR="00000000" w:rsidDel="00000000" w:rsidP="00000000" w:rsidRDefault="00000000" w:rsidRPr="00000000" w14:paraId="00000E3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authentication.k8s.io</w:t>
      </w:r>
      <w:r w:rsidDel="00000000" w:rsidR="00000000" w:rsidRPr="00000000">
        <w:rPr>
          <w:rtl w:val="0"/>
        </w:rPr>
        <w:t xml:space="preserve"> API group manages resources related to user authentication.</w:t>
      </w:r>
    </w:p>
    <w:p w:rsidR="00000000" w:rsidDel="00000000" w:rsidP="00000000" w:rsidRDefault="00000000" w:rsidRPr="00000000" w14:paraId="00000E37">
      <w:pPr>
        <w:numPr>
          <w:ilvl w:val="0"/>
          <w:numId w:val="369"/>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authentication.k8s.io</w:t>
      </w:r>
    </w:p>
    <w:p w:rsidR="00000000" w:rsidDel="00000000" w:rsidP="00000000" w:rsidRDefault="00000000" w:rsidRPr="00000000" w14:paraId="00000E38">
      <w:pPr>
        <w:pStyle w:val="Heading4"/>
        <w:keepNext w:val="0"/>
        <w:keepLines w:val="0"/>
        <w:spacing w:after="40" w:before="240" w:lineRule="auto"/>
        <w:rPr>
          <w:b w:val="1"/>
          <w:color w:val="000000"/>
          <w:sz w:val="22"/>
          <w:szCs w:val="22"/>
        </w:rPr>
      </w:pPr>
      <w:bookmarkStart w:colFirst="0" w:colLast="0" w:name="_i1ozhvqlkolv" w:id="368"/>
      <w:bookmarkEnd w:id="368"/>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authentication.k8s.io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39">
      <w:pPr>
        <w:numPr>
          <w:ilvl w:val="0"/>
          <w:numId w:val="364"/>
        </w:numPr>
        <w:spacing w:after="240" w:before="240" w:lineRule="auto"/>
        <w:ind w:left="720" w:hanging="360"/>
      </w:pPr>
      <w:r w:rsidDel="00000000" w:rsidR="00000000" w:rsidRPr="00000000">
        <w:rPr>
          <w:rFonts w:ascii="Roboto Mono" w:cs="Roboto Mono" w:eastAsia="Roboto Mono" w:hAnsi="Roboto Mono"/>
          <w:color w:val="188038"/>
          <w:rtl w:val="0"/>
        </w:rPr>
        <w:t xml:space="preserve">tokenreviews</w:t>
      </w:r>
      <w:r w:rsidDel="00000000" w:rsidR="00000000" w:rsidRPr="00000000">
        <w:rPr>
          <w:rtl w:val="0"/>
        </w:rPr>
        <w:t xml:space="preserve">: Used to authenticate a token and obtain its associated identity.</w:t>
      </w:r>
    </w:p>
    <w:p w:rsidR="00000000" w:rsidDel="00000000" w:rsidP="00000000" w:rsidRDefault="00000000" w:rsidRPr="00000000" w14:paraId="00000E3A">
      <w:pPr>
        <w:pStyle w:val="Heading4"/>
        <w:keepNext w:val="0"/>
        <w:keepLines w:val="0"/>
        <w:spacing w:after="40" w:before="240" w:lineRule="auto"/>
        <w:rPr>
          <w:b w:val="1"/>
          <w:color w:val="000000"/>
          <w:sz w:val="22"/>
          <w:szCs w:val="22"/>
        </w:rPr>
      </w:pPr>
      <w:bookmarkStart w:colFirst="0" w:colLast="0" w:name="_lfo6ilf0n66" w:id="369"/>
      <w:bookmarkEnd w:id="369"/>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authentication.k8s.io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3B">
      <w:pPr>
        <w:numPr>
          <w:ilvl w:val="0"/>
          <w:numId w:val="278"/>
        </w:numPr>
        <w:spacing w:after="240" w:before="240" w:lineRule="auto"/>
        <w:ind w:left="720" w:hanging="360"/>
      </w:pPr>
      <w:r w:rsidDel="00000000" w:rsidR="00000000" w:rsidRPr="00000000">
        <w:rPr>
          <w:rFonts w:ascii="Roboto Mono" w:cs="Roboto Mono" w:eastAsia="Roboto Mono" w:hAnsi="Roboto Mono"/>
          <w:color w:val="188038"/>
          <w:rtl w:val="0"/>
        </w:rPr>
        <w:t xml:space="preserve">create</w:t>
      </w:r>
    </w:p>
    <w:p w:rsidR="00000000" w:rsidDel="00000000" w:rsidP="00000000" w:rsidRDefault="00000000" w:rsidRPr="00000000" w14:paraId="00000E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D">
      <w:pPr>
        <w:pStyle w:val="Heading3"/>
        <w:keepNext w:val="0"/>
        <w:keepLines w:val="0"/>
        <w:spacing w:before="280" w:lineRule="auto"/>
        <w:rPr>
          <w:b w:val="1"/>
          <w:color w:val="000000"/>
          <w:sz w:val="26"/>
          <w:szCs w:val="26"/>
        </w:rPr>
      </w:pPr>
      <w:bookmarkStart w:colFirst="0" w:colLast="0" w:name="_w308vzi2g2i6" w:id="370"/>
      <w:bookmarkEnd w:id="370"/>
      <w:r w:rsidDel="00000000" w:rsidR="00000000" w:rsidRPr="00000000">
        <w:rPr>
          <w:b w:val="1"/>
          <w:color w:val="000000"/>
          <w:sz w:val="26"/>
          <w:szCs w:val="26"/>
          <w:rtl w:val="0"/>
        </w:rPr>
        <w:t xml:space="preserve">11. </w:t>
      </w:r>
      <w:r w:rsidDel="00000000" w:rsidR="00000000" w:rsidRPr="00000000">
        <w:rPr>
          <w:rFonts w:ascii="Roboto Mono" w:cs="Roboto Mono" w:eastAsia="Roboto Mono" w:hAnsi="Roboto Mono"/>
          <w:b w:val="1"/>
          <w:color w:val="188038"/>
          <w:sz w:val="26"/>
          <w:szCs w:val="26"/>
          <w:rtl w:val="0"/>
        </w:rPr>
        <w:t xml:space="preserve">authorization.k8s.io</w:t>
      </w:r>
      <w:r w:rsidDel="00000000" w:rsidR="00000000" w:rsidRPr="00000000">
        <w:rPr>
          <w:b w:val="1"/>
          <w:color w:val="000000"/>
          <w:sz w:val="26"/>
          <w:szCs w:val="26"/>
          <w:rtl w:val="0"/>
        </w:rPr>
        <w:t xml:space="preserve"> API Group</w:t>
      </w:r>
    </w:p>
    <w:p w:rsidR="00000000" w:rsidDel="00000000" w:rsidP="00000000" w:rsidRDefault="00000000" w:rsidRPr="00000000" w14:paraId="00000E3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authorization.k8s.io</w:t>
      </w:r>
      <w:r w:rsidDel="00000000" w:rsidR="00000000" w:rsidRPr="00000000">
        <w:rPr>
          <w:rtl w:val="0"/>
        </w:rPr>
        <w:t xml:space="preserve"> API group handles resources related to authorizing users.</w:t>
      </w:r>
    </w:p>
    <w:p w:rsidR="00000000" w:rsidDel="00000000" w:rsidP="00000000" w:rsidRDefault="00000000" w:rsidRPr="00000000" w14:paraId="00000E3F">
      <w:pPr>
        <w:numPr>
          <w:ilvl w:val="0"/>
          <w:numId w:val="216"/>
        </w:numPr>
        <w:spacing w:after="240" w:before="240" w:lineRule="auto"/>
        <w:ind w:left="720" w:hanging="360"/>
      </w:pPr>
      <w:r w:rsidDel="00000000" w:rsidR="00000000" w:rsidRPr="00000000">
        <w:rPr>
          <w:b w:val="1"/>
          <w:rtl w:val="0"/>
        </w:rPr>
        <w:t xml:space="preserve">API Group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authorization.k8s.io</w:t>
      </w:r>
    </w:p>
    <w:p w:rsidR="00000000" w:rsidDel="00000000" w:rsidP="00000000" w:rsidRDefault="00000000" w:rsidRPr="00000000" w14:paraId="00000E40">
      <w:pPr>
        <w:pStyle w:val="Heading4"/>
        <w:keepNext w:val="0"/>
        <w:keepLines w:val="0"/>
        <w:spacing w:after="40" w:before="240" w:lineRule="auto"/>
        <w:rPr>
          <w:b w:val="1"/>
          <w:color w:val="000000"/>
          <w:sz w:val="22"/>
          <w:szCs w:val="22"/>
        </w:rPr>
      </w:pPr>
      <w:bookmarkStart w:colFirst="0" w:colLast="0" w:name="_gac4r1gi0yj9" w:id="371"/>
      <w:bookmarkEnd w:id="371"/>
      <w:r w:rsidDel="00000000" w:rsidR="00000000" w:rsidRPr="00000000">
        <w:rPr>
          <w:b w:val="1"/>
          <w:color w:val="000000"/>
          <w:sz w:val="22"/>
          <w:szCs w:val="22"/>
          <w:rtl w:val="0"/>
        </w:rPr>
        <w:t xml:space="preserve">Resources under the </w:t>
      </w:r>
      <w:r w:rsidDel="00000000" w:rsidR="00000000" w:rsidRPr="00000000">
        <w:rPr>
          <w:rFonts w:ascii="Roboto Mono" w:cs="Roboto Mono" w:eastAsia="Roboto Mono" w:hAnsi="Roboto Mono"/>
          <w:b w:val="1"/>
          <w:color w:val="188038"/>
          <w:sz w:val="22"/>
          <w:szCs w:val="22"/>
          <w:rtl w:val="0"/>
        </w:rPr>
        <w:t xml:space="preserve">authorization.k8s.io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41">
      <w:pPr>
        <w:numPr>
          <w:ilvl w:val="0"/>
          <w:numId w:val="40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subjectaccessreviews</w:t>
      </w:r>
      <w:r w:rsidDel="00000000" w:rsidR="00000000" w:rsidRPr="00000000">
        <w:rPr>
          <w:rtl w:val="0"/>
        </w:rPr>
        <w:t xml:space="preserve">: Reviews a user's authorization to access specific resources.</w:t>
      </w:r>
    </w:p>
    <w:p w:rsidR="00000000" w:rsidDel="00000000" w:rsidP="00000000" w:rsidRDefault="00000000" w:rsidRPr="00000000" w14:paraId="00000E42">
      <w:pPr>
        <w:numPr>
          <w:ilvl w:val="0"/>
          <w:numId w:val="40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localsubjectaccessreviews</w:t>
      </w:r>
      <w:r w:rsidDel="00000000" w:rsidR="00000000" w:rsidRPr="00000000">
        <w:rPr>
          <w:rtl w:val="0"/>
        </w:rPr>
        <w:t xml:space="preserve">: Reviews a user's authorization to access a resource in a specific namespace.</w:t>
      </w:r>
    </w:p>
    <w:p w:rsidR="00000000" w:rsidDel="00000000" w:rsidP="00000000" w:rsidRDefault="00000000" w:rsidRPr="00000000" w14:paraId="00000E43">
      <w:pPr>
        <w:pStyle w:val="Heading4"/>
        <w:keepNext w:val="0"/>
        <w:keepLines w:val="0"/>
        <w:spacing w:after="40" w:before="240" w:lineRule="auto"/>
        <w:rPr>
          <w:b w:val="1"/>
          <w:color w:val="000000"/>
          <w:sz w:val="22"/>
          <w:szCs w:val="22"/>
        </w:rPr>
      </w:pPr>
      <w:bookmarkStart w:colFirst="0" w:colLast="0" w:name="_83lo964mv46j" w:id="372"/>
      <w:bookmarkEnd w:id="372"/>
      <w:r w:rsidDel="00000000" w:rsidR="00000000" w:rsidRPr="00000000">
        <w:rPr>
          <w:b w:val="1"/>
          <w:color w:val="000000"/>
          <w:sz w:val="22"/>
          <w:szCs w:val="22"/>
          <w:rtl w:val="0"/>
        </w:rPr>
        <w:t xml:space="preserve">Common Verbs for </w:t>
      </w:r>
      <w:r w:rsidDel="00000000" w:rsidR="00000000" w:rsidRPr="00000000">
        <w:rPr>
          <w:rFonts w:ascii="Roboto Mono" w:cs="Roboto Mono" w:eastAsia="Roboto Mono" w:hAnsi="Roboto Mono"/>
          <w:b w:val="1"/>
          <w:color w:val="188038"/>
          <w:sz w:val="22"/>
          <w:szCs w:val="22"/>
          <w:rtl w:val="0"/>
        </w:rPr>
        <w:t xml:space="preserve">authorization.k8s.io</w:t>
      </w:r>
      <w:r w:rsidDel="00000000" w:rsidR="00000000" w:rsidRPr="00000000">
        <w:rPr>
          <w:b w:val="1"/>
          <w:color w:val="000000"/>
          <w:sz w:val="22"/>
          <w:szCs w:val="22"/>
          <w:rtl w:val="0"/>
        </w:rPr>
        <w:t xml:space="preserve"> API Group:</w:t>
      </w:r>
    </w:p>
    <w:p w:rsidR="00000000" w:rsidDel="00000000" w:rsidP="00000000" w:rsidRDefault="00000000" w:rsidRPr="00000000" w14:paraId="00000E44">
      <w:pPr>
        <w:numPr>
          <w:ilvl w:val="0"/>
          <w:numId w:val="342"/>
        </w:numPr>
        <w:spacing w:after="240" w:before="240" w:lineRule="auto"/>
        <w:ind w:left="720" w:hanging="360"/>
      </w:pPr>
      <w:r w:rsidDel="00000000" w:rsidR="00000000" w:rsidRPr="00000000">
        <w:rPr>
          <w:rFonts w:ascii="Roboto Mono" w:cs="Roboto Mono" w:eastAsia="Roboto Mono" w:hAnsi="Roboto Mono"/>
          <w:color w:val="188038"/>
          <w:rtl w:val="0"/>
        </w:rPr>
        <w:t xml:space="preserve">create</w:t>
      </w:r>
    </w:p>
    <w:p w:rsidR="00000000" w:rsidDel="00000000" w:rsidP="00000000" w:rsidRDefault="00000000" w:rsidRPr="00000000" w14:paraId="00000E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6">
      <w:pPr>
        <w:pStyle w:val="Heading3"/>
        <w:keepNext w:val="0"/>
        <w:keepLines w:val="0"/>
        <w:spacing w:before="280" w:lineRule="auto"/>
        <w:rPr>
          <w:b w:val="1"/>
          <w:color w:val="000000"/>
          <w:sz w:val="26"/>
          <w:szCs w:val="26"/>
        </w:rPr>
      </w:pPr>
      <w:bookmarkStart w:colFirst="0" w:colLast="0" w:name="_i7hu28xnb3qw" w:id="373"/>
      <w:bookmarkEnd w:id="373"/>
      <w:r w:rsidDel="00000000" w:rsidR="00000000" w:rsidRPr="00000000">
        <w:rPr>
          <w:b w:val="1"/>
          <w:color w:val="000000"/>
          <w:sz w:val="26"/>
          <w:szCs w:val="26"/>
          <w:rtl w:val="0"/>
        </w:rPr>
        <w:t xml:space="preserve">Summary of Common Verbs in Kubernetes RBAC</w:t>
      </w:r>
    </w:p>
    <w:p w:rsidR="00000000" w:rsidDel="00000000" w:rsidP="00000000" w:rsidRDefault="00000000" w:rsidRPr="00000000" w14:paraId="00000E47">
      <w:pPr>
        <w:spacing w:after="240" w:before="240" w:lineRule="auto"/>
        <w:rPr/>
      </w:pPr>
      <w:r w:rsidDel="00000000" w:rsidR="00000000" w:rsidRPr="00000000">
        <w:rPr>
          <w:rtl w:val="0"/>
        </w:rPr>
        <w:t xml:space="preserve">Here are the most commonly used </w:t>
      </w:r>
      <w:r w:rsidDel="00000000" w:rsidR="00000000" w:rsidRPr="00000000">
        <w:rPr>
          <w:b w:val="1"/>
          <w:rtl w:val="0"/>
        </w:rPr>
        <w:t xml:space="preserve">verbs</w:t>
      </w:r>
      <w:r w:rsidDel="00000000" w:rsidR="00000000" w:rsidRPr="00000000">
        <w:rPr>
          <w:rtl w:val="0"/>
        </w:rPr>
        <w:t xml:space="preserve"> in Kubernetes RBAC rules:</w:t>
      </w:r>
    </w:p>
    <w:p w:rsidR="00000000" w:rsidDel="00000000" w:rsidP="00000000" w:rsidRDefault="00000000" w:rsidRPr="00000000" w14:paraId="00000E48">
      <w:pPr>
        <w:numPr>
          <w:ilvl w:val="0"/>
          <w:numId w:val="47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get</w:t>
      </w:r>
      <w:r w:rsidDel="00000000" w:rsidR="00000000" w:rsidRPr="00000000">
        <w:rPr>
          <w:rtl w:val="0"/>
        </w:rPr>
        <w:t xml:space="preserve">: Fetch a resource or resource list.</w:t>
      </w:r>
    </w:p>
    <w:p w:rsidR="00000000" w:rsidDel="00000000" w:rsidP="00000000" w:rsidRDefault="00000000" w:rsidRPr="00000000" w14:paraId="00000E49">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list</w:t>
      </w:r>
      <w:r w:rsidDel="00000000" w:rsidR="00000000" w:rsidRPr="00000000">
        <w:rPr>
          <w:rtl w:val="0"/>
        </w:rPr>
        <w:t xml:space="preserve">: Fetch a list of resources.</w:t>
      </w:r>
    </w:p>
    <w:p w:rsidR="00000000" w:rsidDel="00000000" w:rsidP="00000000" w:rsidRDefault="00000000" w:rsidRPr="00000000" w14:paraId="00000E4A">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create</w:t>
      </w:r>
      <w:r w:rsidDel="00000000" w:rsidR="00000000" w:rsidRPr="00000000">
        <w:rPr>
          <w:rtl w:val="0"/>
        </w:rPr>
        <w:t xml:space="preserve">: Create a new resource.</w:t>
      </w:r>
    </w:p>
    <w:p w:rsidR="00000000" w:rsidDel="00000000" w:rsidP="00000000" w:rsidRDefault="00000000" w:rsidRPr="00000000" w14:paraId="00000E4B">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update</w:t>
      </w:r>
      <w:r w:rsidDel="00000000" w:rsidR="00000000" w:rsidRPr="00000000">
        <w:rPr>
          <w:rtl w:val="0"/>
        </w:rPr>
        <w:t xml:space="preserve">: Modify an existing resource.</w:t>
      </w:r>
    </w:p>
    <w:p w:rsidR="00000000" w:rsidDel="00000000" w:rsidP="00000000" w:rsidRDefault="00000000" w:rsidRPr="00000000" w14:paraId="00000E4C">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patch</w:t>
      </w:r>
      <w:r w:rsidDel="00000000" w:rsidR="00000000" w:rsidRPr="00000000">
        <w:rPr>
          <w:rtl w:val="0"/>
        </w:rPr>
        <w:t xml:space="preserve">: Apply partial updates to a resource.</w:t>
      </w:r>
    </w:p>
    <w:p w:rsidR="00000000" w:rsidDel="00000000" w:rsidP="00000000" w:rsidRDefault="00000000" w:rsidRPr="00000000" w14:paraId="00000E4D">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delete</w:t>
      </w:r>
      <w:r w:rsidDel="00000000" w:rsidR="00000000" w:rsidRPr="00000000">
        <w:rPr>
          <w:rtl w:val="0"/>
        </w:rPr>
        <w:t xml:space="preserve">: Delete a resource.</w:t>
      </w:r>
    </w:p>
    <w:p w:rsidR="00000000" w:rsidDel="00000000" w:rsidP="00000000" w:rsidRDefault="00000000" w:rsidRPr="00000000" w14:paraId="00000E4E">
      <w:pPr>
        <w:numPr>
          <w:ilvl w:val="0"/>
          <w:numId w:val="47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deletecollection</w:t>
      </w:r>
      <w:r w:rsidDel="00000000" w:rsidR="00000000" w:rsidRPr="00000000">
        <w:rPr>
          <w:rtl w:val="0"/>
        </w:rPr>
        <w:t xml:space="preserve">: Delete multiple resources in a collection.</w:t>
      </w:r>
    </w:p>
    <w:p w:rsidR="00000000" w:rsidDel="00000000" w:rsidP="00000000" w:rsidRDefault="00000000" w:rsidRPr="00000000" w14:paraId="00000E4F">
      <w:pPr>
        <w:numPr>
          <w:ilvl w:val="0"/>
          <w:numId w:val="47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watch</w:t>
      </w:r>
      <w:r w:rsidDel="00000000" w:rsidR="00000000" w:rsidRPr="00000000">
        <w:rPr>
          <w:rtl w:val="0"/>
        </w:rPr>
        <w:t xml:space="preserve">: Watch for changes to a resource.</w:t>
      </w:r>
    </w:p>
    <w:p w:rsidR="00000000" w:rsidDel="00000000" w:rsidP="00000000" w:rsidRDefault="00000000" w:rsidRPr="00000000" w14:paraId="00000E50">
      <w:pPr>
        <w:spacing w:after="240" w:before="240" w:lineRule="auto"/>
        <w:rPr/>
      </w:pPr>
      <w:r w:rsidDel="00000000" w:rsidR="00000000" w:rsidRPr="00000000">
        <w:rPr>
          <w:rtl w:val="0"/>
        </w:rPr>
        <w:t xml:space="preserve">These verbs can be assigned to resources in different API groups to specify what actions a user or service account can perform.</w:t>
      </w:r>
    </w:p>
    <w:p w:rsidR="00000000" w:rsidDel="00000000" w:rsidP="00000000" w:rsidRDefault="00000000" w:rsidRPr="00000000" w14:paraId="00000E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2">
      <w:pPr>
        <w:pStyle w:val="Heading3"/>
        <w:keepNext w:val="0"/>
        <w:keepLines w:val="0"/>
        <w:spacing w:before="280" w:lineRule="auto"/>
        <w:rPr>
          <w:b w:val="1"/>
          <w:color w:val="000000"/>
          <w:sz w:val="26"/>
          <w:szCs w:val="26"/>
        </w:rPr>
      </w:pPr>
      <w:bookmarkStart w:colFirst="0" w:colLast="0" w:name="_a4h1944qflrm" w:id="374"/>
      <w:bookmarkEnd w:id="374"/>
      <w:r w:rsidDel="00000000" w:rsidR="00000000" w:rsidRPr="00000000">
        <w:rPr>
          <w:b w:val="1"/>
          <w:color w:val="000000"/>
          <w:sz w:val="26"/>
          <w:szCs w:val="26"/>
          <w:rtl w:val="0"/>
        </w:rPr>
        <w:t xml:space="preserve">Conclusion</w:t>
      </w:r>
    </w:p>
    <w:p w:rsidR="00000000" w:rsidDel="00000000" w:rsidP="00000000" w:rsidRDefault="00000000" w:rsidRPr="00000000" w14:paraId="00000E53">
      <w:pPr>
        <w:spacing w:after="240" w:before="240" w:lineRule="auto"/>
        <w:rPr/>
      </w:pPr>
      <w:r w:rsidDel="00000000" w:rsidR="00000000" w:rsidRPr="00000000">
        <w:rPr>
          <w:rtl w:val="0"/>
        </w:rPr>
        <w:t xml:space="preserve">Kubernetes has multiple </w:t>
      </w:r>
      <w:r w:rsidDel="00000000" w:rsidR="00000000" w:rsidRPr="00000000">
        <w:rPr>
          <w:b w:val="1"/>
          <w:rtl w:val="0"/>
        </w:rPr>
        <w:t xml:space="preserve">API groups</w:t>
      </w:r>
      <w:r w:rsidDel="00000000" w:rsidR="00000000" w:rsidRPr="00000000">
        <w:rPr>
          <w:rtl w:val="0"/>
        </w:rPr>
        <w:t xml:space="preserve">, each with its own </w:t>
      </w:r>
      <w:r w:rsidDel="00000000" w:rsidR="00000000" w:rsidRPr="00000000">
        <w:rPr>
          <w:b w:val="1"/>
          <w:rtl w:val="0"/>
        </w:rPr>
        <w:t xml:space="preserve">resources</w:t>
      </w:r>
      <w:r w:rsidDel="00000000" w:rsidR="00000000" w:rsidRPr="00000000">
        <w:rPr>
          <w:rtl w:val="0"/>
        </w:rPr>
        <w:t xml:space="preserve"> that represent different objects and functionalities. By defining </w:t>
      </w:r>
      <w:r w:rsidDel="00000000" w:rsidR="00000000" w:rsidRPr="00000000">
        <w:rPr>
          <w:b w:val="1"/>
          <w:rtl w:val="0"/>
        </w:rPr>
        <w:t xml:space="preserve">verbs</w:t>
      </w:r>
      <w:r w:rsidDel="00000000" w:rsidR="00000000" w:rsidRPr="00000000">
        <w:rPr>
          <w:rtl w:val="0"/>
        </w:rPr>
        <w:t xml:space="preserve"> in RBAC policies, you can control which actions are allowed on these resources. Understanding the relationship between </w:t>
      </w:r>
      <w:r w:rsidDel="00000000" w:rsidR="00000000" w:rsidRPr="00000000">
        <w:rPr>
          <w:b w:val="1"/>
          <w:rtl w:val="0"/>
        </w:rPr>
        <w:t xml:space="preserve">API Groups</w:t>
      </w:r>
      <w:r w:rsidDel="00000000" w:rsidR="00000000" w:rsidRPr="00000000">
        <w:rPr>
          <w:rtl w:val="0"/>
        </w:rPr>
        <w:t xml:space="preserve">, </w:t>
      </w:r>
      <w:r w:rsidDel="00000000" w:rsidR="00000000" w:rsidRPr="00000000">
        <w:rPr>
          <w:b w:val="1"/>
          <w:rtl w:val="0"/>
        </w:rPr>
        <w:t xml:space="preserve">Resources</w:t>
      </w:r>
      <w:r w:rsidDel="00000000" w:rsidR="00000000" w:rsidRPr="00000000">
        <w:rPr>
          <w:rtl w:val="0"/>
        </w:rPr>
        <w:t xml:space="preserve">, and </w:t>
      </w:r>
      <w:r w:rsidDel="00000000" w:rsidR="00000000" w:rsidRPr="00000000">
        <w:rPr>
          <w:b w:val="1"/>
          <w:rtl w:val="0"/>
        </w:rPr>
        <w:t xml:space="preserve">Verbs</w:t>
      </w:r>
      <w:r w:rsidDel="00000000" w:rsidR="00000000" w:rsidRPr="00000000">
        <w:rPr>
          <w:rtl w:val="0"/>
        </w:rPr>
        <w:t xml:space="preserve"> is crucial for configuring RBAC roles effectively and securely.</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pStyle w:val="Heading1"/>
        <w:rPr/>
      </w:pPr>
      <w:bookmarkStart w:colFirst="0" w:colLast="0" w:name="_mb3xx41ltsae" w:id="375"/>
      <w:bookmarkEnd w:id="375"/>
      <w:r w:rsidDel="00000000" w:rsidR="00000000" w:rsidRPr="00000000">
        <w:rPr>
          <w:rtl w:val="0"/>
        </w:rPr>
        <w:t xml:space="preserve">What are web hooks in k8s, how many types of them and purpose of each webhook with functionality of each of its k8 clusters ?</w:t>
      </w:r>
    </w:p>
    <w:p w:rsidR="00000000" w:rsidDel="00000000" w:rsidP="00000000" w:rsidRDefault="00000000" w:rsidRPr="00000000" w14:paraId="00000E56">
      <w:pPr>
        <w:spacing w:after="240" w:before="240" w:lineRule="auto"/>
        <w:rPr/>
      </w:pPr>
      <w:r w:rsidDel="00000000" w:rsidR="00000000" w:rsidRPr="00000000">
        <w:rPr>
          <w:rtl w:val="0"/>
        </w:rPr>
        <w:t xml:space="preserve">In Kubernetes, </w:t>
      </w:r>
      <w:r w:rsidDel="00000000" w:rsidR="00000000" w:rsidRPr="00000000">
        <w:rPr>
          <w:b w:val="1"/>
          <w:rtl w:val="0"/>
        </w:rPr>
        <w:t xml:space="preserve">webhooks</w:t>
      </w:r>
      <w:r w:rsidDel="00000000" w:rsidR="00000000" w:rsidRPr="00000000">
        <w:rPr>
          <w:rtl w:val="0"/>
        </w:rPr>
        <w:t xml:space="preserve"> are HTTP callbacks that allow you to extend or customize the behavior of the Kubernetes API. They are typically used during the admission process, which is when requests to create, update, or delete resources are reviewed and processed by Kubernetes. Webhooks are a powerful mechanism to implement custom logic in the Kubernetes lifecycle, allowing you to modify or validate Kubernetes resources dynamically.</w:t>
      </w:r>
    </w:p>
    <w:p w:rsidR="00000000" w:rsidDel="00000000" w:rsidP="00000000" w:rsidRDefault="00000000" w:rsidRPr="00000000" w14:paraId="00000E57">
      <w:pPr>
        <w:pStyle w:val="Heading3"/>
        <w:keepNext w:val="0"/>
        <w:keepLines w:val="0"/>
        <w:spacing w:before="280" w:lineRule="auto"/>
        <w:rPr>
          <w:b w:val="1"/>
          <w:color w:val="000000"/>
          <w:sz w:val="26"/>
          <w:szCs w:val="26"/>
        </w:rPr>
      </w:pPr>
      <w:bookmarkStart w:colFirst="0" w:colLast="0" w:name="_99piy6a72r26" w:id="376"/>
      <w:bookmarkEnd w:id="376"/>
      <w:r w:rsidDel="00000000" w:rsidR="00000000" w:rsidRPr="00000000">
        <w:rPr>
          <w:b w:val="1"/>
          <w:color w:val="000000"/>
          <w:sz w:val="26"/>
          <w:szCs w:val="26"/>
          <w:rtl w:val="0"/>
        </w:rPr>
        <w:t xml:space="preserve">Types of Webhooks in Kubernetes</w:t>
      </w:r>
    </w:p>
    <w:p w:rsidR="00000000" w:rsidDel="00000000" w:rsidP="00000000" w:rsidRDefault="00000000" w:rsidRPr="00000000" w14:paraId="00000E58">
      <w:pPr>
        <w:spacing w:after="240" w:before="240" w:lineRule="auto"/>
        <w:rPr/>
      </w:pPr>
      <w:r w:rsidDel="00000000" w:rsidR="00000000" w:rsidRPr="00000000">
        <w:rPr>
          <w:rtl w:val="0"/>
        </w:rPr>
        <w:t xml:space="preserve">There are primarily </w:t>
      </w:r>
      <w:r w:rsidDel="00000000" w:rsidR="00000000" w:rsidRPr="00000000">
        <w:rPr>
          <w:b w:val="1"/>
          <w:rtl w:val="0"/>
        </w:rPr>
        <w:t xml:space="preserve">three types of webhooks</w:t>
      </w:r>
      <w:r w:rsidDel="00000000" w:rsidR="00000000" w:rsidRPr="00000000">
        <w:rPr>
          <w:rtl w:val="0"/>
        </w:rPr>
        <w:t xml:space="preserve"> in Kubernetes:</w:t>
      </w:r>
    </w:p>
    <w:p w:rsidR="00000000" w:rsidDel="00000000" w:rsidP="00000000" w:rsidRDefault="00000000" w:rsidRPr="00000000" w14:paraId="00000E59">
      <w:pPr>
        <w:numPr>
          <w:ilvl w:val="0"/>
          <w:numId w:val="272"/>
        </w:numPr>
        <w:spacing w:after="0" w:afterAutospacing="0" w:before="240" w:lineRule="auto"/>
        <w:ind w:left="720" w:hanging="360"/>
      </w:pPr>
      <w:r w:rsidDel="00000000" w:rsidR="00000000" w:rsidRPr="00000000">
        <w:rPr>
          <w:b w:val="1"/>
          <w:rtl w:val="0"/>
        </w:rPr>
        <w:t xml:space="preserve">Admission Webhooks</w:t>
      </w:r>
    </w:p>
    <w:p w:rsidR="00000000" w:rsidDel="00000000" w:rsidP="00000000" w:rsidRDefault="00000000" w:rsidRPr="00000000" w14:paraId="00000E5A">
      <w:pPr>
        <w:numPr>
          <w:ilvl w:val="1"/>
          <w:numId w:val="272"/>
        </w:numPr>
        <w:spacing w:after="0" w:afterAutospacing="0" w:before="0" w:beforeAutospacing="0" w:lineRule="auto"/>
        <w:ind w:left="1440" w:hanging="360"/>
      </w:pPr>
      <w:r w:rsidDel="00000000" w:rsidR="00000000" w:rsidRPr="00000000">
        <w:rPr>
          <w:b w:val="1"/>
          <w:rtl w:val="0"/>
        </w:rPr>
        <w:t xml:space="preserve">Mutating Admission Webhook</w:t>
      </w:r>
    </w:p>
    <w:p w:rsidR="00000000" w:rsidDel="00000000" w:rsidP="00000000" w:rsidRDefault="00000000" w:rsidRPr="00000000" w14:paraId="00000E5B">
      <w:pPr>
        <w:numPr>
          <w:ilvl w:val="1"/>
          <w:numId w:val="272"/>
        </w:numPr>
        <w:spacing w:after="0" w:afterAutospacing="0" w:before="0" w:beforeAutospacing="0" w:lineRule="auto"/>
        <w:ind w:left="1440" w:hanging="360"/>
      </w:pPr>
      <w:r w:rsidDel="00000000" w:rsidR="00000000" w:rsidRPr="00000000">
        <w:rPr>
          <w:b w:val="1"/>
          <w:rtl w:val="0"/>
        </w:rPr>
        <w:t xml:space="preserve">Validating Admission Webhook</w:t>
      </w:r>
    </w:p>
    <w:p w:rsidR="00000000" w:rsidDel="00000000" w:rsidP="00000000" w:rsidRDefault="00000000" w:rsidRPr="00000000" w14:paraId="00000E5C">
      <w:pPr>
        <w:numPr>
          <w:ilvl w:val="0"/>
          <w:numId w:val="272"/>
        </w:numPr>
        <w:spacing w:after="240" w:before="0" w:beforeAutospacing="0" w:lineRule="auto"/>
        <w:ind w:left="720" w:hanging="360"/>
      </w:pPr>
      <w:r w:rsidDel="00000000" w:rsidR="00000000" w:rsidRPr="00000000">
        <w:rPr>
          <w:b w:val="1"/>
          <w:rtl w:val="0"/>
        </w:rPr>
        <w:t xml:space="preserve">Conversion Webhooks</w:t>
      </w:r>
      <w:r w:rsidDel="00000000" w:rsidR="00000000" w:rsidRPr="00000000">
        <w:rPr>
          <w:rtl w:val="0"/>
        </w:rPr>
        <w:t xml:space="preserve"> (for Custom Resources)</w:t>
      </w:r>
    </w:p>
    <w:p w:rsidR="00000000" w:rsidDel="00000000" w:rsidP="00000000" w:rsidRDefault="00000000" w:rsidRPr="00000000" w14:paraId="00000E5D">
      <w:pPr>
        <w:spacing w:after="240" w:before="240" w:lineRule="auto"/>
        <w:rPr/>
      </w:pPr>
      <w:r w:rsidDel="00000000" w:rsidR="00000000" w:rsidRPr="00000000">
        <w:rPr>
          <w:rtl w:val="0"/>
        </w:rPr>
        <w:t xml:space="preserve">Each of these webhooks plays a different role and is triggered at different stages in the Kubernetes resource lifecycle.</w:t>
      </w:r>
    </w:p>
    <w:p w:rsidR="00000000" w:rsidDel="00000000" w:rsidP="00000000" w:rsidRDefault="00000000" w:rsidRPr="00000000" w14:paraId="00000E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F">
      <w:pPr>
        <w:pStyle w:val="Heading3"/>
        <w:keepNext w:val="0"/>
        <w:keepLines w:val="0"/>
        <w:spacing w:before="280" w:lineRule="auto"/>
        <w:rPr>
          <w:b w:val="1"/>
          <w:color w:val="000000"/>
          <w:sz w:val="26"/>
          <w:szCs w:val="26"/>
        </w:rPr>
      </w:pPr>
      <w:bookmarkStart w:colFirst="0" w:colLast="0" w:name="_hjqkzkrs1ii5" w:id="377"/>
      <w:bookmarkEnd w:id="377"/>
      <w:r w:rsidDel="00000000" w:rsidR="00000000" w:rsidRPr="00000000">
        <w:rPr>
          <w:b w:val="1"/>
          <w:color w:val="000000"/>
          <w:sz w:val="26"/>
          <w:szCs w:val="26"/>
          <w:rtl w:val="0"/>
        </w:rPr>
        <w:t xml:space="preserve">1. Admission Webhooks</w:t>
      </w:r>
    </w:p>
    <w:p w:rsidR="00000000" w:rsidDel="00000000" w:rsidP="00000000" w:rsidRDefault="00000000" w:rsidRPr="00000000" w14:paraId="00000E60">
      <w:pPr>
        <w:spacing w:after="240" w:before="240" w:lineRule="auto"/>
        <w:rPr/>
      </w:pPr>
      <w:r w:rsidDel="00000000" w:rsidR="00000000" w:rsidRPr="00000000">
        <w:rPr>
          <w:rtl w:val="0"/>
        </w:rPr>
        <w:t xml:space="preserve">Admission webhooks are HTTP callbacks triggered by the Kubernetes API server when an object is created, updated, or deleted. These webhooks allow you to inspect and/or modify the resource before or after it is stored in Kubernetes.</w:t>
      </w:r>
    </w:p>
    <w:p w:rsidR="00000000" w:rsidDel="00000000" w:rsidP="00000000" w:rsidRDefault="00000000" w:rsidRPr="00000000" w14:paraId="00000E61">
      <w:pPr>
        <w:pStyle w:val="Heading4"/>
        <w:keepNext w:val="0"/>
        <w:keepLines w:val="0"/>
        <w:spacing w:after="40" w:before="240" w:lineRule="auto"/>
        <w:rPr>
          <w:b w:val="1"/>
          <w:color w:val="000000"/>
          <w:sz w:val="22"/>
          <w:szCs w:val="22"/>
        </w:rPr>
      </w:pPr>
      <w:bookmarkStart w:colFirst="0" w:colLast="0" w:name="_jrtv5eukcfss" w:id="378"/>
      <w:bookmarkEnd w:id="378"/>
      <w:r w:rsidDel="00000000" w:rsidR="00000000" w:rsidRPr="00000000">
        <w:rPr>
          <w:b w:val="1"/>
          <w:color w:val="000000"/>
          <w:sz w:val="22"/>
          <w:szCs w:val="22"/>
          <w:rtl w:val="0"/>
        </w:rPr>
        <w:t xml:space="preserve">Types of Admission Webhooks:</w:t>
      </w:r>
    </w:p>
    <w:p w:rsidR="00000000" w:rsidDel="00000000" w:rsidP="00000000" w:rsidRDefault="00000000" w:rsidRPr="00000000" w14:paraId="00000E62">
      <w:pPr>
        <w:numPr>
          <w:ilvl w:val="0"/>
          <w:numId w:val="55"/>
        </w:numPr>
        <w:spacing w:after="0" w:afterAutospacing="0" w:before="240" w:lineRule="auto"/>
        <w:ind w:left="720" w:hanging="360"/>
      </w:pPr>
      <w:r w:rsidDel="00000000" w:rsidR="00000000" w:rsidRPr="00000000">
        <w:rPr>
          <w:b w:val="1"/>
          <w:rtl w:val="0"/>
        </w:rPr>
        <w:t xml:space="preserve">Mutating Admission Webhook</w:t>
      </w:r>
    </w:p>
    <w:p w:rsidR="00000000" w:rsidDel="00000000" w:rsidP="00000000" w:rsidRDefault="00000000" w:rsidRPr="00000000" w14:paraId="00000E63">
      <w:pPr>
        <w:numPr>
          <w:ilvl w:val="0"/>
          <w:numId w:val="55"/>
        </w:numPr>
        <w:spacing w:after="240" w:before="0" w:beforeAutospacing="0" w:lineRule="auto"/>
        <w:ind w:left="720" w:hanging="360"/>
      </w:pPr>
      <w:r w:rsidDel="00000000" w:rsidR="00000000" w:rsidRPr="00000000">
        <w:rPr>
          <w:b w:val="1"/>
          <w:rtl w:val="0"/>
        </w:rPr>
        <w:t xml:space="preserve">Validating Admission Webhook</w:t>
      </w:r>
    </w:p>
    <w:p w:rsidR="00000000" w:rsidDel="00000000" w:rsidP="00000000" w:rsidRDefault="00000000" w:rsidRPr="00000000" w14:paraId="00000E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5">
      <w:pPr>
        <w:pStyle w:val="Heading4"/>
        <w:keepNext w:val="0"/>
        <w:keepLines w:val="0"/>
        <w:spacing w:after="40" w:before="240" w:lineRule="auto"/>
        <w:rPr>
          <w:b w:val="1"/>
          <w:color w:val="000000"/>
          <w:sz w:val="22"/>
          <w:szCs w:val="22"/>
        </w:rPr>
      </w:pPr>
      <w:bookmarkStart w:colFirst="0" w:colLast="0" w:name="_tliclm7qox2b" w:id="379"/>
      <w:bookmarkEnd w:id="379"/>
      <w:r w:rsidDel="00000000" w:rsidR="00000000" w:rsidRPr="00000000">
        <w:rPr>
          <w:b w:val="1"/>
          <w:color w:val="000000"/>
          <w:sz w:val="22"/>
          <w:szCs w:val="22"/>
          <w:rtl w:val="0"/>
        </w:rPr>
        <w:t xml:space="preserve">1.1 Mutating Admission Webhook</w:t>
      </w:r>
    </w:p>
    <w:p w:rsidR="00000000" w:rsidDel="00000000" w:rsidP="00000000" w:rsidRDefault="00000000" w:rsidRPr="00000000" w14:paraId="00000E66">
      <w:pPr>
        <w:spacing w:after="240" w:before="240" w:lineRule="auto"/>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mutating admission webhook</w:t>
      </w:r>
      <w:r w:rsidDel="00000000" w:rsidR="00000000" w:rsidRPr="00000000">
        <w:rPr>
          <w:rtl w:val="0"/>
        </w:rPr>
        <w:t xml:space="preserve"> allows you to </w:t>
      </w:r>
      <w:r w:rsidDel="00000000" w:rsidR="00000000" w:rsidRPr="00000000">
        <w:rPr>
          <w:b w:val="1"/>
          <w:rtl w:val="0"/>
        </w:rPr>
        <w:t xml:space="preserve">modify</w:t>
      </w:r>
      <w:r w:rsidDel="00000000" w:rsidR="00000000" w:rsidRPr="00000000">
        <w:rPr>
          <w:rtl w:val="0"/>
        </w:rPr>
        <w:t xml:space="preserve"> the resource object before it is persisted in the Kubernetes cluster. You can inject additional information, modify existing fields, or alter the configuration of the resource.</w:t>
      </w:r>
    </w:p>
    <w:p w:rsidR="00000000" w:rsidDel="00000000" w:rsidP="00000000" w:rsidRDefault="00000000" w:rsidRPr="00000000" w14:paraId="00000E67">
      <w:pPr>
        <w:spacing w:after="240" w:before="240" w:lineRule="auto"/>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E68">
      <w:pPr>
        <w:numPr>
          <w:ilvl w:val="0"/>
          <w:numId w:val="48"/>
        </w:numPr>
        <w:spacing w:after="0" w:afterAutospacing="0" w:before="240" w:lineRule="auto"/>
        <w:ind w:left="720" w:hanging="360"/>
      </w:pPr>
      <w:r w:rsidDel="00000000" w:rsidR="00000000" w:rsidRPr="00000000">
        <w:rPr>
          <w:b w:val="1"/>
          <w:rtl w:val="0"/>
        </w:rPr>
        <w:t xml:space="preserve">Mutating</w:t>
      </w:r>
      <w:r w:rsidDel="00000000" w:rsidR="00000000" w:rsidRPr="00000000">
        <w:rPr>
          <w:rtl w:val="0"/>
        </w:rPr>
        <w:t xml:space="preserve"> webhooks are triggered first, before the resource is stored.</w:t>
      </w:r>
    </w:p>
    <w:p w:rsidR="00000000" w:rsidDel="00000000" w:rsidP="00000000" w:rsidRDefault="00000000" w:rsidRPr="00000000" w14:paraId="00000E69">
      <w:pPr>
        <w:numPr>
          <w:ilvl w:val="0"/>
          <w:numId w:val="48"/>
        </w:numPr>
        <w:spacing w:after="0" w:afterAutospacing="0" w:before="0" w:beforeAutospacing="0" w:lineRule="auto"/>
        <w:ind w:left="720" w:hanging="360"/>
      </w:pPr>
      <w:r w:rsidDel="00000000" w:rsidR="00000000" w:rsidRPr="00000000">
        <w:rPr>
          <w:rtl w:val="0"/>
        </w:rPr>
        <w:t xml:space="preserve">They can be used to automatically inject sidecar containers, add default values to the resource (such as default labels, annotations, environment variables, resource requests/limits), or modify configurations on the fly.</w:t>
      </w:r>
    </w:p>
    <w:p w:rsidR="00000000" w:rsidDel="00000000" w:rsidP="00000000" w:rsidRDefault="00000000" w:rsidRPr="00000000" w14:paraId="00000E6A">
      <w:pPr>
        <w:numPr>
          <w:ilvl w:val="0"/>
          <w:numId w:val="48"/>
        </w:numPr>
        <w:spacing w:after="240" w:before="0" w:beforeAutospacing="0" w:lineRule="auto"/>
        <w:ind w:left="720" w:hanging="360"/>
      </w:pPr>
      <w:r w:rsidDel="00000000" w:rsidR="00000000" w:rsidRPr="00000000">
        <w:rPr>
          <w:rtl w:val="0"/>
        </w:rPr>
        <w:t xml:space="preserve">You can modify the incoming resource in response to specific conditions.</w:t>
      </w:r>
    </w:p>
    <w:p w:rsidR="00000000" w:rsidDel="00000000" w:rsidP="00000000" w:rsidRDefault="00000000" w:rsidRPr="00000000" w14:paraId="00000E6B">
      <w:pPr>
        <w:spacing w:after="240" w:before="240" w:lineRule="auto"/>
        <w:rPr/>
      </w:pPr>
      <w:r w:rsidDel="00000000" w:rsidR="00000000" w:rsidRPr="00000000">
        <w:rPr>
          <w:b w:val="1"/>
          <w:rtl w:val="0"/>
        </w:rPr>
        <w:t xml:space="preserve">Example Use Case</w:t>
      </w:r>
      <w:r w:rsidDel="00000000" w:rsidR="00000000" w:rsidRPr="00000000">
        <w:rPr>
          <w:rtl w:val="0"/>
        </w:rPr>
        <w:t xml:space="preserve">:</w:t>
      </w:r>
    </w:p>
    <w:p w:rsidR="00000000" w:rsidDel="00000000" w:rsidP="00000000" w:rsidRDefault="00000000" w:rsidRPr="00000000" w14:paraId="00000E6C">
      <w:pPr>
        <w:numPr>
          <w:ilvl w:val="0"/>
          <w:numId w:val="92"/>
        </w:numPr>
        <w:spacing w:after="0" w:afterAutospacing="0" w:before="240" w:lineRule="auto"/>
        <w:ind w:left="720" w:hanging="360"/>
      </w:pPr>
      <w:r w:rsidDel="00000000" w:rsidR="00000000" w:rsidRPr="00000000">
        <w:rPr>
          <w:rtl w:val="0"/>
        </w:rPr>
        <w:t xml:space="preserve">Automatically adding a logging sidecar container to every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t xml:space="preserve"> created.</w:t>
      </w:r>
    </w:p>
    <w:p w:rsidR="00000000" w:rsidDel="00000000" w:rsidP="00000000" w:rsidRDefault="00000000" w:rsidRPr="00000000" w14:paraId="00000E6D">
      <w:pPr>
        <w:numPr>
          <w:ilvl w:val="0"/>
          <w:numId w:val="92"/>
        </w:numPr>
        <w:spacing w:after="0" w:afterAutospacing="0" w:before="0" w:beforeAutospacing="0" w:lineRule="auto"/>
        <w:ind w:left="720" w:hanging="360"/>
      </w:pPr>
      <w:r w:rsidDel="00000000" w:rsidR="00000000" w:rsidRPr="00000000">
        <w:rPr>
          <w:rtl w:val="0"/>
        </w:rPr>
        <w:t xml:space="preserve">Injecting default labels or annotations into resources.</w:t>
      </w:r>
    </w:p>
    <w:p w:rsidR="00000000" w:rsidDel="00000000" w:rsidP="00000000" w:rsidRDefault="00000000" w:rsidRPr="00000000" w14:paraId="00000E6E">
      <w:pPr>
        <w:numPr>
          <w:ilvl w:val="0"/>
          <w:numId w:val="92"/>
        </w:numPr>
        <w:spacing w:after="240" w:before="0" w:beforeAutospacing="0" w:lineRule="auto"/>
        <w:ind w:left="720" w:hanging="360"/>
      </w:pPr>
      <w:r w:rsidDel="00000000" w:rsidR="00000000" w:rsidRPr="00000000">
        <w:rPr>
          <w:rtl w:val="0"/>
        </w:rPr>
        <w:t xml:space="preserve">Setting default CPU and memory resource limits if they are not specified by the user.</w:t>
      </w:r>
    </w:p>
    <w:p w:rsidR="00000000" w:rsidDel="00000000" w:rsidP="00000000" w:rsidRDefault="00000000" w:rsidRPr="00000000" w14:paraId="00000E6F">
      <w:pPr>
        <w:spacing w:after="240" w:before="240" w:lineRule="auto"/>
        <w:rPr/>
      </w:pPr>
      <w:r w:rsidDel="00000000" w:rsidR="00000000" w:rsidRPr="00000000">
        <w:rPr>
          <w:b w:val="1"/>
          <w:rtl w:val="0"/>
        </w:rPr>
        <w:t xml:space="preserve">Example Configuration</w:t>
      </w:r>
      <w:r w:rsidDel="00000000" w:rsidR="00000000" w:rsidRPr="00000000">
        <w:rPr>
          <w:rtl w:val="0"/>
        </w:rPr>
        <w:t xml:space="preserve">:</w:t>
      </w:r>
    </w:p>
    <w:p w:rsidR="00000000" w:rsidDel="00000000" w:rsidP="00000000" w:rsidRDefault="00000000" w:rsidRPr="00000000" w14:paraId="00000E70">
      <w:pPr>
        <w:rPr/>
      </w:pPr>
      <w:r w:rsidDel="00000000" w:rsidR="00000000" w:rsidRPr="00000000">
        <w:rPr>
          <w:rtl w:val="0"/>
        </w:rPr>
        <w:t xml:space="preserve">yaml</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admissionregistration.k8s.io/v1</w:t>
      </w:r>
    </w:p>
    <w:p w:rsidR="00000000" w:rsidDel="00000000" w:rsidP="00000000" w:rsidRDefault="00000000" w:rsidRPr="00000000" w14:paraId="00000E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MutatingWebhookConfiguration</w:t>
      </w:r>
    </w:p>
    <w:p w:rsidR="00000000" w:rsidDel="00000000" w:rsidP="00000000" w:rsidRDefault="00000000" w:rsidRPr="00000000" w14:paraId="00000E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E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mutate-pods-example</w:t>
      </w:r>
    </w:p>
    <w:p w:rsidR="00000000" w:rsidDel="00000000" w:rsidP="00000000" w:rsidRDefault="00000000" w:rsidRPr="00000000" w14:paraId="00000E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webhooks:</w:t>
      </w:r>
    </w:p>
    <w:p w:rsidR="00000000" w:rsidDel="00000000" w:rsidP="00000000" w:rsidRDefault="00000000" w:rsidRPr="00000000" w14:paraId="00000E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mutate-pod.example.com</w:t>
      </w:r>
    </w:p>
    <w:p w:rsidR="00000000" w:rsidDel="00000000" w:rsidP="00000000" w:rsidRDefault="00000000" w:rsidRPr="00000000" w14:paraId="00000E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clientConfig:</w:t>
      </w:r>
    </w:p>
    <w:p w:rsidR="00000000" w:rsidDel="00000000" w:rsidP="00000000" w:rsidRDefault="00000000" w:rsidRPr="00000000" w14:paraId="00000E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E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mutate-service</w:t>
      </w:r>
    </w:p>
    <w:p w:rsidR="00000000" w:rsidDel="00000000" w:rsidP="00000000" w:rsidRDefault="00000000" w:rsidRPr="00000000" w14:paraId="00000E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E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"/mutate"</w:t>
      </w:r>
    </w:p>
    <w:p w:rsidR="00000000" w:rsidDel="00000000" w:rsidP="00000000" w:rsidRDefault="00000000" w:rsidRPr="00000000" w14:paraId="00000E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caBundle: &lt;CA_BUNDLE&gt;  # Certificate authority bundle to trust the webhook server</w:t>
      </w:r>
    </w:p>
    <w:p w:rsidR="00000000" w:rsidDel="00000000" w:rsidP="00000000" w:rsidRDefault="00000000" w:rsidRPr="00000000" w14:paraId="00000E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E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operations: ["CREATE"]</w:t>
      </w:r>
    </w:p>
    <w:p w:rsidR="00000000" w:rsidDel="00000000" w:rsidP="00000000" w:rsidRDefault="00000000" w:rsidRPr="00000000" w14:paraId="00000E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apiGroups: [""]</w:t>
      </w:r>
    </w:p>
    <w:p w:rsidR="00000000" w:rsidDel="00000000" w:rsidP="00000000" w:rsidRDefault="00000000" w:rsidRPr="00000000" w14:paraId="00000E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apiVersions: ["v1"]</w:t>
      </w:r>
    </w:p>
    <w:p w:rsidR="00000000" w:rsidDel="00000000" w:rsidP="00000000" w:rsidRDefault="00000000" w:rsidRPr="00000000" w14:paraId="00000E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w:t>
      </w:r>
    </w:p>
    <w:p w:rsidR="00000000" w:rsidDel="00000000" w:rsidP="00000000" w:rsidRDefault="00000000" w:rsidRPr="00000000" w14:paraId="00000E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admissionReviewVersions: ["v1"]</w:t>
      </w:r>
    </w:p>
    <w:p w:rsidR="00000000" w:rsidDel="00000000" w:rsidP="00000000" w:rsidRDefault="00000000" w:rsidRPr="00000000" w14:paraId="00000E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sideEffects: None</w:t>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spacing w:after="240" w:before="240" w:lineRule="auto"/>
        <w:rPr/>
      </w:pPr>
      <w:r w:rsidDel="00000000" w:rsidR="00000000" w:rsidRPr="00000000">
        <w:rPr>
          <w:rtl w:val="0"/>
        </w:rPr>
        <w:t xml:space="preserve">In this example, every time a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t xml:space="preserve"> is created, it will be passed to the mutating webhook at </w:t>
      </w:r>
      <w:r w:rsidDel="00000000" w:rsidR="00000000" w:rsidRPr="00000000">
        <w:rPr>
          <w:rFonts w:ascii="Roboto Mono" w:cs="Roboto Mono" w:eastAsia="Roboto Mono" w:hAnsi="Roboto Mono"/>
          <w:color w:val="188038"/>
          <w:rtl w:val="0"/>
        </w:rPr>
        <w:t xml:space="preserve">/mutate</w:t>
      </w:r>
      <w:r w:rsidDel="00000000" w:rsidR="00000000" w:rsidRPr="00000000">
        <w:rPr>
          <w:rtl w:val="0"/>
        </w:rPr>
        <w:t xml:space="preserve">, where it can be modified.</w:t>
      </w:r>
    </w:p>
    <w:p w:rsidR="00000000" w:rsidDel="00000000" w:rsidP="00000000" w:rsidRDefault="00000000" w:rsidRPr="00000000" w14:paraId="00000E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8">
      <w:pPr>
        <w:pStyle w:val="Heading4"/>
        <w:keepNext w:val="0"/>
        <w:keepLines w:val="0"/>
        <w:spacing w:after="40" w:before="240" w:lineRule="auto"/>
        <w:rPr>
          <w:b w:val="1"/>
          <w:color w:val="000000"/>
          <w:sz w:val="22"/>
          <w:szCs w:val="22"/>
        </w:rPr>
      </w:pPr>
      <w:bookmarkStart w:colFirst="0" w:colLast="0" w:name="_mzjb3jkpr9v1" w:id="380"/>
      <w:bookmarkEnd w:id="380"/>
      <w:r w:rsidDel="00000000" w:rsidR="00000000" w:rsidRPr="00000000">
        <w:rPr>
          <w:b w:val="1"/>
          <w:color w:val="000000"/>
          <w:sz w:val="22"/>
          <w:szCs w:val="22"/>
          <w:rtl w:val="0"/>
        </w:rPr>
        <w:t xml:space="preserve">1.2 Validating Admission Webhook</w:t>
      </w:r>
    </w:p>
    <w:p w:rsidR="00000000" w:rsidDel="00000000" w:rsidP="00000000" w:rsidRDefault="00000000" w:rsidRPr="00000000" w14:paraId="00000E89">
      <w:pPr>
        <w:spacing w:after="240" w:before="240" w:lineRule="auto"/>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validating admission webhook</w:t>
      </w:r>
      <w:r w:rsidDel="00000000" w:rsidR="00000000" w:rsidRPr="00000000">
        <w:rPr>
          <w:rtl w:val="0"/>
        </w:rPr>
        <w:t xml:space="preserve"> allows you to </w:t>
      </w:r>
      <w:r w:rsidDel="00000000" w:rsidR="00000000" w:rsidRPr="00000000">
        <w:rPr>
          <w:b w:val="1"/>
          <w:rtl w:val="0"/>
        </w:rPr>
        <w:t xml:space="preserve">validate</w:t>
      </w:r>
      <w:r w:rsidDel="00000000" w:rsidR="00000000" w:rsidRPr="00000000">
        <w:rPr>
          <w:rtl w:val="0"/>
        </w:rPr>
        <w:t xml:space="preserve"> resources before they are persisted in the Kubernetes cluster. It does not modify the resources but checks whether they meet certain criteria or policies. If the validation fails, the request is rejected.</w:t>
      </w:r>
    </w:p>
    <w:p w:rsidR="00000000" w:rsidDel="00000000" w:rsidP="00000000" w:rsidRDefault="00000000" w:rsidRPr="00000000" w14:paraId="00000E8A">
      <w:pPr>
        <w:spacing w:after="240" w:before="240" w:lineRule="auto"/>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E8B">
      <w:pPr>
        <w:numPr>
          <w:ilvl w:val="0"/>
          <w:numId w:val="341"/>
        </w:numPr>
        <w:spacing w:after="0" w:afterAutospacing="0" w:before="240" w:lineRule="auto"/>
        <w:ind w:left="720" w:hanging="360"/>
      </w:pPr>
      <w:r w:rsidDel="00000000" w:rsidR="00000000" w:rsidRPr="00000000">
        <w:rPr>
          <w:b w:val="1"/>
          <w:rtl w:val="0"/>
        </w:rPr>
        <w:t xml:space="preserve">Validating</w:t>
      </w:r>
      <w:r w:rsidDel="00000000" w:rsidR="00000000" w:rsidRPr="00000000">
        <w:rPr>
          <w:rtl w:val="0"/>
        </w:rPr>
        <w:t xml:space="preserve"> webhooks are triggered after mutating webhooks (if present), but before the resource is actually created or updated.</w:t>
      </w:r>
    </w:p>
    <w:p w:rsidR="00000000" w:rsidDel="00000000" w:rsidP="00000000" w:rsidRDefault="00000000" w:rsidRPr="00000000" w14:paraId="00000E8C">
      <w:pPr>
        <w:numPr>
          <w:ilvl w:val="0"/>
          <w:numId w:val="341"/>
        </w:numPr>
        <w:spacing w:after="0" w:afterAutospacing="0" w:before="0" w:beforeAutospacing="0" w:lineRule="auto"/>
        <w:ind w:left="720" w:hanging="360"/>
      </w:pPr>
      <w:r w:rsidDel="00000000" w:rsidR="00000000" w:rsidRPr="00000000">
        <w:rPr>
          <w:rtl w:val="0"/>
        </w:rPr>
        <w:t xml:space="preserve">They are used to enforce policies, such as requiring specific labels, ensuring that resource limits are set, or validating image registries.</w:t>
      </w:r>
    </w:p>
    <w:p w:rsidR="00000000" w:rsidDel="00000000" w:rsidP="00000000" w:rsidRDefault="00000000" w:rsidRPr="00000000" w14:paraId="00000E8D">
      <w:pPr>
        <w:numPr>
          <w:ilvl w:val="0"/>
          <w:numId w:val="341"/>
        </w:numPr>
        <w:spacing w:after="240" w:before="0" w:beforeAutospacing="0" w:lineRule="auto"/>
        <w:ind w:left="720" w:hanging="360"/>
      </w:pPr>
      <w:r w:rsidDel="00000000" w:rsidR="00000000" w:rsidRPr="00000000">
        <w:rPr>
          <w:rtl w:val="0"/>
        </w:rPr>
        <w:t xml:space="preserve">If the validation fails, the webhook can return an error message, preventing the resource from being created or modified.</w:t>
      </w:r>
    </w:p>
    <w:p w:rsidR="00000000" w:rsidDel="00000000" w:rsidP="00000000" w:rsidRDefault="00000000" w:rsidRPr="00000000" w14:paraId="00000E8E">
      <w:pPr>
        <w:spacing w:after="240" w:before="240" w:lineRule="auto"/>
        <w:rPr/>
      </w:pPr>
      <w:r w:rsidDel="00000000" w:rsidR="00000000" w:rsidRPr="00000000">
        <w:rPr>
          <w:b w:val="1"/>
          <w:rtl w:val="0"/>
        </w:rPr>
        <w:t xml:space="preserve">Example Use Case</w:t>
      </w:r>
      <w:r w:rsidDel="00000000" w:rsidR="00000000" w:rsidRPr="00000000">
        <w:rPr>
          <w:rtl w:val="0"/>
        </w:rPr>
        <w:t xml:space="preserve">:</w:t>
      </w:r>
    </w:p>
    <w:p w:rsidR="00000000" w:rsidDel="00000000" w:rsidP="00000000" w:rsidRDefault="00000000" w:rsidRPr="00000000" w14:paraId="00000E8F">
      <w:pPr>
        <w:numPr>
          <w:ilvl w:val="0"/>
          <w:numId w:val="116"/>
        </w:numPr>
        <w:spacing w:after="0" w:afterAutospacing="0" w:before="240" w:lineRule="auto"/>
        <w:ind w:left="720" w:hanging="360"/>
      </w:pPr>
      <w:r w:rsidDel="00000000" w:rsidR="00000000" w:rsidRPr="00000000">
        <w:rPr>
          <w:rtl w:val="0"/>
        </w:rPr>
        <w:t xml:space="preserve">Ensuring that all Pods have resource requests/limits set.</w:t>
      </w:r>
    </w:p>
    <w:p w:rsidR="00000000" w:rsidDel="00000000" w:rsidP="00000000" w:rsidRDefault="00000000" w:rsidRPr="00000000" w14:paraId="00000E90">
      <w:pPr>
        <w:numPr>
          <w:ilvl w:val="0"/>
          <w:numId w:val="116"/>
        </w:numPr>
        <w:spacing w:after="0" w:afterAutospacing="0" w:before="0" w:beforeAutospacing="0" w:lineRule="auto"/>
        <w:ind w:left="720" w:hanging="360"/>
      </w:pPr>
      <w:r w:rsidDel="00000000" w:rsidR="00000000" w:rsidRPr="00000000">
        <w:rPr>
          <w:rtl w:val="0"/>
        </w:rPr>
        <w:t xml:space="preserve">Enforcing that certain labels (e.g., </w:t>
      </w:r>
      <w:r w:rsidDel="00000000" w:rsidR="00000000" w:rsidRPr="00000000">
        <w:rPr>
          <w:rFonts w:ascii="Roboto Mono" w:cs="Roboto Mono" w:eastAsia="Roboto Mono" w:hAnsi="Roboto Mono"/>
          <w:color w:val="188038"/>
          <w:rtl w:val="0"/>
        </w:rPr>
        <w:t xml:space="preserve">app.kubernetes.io/name</w:t>
      </w:r>
      <w:r w:rsidDel="00000000" w:rsidR="00000000" w:rsidRPr="00000000">
        <w:rPr>
          <w:rtl w:val="0"/>
        </w:rPr>
        <w:t xml:space="preserve">) are present on every Deployment.</w:t>
      </w:r>
    </w:p>
    <w:p w:rsidR="00000000" w:rsidDel="00000000" w:rsidP="00000000" w:rsidRDefault="00000000" w:rsidRPr="00000000" w14:paraId="00000E91">
      <w:pPr>
        <w:numPr>
          <w:ilvl w:val="0"/>
          <w:numId w:val="116"/>
        </w:numPr>
        <w:spacing w:after="240" w:before="0" w:beforeAutospacing="0" w:lineRule="auto"/>
        <w:ind w:left="720" w:hanging="360"/>
      </w:pPr>
      <w:r w:rsidDel="00000000" w:rsidR="00000000" w:rsidRPr="00000000">
        <w:rPr>
          <w:rtl w:val="0"/>
        </w:rPr>
        <w:t xml:space="preserve">Ensuring that only trusted container images (from a specific registry) are used in Pods.</w:t>
      </w:r>
    </w:p>
    <w:p w:rsidR="00000000" w:rsidDel="00000000" w:rsidP="00000000" w:rsidRDefault="00000000" w:rsidRPr="00000000" w14:paraId="00000E92">
      <w:pPr>
        <w:spacing w:after="240" w:before="240" w:lineRule="auto"/>
        <w:rPr/>
      </w:pPr>
      <w:r w:rsidDel="00000000" w:rsidR="00000000" w:rsidRPr="00000000">
        <w:rPr>
          <w:b w:val="1"/>
          <w:rtl w:val="0"/>
        </w:rPr>
        <w:t xml:space="preserve">Example Configuration</w:t>
      </w:r>
      <w:r w:rsidDel="00000000" w:rsidR="00000000" w:rsidRPr="00000000">
        <w:rPr>
          <w:rtl w:val="0"/>
        </w:rPr>
        <w:t xml:space="preserve">:</w:t>
      </w:r>
    </w:p>
    <w:p w:rsidR="00000000" w:rsidDel="00000000" w:rsidP="00000000" w:rsidRDefault="00000000" w:rsidRPr="00000000" w14:paraId="00000E93">
      <w:pPr>
        <w:rPr/>
      </w:pPr>
      <w:r w:rsidDel="00000000" w:rsidR="00000000" w:rsidRPr="00000000">
        <w:rPr>
          <w:rtl w:val="0"/>
        </w:rPr>
        <w:t xml:space="preserve">yaml</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admissionregistration.k8s.io/v1</w:t>
      </w:r>
    </w:p>
    <w:p w:rsidR="00000000" w:rsidDel="00000000" w:rsidP="00000000" w:rsidRDefault="00000000" w:rsidRPr="00000000" w14:paraId="00000E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ValidatingWebhookConfiguration</w:t>
      </w:r>
    </w:p>
    <w:p w:rsidR="00000000" w:rsidDel="00000000" w:rsidP="00000000" w:rsidRDefault="00000000" w:rsidRPr="00000000" w14:paraId="00000E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E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validate-pod-image</w:t>
      </w:r>
    </w:p>
    <w:p w:rsidR="00000000" w:rsidDel="00000000" w:rsidP="00000000" w:rsidRDefault="00000000" w:rsidRPr="00000000" w14:paraId="00000E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webhooks:</w:t>
      </w:r>
    </w:p>
    <w:p w:rsidR="00000000" w:rsidDel="00000000" w:rsidP="00000000" w:rsidRDefault="00000000" w:rsidRPr="00000000" w14:paraId="00000E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validate-image.example.com</w:t>
      </w:r>
    </w:p>
    <w:p w:rsidR="00000000" w:rsidDel="00000000" w:rsidP="00000000" w:rsidRDefault="00000000" w:rsidRPr="00000000" w14:paraId="00000E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clientConfig:</w:t>
      </w:r>
    </w:p>
    <w:p w:rsidR="00000000" w:rsidDel="00000000" w:rsidP="00000000" w:rsidRDefault="00000000" w:rsidRPr="00000000" w14:paraId="00000E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E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validate-image-service</w:t>
      </w:r>
    </w:p>
    <w:p w:rsidR="00000000" w:rsidDel="00000000" w:rsidP="00000000" w:rsidRDefault="00000000" w:rsidRPr="00000000" w14:paraId="00000E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E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"/validate"</w:t>
      </w:r>
    </w:p>
    <w:p w:rsidR="00000000" w:rsidDel="00000000" w:rsidP="00000000" w:rsidRDefault="00000000" w:rsidRPr="00000000" w14:paraId="00000E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caBundle: &lt;CA_BUNDLE&gt;</w:t>
      </w:r>
    </w:p>
    <w:p w:rsidR="00000000" w:rsidDel="00000000" w:rsidP="00000000" w:rsidRDefault="00000000" w:rsidRPr="00000000" w14:paraId="00000E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E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operations: ["CREATE", "UPDATE"]</w:t>
      </w:r>
    </w:p>
    <w:p w:rsidR="00000000" w:rsidDel="00000000" w:rsidP="00000000" w:rsidRDefault="00000000" w:rsidRPr="00000000" w14:paraId="00000E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apiGroups: [""]</w:t>
      </w:r>
    </w:p>
    <w:p w:rsidR="00000000" w:rsidDel="00000000" w:rsidP="00000000" w:rsidRDefault="00000000" w:rsidRPr="00000000" w14:paraId="00000E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apiVersions: ["v1"]</w:t>
      </w:r>
    </w:p>
    <w:p w:rsidR="00000000" w:rsidDel="00000000" w:rsidP="00000000" w:rsidRDefault="00000000" w:rsidRPr="00000000" w14:paraId="00000E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["pods"]</w:t>
      </w:r>
    </w:p>
    <w:p w:rsidR="00000000" w:rsidDel="00000000" w:rsidP="00000000" w:rsidRDefault="00000000" w:rsidRPr="00000000" w14:paraId="00000E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admissionReviewVersions: ["v1"]</w:t>
      </w:r>
    </w:p>
    <w:p w:rsidR="00000000" w:rsidDel="00000000" w:rsidP="00000000" w:rsidRDefault="00000000" w:rsidRPr="00000000" w14:paraId="00000E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sideEffects: None</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spacing w:after="240" w:before="240" w:lineRule="auto"/>
        <w:rPr/>
      </w:pPr>
      <w:r w:rsidDel="00000000" w:rsidR="00000000" w:rsidRPr="00000000">
        <w:rPr>
          <w:rtl w:val="0"/>
        </w:rPr>
        <w:t xml:space="preserve">In this example, the webhook checks whether the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t xml:space="preserve"> images are coming from a trusted registry. If the image source is invalid, the webhook rejects the </w:t>
      </w:r>
      <w:r w:rsidDel="00000000" w:rsidR="00000000" w:rsidRPr="00000000">
        <w:rPr>
          <w:rFonts w:ascii="Roboto Mono" w:cs="Roboto Mono" w:eastAsia="Roboto Mono" w:hAnsi="Roboto Mono"/>
          <w:color w:val="188038"/>
          <w:rtl w:val="0"/>
        </w:rPr>
        <w:t xml:space="preserve">Pod</w:t>
      </w:r>
      <w:r w:rsidDel="00000000" w:rsidR="00000000" w:rsidRPr="00000000">
        <w:rPr>
          <w:rtl w:val="0"/>
        </w:rPr>
        <w:t xml:space="preserve"> creation request.</w:t>
      </w:r>
    </w:p>
    <w:p w:rsidR="00000000" w:rsidDel="00000000" w:rsidP="00000000" w:rsidRDefault="00000000" w:rsidRPr="00000000" w14:paraId="00000E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B">
      <w:pPr>
        <w:pStyle w:val="Heading3"/>
        <w:keepNext w:val="0"/>
        <w:keepLines w:val="0"/>
        <w:spacing w:before="280" w:lineRule="auto"/>
        <w:rPr>
          <w:b w:val="1"/>
          <w:color w:val="000000"/>
          <w:sz w:val="26"/>
          <w:szCs w:val="26"/>
        </w:rPr>
      </w:pPr>
      <w:bookmarkStart w:colFirst="0" w:colLast="0" w:name="_ppifr4i35wrh" w:id="381"/>
      <w:bookmarkEnd w:id="381"/>
      <w:r w:rsidDel="00000000" w:rsidR="00000000" w:rsidRPr="00000000">
        <w:rPr>
          <w:b w:val="1"/>
          <w:color w:val="000000"/>
          <w:sz w:val="26"/>
          <w:szCs w:val="26"/>
          <w:rtl w:val="0"/>
        </w:rPr>
        <w:t xml:space="preserve">2. Conversion Webhooks</w:t>
      </w:r>
    </w:p>
    <w:p w:rsidR="00000000" w:rsidDel="00000000" w:rsidP="00000000" w:rsidRDefault="00000000" w:rsidRPr="00000000" w14:paraId="00000EAC">
      <w:pPr>
        <w:spacing w:after="240" w:before="240" w:lineRule="auto"/>
        <w:rPr/>
      </w:pPr>
      <w:r w:rsidDel="00000000" w:rsidR="00000000" w:rsidRPr="00000000">
        <w:rPr>
          <w:b w:val="1"/>
          <w:rtl w:val="0"/>
        </w:rPr>
        <w:t xml:space="preserve">Purpose</w:t>
      </w:r>
      <w:r w:rsidDel="00000000" w:rsidR="00000000" w:rsidRPr="00000000">
        <w:rPr>
          <w:rtl w:val="0"/>
        </w:rPr>
        <w:t xml:space="preserve">: Conversion webhooks allow you to handle </w:t>
      </w:r>
      <w:r w:rsidDel="00000000" w:rsidR="00000000" w:rsidRPr="00000000">
        <w:rPr>
          <w:b w:val="1"/>
          <w:rtl w:val="0"/>
        </w:rPr>
        <w:t xml:space="preserve">version conversion</w:t>
      </w:r>
      <w:r w:rsidDel="00000000" w:rsidR="00000000" w:rsidRPr="00000000">
        <w:rPr>
          <w:rtl w:val="0"/>
        </w:rPr>
        <w:t xml:space="preserve"> for custom resources (CRDs) in Kubernetes. This is particularly important when you introduce new versions of custom resources, and you need to convert resources from an older version to a new one.</w:t>
      </w:r>
    </w:p>
    <w:p w:rsidR="00000000" w:rsidDel="00000000" w:rsidP="00000000" w:rsidRDefault="00000000" w:rsidRPr="00000000" w14:paraId="00000EAD">
      <w:pPr>
        <w:spacing w:after="240" w:before="240" w:lineRule="auto"/>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EAE">
      <w:pPr>
        <w:numPr>
          <w:ilvl w:val="0"/>
          <w:numId w:val="88"/>
        </w:numPr>
        <w:spacing w:after="0" w:afterAutospacing="0" w:before="240" w:lineRule="auto"/>
        <w:ind w:left="720" w:hanging="360"/>
      </w:pPr>
      <w:r w:rsidDel="00000000" w:rsidR="00000000" w:rsidRPr="00000000">
        <w:rPr>
          <w:rtl w:val="0"/>
        </w:rPr>
        <w:t xml:space="preserve">When a custom resource (CRD) is created or updated, and there are multiple versions of that custom resource, the conversion webhook is triggered to handle the conversion logic between versions.</w:t>
      </w:r>
    </w:p>
    <w:p w:rsidR="00000000" w:rsidDel="00000000" w:rsidP="00000000" w:rsidRDefault="00000000" w:rsidRPr="00000000" w14:paraId="00000EAF">
      <w:pPr>
        <w:numPr>
          <w:ilvl w:val="0"/>
          <w:numId w:val="88"/>
        </w:numPr>
        <w:spacing w:after="240" w:before="0" w:beforeAutospacing="0" w:lineRule="auto"/>
        <w:ind w:left="720" w:hanging="360"/>
      </w:pPr>
      <w:r w:rsidDel="00000000" w:rsidR="00000000" w:rsidRPr="00000000">
        <w:rPr>
          <w:rtl w:val="0"/>
        </w:rPr>
        <w:t xml:space="preserve">It allows Kubernetes to understand how to convert objects from one API version to another, ensuring that the resources are compatible and can be used with the latest version of the CRD.</w:t>
      </w:r>
    </w:p>
    <w:p w:rsidR="00000000" w:rsidDel="00000000" w:rsidP="00000000" w:rsidRDefault="00000000" w:rsidRPr="00000000" w14:paraId="00000EB0">
      <w:pPr>
        <w:spacing w:after="240" w:before="240" w:lineRule="auto"/>
        <w:rPr/>
      </w:pPr>
      <w:r w:rsidDel="00000000" w:rsidR="00000000" w:rsidRPr="00000000">
        <w:rPr>
          <w:b w:val="1"/>
          <w:rtl w:val="0"/>
        </w:rPr>
        <w:t xml:space="preserve">Example Use Case</w:t>
      </w:r>
      <w:r w:rsidDel="00000000" w:rsidR="00000000" w:rsidRPr="00000000">
        <w:rPr>
          <w:rtl w:val="0"/>
        </w:rPr>
        <w:t xml:space="preserve">:</w:t>
      </w:r>
    </w:p>
    <w:p w:rsidR="00000000" w:rsidDel="00000000" w:rsidP="00000000" w:rsidRDefault="00000000" w:rsidRPr="00000000" w14:paraId="00000EB1">
      <w:pPr>
        <w:numPr>
          <w:ilvl w:val="0"/>
          <w:numId w:val="289"/>
        </w:numPr>
        <w:spacing w:after="0" w:afterAutospacing="0" w:before="240" w:lineRule="auto"/>
        <w:ind w:left="720" w:hanging="360"/>
      </w:pPr>
      <w:r w:rsidDel="00000000" w:rsidR="00000000" w:rsidRPr="00000000">
        <w:rPr>
          <w:rtl w:val="0"/>
        </w:rPr>
        <w:t xml:space="preserve">Migrating from version 1 of a custom resource to version 2 with changes in the resource schema.</w:t>
      </w:r>
    </w:p>
    <w:p w:rsidR="00000000" w:rsidDel="00000000" w:rsidP="00000000" w:rsidRDefault="00000000" w:rsidRPr="00000000" w14:paraId="00000EB2">
      <w:pPr>
        <w:numPr>
          <w:ilvl w:val="0"/>
          <w:numId w:val="289"/>
        </w:numPr>
        <w:spacing w:after="240" w:before="0" w:beforeAutospacing="0" w:lineRule="auto"/>
        <w:ind w:left="720" w:hanging="360"/>
      </w:pPr>
      <w:r w:rsidDel="00000000" w:rsidR="00000000" w:rsidRPr="00000000">
        <w:rPr>
          <w:rtl w:val="0"/>
        </w:rPr>
        <w:t xml:space="preserve">Converting custom resource definitions from an older version to a newer version without losing data.</w:t>
      </w:r>
    </w:p>
    <w:p w:rsidR="00000000" w:rsidDel="00000000" w:rsidP="00000000" w:rsidRDefault="00000000" w:rsidRPr="00000000" w14:paraId="00000EB3">
      <w:pPr>
        <w:spacing w:after="240" w:before="240" w:lineRule="auto"/>
        <w:rPr/>
      </w:pPr>
      <w:r w:rsidDel="00000000" w:rsidR="00000000" w:rsidRPr="00000000">
        <w:rPr>
          <w:b w:val="1"/>
          <w:rtl w:val="0"/>
        </w:rPr>
        <w:t xml:space="preserve">Example Configuration</w:t>
      </w:r>
      <w:r w:rsidDel="00000000" w:rsidR="00000000" w:rsidRPr="00000000">
        <w:rPr>
          <w:rtl w:val="0"/>
        </w:rPr>
        <w:t xml:space="preserve">:</w:t>
      </w:r>
    </w:p>
    <w:p w:rsidR="00000000" w:rsidDel="00000000" w:rsidP="00000000" w:rsidRDefault="00000000" w:rsidRPr="00000000" w14:paraId="00000EB4">
      <w:pPr>
        <w:rPr/>
      </w:pPr>
      <w:r w:rsidDel="00000000" w:rsidR="00000000" w:rsidRPr="00000000">
        <w:rPr>
          <w:rtl w:val="0"/>
        </w:rPr>
        <w:t xml:space="preserve">yaml</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admissionregistration.k8s.io/v1</w:t>
      </w:r>
    </w:p>
    <w:p w:rsidR="00000000" w:rsidDel="00000000" w:rsidP="00000000" w:rsidRDefault="00000000" w:rsidRPr="00000000" w14:paraId="00000E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ConversionWebhook</w:t>
      </w:r>
    </w:p>
    <w:p w:rsidR="00000000" w:rsidDel="00000000" w:rsidP="00000000" w:rsidRDefault="00000000" w:rsidRPr="00000000" w14:paraId="00000E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E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crd-conversion-example</w:t>
      </w:r>
    </w:p>
    <w:p w:rsidR="00000000" w:rsidDel="00000000" w:rsidP="00000000" w:rsidRDefault="00000000" w:rsidRPr="00000000" w14:paraId="00000E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webhooks:</w:t>
      </w:r>
    </w:p>
    <w:p w:rsidR="00000000" w:rsidDel="00000000" w:rsidP="00000000" w:rsidRDefault="00000000" w:rsidRPr="00000000" w14:paraId="00000E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crd-conversion.example.com</w:t>
      </w:r>
    </w:p>
    <w:p w:rsidR="00000000" w:rsidDel="00000000" w:rsidP="00000000" w:rsidRDefault="00000000" w:rsidRPr="00000000" w14:paraId="00000E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clientConfig:</w:t>
      </w:r>
    </w:p>
    <w:p w:rsidR="00000000" w:rsidDel="00000000" w:rsidP="00000000" w:rsidRDefault="00000000" w:rsidRPr="00000000" w14:paraId="00000E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E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crd-conversion-service</w:t>
      </w:r>
    </w:p>
    <w:p w:rsidR="00000000" w:rsidDel="00000000" w:rsidP="00000000" w:rsidRDefault="00000000" w:rsidRPr="00000000" w14:paraId="00000E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E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"/convert"</w:t>
      </w:r>
    </w:p>
    <w:p w:rsidR="00000000" w:rsidDel="00000000" w:rsidP="00000000" w:rsidRDefault="00000000" w:rsidRPr="00000000" w14:paraId="00000E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caBundle: &lt;CA_BUNDLE&gt;</w:t>
      </w:r>
    </w:p>
    <w:p w:rsidR="00000000" w:rsidDel="00000000" w:rsidP="00000000" w:rsidRDefault="00000000" w:rsidRPr="00000000" w14:paraId="00000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E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operations: ["CREATE", "UPDATE"]</w:t>
      </w:r>
    </w:p>
    <w:p w:rsidR="00000000" w:rsidDel="00000000" w:rsidP="00000000" w:rsidRDefault="00000000" w:rsidRPr="00000000" w14:paraId="00000E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apiGroups: [""]</w:t>
      </w:r>
    </w:p>
    <w:p w:rsidR="00000000" w:rsidDel="00000000" w:rsidP="00000000" w:rsidRDefault="00000000" w:rsidRPr="00000000" w14:paraId="00000E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apiVersions: ["v1"]</w:t>
      </w:r>
    </w:p>
    <w:p w:rsidR="00000000" w:rsidDel="00000000" w:rsidP="00000000" w:rsidRDefault="00000000" w:rsidRPr="00000000" w14:paraId="00000E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 ["customresources"]</w:t>
      </w:r>
    </w:p>
    <w:p w:rsidR="00000000" w:rsidDel="00000000" w:rsidP="00000000" w:rsidRDefault="00000000" w:rsidRPr="00000000" w14:paraId="00000E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admissionReviewVersions: ["v1"]</w:t>
      </w:r>
    </w:p>
    <w:p w:rsidR="00000000" w:rsidDel="00000000" w:rsidP="00000000" w:rsidRDefault="00000000" w:rsidRPr="00000000" w14:paraId="00000E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sideEffects: None</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spacing w:after="240" w:before="240" w:lineRule="auto"/>
        <w:rPr/>
      </w:pPr>
      <w:r w:rsidDel="00000000" w:rsidR="00000000" w:rsidRPr="00000000">
        <w:rPr>
          <w:rtl w:val="0"/>
        </w:rPr>
        <w:t xml:space="preserve">In this example, whenever a </w:t>
      </w:r>
      <w:r w:rsidDel="00000000" w:rsidR="00000000" w:rsidRPr="00000000">
        <w:rPr>
          <w:rFonts w:ascii="Roboto Mono" w:cs="Roboto Mono" w:eastAsia="Roboto Mono" w:hAnsi="Roboto Mono"/>
          <w:color w:val="188038"/>
          <w:rtl w:val="0"/>
        </w:rPr>
        <w:t xml:space="preserve">CustomResource</w:t>
      </w:r>
      <w:r w:rsidDel="00000000" w:rsidR="00000000" w:rsidRPr="00000000">
        <w:rPr>
          <w:rtl w:val="0"/>
        </w:rPr>
        <w:t xml:space="preserve"> object is created or updated, Kubernetes invokes the </w:t>
      </w:r>
      <w:r w:rsidDel="00000000" w:rsidR="00000000" w:rsidRPr="00000000">
        <w:rPr>
          <w:rFonts w:ascii="Roboto Mono" w:cs="Roboto Mono" w:eastAsia="Roboto Mono" w:hAnsi="Roboto Mono"/>
          <w:color w:val="188038"/>
          <w:rtl w:val="0"/>
        </w:rPr>
        <w:t xml:space="preserve">crd-conversion-service</w:t>
      </w:r>
      <w:r w:rsidDel="00000000" w:rsidR="00000000" w:rsidRPr="00000000">
        <w:rPr>
          <w:rtl w:val="0"/>
        </w:rPr>
        <w:t xml:space="preserve"> at </w:t>
      </w:r>
      <w:r w:rsidDel="00000000" w:rsidR="00000000" w:rsidRPr="00000000">
        <w:rPr>
          <w:rFonts w:ascii="Roboto Mono" w:cs="Roboto Mono" w:eastAsia="Roboto Mono" w:hAnsi="Roboto Mono"/>
          <w:color w:val="188038"/>
          <w:rtl w:val="0"/>
        </w:rPr>
        <w:t xml:space="preserve">/convert</w:t>
      </w:r>
      <w:r w:rsidDel="00000000" w:rsidR="00000000" w:rsidRPr="00000000">
        <w:rPr>
          <w:rtl w:val="0"/>
        </w:rPr>
        <w:t xml:space="preserve"> to handle the version conversion.</w:t>
      </w:r>
    </w:p>
    <w:p w:rsidR="00000000" w:rsidDel="00000000" w:rsidP="00000000" w:rsidRDefault="00000000" w:rsidRPr="00000000" w14:paraId="00000E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C">
      <w:pPr>
        <w:pStyle w:val="Heading3"/>
        <w:keepNext w:val="0"/>
        <w:keepLines w:val="0"/>
        <w:spacing w:before="280" w:lineRule="auto"/>
        <w:rPr>
          <w:b w:val="1"/>
          <w:color w:val="000000"/>
          <w:sz w:val="26"/>
          <w:szCs w:val="26"/>
        </w:rPr>
      </w:pPr>
      <w:bookmarkStart w:colFirst="0" w:colLast="0" w:name="_nvnzbxrvxx3c" w:id="382"/>
      <w:bookmarkEnd w:id="382"/>
      <w:r w:rsidDel="00000000" w:rsidR="00000000" w:rsidRPr="00000000">
        <w:rPr>
          <w:b w:val="1"/>
          <w:color w:val="000000"/>
          <w:sz w:val="26"/>
          <w:szCs w:val="26"/>
          <w:rtl w:val="0"/>
        </w:rPr>
        <w:t xml:space="preserve">Webhook Lifecycle and Flow in Kubernetes</w:t>
      </w:r>
    </w:p>
    <w:p w:rsidR="00000000" w:rsidDel="00000000" w:rsidP="00000000" w:rsidRDefault="00000000" w:rsidRPr="00000000" w14:paraId="00000ECD">
      <w:pPr>
        <w:numPr>
          <w:ilvl w:val="0"/>
          <w:numId w:val="259"/>
        </w:numPr>
        <w:spacing w:after="0" w:afterAutospacing="0" w:before="240" w:lineRule="auto"/>
        <w:ind w:left="720" w:hanging="360"/>
      </w:pPr>
      <w:r w:rsidDel="00000000" w:rsidR="00000000" w:rsidRPr="00000000">
        <w:rPr>
          <w:b w:val="1"/>
          <w:rtl w:val="0"/>
        </w:rPr>
        <w:t xml:space="preserve">Webhook Registration</w:t>
      </w:r>
      <w:r w:rsidDel="00000000" w:rsidR="00000000" w:rsidRPr="00000000">
        <w:rPr>
          <w:rtl w:val="0"/>
        </w:rPr>
        <w:t xml:space="preserve">: Webhooks must be explicitly registered by the administrator using </w:t>
      </w:r>
      <w:r w:rsidDel="00000000" w:rsidR="00000000" w:rsidRPr="00000000">
        <w:rPr>
          <w:rFonts w:ascii="Roboto Mono" w:cs="Roboto Mono" w:eastAsia="Roboto Mono" w:hAnsi="Roboto Mono"/>
          <w:color w:val="188038"/>
          <w:rtl w:val="0"/>
        </w:rPr>
        <w:t xml:space="preserve">MutatingWebhookConfiguration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ValidatingWebhookConfiguration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ConversionWebhook</w:t>
      </w:r>
      <w:r w:rsidDel="00000000" w:rsidR="00000000" w:rsidRPr="00000000">
        <w:rPr>
          <w:rtl w:val="0"/>
        </w:rPr>
        <w:t xml:space="preserve"> resources.</w:t>
      </w:r>
    </w:p>
    <w:p w:rsidR="00000000" w:rsidDel="00000000" w:rsidP="00000000" w:rsidRDefault="00000000" w:rsidRPr="00000000" w14:paraId="00000ECE">
      <w:pPr>
        <w:numPr>
          <w:ilvl w:val="0"/>
          <w:numId w:val="259"/>
        </w:numPr>
        <w:spacing w:after="0" w:afterAutospacing="0" w:before="0" w:beforeAutospacing="0" w:lineRule="auto"/>
        <w:ind w:left="720" w:hanging="360"/>
      </w:pPr>
      <w:r w:rsidDel="00000000" w:rsidR="00000000" w:rsidRPr="00000000">
        <w:rPr>
          <w:b w:val="1"/>
          <w:rtl w:val="0"/>
        </w:rPr>
        <w:t xml:space="preserve">Admission Control</w:t>
      </w:r>
      <w:r w:rsidDel="00000000" w:rsidR="00000000" w:rsidRPr="00000000">
        <w:rPr>
          <w:rtl w:val="0"/>
        </w:rPr>
        <w:t xml:space="preserve">: When a request is made to the Kubernetes API (such as creating a new Pod), the Kubernetes API server evaluates the admission controllers, including the webhooks.</w:t>
      </w:r>
    </w:p>
    <w:p w:rsidR="00000000" w:rsidDel="00000000" w:rsidP="00000000" w:rsidRDefault="00000000" w:rsidRPr="00000000" w14:paraId="00000ECF">
      <w:pPr>
        <w:numPr>
          <w:ilvl w:val="0"/>
          <w:numId w:val="259"/>
        </w:numPr>
        <w:spacing w:after="0" w:afterAutospacing="0" w:before="0" w:beforeAutospacing="0" w:lineRule="auto"/>
        <w:ind w:left="720" w:hanging="360"/>
      </w:pPr>
      <w:r w:rsidDel="00000000" w:rsidR="00000000" w:rsidRPr="00000000">
        <w:rPr>
          <w:b w:val="1"/>
          <w:rtl w:val="0"/>
        </w:rPr>
        <w:t xml:space="preserve">Webhook Execution</w:t>
      </w:r>
      <w:r w:rsidDel="00000000" w:rsidR="00000000" w:rsidRPr="00000000">
        <w:rPr>
          <w:rtl w:val="0"/>
        </w:rPr>
        <w:t xml:space="preserve">:</w:t>
      </w:r>
    </w:p>
    <w:p w:rsidR="00000000" w:rsidDel="00000000" w:rsidP="00000000" w:rsidRDefault="00000000" w:rsidRPr="00000000" w14:paraId="00000ED0">
      <w:pPr>
        <w:numPr>
          <w:ilvl w:val="1"/>
          <w:numId w:val="259"/>
        </w:numPr>
        <w:spacing w:after="0" w:afterAutospacing="0" w:before="0" w:beforeAutospacing="0" w:lineRule="auto"/>
        <w:ind w:left="1440" w:hanging="360"/>
      </w:pPr>
      <w:r w:rsidDel="00000000" w:rsidR="00000000" w:rsidRPr="00000000">
        <w:rPr>
          <w:b w:val="1"/>
          <w:rtl w:val="0"/>
        </w:rPr>
        <w:t xml:space="preserve">Mutating Webhooks</w:t>
      </w:r>
      <w:r w:rsidDel="00000000" w:rsidR="00000000" w:rsidRPr="00000000">
        <w:rPr>
          <w:rtl w:val="0"/>
        </w:rPr>
        <w:t xml:space="preserve">: If a mutating webhook is configured, the API server calls the webhook first to allow modification of the resource.</w:t>
      </w:r>
    </w:p>
    <w:p w:rsidR="00000000" w:rsidDel="00000000" w:rsidP="00000000" w:rsidRDefault="00000000" w:rsidRPr="00000000" w14:paraId="00000ED1">
      <w:pPr>
        <w:numPr>
          <w:ilvl w:val="1"/>
          <w:numId w:val="259"/>
        </w:numPr>
        <w:spacing w:after="0" w:afterAutospacing="0" w:before="0" w:beforeAutospacing="0" w:lineRule="auto"/>
        <w:ind w:left="1440" w:hanging="360"/>
      </w:pPr>
      <w:r w:rsidDel="00000000" w:rsidR="00000000" w:rsidRPr="00000000">
        <w:rPr>
          <w:b w:val="1"/>
          <w:rtl w:val="0"/>
        </w:rPr>
        <w:t xml:space="preserve">Validating Webhooks</w:t>
      </w:r>
      <w:r w:rsidDel="00000000" w:rsidR="00000000" w:rsidRPr="00000000">
        <w:rPr>
          <w:rtl w:val="0"/>
        </w:rPr>
        <w:t xml:space="preserve">: After mutation (if any), the API server calls validating webhooks to ensure that the resource is valid.</w:t>
      </w:r>
    </w:p>
    <w:p w:rsidR="00000000" w:rsidDel="00000000" w:rsidP="00000000" w:rsidRDefault="00000000" w:rsidRPr="00000000" w14:paraId="00000ED2">
      <w:pPr>
        <w:numPr>
          <w:ilvl w:val="0"/>
          <w:numId w:val="259"/>
        </w:numPr>
        <w:spacing w:after="0" w:afterAutospacing="0" w:before="0" w:beforeAutospacing="0" w:lineRule="auto"/>
        <w:ind w:left="720" w:hanging="360"/>
      </w:pPr>
      <w:r w:rsidDel="00000000" w:rsidR="00000000" w:rsidRPr="00000000">
        <w:rPr>
          <w:b w:val="1"/>
          <w:rtl w:val="0"/>
        </w:rPr>
        <w:t xml:space="preserve">Decision</w:t>
      </w:r>
      <w:r w:rsidDel="00000000" w:rsidR="00000000" w:rsidRPr="00000000">
        <w:rPr>
          <w:rtl w:val="0"/>
        </w:rPr>
        <w:t xml:space="preserve">:</w:t>
      </w:r>
    </w:p>
    <w:p w:rsidR="00000000" w:rsidDel="00000000" w:rsidP="00000000" w:rsidRDefault="00000000" w:rsidRPr="00000000" w14:paraId="00000ED3">
      <w:pPr>
        <w:numPr>
          <w:ilvl w:val="1"/>
          <w:numId w:val="259"/>
        </w:numPr>
        <w:spacing w:after="0" w:afterAutospacing="0" w:before="0" w:beforeAutospacing="0" w:lineRule="auto"/>
        <w:ind w:left="1440" w:hanging="360"/>
      </w:pPr>
      <w:r w:rsidDel="00000000" w:rsidR="00000000" w:rsidRPr="00000000">
        <w:rPr>
          <w:rtl w:val="0"/>
        </w:rPr>
        <w:t xml:space="preserve">If a mutating webhook modifies the resource, the modified version of the resource is passed along.</w:t>
      </w:r>
    </w:p>
    <w:p w:rsidR="00000000" w:rsidDel="00000000" w:rsidP="00000000" w:rsidRDefault="00000000" w:rsidRPr="00000000" w14:paraId="00000ED4">
      <w:pPr>
        <w:numPr>
          <w:ilvl w:val="1"/>
          <w:numId w:val="259"/>
        </w:numPr>
        <w:spacing w:after="0" w:afterAutospacing="0" w:before="0" w:beforeAutospacing="0" w:lineRule="auto"/>
        <w:ind w:left="1440" w:hanging="360"/>
      </w:pPr>
      <w:r w:rsidDel="00000000" w:rsidR="00000000" w:rsidRPr="00000000">
        <w:rPr>
          <w:rtl w:val="0"/>
        </w:rPr>
        <w:t xml:space="preserve">If a validating webhook rejects the resource (e.g., with a 403 Forbidden error), the resource is not created or updated.</w:t>
      </w:r>
    </w:p>
    <w:p w:rsidR="00000000" w:rsidDel="00000000" w:rsidP="00000000" w:rsidRDefault="00000000" w:rsidRPr="00000000" w14:paraId="00000ED5">
      <w:pPr>
        <w:numPr>
          <w:ilvl w:val="0"/>
          <w:numId w:val="259"/>
        </w:numPr>
        <w:spacing w:after="240" w:before="0" w:beforeAutospacing="0" w:lineRule="auto"/>
        <w:ind w:left="720" w:hanging="360"/>
      </w:pPr>
      <w:r w:rsidDel="00000000" w:rsidR="00000000" w:rsidRPr="00000000">
        <w:rPr>
          <w:b w:val="1"/>
          <w:rtl w:val="0"/>
        </w:rPr>
        <w:t xml:space="preserve">Resource Storage</w:t>
      </w:r>
      <w:r w:rsidDel="00000000" w:rsidR="00000000" w:rsidRPr="00000000">
        <w:rPr>
          <w:rtl w:val="0"/>
        </w:rPr>
        <w:t xml:space="preserve">: If all webhooks approve the resource, it is stored in etcd (the Kubernetes backing store) and becomes part of the cluster state.</w:t>
      </w:r>
    </w:p>
    <w:p w:rsidR="00000000" w:rsidDel="00000000" w:rsidP="00000000" w:rsidRDefault="00000000" w:rsidRPr="00000000" w14:paraId="00000E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7">
      <w:pPr>
        <w:pStyle w:val="Heading3"/>
        <w:keepNext w:val="0"/>
        <w:keepLines w:val="0"/>
        <w:spacing w:before="280" w:lineRule="auto"/>
        <w:rPr>
          <w:b w:val="1"/>
          <w:color w:val="000000"/>
          <w:sz w:val="26"/>
          <w:szCs w:val="26"/>
        </w:rPr>
      </w:pPr>
      <w:bookmarkStart w:colFirst="0" w:colLast="0" w:name="_nsjim3lctf9f" w:id="383"/>
      <w:bookmarkEnd w:id="383"/>
      <w:r w:rsidDel="00000000" w:rsidR="00000000" w:rsidRPr="00000000">
        <w:rPr>
          <w:b w:val="1"/>
          <w:color w:val="000000"/>
          <w:sz w:val="26"/>
          <w:szCs w:val="26"/>
          <w:rtl w:val="0"/>
        </w:rPr>
        <w:t xml:space="preserve">Summary Table of Webhook Types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0.0868676545733"/>
        <w:gridCol w:w="2243.147675012775"/>
        <w:gridCol w:w="2845.784363822177"/>
        <w:gridCol w:w="2400.981093510475"/>
        <w:tblGridChange w:id="0">
          <w:tblGrid>
            <w:gridCol w:w="1870.0868676545733"/>
            <w:gridCol w:w="2243.147675012775"/>
            <w:gridCol w:w="2845.784363822177"/>
            <w:gridCol w:w="2400.981093510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jc w:val="center"/>
              <w:rPr/>
            </w:pPr>
            <w:r w:rsidDel="00000000" w:rsidR="00000000" w:rsidRPr="00000000">
              <w:rPr>
                <w:b w:val="1"/>
                <w:rtl w:val="0"/>
              </w:rPr>
              <w:t xml:space="preserve">Webhook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jc w:val="cente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jc w:val="center"/>
              <w:rPr/>
            </w:pPr>
            <w:r w:rsidDel="00000000" w:rsidR="00000000" w:rsidRPr="00000000">
              <w:rPr>
                <w:b w:val="1"/>
                <w:rtl w:val="0"/>
              </w:rPr>
              <w:t xml:space="preserve">Example Action</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b w:val="1"/>
                <w:rtl w:val="0"/>
              </w:rPr>
              <w:t xml:space="preserve">Mutating Admission Webhook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t xml:space="preserve">Modify resources before they are stored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t xml:space="preserve">Inject sidecar containers, add default values, modify configurations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t xml:space="preserve">Add labels, inject containers, set defaults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b w:val="1"/>
                <w:rtl w:val="0"/>
              </w:rPr>
              <w:t xml:space="preserve">Validating Admission Webhook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Validate resources before they are stored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t xml:space="preserve">Enforce policies like labels, resource requests, or image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t xml:space="preserve">Reject invalid resources based on policy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b w:val="1"/>
                <w:rtl w:val="0"/>
              </w:rPr>
              <w:t xml:space="preserve">Conversion Webhook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t xml:space="preserve">Handle version conversions for custom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t xml:space="preserve">Convert custom resources between different API versions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Convert custom resources from old version to new version</w:t>
            </w:r>
          </w:p>
        </w:tc>
      </w:tr>
    </w:tbl>
    <w:p w:rsidR="00000000" w:rsidDel="00000000" w:rsidP="00000000" w:rsidRDefault="00000000" w:rsidRPr="00000000" w14:paraId="00000E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9">
      <w:pPr>
        <w:pStyle w:val="Heading3"/>
        <w:keepNext w:val="0"/>
        <w:keepLines w:val="0"/>
        <w:spacing w:before="280" w:lineRule="auto"/>
        <w:rPr>
          <w:b w:val="1"/>
          <w:color w:val="000000"/>
          <w:sz w:val="26"/>
          <w:szCs w:val="26"/>
        </w:rPr>
      </w:pPr>
      <w:bookmarkStart w:colFirst="0" w:colLast="0" w:name="_hfuf7pr2ewyg" w:id="384"/>
      <w:bookmarkEnd w:id="384"/>
      <w:r w:rsidDel="00000000" w:rsidR="00000000" w:rsidRPr="00000000">
        <w:rPr>
          <w:b w:val="1"/>
          <w:color w:val="000000"/>
          <w:sz w:val="26"/>
          <w:szCs w:val="26"/>
          <w:rtl w:val="0"/>
        </w:rPr>
        <w:t xml:space="preserve">Conclusion</w:t>
      </w:r>
    </w:p>
    <w:p w:rsidR="00000000" w:rsidDel="00000000" w:rsidP="00000000" w:rsidRDefault="00000000" w:rsidRPr="00000000" w14:paraId="00000EEA">
      <w:pPr>
        <w:spacing w:after="240" w:before="240" w:lineRule="auto"/>
        <w:rPr/>
      </w:pPr>
      <w:r w:rsidDel="00000000" w:rsidR="00000000" w:rsidRPr="00000000">
        <w:rPr>
          <w:rtl w:val="0"/>
        </w:rPr>
        <w:t xml:space="preserve">Webhooks in Kubernetes are powerful tools for customizing the behavior of the Kubernetes API server, especially during resource admission and validation processes. The primary types of webhooks are </w:t>
      </w:r>
      <w:r w:rsidDel="00000000" w:rsidR="00000000" w:rsidRPr="00000000">
        <w:rPr>
          <w:b w:val="1"/>
          <w:rtl w:val="0"/>
        </w:rPr>
        <w:t xml:space="preserve">Mutating Admission Webhooks</w:t>
      </w:r>
      <w:r w:rsidDel="00000000" w:rsidR="00000000" w:rsidRPr="00000000">
        <w:rPr>
          <w:rtl w:val="0"/>
        </w:rPr>
        <w:t xml:space="preserve"> (which modify resources) and </w:t>
      </w:r>
      <w:r w:rsidDel="00000000" w:rsidR="00000000" w:rsidRPr="00000000">
        <w:rPr>
          <w:b w:val="1"/>
          <w:rtl w:val="0"/>
        </w:rPr>
        <w:t xml:space="preserve">Validating Admission Webhooks</w:t>
      </w:r>
      <w:r w:rsidDel="00000000" w:rsidR="00000000" w:rsidRPr="00000000">
        <w:rPr>
          <w:rtl w:val="0"/>
        </w:rPr>
        <w:t xml:space="preserve"> (which validate resources). Additionally, </w:t>
      </w:r>
      <w:r w:rsidDel="00000000" w:rsidR="00000000" w:rsidRPr="00000000">
        <w:rPr>
          <w:b w:val="1"/>
          <w:rtl w:val="0"/>
        </w:rPr>
        <w:t xml:space="preserve">Conversion Webhooks</w:t>
      </w:r>
      <w:r w:rsidDel="00000000" w:rsidR="00000000" w:rsidRPr="00000000">
        <w:rPr>
          <w:rtl w:val="0"/>
        </w:rPr>
        <w:t xml:space="preserve"> are used for converting custom resources between API versions.</w:t>
      </w:r>
    </w:p>
    <w:p w:rsidR="00000000" w:rsidDel="00000000" w:rsidP="00000000" w:rsidRDefault="00000000" w:rsidRPr="00000000" w14:paraId="00000EEB">
      <w:pPr>
        <w:spacing w:after="240" w:before="240" w:lineRule="auto"/>
        <w:rPr/>
      </w:pPr>
      <w:r w:rsidDel="00000000" w:rsidR="00000000" w:rsidRPr="00000000">
        <w:rPr>
          <w:rtl w:val="0"/>
        </w:rPr>
        <w:t xml:space="preserve">These webhooks give administrators and developers the ability to enforce policies, apply defaults, and extend Kubernetes' functionality without needing to modify the core Kubernetes code.</w:t>
      </w:r>
    </w:p>
    <w:p w:rsidR="00000000" w:rsidDel="00000000" w:rsidP="00000000" w:rsidRDefault="00000000" w:rsidRPr="00000000" w14:paraId="00000EEC">
      <w:pPr>
        <w:spacing w:after="240" w:before="240" w:lineRule="auto"/>
        <w:rPr/>
      </w:pPr>
      <w:r w:rsidDel="00000000" w:rsidR="00000000" w:rsidRPr="00000000">
        <w:rPr>
          <w:rtl w:val="0"/>
        </w:rPr>
      </w:r>
    </w:p>
    <w:p w:rsidR="00000000" w:rsidDel="00000000" w:rsidP="00000000" w:rsidRDefault="00000000" w:rsidRPr="00000000" w14:paraId="00000EED">
      <w:pPr>
        <w:pStyle w:val="Heading1"/>
        <w:spacing w:after="240" w:before="240" w:lineRule="auto"/>
        <w:rPr/>
      </w:pPr>
      <w:bookmarkStart w:colFirst="0" w:colLast="0" w:name="_qco6st86uskz" w:id="385"/>
      <w:bookmarkEnd w:id="385"/>
      <w:r w:rsidDel="00000000" w:rsidR="00000000" w:rsidRPr="00000000">
        <w:rPr>
          <w:rtl w:val="0"/>
        </w:rPr>
        <w:t xml:space="preserve">What are all the k8 components to increase/decrease the number of pods and to increase and decrease the number of k8 nodes in a cluster. What is the difference between them and what components they monitor in the cluster to autoscale the pods and nodes with examples and scenarios ?</w:t>
      </w:r>
    </w:p>
    <w:p w:rsidR="00000000" w:rsidDel="00000000" w:rsidP="00000000" w:rsidRDefault="00000000" w:rsidRPr="00000000" w14:paraId="00000EEE">
      <w:pPr>
        <w:spacing w:after="240" w:before="240" w:lineRule="auto"/>
        <w:rPr/>
      </w:pPr>
      <w:r w:rsidDel="00000000" w:rsidR="00000000" w:rsidRPr="00000000">
        <w:rPr>
          <w:rtl w:val="0"/>
        </w:rPr>
        <w:t xml:space="preserve">In Kubernetes, </w:t>
      </w:r>
      <w:r w:rsidDel="00000000" w:rsidR="00000000" w:rsidRPr="00000000">
        <w:rPr>
          <w:b w:val="1"/>
          <w:rtl w:val="0"/>
        </w:rPr>
        <w:t xml:space="preserve">autoscaling</w:t>
      </w:r>
      <w:r w:rsidDel="00000000" w:rsidR="00000000" w:rsidRPr="00000000">
        <w:rPr>
          <w:rtl w:val="0"/>
        </w:rPr>
        <w:t xml:space="preserve"> refers to the ability to automatically adjust the number of Pods and Nodes in a cluster based on resource usage or specific conditions. Kubernetes provides a set of components to facilitate both </w:t>
      </w:r>
      <w:r w:rsidDel="00000000" w:rsidR="00000000" w:rsidRPr="00000000">
        <w:rPr>
          <w:b w:val="1"/>
          <w:rtl w:val="0"/>
        </w:rPr>
        <w:t xml:space="preserve">Pod autoscaling</w:t>
      </w:r>
      <w:r w:rsidDel="00000000" w:rsidR="00000000" w:rsidRPr="00000000">
        <w:rPr>
          <w:rtl w:val="0"/>
        </w:rPr>
        <w:t xml:space="preserve"> and </w:t>
      </w:r>
      <w:r w:rsidDel="00000000" w:rsidR="00000000" w:rsidRPr="00000000">
        <w:rPr>
          <w:b w:val="1"/>
          <w:rtl w:val="0"/>
        </w:rPr>
        <w:t xml:space="preserve">Node autoscaling</w:t>
      </w:r>
      <w:r w:rsidDel="00000000" w:rsidR="00000000" w:rsidRPr="00000000">
        <w:rPr>
          <w:rtl w:val="0"/>
        </w:rPr>
        <w:t xml:space="preserve">, each of which serves a different purpose but is crucial for maintaining cluster efficiency, availability, and performance.</w:t>
      </w:r>
    </w:p>
    <w:p w:rsidR="00000000" w:rsidDel="00000000" w:rsidP="00000000" w:rsidRDefault="00000000" w:rsidRPr="00000000" w14:paraId="00000EEF">
      <w:pPr>
        <w:pStyle w:val="Heading3"/>
        <w:keepNext w:val="0"/>
        <w:keepLines w:val="0"/>
        <w:spacing w:before="280" w:lineRule="auto"/>
        <w:rPr>
          <w:b w:val="1"/>
          <w:color w:val="000000"/>
          <w:sz w:val="26"/>
          <w:szCs w:val="26"/>
        </w:rPr>
      </w:pPr>
      <w:bookmarkStart w:colFirst="0" w:colLast="0" w:name="_m5x3jihsojlt" w:id="386"/>
      <w:bookmarkEnd w:id="386"/>
      <w:r w:rsidDel="00000000" w:rsidR="00000000" w:rsidRPr="00000000">
        <w:rPr>
          <w:b w:val="1"/>
          <w:color w:val="000000"/>
          <w:sz w:val="26"/>
          <w:szCs w:val="26"/>
          <w:rtl w:val="0"/>
        </w:rPr>
        <w:t xml:space="preserve">Components to Increase/Decrease the Number of Pods:</w:t>
      </w:r>
    </w:p>
    <w:p w:rsidR="00000000" w:rsidDel="00000000" w:rsidP="00000000" w:rsidRDefault="00000000" w:rsidRPr="00000000" w14:paraId="00000EF0">
      <w:pPr>
        <w:numPr>
          <w:ilvl w:val="0"/>
          <w:numId w:val="443"/>
        </w:numPr>
        <w:spacing w:after="0" w:afterAutospacing="0" w:before="240" w:lineRule="auto"/>
        <w:ind w:left="720" w:hanging="360"/>
      </w:pPr>
      <w:r w:rsidDel="00000000" w:rsidR="00000000" w:rsidRPr="00000000">
        <w:rPr>
          <w:b w:val="1"/>
          <w:rtl w:val="0"/>
        </w:rPr>
        <w:t xml:space="preserve">Horizontal Pod Autoscaler (HPA)</w:t>
      </w:r>
    </w:p>
    <w:p w:rsidR="00000000" w:rsidDel="00000000" w:rsidP="00000000" w:rsidRDefault="00000000" w:rsidRPr="00000000" w14:paraId="00000EF1">
      <w:pPr>
        <w:numPr>
          <w:ilvl w:val="0"/>
          <w:numId w:val="443"/>
        </w:numPr>
        <w:spacing w:after="0" w:afterAutospacing="0" w:before="0" w:beforeAutospacing="0" w:lineRule="auto"/>
        <w:ind w:left="720" w:hanging="360"/>
      </w:pPr>
      <w:r w:rsidDel="00000000" w:rsidR="00000000" w:rsidRPr="00000000">
        <w:rPr>
          <w:b w:val="1"/>
          <w:rtl w:val="0"/>
        </w:rPr>
        <w:t xml:space="preserve">Vertical Pod Autoscaler (VPA)</w:t>
      </w:r>
      <w:r w:rsidDel="00000000" w:rsidR="00000000" w:rsidRPr="00000000">
        <w:rPr>
          <w:rtl w:val="0"/>
        </w:rPr>
        <w:t xml:space="preserve"> (not to be confused with scaling the number of Pods, but rather the resource requests/limits for a Pod)</w:t>
      </w:r>
    </w:p>
    <w:p w:rsidR="00000000" w:rsidDel="00000000" w:rsidP="00000000" w:rsidRDefault="00000000" w:rsidRPr="00000000" w14:paraId="00000EF2">
      <w:pPr>
        <w:numPr>
          <w:ilvl w:val="0"/>
          <w:numId w:val="443"/>
        </w:numPr>
        <w:spacing w:after="240" w:before="0" w:beforeAutospacing="0" w:lineRule="auto"/>
        <w:ind w:left="720" w:hanging="360"/>
      </w:pPr>
      <w:r w:rsidDel="00000000" w:rsidR="00000000" w:rsidRPr="00000000">
        <w:rPr>
          <w:b w:val="1"/>
          <w:rtl w:val="0"/>
        </w:rPr>
        <w:t xml:space="preserve">Cluster Autoscaler (CA)</w:t>
      </w:r>
      <w:r w:rsidDel="00000000" w:rsidR="00000000" w:rsidRPr="00000000">
        <w:rPr>
          <w:rtl w:val="0"/>
        </w:rPr>
        <w:t xml:space="preserve"> (for scaling nodes, not Pods, but it's often used in conjunction with HPA)</w:t>
      </w:r>
    </w:p>
    <w:p w:rsidR="00000000" w:rsidDel="00000000" w:rsidP="00000000" w:rsidRDefault="00000000" w:rsidRPr="00000000" w14:paraId="00000EF3">
      <w:pPr>
        <w:pStyle w:val="Heading3"/>
        <w:keepNext w:val="0"/>
        <w:keepLines w:val="0"/>
        <w:spacing w:before="280" w:lineRule="auto"/>
        <w:rPr>
          <w:b w:val="1"/>
          <w:color w:val="000000"/>
          <w:sz w:val="26"/>
          <w:szCs w:val="26"/>
        </w:rPr>
      </w:pPr>
      <w:bookmarkStart w:colFirst="0" w:colLast="0" w:name="_44kbncp0prun" w:id="387"/>
      <w:bookmarkEnd w:id="387"/>
      <w:r w:rsidDel="00000000" w:rsidR="00000000" w:rsidRPr="00000000">
        <w:rPr>
          <w:b w:val="1"/>
          <w:color w:val="000000"/>
          <w:sz w:val="26"/>
          <w:szCs w:val="26"/>
          <w:rtl w:val="0"/>
        </w:rPr>
        <w:t xml:space="preserve">Components to Increase/Decrease the Number of Nodes in the Cluster:</w:t>
      </w:r>
    </w:p>
    <w:p w:rsidR="00000000" w:rsidDel="00000000" w:rsidP="00000000" w:rsidRDefault="00000000" w:rsidRPr="00000000" w14:paraId="00000EF4">
      <w:pPr>
        <w:numPr>
          <w:ilvl w:val="0"/>
          <w:numId w:val="377"/>
        </w:numPr>
        <w:spacing w:after="0" w:afterAutospacing="0" w:before="240" w:lineRule="auto"/>
        <w:ind w:left="720" w:hanging="360"/>
      </w:pPr>
      <w:r w:rsidDel="00000000" w:rsidR="00000000" w:rsidRPr="00000000">
        <w:rPr>
          <w:b w:val="1"/>
          <w:rtl w:val="0"/>
        </w:rPr>
        <w:t xml:space="preserve">Cluster Autoscaler (CA)</w:t>
      </w:r>
    </w:p>
    <w:p w:rsidR="00000000" w:rsidDel="00000000" w:rsidP="00000000" w:rsidRDefault="00000000" w:rsidRPr="00000000" w14:paraId="00000EF5">
      <w:pPr>
        <w:numPr>
          <w:ilvl w:val="0"/>
          <w:numId w:val="377"/>
        </w:numPr>
        <w:spacing w:after="240" w:before="0" w:beforeAutospacing="0" w:lineRule="auto"/>
        <w:ind w:left="720" w:hanging="360"/>
      </w:pPr>
      <w:r w:rsidDel="00000000" w:rsidR="00000000" w:rsidRPr="00000000">
        <w:rPr>
          <w:b w:val="1"/>
          <w:rtl w:val="0"/>
        </w:rPr>
        <w:t xml:space="preserve">Cloud Provider Node Auto Scaling</w:t>
      </w:r>
      <w:r w:rsidDel="00000000" w:rsidR="00000000" w:rsidRPr="00000000">
        <w:rPr>
          <w:rtl w:val="0"/>
        </w:rPr>
        <w:t xml:space="preserve"> (in cloud environments like AWS EKS, GKE, etc.)</w:t>
      </w:r>
    </w:p>
    <w:p w:rsidR="00000000" w:rsidDel="00000000" w:rsidP="00000000" w:rsidRDefault="00000000" w:rsidRPr="00000000" w14:paraId="00000EF6">
      <w:pPr>
        <w:spacing w:after="240" w:before="240" w:lineRule="auto"/>
        <w:rPr/>
      </w:pPr>
      <w:r w:rsidDel="00000000" w:rsidR="00000000" w:rsidRPr="00000000">
        <w:rPr>
          <w:rtl w:val="0"/>
        </w:rPr>
        <w:t xml:space="preserve">Let's go through each of these components in more detail, their purpose, and how they monitor and scale Pods and Nodes.</w:t>
      </w:r>
    </w:p>
    <w:p w:rsidR="00000000" w:rsidDel="00000000" w:rsidP="00000000" w:rsidRDefault="00000000" w:rsidRPr="00000000" w14:paraId="00000E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8">
      <w:pPr>
        <w:pStyle w:val="Heading3"/>
        <w:keepNext w:val="0"/>
        <w:keepLines w:val="0"/>
        <w:spacing w:before="280" w:lineRule="auto"/>
        <w:rPr>
          <w:b w:val="1"/>
          <w:color w:val="000000"/>
          <w:sz w:val="26"/>
          <w:szCs w:val="26"/>
        </w:rPr>
      </w:pPr>
      <w:bookmarkStart w:colFirst="0" w:colLast="0" w:name="_aty4jdq0blrj" w:id="388"/>
      <w:bookmarkEnd w:id="388"/>
      <w:r w:rsidDel="00000000" w:rsidR="00000000" w:rsidRPr="00000000">
        <w:rPr>
          <w:b w:val="1"/>
          <w:color w:val="000000"/>
          <w:sz w:val="26"/>
          <w:szCs w:val="26"/>
          <w:rtl w:val="0"/>
        </w:rPr>
        <w:t xml:space="preserve">1. Horizontal Pod Autoscaler (HPA)</w:t>
      </w:r>
    </w:p>
    <w:p w:rsidR="00000000" w:rsidDel="00000000" w:rsidP="00000000" w:rsidRDefault="00000000" w:rsidRPr="00000000" w14:paraId="00000EF9">
      <w:pPr>
        <w:pStyle w:val="Heading4"/>
        <w:keepNext w:val="0"/>
        <w:keepLines w:val="0"/>
        <w:spacing w:after="40" w:before="240" w:lineRule="auto"/>
        <w:rPr>
          <w:b w:val="1"/>
          <w:color w:val="000000"/>
          <w:sz w:val="22"/>
          <w:szCs w:val="22"/>
        </w:rPr>
      </w:pPr>
      <w:bookmarkStart w:colFirst="0" w:colLast="0" w:name="_1rzfozc2m0e5" w:id="389"/>
      <w:bookmarkEnd w:id="389"/>
      <w:r w:rsidDel="00000000" w:rsidR="00000000" w:rsidRPr="00000000">
        <w:rPr>
          <w:b w:val="1"/>
          <w:color w:val="000000"/>
          <w:sz w:val="22"/>
          <w:szCs w:val="22"/>
          <w:rtl w:val="0"/>
        </w:rPr>
        <w:t xml:space="preserve">Purpose:</w:t>
      </w:r>
    </w:p>
    <w:p w:rsidR="00000000" w:rsidDel="00000000" w:rsidP="00000000" w:rsidRDefault="00000000" w:rsidRPr="00000000" w14:paraId="00000EFA">
      <w:pPr>
        <w:spacing w:after="240" w:before="240" w:lineRule="auto"/>
        <w:rPr/>
      </w:pPr>
      <w:r w:rsidDel="00000000" w:rsidR="00000000" w:rsidRPr="00000000">
        <w:rPr>
          <w:rtl w:val="0"/>
        </w:rPr>
        <w:t xml:space="preserve">The </w:t>
      </w:r>
      <w:r w:rsidDel="00000000" w:rsidR="00000000" w:rsidRPr="00000000">
        <w:rPr>
          <w:b w:val="1"/>
          <w:rtl w:val="0"/>
        </w:rPr>
        <w:t xml:space="preserve">Horizontal Pod Autoscaler (HPA)</w:t>
      </w:r>
      <w:r w:rsidDel="00000000" w:rsidR="00000000" w:rsidRPr="00000000">
        <w:rPr>
          <w:rtl w:val="0"/>
        </w:rPr>
        <w:t xml:space="preserve"> automatically adjusts the number of Pods in a deployment, replica set, or stateful set based on the observed CPU utilization, memory usage, or custom metrics.</w:t>
      </w:r>
    </w:p>
    <w:p w:rsidR="00000000" w:rsidDel="00000000" w:rsidP="00000000" w:rsidRDefault="00000000" w:rsidRPr="00000000" w14:paraId="00000EFB">
      <w:pPr>
        <w:pStyle w:val="Heading4"/>
        <w:keepNext w:val="0"/>
        <w:keepLines w:val="0"/>
        <w:spacing w:after="40" w:before="240" w:lineRule="auto"/>
        <w:rPr>
          <w:b w:val="1"/>
          <w:color w:val="000000"/>
          <w:sz w:val="22"/>
          <w:szCs w:val="22"/>
        </w:rPr>
      </w:pPr>
      <w:bookmarkStart w:colFirst="0" w:colLast="0" w:name="_sue1gqhdhkm" w:id="390"/>
      <w:bookmarkEnd w:id="390"/>
      <w:r w:rsidDel="00000000" w:rsidR="00000000" w:rsidRPr="00000000">
        <w:rPr>
          <w:b w:val="1"/>
          <w:color w:val="000000"/>
          <w:sz w:val="22"/>
          <w:szCs w:val="22"/>
          <w:rtl w:val="0"/>
        </w:rPr>
        <w:t xml:space="preserve">How it Works:</w:t>
      </w:r>
    </w:p>
    <w:p w:rsidR="00000000" w:rsidDel="00000000" w:rsidP="00000000" w:rsidRDefault="00000000" w:rsidRPr="00000000" w14:paraId="00000EFC">
      <w:pPr>
        <w:numPr>
          <w:ilvl w:val="0"/>
          <w:numId w:val="134"/>
        </w:numPr>
        <w:spacing w:after="0" w:afterAutospacing="0" w:before="240" w:lineRule="auto"/>
        <w:ind w:left="720" w:hanging="360"/>
      </w:pPr>
      <w:r w:rsidDel="00000000" w:rsidR="00000000" w:rsidRPr="00000000">
        <w:rPr>
          <w:rtl w:val="0"/>
        </w:rPr>
        <w:t xml:space="preserve">The HPA continuously monitors resource utilization (like CPU and memory) of Pods.</w:t>
      </w:r>
    </w:p>
    <w:p w:rsidR="00000000" w:rsidDel="00000000" w:rsidP="00000000" w:rsidRDefault="00000000" w:rsidRPr="00000000" w14:paraId="00000EFD">
      <w:pPr>
        <w:numPr>
          <w:ilvl w:val="0"/>
          <w:numId w:val="134"/>
        </w:numPr>
        <w:spacing w:after="0" w:afterAutospacing="0" w:before="0" w:beforeAutospacing="0" w:lineRule="auto"/>
        <w:ind w:left="720" w:hanging="360"/>
      </w:pPr>
      <w:r w:rsidDel="00000000" w:rsidR="00000000" w:rsidRPr="00000000">
        <w:rPr>
          <w:rtl w:val="0"/>
        </w:rPr>
        <w:t xml:space="preserve">When utilization exceeds or falls below the defined thresholds (e.g., if CPU utilization is above 80%), the HPA will scale the number of Pods up or down.</w:t>
      </w:r>
    </w:p>
    <w:p w:rsidR="00000000" w:rsidDel="00000000" w:rsidP="00000000" w:rsidRDefault="00000000" w:rsidRPr="00000000" w14:paraId="00000EFE">
      <w:pPr>
        <w:numPr>
          <w:ilvl w:val="0"/>
          <w:numId w:val="134"/>
        </w:numPr>
        <w:spacing w:after="0" w:afterAutospacing="0" w:before="0" w:beforeAutospacing="0" w:lineRule="auto"/>
        <w:ind w:left="720" w:hanging="360"/>
      </w:pPr>
      <w:r w:rsidDel="00000000" w:rsidR="00000000" w:rsidRPr="00000000">
        <w:rPr>
          <w:rtl w:val="0"/>
        </w:rPr>
        <w:t xml:space="preserve">It uses metrics servers to fetch current resource usage and scales accordingly.</w:t>
      </w:r>
    </w:p>
    <w:p w:rsidR="00000000" w:rsidDel="00000000" w:rsidP="00000000" w:rsidRDefault="00000000" w:rsidRPr="00000000" w14:paraId="00000EFF">
      <w:pPr>
        <w:numPr>
          <w:ilvl w:val="0"/>
          <w:numId w:val="134"/>
        </w:numPr>
        <w:spacing w:after="240" w:before="0" w:beforeAutospacing="0" w:lineRule="auto"/>
        <w:ind w:left="720" w:hanging="360"/>
      </w:pPr>
      <w:r w:rsidDel="00000000" w:rsidR="00000000" w:rsidRPr="00000000">
        <w:rPr>
          <w:rtl w:val="0"/>
        </w:rPr>
        <w:t xml:space="preserve">HPA can be configured to scale based on different metrics like CPU, memory, or custom metrics (e.g., queue length, latency).</w:t>
      </w:r>
    </w:p>
    <w:p w:rsidR="00000000" w:rsidDel="00000000" w:rsidP="00000000" w:rsidRDefault="00000000" w:rsidRPr="00000000" w14:paraId="00000F00">
      <w:pPr>
        <w:pStyle w:val="Heading4"/>
        <w:keepNext w:val="0"/>
        <w:keepLines w:val="0"/>
        <w:spacing w:after="40" w:before="240" w:lineRule="auto"/>
        <w:rPr>
          <w:b w:val="1"/>
          <w:color w:val="000000"/>
          <w:sz w:val="22"/>
          <w:szCs w:val="22"/>
        </w:rPr>
      </w:pPr>
      <w:bookmarkStart w:colFirst="0" w:colLast="0" w:name="_akdzme53kpvq" w:id="391"/>
      <w:bookmarkEnd w:id="391"/>
      <w:r w:rsidDel="00000000" w:rsidR="00000000" w:rsidRPr="00000000">
        <w:rPr>
          <w:b w:val="1"/>
          <w:color w:val="000000"/>
          <w:sz w:val="22"/>
          <w:szCs w:val="22"/>
          <w:rtl w:val="0"/>
        </w:rPr>
        <w:t xml:space="preserve">Components Involved:</w:t>
      </w:r>
    </w:p>
    <w:p w:rsidR="00000000" w:rsidDel="00000000" w:rsidP="00000000" w:rsidRDefault="00000000" w:rsidRPr="00000000" w14:paraId="00000F01">
      <w:pPr>
        <w:numPr>
          <w:ilvl w:val="0"/>
          <w:numId w:val="293"/>
        </w:numPr>
        <w:spacing w:after="0" w:afterAutospacing="0" w:before="240" w:lineRule="auto"/>
        <w:ind w:left="720" w:hanging="360"/>
      </w:pPr>
      <w:r w:rsidDel="00000000" w:rsidR="00000000" w:rsidRPr="00000000">
        <w:rPr>
          <w:b w:val="1"/>
          <w:rtl w:val="0"/>
        </w:rPr>
        <w:t xml:space="preserve">Metrics Server</w:t>
      </w:r>
      <w:r w:rsidDel="00000000" w:rsidR="00000000" w:rsidRPr="00000000">
        <w:rPr>
          <w:rtl w:val="0"/>
        </w:rPr>
        <w:t xml:space="preserve">: HPA relies on the </w:t>
      </w:r>
      <w:r w:rsidDel="00000000" w:rsidR="00000000" w:rsidRPr="00000000">
        <w:rPr>
          <w:b w:val="1"/>
          <w:rtl w:val="0"/>
        </w:rPr>
        <w:t xml:space="preserve">Metrics Server</w:t>
      </w:r>
      <w:r w:rsidDel="00000000" w:rsidR="00000000" w:rsidRPr="00000000">
        <w:rPr>
          <w:rtl w:val="0"/>
        </w:rPr>
        <w:t xml:space="preserve"> to gather resource usage metrics such as CPU and memory usage from Pods.</w:t>
      </w:r>
    </w:p>
    <w:p w:rsidR="00000000" w:rsidDel="00000000" w:rsidP="00000000" w:rsidRDefault="00000000" w:rsidRPr="00000000" w14:paraId="00000F02">
      <w:pPr>
        <w:numPr>
          <w:ilvl w:val="0"/>
          <w:numId w:val="293"/>
        </w:numPr>
        <w:spacing w:after="240" w:before="0" w:beforeAutospacing="0" w:lineRule="auto"/>
        <w:ind w:left="720" w:hanging="360"/>
      </w:pPr>
      <w:r w:rsidDel="00000000" w:rsidR="00000000" w:rsidRPr="00000000">
        <w:rPr>
          <w:b w:val="1"/>
          <w:rtl w:val="0"/>
        </w:rPr>
        <w:t xml:space="preserve">Kubernetes API Server</w:t>
      </w:r>
      <w:r w:rsidDel="00000000" w:rsidR="00000000" w:rsidRPr="00000000">
        <w:rPr>
          <w:rtl w:val="0"/>
        </w:rPr>
        <w:t xml:space="preserve">: The API server interacts with HPA to manage and trigger changes based on defined thresholds.</w:t>
      </w:r>
    </w:p>
    <w:p w:rsidR="00000000" w:rsidDel="00000000" w:rsidP="00000000" w:rsidRDefault="00000000" w:rsidRPr="00000000" w14:paraId="00000F03">
      <w:pPr>
        <w:pStyle w:val="Heading4"/>
        <w:keepNext w:val="0"/>
        <w:keepLines w:val="0"/>
        <w:spacing w:after="40" w:before="240" w:lineRule="auto"/>
        <w:rPr>
          <w:b w:val="1"/>
          <w:color w:val="000000"/>
          <w:sz w:val="22"/>
          <w:szCs w:val="22"/>
        </w:rPr>
      </w:pPr>
      <w:bookmarkStart w:colFirst="0" w:colLast="0" w:name="_uee1m1yuvjv4" w:id="392"/>
      <w:bookmarkEnd w:id="392"/>
      <w:r w:rsidDel="00000000" w:rsidR="00000000" w:rsidRPr="00000000">
        <w:rPr>
          <w:b w:val="1"/>
          <w:color w:val="000000"/>
          <w:sz w:val="22"/>
          <w:szCs w:val="22"/>
          <w:rtl w:val="0"/>
        </w:rPr>
        <w:t xml:space="preserve">Example:</w:t>
      </w:r>
    </w:p>
    <w:p w:rsidR="00000000" w:rsidDel="00000000" w:rsidP="00000000" w:rsidRDefault="00000000" w:rsidRPr="00000000" w14:paraId="00000F04">
      <w:pPr>
        <w:spacing w:after="240" w:before="240" w:lineRule="auto"/>
        <w:rPr/>
      </w:pPr>
      <w:r w:rsidDel="00000000" w:rsidR="00000000" w:rsidRPr="00000000">
        <w:rPr>
          <w:rtl w:val="0"/>
        </w:rPr>
        <w:t xml:space="preserve">You have a </w:t>
      </w:r>
      <w:r w:rsidDel="00000000" w:rsidR="00000000" w:rsidRPr="00000000">
        <w:rPr>
          <w:b w:val="1"/>
          <w:rtl w:val="0"/>
        </w:rPr>
        <w:t xml:space="preserve">Deployment</w:t>
      </w:r>
      <w:r w:rsidDel="00000000" w:rsidR="00000000" w:rsidRPr="00000000">
        <w:rPr>
          <w:rtl w:val="0"/>
        </w:rPr>
        <w:t xml:space="preserve"> running a web application, and the Pods are under heavy load. You configure an HPA to scale the Pods based on CPU usage:</w:t>
      </w:r>
    </w:p>
    <w:p w:rsidR="00000000" w:rsidDel="00000000" w:rsidP="00000000" w:rsidRDefault="00000000" w:rsidRPr="00000000" w14:paraId="00000F05">
      <w:pPr>
        <w:spacing w:after="240" w:before="240" w:lineRule="auto"/>
        <w:rPr/>
      </w:pPr>
      <w:r w:rsidDel="00000000" w:rsidR="00000000" w:rsidRPr="00000000">
        <w:rPr>
          <w:rtl w:val="0"/>
        </w:rPr>
        <w:t xml:space="preserve">yaml</w:t>
      </w:r>
    </w:p>
    <w:p w:rsidR="00000000" w:rsidDel="00000000" w:rsidP="00000000" w:rsidRDefault="00000000" w:rsidRPr="00000000" w14:paraId="00000F06">
      <w:pPr>
        <w:spacing w:after="240" w:before="240" w:lineRule="auto"/>
        <w:rPr/>
      </w:pPr>
      <w:r w:rsidDel="00000000" w:rsidR="00000000" w:rsidRPr="00000000">
        <w:rPr>
          <w:rtl w:val="0"/>
        </w:rPr>
      </w:r>
    </w:p>
    <w:p w:rsidR="00000000" w:rsidDel="00000000" w:rsidP="00000000" w:rsidRDefault="00000000" w:rsidRPr="00000000" w14:paraId="00000F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autoscaling/v2</w:t>
      </w:r>
    </w:p>
    <w:p w:rsidR="00000000" w:rsidDel="00000000" w:rsidP="00000000" w:rsidRDefault="00000000" w:rsidRPr="00000000" w14:paraId="00000F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HorizontalPodAutoscaler</w:t>
      </w:r>
    </w:p>
    <w:p w:rsidR="00000000" w:rsidDel="00000000" w:rsidP="00000000" w:rsidRDefault="00000000" w:rsidRPr="00000000" w14:paraId="00000F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F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webapp-hpa</w:t>
      </w:r>
    </w:p>
    <w:p w:rsidR="00000000" w:rsidDel="00000000" w:rsidP="00000000" w:rsidRDefault="00000000" w:rsidRPr="00000000" w14:paraId="00000F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F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0F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F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F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F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minReplicas: 2</w:t>
      </w:r>
    </w:p>
    <w:p w:rsidR="00000000" w:rsidDel="00000000" w:rsidP="00000000" w:rsidRDefault="00000000" w:rsidRPr="00000000" w14:paraId="00000F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maxReplicas: 10</w:t>
      </w:r>
    </w:p>
    <w:p w:rsidR="00000000" w:rsidDel="00000000" w:rsidP="00000000" w:rsidRDefault="00000000" w:rsidRPr="00000000" w14:paraId="00000F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metrics:</w:t>
      </w:r>
    </w:p>
    <w:p w:rsidR="00000000" w:rsidDel="00000000" w:rsidP="00000000" w:rsidRDefault="00000000" w:rsidRPr="00000000" w14:paraId="00000F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F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w:t>
      </w:r>
    </w:p>
    <w:p w:rsidR="00000000" w:rsidDel="00000000" w:rsidP="00000000" w:rsidRDefault="00000000" w:rsidRPr="00000000" w14:paraId="00000F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cpu</w:t>
      </w:r>
    </w:p>
    <w:p w:rsidR="00000000" w:rsidDel="00000000" w:rsidP="00000000" w:rsidRDefault="00000000" w:rsidRPr="00000000" w14:paraId="00000F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0F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Utilization</w:t>
      </w:r>
    </w:p>
    <w:p w:rsidR="00000000" w:rsidDel="00000000" w:rsidP="00000000" w:rsidRDefault="00000000" w:rsidRPr="00000000" w14:paraId="00000F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averageUtilization: 80</w:t>
      </w:r>
    </w:p>
    <w:p w:rsidR="00000000" w:rsidDel="00000000" w:rsidP="00000000" w:rsidRDefault="00000000" w:rsidRPr="00000000" w14:paraId="00000F19">
      <w:pPr>
        <w:spacing w:after="240" w:before="240" w:lineRule="auto"/>
        <w:rPr/>
      </w:pPr>
      <w:r w:rsidDel="00000000" w:rsidR="00000000" w:rsidRPr="00000000">
        <w:rPr>
          <w:rtl w:val="0"/>
        </w:rPr>
      </w:r>
    </w:p>
    <w:p w:rsidR="00000000" w:rsidDel="00000000" w:rsidP="00000000" w:rsidRDefault="00000000" w:rsidRPr="00000000" w14:paraId="00000F1A">
      <w:pPr>
        <w:spacing w:after="240" w:before="240" w:lineRule="auto"/>
        <w:rPr/>
      </w:pPr>
      <w:r w:rsidDel="00000000" w:rsidR="00000000" w:rsidRPr="00000000">
        <w:rPr>
          <w:rtl w:val="0"/>
        </w:rPr>
        <w:t xml:space="preserve">In this example:</w:t>
      </w:r>
    </w:p>
    <w:p w:rsidR="00000000" w:rsidDel="00000000" w:rsidP="00000000" w:rsidRDefault="00000000" w:rsidRPr="00000000" w14:paraId="00000F1B">
      <w:pPr>
        <w:numPr>
          <w:ilvl w:val="0"/>
          <w:numId w:val="38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HPA</w:t>
      </w:r>
      <w:r w:rsidDel="00000000" w:rsidR="00000000" w:rsidRPr="00000000">
        <w:rPr>
          <w:rtl w:val="0"/>
        </w:rPr>
        <w:t xml:space="preserve"> will monitor the </w:t>
      </w:r>
      <w:r w:rsidDel="00000000" w:rsidR="00000000" w:rsidRPr="00000000">
        <w:rPr>
          <w:b w:val="1"/>
          <w:rtl w:val="0"/>
        </w:rPr>
        <w:t xml:space="preserve">CPU</w:t>
      </w:r>
      <w:r w:rsidDel="00000000" w:rsidR="00000000" w:rsidRPr="00000000">
        <w:rPr>
          <w:rtl w:val="0"/>
        </w:rPr>
        <w:t xml:space="preserve"> usage of the Pods in the </w:t>
      </w:r>
      <w:r w:rsidDel="00000000" w:rsidR="00000000" w:rsidRPr="00000000">
        <w:rPr>
          <w:rFonts w:ascii="Roboto Mono" w:cs="Roboto Mono" w:eastAsia="Roboto Mono" w:hAnsi="Roboto Mono"/>
          <w:color w:val="188038"/>
          <w:rtl w:val="0"/>
        </w:rPr>
        <w:t xml:space="preserve">webapp</w:t>
      </w:r>
      <w:r w:rsidDel="00000000" w:rsidR="00000000" w:rsidRPr="00000000">
        <w:rPr>
          <w:rtl w:val="0"/>
        </w:rPr>
        <w:t xml:space="preserve"> Deployment.</w:t>
      </w:r>
    </w:p>
    <w:p w:rsidR="00000000" w:rsidDel="00000000" w:rsidP="00000000" w:rsidRDefault="00000000" w:rsidRPr="00000000" w14:paraId="00000F1C">
      <w:pPr>
        <w:numPr>
          <w:ilvl w:val="0"/>
          <w:numId w:val="386"/>
        </w:numPr>
        <w:spacing w:after="0" w:afterAutospacing="0" w:before="0" w:beforeAutospacing="0" w:lineRule="auto"/>
        <w:ind w:left="720" w:hanging="360"/>
      </w:pPr>
      <w:r w:rsidDel="00000000" w:rsidR="00000000" w:rsidRPr="00000000">
        <w:rPr>
          <w:rtl w:val="0"/>
        </w:rPr>
        <w:t xml:space="preserve">If CPU usage exceeds 80%, the HPA will scale the number of Pods up to a maximum of 10.</w:t>
      </w:r>
    </w:p>
    <w:p w:rsidR="00000000" w:rsidDel="00000000" w:rsidP="00000000" w:rsidRDefault="00000000" w:rsidRPr="00000000" w14:paraId="00000F1D">
      <w:pPr>
        <w:numPr>
          <w:ilvl w:val="0"/>
          <w:numId w:val="386"/>
        </w:numPr>
        <w:spacing w:after="240" w:before="0" w:beforeAutospacing="0" w:lineRule="auto"/>
        <w:ind w:left="720" w:hanging="360"/>
      </w:pPr>
      <w:r w:rsidDel="00000000" w:rsidR="00000000" w:rsidRPr="00000000">
        <w:rPr>
          <w:rtl w:val="0"/>
        </w:rPr>
        <w:t xml:space="preserve">If CPU usage falls below 80%, the number of Pods will scale down (but never go below 2).</w:t>
      </w:r>
    </w:p>
    <w:p w:rsidR="00000000" w:rsidDel="00000000" w:rsidP="00000000" w:rsidRDefault="00000000" w:rsidRPr="00000000" w14:paraId="00000F1E">
      <w:pPr>
        <w:pStyle w:val="Heading4"/>
        <w:keepNext w:val="0"/>
        <w:keepLines w:val="0"/>
        <w:spacing w:after="40" w:before="240" w:lineRule="auto"/>
        <w:rPr>
          <w:b w:val="1"/>
          <w:color w:val="000000"/>
          <w:sz w:val="22"/>
          <w:szCs w:val="22"/>
        </w:rPr>
      </w:pPr>
      <w:bookmarkStart w:colFirst="0" w:colLast="0" w:name="_9bwc06st2soz" w:id="393"/>
      <w:bookmarkEnd w:id="393"/>
      <w:r w:rsidDel="00000000" w:rsidR="00000000" w:rsidRPr="00000000">
        <w:rPr>
          <w:b w:val="1"/>
          <w:color w:val="000000"/>
          <w:sz w:val="22"/>
          <w:szCs w:val="22"/>
          <w:rtl w:val="0"/>
        </w:rPr>
        <w:t xml:space="preserve">Monitoring:</w:t>
      </w:r>
    </w:p>
    <w:p w:rsidR="00000000" w:rsidDel="00000000" w:rsidP="00000000" w:rsidRDefault="00000000" w:rsidRPr="00000000" w14:paraId="00000F1F">
      <w:pPr>
        <w:numPr>
          <w:ilvl w:val="0"/>
          <w:numId w:val="37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Metrics Server</w:t>
      </w:r>
      <w:r w:rsidDel="00000000" w:rsidR="00000000" w:rsidRPr="00000000">
        <w:rPr>
          <w:rtl w:val="0"/>
        </w:rPr>
        <w:t xml:space="preserve"> is responsible for collecting metrics like CPU and memory usage from all Pods.</w:t>
      </w:r>
    </w:p>
    <w:p w:rsidR="00000000" w:rsidDel="00000000" w:rsidP="00000000" w:rsidRDefault="00000000" w:rsidRPr="00000000" w14:paraId="00000F20">
      <w:pPr>
        <w:numPr>
          <w:ilvl w:val="0"/>
          <w:numId w:val="378"/>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HPA</w:t>
      </w:r>
      <w:r w:rsidDel="00000000" w:rsidR="00000000" w:rsidRPr="00000000">
        <w:rPr>
          <w:rtl w:val="0"/>
        </w:rPr>
        <w:t xml:space="preserve"> scales the Pods by checking the average utilization metrics and adjusting the replica count accordingly.</w:t>
      </w:r>
    </w:p>
    <w:p w:rsidR="00000000" w:rsidDel="00000000" w:rsidP="00000000" w:rsidRDefault="00000000" w:rsidRPr="00000000" w14:paraId="00000F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2">
      <w:pPr>
        <w:pStyle w:val="Heading3"/>
        <w:keepNext w:val="0"/>
        <w:keepLines w:val="0"/>
        <w:spacing w:before="280" w:lineRule="auto"/>
        <w:rPr>
          <w:b w:val="1"/>
          <w:color w:val="000000"/>
          <w:sz w:val="26"/>
          <w:szCs w:val="26"/>
        </w:rPr>
      </w:pPr>
      <w:bookmarkStart w:colFirst="0" w:colLast="0" w:name="_kd32bo9moqpy" w:id="394"/>
      <w:bookmarkEnd w:id="394"/>
      <w:r w:rsidDel="00000000" w:rsidR="00000000" w:rsidRPr="00000000">
        <w:rPr>
          <w:b w:val="1"/>
          <w:color w:val="000000"/>
          <w:sz w:val="26"/>
          <w:szCs w:val="26"/>
          <w:rtl w:val="0"/>
        </w:rPr>
        <w:t xml:space="preserve">2. Vertical Pod Autoscaler (VPA)</w:t>
      </w:r>
    </w:p>
    <w:p w:rsidR="00000000" w:rsidDel="00000000" w:rsidP="00000000" w:rsidRDefault="00000000" w:rsidRPr="00000000" w14:paraId="00000F23">
      <w:pPr>
        <w:pStyle w:val="Heading4"/>
        <w:keepNext w:val="0"/>
        <w:keepLines w:val="0"/>
        <w:spacing w:after="40" w:before="240" w:lineRule="auto"/>
        <w:rPr>
          <w:b w:val="1"/>
          <w:color w:val="000000"/>
          <w:sz w:val="22"/>
          <w:szCs w:val="22"/>
        </w:rPr>
      </w:pPr>
      <w:bookmarkStart w:colFirst="0" w:colLast="0" w:name="_oy0zamoc1lh9" w:id="395"/>
      <w:bookmarkEnd w:id="395"/>
      <w:r w:rsidDel="00000000" w:rsidR="00000000" w:rsidRPr="00000000">
        <w:rPr>
          <w:b w:val="1"/>
          <w:color w:val="000000"/>
          <w:sz w:val="22"/>
          <w:szCs w:val="22"/>
          <w:rtl w:val="0"/>
        </w:rPr>
        <w:t xml:space="preserve">Purpose:</w:t>
      </w:r>
    </w:p>
    <w:p w:rsidR="00000000" w:rsidDel="00000000" w:rsidP="00000000" w:rsidRDefault="00000000" w:rsidRPr="00000000" w14:paraId="00000F24">
      <w:pPr>
        <w:spacing w:after="240" w:before="240" w:lineRule="auto"/>
        <w:rPr/>
      </w:pPr>
      <w:r w:rsidDel="00000000" w:rsidR="00000000" w:rsidRPr="00000000">
        <w:rPr>
          <w:rtl w:val="0"/>
        </w:rPr>
        <w:t xml:space="preserve">The </w:t>
      </w:r>
      <w:r w:rsidDel="00000000" w:rsidR="00000000" w:rsidRPr="00000000">
        <w:rPr>
          <w:b w:val="1"/>
          <w:rtl w:val="0"/>
        </w:rPr>
        <w:t xml:space="preserve">Vertical Pod Autoscaler (VPA)</w:t>
      </w:r>
      <w:r w:rsidDel="00000000" w:rsidR="00000000" w:rsidRPr="00000000">
        <w:rPr>
          <w:rtl w:val="0"/>
        </w:rPr>
        <w:t xml:space="preserve"> automatically adjusts the resource requests (CPU and memory) for Pods, rather than changing the number of Pods. VPA helps ensure that Pods have enough resources allocated, based on the actual usage.</w:t>
      </w:r>
    </w:p>
    <w:p w:rsidR="00000000" w:rsidDel="00000000" w:rsidP="00000000" w:rsidRDefault="00000000" w:rsidRPr="00000000" w14:paraId="00000F25">
      <w:pPr>
        <w:pStyle w:val="Heading4"/>
        <w:keepNext w:val="0"/>
        <w:keepLines w:val="0"/>
        <w:spacing w:after="40" w:before="240" w:lineRule="auto"/>
        <w:rPr>
          <w:b w:val="1"/>
          <w:color w:val="000000"/>
          <w:sz w:val="22"/>
          <w:szCs w:val="22"/>
        </w:rPr>
      </w:pPr>
      <w:bookmarkStart w:colFirst="0" w:colLast="0" w:name="_9goj9u116bm0" w:id="396"/>
      <w:bookmarkEnd w:id="396"/>
      <w:r w:rsidDel="00000000" w:rsidR="00000000" w:rsidRPr="00000000">
        <w:rPr>
          <w:b w:val="1"/>
          <w:color w:val="000000"/>
          <w:sz w:val="22"/>
          <w:szCs w:val="22"/>
          <w:rtl w:val="0"/>
        </w:rPr>
        <w:t xml:space="preserve">How it Works:</w:t>
      </w:r>
    </w:p>
    <w:p w:rsidR="00000000" w:rsidDel="00000000" w:rsidP="00000000" w:rsidRDefault="00000000" w:rsidRPr="00000000" w14:paraId="00000F26">
      <w:pPr>
        <w:numPr>
          <w:ilvl w:val="0"/>
          <w:numId w:val="181"/>
        </w:numPr>
        <w:spacing w:after="0" w:afterAutospacing="0" w:before="240" w:lineRule="auto"/>
        <w:ind w:left="720" w:hanging="360"/>
      </w:pPr>
      <w:r w:rsidDel="00000000" w:rsidR="00000000" w:rsidRPr="00000000">
        <w:rPr>
          <w:rtl w:val="0"/>
        </w:rPr>
        <w:t xml:space="preserve">VPA monitors the resource usage of a Pod (CPU, memory).</w:t>
      </w:r>
    </w:p>
    <w:p w:rsidR="00000000" w:rsidDel="00000000" w:rsidP="00000000" w:rsidRDefault="00000000" w:rsidRPr="00000000" w14:paraId="00000F27">
      <w:pPr>
        <w:numPr>
          <w:ilvl w:val="0"/>
          <w:numId w:val="181"/>
        </w:numPr>
        <w:spacing w:after="0" w:afterAutospacing="0" w:before="0" w:beforeAutospacing="0" w:lineRule="auto"/>
        <w:ind w:left="720" w:hanging="360"/>
      </w:pPr>
      <w:r w:rsidDel="00000000" w:rsidR="00000000" w:rsidRPr="00000000">
        <w:rPr>
          <w:rtl w:val="0"/>
        </w:rPr>
        <w:t xml:space="preserve">It recommends (or directly applies) changes to the resource requests and limits of Pods to optimize resource allocation.</w:t>
      </w:r>
    </w:p>
    <w:p w:rsidR="00000000" w:rsidDel="00000000" w:rsidP="00000000" w:rsidRDefault="00000000" w:rsidRPr="00000000" w14:paraId="00000F28">
      <w:pPr>
        <w:numPr>
          <w:ilvl w:val="0"/>
          <w:numId w:val="181"/>
        </w:numPr>
        <w:spacing w:after="240" w:before="0" w:beforeAutospacing="0" w:lineRule="auto"/>
        <w:ind w:left="720" w:hanging="360"/>
      </w:pPr>
      <w:r w:rsidDel="00000000" w:rsidR="00000000" w:rsidRPr="00000000">
        <w:rPr>
          <w:rtl w:val="0"/>
        </w:rPr>
        <w:t xml:space="preserve">Unlike HPA, which scales the number of Pods, VPA adjusts the </w:t>
      </w:r>
      <w:r w:rsidDel="00000000" w:rsidR="00000000" w:rsidRPr="00000000">
        <w:rPr>
          <w:b w:val="1"/>
          <w:rtl w:val="0"/>
        </w:rPr>
        <w:t xml:space="preserve">resource requests</w:t>
      </w:r>
      <w:r w:rsidDel="00000000" w:rsidR="00000000" w:rsidRPr="00000000">
        <w:rPr>
          <w:rtl w:val="0"/>
        </w:rPr>
        <w:t xml:space="preserve"> for each Pod, potentially allowing Pods to consume more or less CPU/memory based on usage.</w:t>
      </w:r>
    </w:p>
    <w:p w:rsidR="00000000" w:rsidDel="00000000" w:rsidP="00000000" w:rsidRDefault="00000000" w:rsidRPr="00000000" w14:paraId="00000F29">
      <w:pPr>
        <w:pStyle w:val="Heading4"/>
        <w:keepNext w:val="0"/>
        <w:keepLines w:val="0"/>
        <w:spacing w:after="40" w:before="240" w:lineRule="auto"/>
        <w:rPr>
          <w:b w:val="1"/>
          <w:color w:val="000000"/>
          <w:sz w:val="22"/>
          <w:szCs w:val="22"/>
        </w:rPr>
      </w:pPr>
      <w:bookmarkStart w:colFirst="0" w:colLast="0" w:name="_7dv315u0h2u7" w:id="397"/>
      <w:bookmarkEnd w:id="397"/>
      <w:r w:rsidDel="00000000" w:rsidR="00000000" w:rsidRPr="00000000">
        <w:rPr>
          <w:b w:val="1"/>
          <w:color w:val="000000"/>
          <w:sz w:val="22"/>
          <w:szCs w:val="22"/>
          <w:rtl w:val="0"/>
        </w:rPr>
        <w:t xml:space="preserve">Components Involved:</w:t>
      </w:r>
    </w:p>
    <w:p w:rsidR="00000000" w:rsidDel="00000000" w:rsidP="00000000" w:rsidRDefault="00000000" w:rsidRPr="00000000" w14:paraId="00000F2A">
      <w:pPr>
        <w:numPr>
          <w:ilvl w:val="0"/>
          <w:numId w:val="123"/>
        </w:numPr>
        <w:spacing w:after="0" w:afterAutospacing="0" w:before="240" w:lineRule="auto"/>
        <w:ind w:left="720" w:hanging="360"/>
      </w:pPr>
      <w:r w:rsidDel="00000000" w:rsidR="00000000" w:rsidRPr="00000000">
        <w:rPr>
          <w:b w:val="1"/>
          <w:rtl w:val="0"/>
        </w:rPr>
        <w:t xml:space="preserve">VPA Controller</w:t>
      </w:r>
      <w:r w:rsidDel="00000000" w:rsidR="00000000" w:rsidRPr="00000000">
        <w:rPr>
          <w:rtl w:val="0"/>
        </w:rPr>
        <w:t xml:space="preserve">: The VPA controller observes Pod resource usage and updates the resource requests.</w:t>
      </w:r>
    </w:p>
    <w:p w:rsidR="00000000" w:rsidDel="00000000" w:rsidP="00000000" w:rsidRDefault="00000000" w:rsidRPr="00000000" w14:paraId="00000F2B">
      <w:pPr>
        <w:numPr>
          <w:ilvl w:val="0"/>
          <w:numId w:val="123"/>
        </w:numPr>
        <w:spacing w:after="240" w:before="0" w:beforeAutospacing="0" w:lineRule="auto"/>
        <w:ind w:left="720" w:hanging="360"/>
      </w:pPr>
      <w:r w:rsidDel="00000000" w:rsidR="00000000" w:rsidRPr="00000000">
        <w:rPr>
          <w:b w:val="1"/>
          <w:rtl w:val="0"/>
        </w:rPr>
        <w:t xml:space="preserve">Metrics Server</w:t>
      </w:r>
      <w:r w:rsidDel="00000000" w:rsidR="00000000" w:rsidRPr="00000000">
        <w:rPr>
          <w:rtl w:val="0"/>
        </w:rPr>
        <w:t xml:space="preserve">: Provides resource utilization data to the VPA.</w:t>
      </w:r>
    </w:p>
    <w:p w:rsidR="00000000" w:rsidDel="00000000" w:rsidP="00000000" w:rsidRDefault="00000000" w:rsidRPr="00000000" w14:paraId="00000F2C">
      <w:pPr>
        <w:pStyle w:val="Heading4"/>
        <w:keepNext w:val="0"/>
        <w:keepLines w:val="0"/>
        <w:spacing w:after="40" w:before="240" w:lineRule="auto"/>
        <w:rPr>
          <w:b w:val="1"/>
          <w:color w:val="000000"/>
          <w:sz w:val="22"/>
          <w:szCs w:val="22"/>
        </w:rPr>
      </w:pPr>
      <w:bookmarkStart w:colFirst="0" w:colLast="0" w:name="_lqo5x09tt8vb" w:id="398"/>
      <w:bookmarkEnd w:id="398"/>
      <w:r w:rsidDel="00000000" w:rsidR="00000000" w:rsidRPr="00000000">
        <w:rPr>
          <w:b w:val="1"/>
          <w:color w:val="000000"/>
          <w:sz w:val="22"/>
          <w:szCs w:val="22"/>
          <w:rtl w:val="0"/>
        </w:rPr>
        <w:t xml:space="preserve">Example:</w:t>
      </w:r>
    </w:p>
    <w:p w:rsidR="00000000" w:rsidDel="00000000" w:rsidP="00000000" w:rsidRDefault="00000000" w:rsidRPr="00000000" w14:paraId="00000F2D">
      <w:pPr>
        <w:spacing w:after="240" w:before="240" w:lineRule="auto"/>
        <w:rPr/>
      </w:pPr>
      <w:r w:rsidDel="00000000" w:rsidR="00000000" w:rsidRPr="00000000">
        <w:rPr>
          <w:rtl w:val="0"/>
        </w:rPr>
        <w:t xml:space="preserve">You have a </w:t>
      </w:r>
      <w:r w:rsidDel="00000000" w:rsidR="00000000" w:rsidRPr="00000000">
        <w:rPr>
          <w:b w:val="1"/>
          <w:rtl w:val="0"/>
        </w:rPr>
        <w:t xml:space="preserve">Pod</w:t>
      </w:r>
      <w:r w:rsidDel="00000000" w:rsidR="00000000" w:rsidRPr="00000000">
        <w:rPr>
          <w:rtl w:val="0"/>
        </w:rPr>
        <w:t xml:space="preserve"> running a batch processing job, and the workload fluctuates. The </w:t>
      </w:r>
      <w:r w:rsidDel="00000000" w:rsidR="00000000" w:rsidRPr="00000000">
        <w:rPr>
          <w:b w:val="1"/>
          <w:rtl w:val="0"/>
        </w:rPr>
        <w:t xml:space="preserve">VPA</w:t>
      </w:r>
      <w:r w:rsidDel="00000000" w:rsidR="00000000" w:rsidRPr="00000000">
        <w:rPr>
          <w:rtl w:val="0"/>
        </w:rPr>
        <w:t xml:space="preserve"> will adjust the resource requests for the Pod based on its historical resource usage:</w:t>
      </w:r>
    </w:p>
    <w:p w:rsidR="00000000" w:rsidDel="00000000" w:rsidP="00000000" w:rsidRDefault="00000000" w:rsidRPr="00000000" w14:paraId="00000F2E">
      <w:pPr>
        <w:spacing w:after="240" w:before="240" w:lineRule="auto"/>
        <w:rPr/>
      </w:pPr>
      <w:r w:rsidDel="00000000" w:rsidR="00000000" w:rsidRPr="00000000">
        <w:rPr>
          <w:rtl w:val="0"/>
        </w:rPr>
        <w:t xml:space="preserve">yaml</w:t>
      </w:r>
    </w:p>
    <w:p w:rsidR="00000000" w:rsidDel="00000000" w:rsidP="00000000" w:rsidRDefault="00000000" w:rsidRPr="00000000" w14:paraId="00000F2F">
      <w:pPr>
        <w:spacing w:after="240" w:before="240" w:lineRule="auto"/>
        <w:rPr/>
      </w:pPr>
      <w:r w:rsidDel="00000000" w:rsidR="00000000" w:rsidRPr="00000000">
        <w:rPr>
          <w:rtl w:val="0"/>
        </w:rPr>
      </w:r>
    </w:p>
    <w:p w:rsidR="00000000" w:rsidDel="00000000" w:rsidP="00000000" w:rsidRDefault="00000000" w:rsidRPr="00000000" w14:paraId="00000F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autoscaling.k8s.io/v1</w:t>
      </w:r>
    </w:p>
    <w:p w:rsidR="00000000" w:rsidDel="00000000" w:rsidP="00000000" w:rsidRDefault="00000000" w:rsidRPr="00000000" w14:paraId="00000F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VerticalPodAutoscaler</w:t>
      </w:r>
    </w:p>
    <w:p w:rsidR="00000000" w:rsidDel="00000000" w:rsidP="00000000" w:rsidRDefault="00000000" w:rsidRPr="00000000" w14:paraId="00000F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F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batch-job-vpa</w:t>
      </w:r>
    </w:p>
    <w:p w:rsidR="00000000" w:rsidDel="00000000" w:rsidP="00000000" w:rsidRDefault="00000000" w:rsidRPr="00000000" w14:paraId="00000F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F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targetRef:</w:t>
      </w:r>
    </w:p>
    <w:p w:rsidR="00000000" w:rsidDel="00000000" w:rsidP="00000000" w:rsidRDefault="00000000" w:rsidRPr="00000000" w14:paraId="00000F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F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F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batch-job</w:t>
      </w:r>
    </w:p>
    <w:p w:rsidR="00000000" w:rsidDel="00000000" w:rsidP="00000000" w:rsidRDefault="00000000" w:rsidRPr="00000000" w14:paraId="00000F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updatePolicy:</w:t>
      </w:r>
    </w:p>
    <w:p w:rsidR="00000000" w:rsidDel="00000000" w:rsidP="00000000" w:rsidRDefault="00000000" w:rsidRPr="00000000" w14:paraId="00000F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updateMode: "Auto"</w:t>
      </w:r>
    </w:p>
    <w:p w:rsidR="00000000" w:rsidDel="00000000" w:rsidP="00000000" w:rsidRDefault="00000000" w:rsidRPr="00000000" w14:paraId="00000F3B">
      <w:pPr>
        <w:spacing w:after="240" w:before="240" w:lineRule="auto"/>
        <w:rPr/>
      </w:pPr>
      <w:r w:rsidDel="00000000" w:rsidR="00000000" w:rsidRPr="00000000">
        <w:rPr>
          <w:rtl w:val="0"/>
        </w:rPr>
      </w:r>
    </w:p>
    <w:p w:rsidR="00000000" w:rsidDel="00000000" w:rsidP="00000000" w:rsidRDefault="00000000" w:rsidRPr="00000000" w14:paraId="00000F3C">
      <w:pPr>
        <w:spacing w:after="240" w:before="240" w:lineRule="auto"/>
        <w:rPr/>
      </w:pPr>
      <w:r w:rsidDel="00000000" w:rsidR="00000000" w:rsidRPr="00000000">
        <w:rPr>
          <w:rtl w:val="0"/>
        </w:rPr>
        <w:t xml:space="preserve">In this example:</w:t>
      </w:r>
    </w:p>
    <w:p w:rsidR="00000000" w:rsidDel="00000000" w:rsidP="00000000" w:rsidRDefault="00000000" w:rsidRPr="00000000" w14:paraId="00000F3D">
      <w:pPr>
        <w:numPr>
          <w:ilvl w:val="0"/>
          <w:numId w:val="29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VPA</w:t>
      </w:r>
      <w:r w:rsidDel="00000000" w:rsidR="00000000" w:rsidRPr="00000000">
        <w:rPr>
          <w:rtl w:val="0"/>
        </w:rPr>
        <w:t xml:space="preserve"> monitors the resource usage of the </w:t>
      </w:r>
      <w:r w:rsidDel="00000000" w:rsidR="00000000" w:rsidRPr="00000000">
        <w:rPr>
          <w:rFonts w:ascii="Roboto Mono" w:cs="Roboto Mono" w:eastAsia="Roboto Mono" w:hAnsi="Roboto Mono"/>
          <w:color w:val="188038"/>
          <w:rtl w:val="0"/>
        </w:rPr>
        <w:t xml:space="preserve">batch-job</w:t>
      </w:r>
      <w:r w:rsidDel="00000000" w:rsidR="00000000" w:rsidRPr="00000000">
        <w:rPr>
          <w:rtl w:val="0"/>
        </w:rPr>
        <w:t xml:space="preserve"> Deployment.</w:t>
      </w:r>
    </w:p>
    <w:p w:rsidR="00000000" w:rsidDel="00000000" w:rsidP="00000000" w:rsidRDefault="00000000" w:rsidRPr="00000000" w14:paraId="00000F3E">
      <w:pPr>
        <w:numPr>
          <w:ilvl w:val="0"/>
          <w:numId w:val="296"/>
        </w:numPr>
        <w:spacing w:after="240" w:before="0" w:beforeAutospacing="0" w:lineRule="auto"/>
        <w:ind w:left="720" w:hanging="360"/>
      </w:pPr>
      <w:r w:rsidDel="00000000" w:rsidR="00000000" w:rsidRPr="00000000">
        <w:rPr>
          <w:rtl w:val="0"/>
        </w:rPr>
        <w:t xml:space="preserve">If the Pod is consistently under- or over-utilizing CPU or memory, VPA will adjust the resource requests for future Pod instances.</w:t>
      </w:r>
    </w:p>
    <w:p w:rsidR="00000000" w:rsidDel="00000000" w:rsidP="00000000" w:rsidRDefault="00000000" w:rsidRPr="00000000" w14:paraId="00000F3F">
      <w:pPr>
        <w:pStyle w:val="Heading4"/>
        <w:keepNext w:val="0"/>
        <w:keepLines w:val="0"/>
        <w:spacing w:after="40" w:before="240" w:lineRule="auto"/>
        <w:rPr>
          <w:b w:val="1"/>
          <w:color w:val="000000"/>
          <w:sz w:val="22"/>
          <w:szCs w:val="22"/>
        </w:rPr>
      </w:pPr>
      <w:bookmarkStart w:colFirst="0" w:colLast="0" w:name="_hbbwb56wtsf1" w:id="399"/>
      <w:bookmarkEnd w:id="399"/>
      <w:r w:rsidDel="00000000" w:rsidR="00000000" w:rsidRPr="00000000">
        <w:rPr>
          <w:b w:val="1"/>
          <w:color w:val="000000"/>
          <w:sz w:val="22"/>
          <w:szCs w:val="22"/>
          <w:rtl w:val="0"/>
        </w:rPr>
        <w:t xml:space="preserve">Monitoring:</w:t>
      </w:r>
    </w:p>
    <w:p w:rsidR="00000000" w:rsidDel="00000000" w:rsidP="00000000" w:rsidRDefault="00000000" w:rsidRPr="00000000" w14:paraId="00000F40">
      <w:pPr>
        <w:numPr>
          <w:ilvl w:val="0"/>
          <w:numId w:val="150"/>
        </w:numPr>
        <w:spacing w:after="240" w:before="240" w:lineRule="auto"/>
        <w:ind w:left="720" w:hanging="360"/>
      </w:pPr>
      <w:r w:rsidDel="00000000" w:rsidR="00000000" w:rsidRPr="00000000">
        <w:rPr>
          <w:rtl w:val="0"/>
        </w:rPr>
        <w:t xml:space="preserve">VPA watches the historical resource usage of Pods to recommend or apply resource request adjustments.</w:t>
      </w:r>
    </w:p>
    <w:p w:rsidR="00000000" w:rsidDel="00000000" w:rsidP="00000000" w:rsidRDefault="00000000" w:rsidRPr="00000000" w14:paraId="00000F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2">
      <w:pPr>
        <w:pStyle w:val="Heading3"/>
        <w:keepNext w:val="0"/>
        <w:keepLines w:val="0"/>
        <w:spacing w:before="280" w:lineRule="auto"/>
        <w:rPr>
          <w:b w:val="1"/>
          <w:color w:val="000000"/>
          <w:sz w:val="26"/>
          <w:szCs w:val="26"/>
        </w:rPr>
      </w:pPr>
      <w:bookmarkStart w:colFirst="0" w:colLast="0" w:name="_11an3fiir2e0" w:id="400"/>
      <w:bookmarkEnd w:id="400"/>
      <w:r w:rsidDel="00000000" w:rsidR="00000000" w:rsidRPr="00000000">
        <w:rPr>
          <w:b w:val="1"/>
          <w:color w:val="000000"/>
          <w:sz w:val="26"/>
          <w:szCs w:val="26"/>
          <w:rtl w:val="0"/>
        </w:rPr>
        <w:t xml:space="preserve">3. Cluster Autoscaler (CA)</w:t>
      </w:r>
    </w:p>
    <w:p w:rsidR="00000000" w:rsidDel="00000000" w:rsidP="00000000" w:rsidRDefault="00000000" w:rsidRPr="00000000" w14:paraId="00000F43">
      <w:pPr>
        <w:pStyle w:val="Heading4"/>
        <w:keepNext w:val="0"/>
        <w:keepLines w:val="0"/>
        <w:spacing w:after="40" w:before="240" w:lineRule="auto"/>
        <w:rPr>
          <w:b w:val="1"/>
          <w:color w:val="000000"/>
          <w:sz w:val="22"/>
          <w:szCs w:val="22"/>
        </w:rPr>
      </w:pPr>
      <w:bookmarkStart w:colFirst="0" w:colLast="0" w:name="_1rndc4cmahyz" w:id="401"/>
      <w:bookmarkEnd w:id="401"/>
      <w:r w:rsidDel="00000000" w:rsidR="00000000" w:rsidRPr="00000000">
        <w:rPr>
          <w:b w:val="1"/>
          <w:color w:val="000000"/>
          <w:sz w:val="22"/>
          <w:szCs w:val="22"/>
          <w:rtl w:val="0"/>
        </w:rPr>
        <w:t xml:space="preserve">Purpose:</w:t>
      </w:r>
    </w:p>
    <w:p w:rsidR="00000000" w:rsidDel="00000000" w:rsidP="00000000" w:rsidRDefault="00000000" w:rsidRPr="00000000" w14:paraId="00000F44">
      <w:pPr>
        <w:spacing w:after="240" w:before="240" w:lineRule="auto"/>
        <w:rPr/>
      </w:pPr>
      <w:r w:rsidDel="00000000" w:rsidR="00000000" w:rsidRPr="00000000">
        <w:rPr>
          <w:rtl w:val="0"/>
        </w:rPr>
        <w:t xml:space="preserve">The </w:t>
      </w:r>
      <w:r w:rsidDel="00000000" w:rsidR="00000000" w:rsidRPr="00000000">
        <w:rPr>
          <w:b w:val="1"/>
          <w:rtl w:val="0"/>
        </w:rPr>
        <w:t xml:space="preserve">Cluster Autoscaler (CA)</w:t>
      </w:r>
      <w:r w:rsidDel="00000000" w:rsidR="00000000" w:rsidRPr="00000000">
        <w:rPr>
          <w:rtl w:val="0"/>
        </w:rPr>
        <w:t xml:space="preserve"> is responsible for </w:t>
      </w:r>
      <w:r w:rsidDel="00000000" w:rsidR="00000000" w:rsidRPr="00000000">
        <w:rPr>
          <w:b w:val="1"/>
          <w:rtl w:val="0"/>
        </w:rPr>
        <w:t xml:space="preserve">scaling the number of nodes</w:t>
      </w:r>
      <w:r w:rsidDel="00000000" w:rsidR="00000000" w:rsidRPr="00000000">
        <w:rPr>
          <w:rtl w:val="0"/>
        </w:rPr>
        <w:t xml:space="preserve"> in the cluster based on the demands of the Pods and the available resources in the cluster. CA works alongside HPA and VPA to ensure that sufficient resources are available for scaling Pods.</w:t>
      </w:r>
    </w:p>
    <w:p w:rsidR="00000000" w:rsidDel="00000000" w:rsidP="00000000" w:rsidRDefault="00000000" w:rsidRPr="00000000" w14:paraId="00000F45">
      <w:pPr>
        <w:pStyle w:val="Heading4"/>
        <w:keepNext w:val="0"/>
        <w:keepLines w:val="0"/>
        <w:spacing w:after="40" w:before="240" w:lineRule="auto"/>
        <w:rPr>
          <w:b w:val="1"/>
          <w:color w:val="000000"/>
          <w:sz w:val="22"/>
          <w:szCs w:val="22"/>
        </w:rPr>
      </w:pPr>
      <w:bookmarkStart w:colFirst="0" w:colLast="0" w:name="_cyvzy9g9owd7" w:id="402"/>
      <w:bookmarkEnd w:id="402"/>
      <w:r w:rsidDel="00000000" w:rsidR="00000000" w:rsidRPr="00000000">
        <w:rPr>
          <w:b w:val="1"/>
          <w:color w:val="000000"/>
          <w:sz w:val="22"/>
          <w:szCs w:val="22"/>
          <w:rtl w:val="0"/>
        </w:rPr>
        <w:t xml:space="preserve">How it Works:</w:t>
      </w:r>
    </w:p>
    <w:p w:rsidR="00000000" w:rsidDel="00000000" w:rsidP="00000000" w:rsidRDefault="00000000" w:rsidRPr="00000000" w14:paraId="00000F46">
      <w:pPr>
        <w:numPr>
          <w:ilvl w:val="0"/>
          <w:numId w:val="314"/>
        </w:numPr>
        <w:spacing w:after="0" w:afterAutospacing="0" w:before="240" w:lineRule="auto"/>
        <w:ind w:left="720" w:hanging="360"/>
      </w:pPr>
      <w:r w:rsidDel="00000000" w:rsidR="00000000" w:rsidRPr="00000000">
        <w:rPr>
          <w:b w:val="1"/>
          <w:rtl w:val="0"/>
        </w:rPr>
        <w:t xml:space="preserve">CA</w:t>
      </w:r>
      <w:r w:rsidDel="00000000" w:rsidR="00000000" w:rsidRPr="00000000">
        <w:rPr>
          <w:rtl w:val="0"/>
        </w:rPr>
        <w:t xml:space="preserve"> scales up nodes when:</w:t>
      </w:r>
    </w:p>
    <w:p w:rsidR="00000000" w:rsidDel="00000000" w:rsidP="00000000" w:rsidRDefault="00000000" w:rsidRPr="00000000" w14:paraId="00000F47">
      <w:pPr>
        <w:numPr>
          <w:ilvl w:val="1"/>
          <w:numId w:val="314"/>
        </w:numPr>
        <w:spacing w:after="0" w:afterAutospacing="0" w:before="0" w:beforeAutospacing="0" w:lineRule="auto"/>
        <w:ind w:left="1440" w:hanging="360"/>
      </w:pPr>
      <w:r w:rsidDel="00000000" w:rsidR="00000000" w:rsidRPr="00000000">
        <w:rPr>
          <w:rtl w:val="0"/>
        </w:rPr>
        <w:t xml:space="preserve">There are pending Pods waiting for resources (e.g., CPU or memory) and cannot be scheduled on the current nodes.</w:t>
      </w:r>
    </w:p>
    <w:p w:rsidR="00000000" w:rsidDel="00000000" w:rsidP="00000000" w:rsidRDefault="00000000" w:rsidRPr="00000000" w14:paraId="00000F48">
      <w:pPr>
        <w:numPr>
          <w:ilvl w:val="1"/>
          <w:numId w:val="314"/>
        </w:numPr>
        <w:spacing w:after="0" w:afterAutospacing="0" w:before="0" w:beforeAutospacing="0" w:lineRule="auto"/>
        <w:ind w:left="1440" w:hanging="360"/>
      </w:pPr>
      <w:r w:rsidDel="00000000" w:rsidR="00000000" w:rsidRPr="00000000">
        <w:rPr>
          <w:rtl w:val="0"/>
        </w:rPr>
        <w:t xml:space="preserve">A new node is required to meet the demand for resources.</w:t>
      </w:r>
    </w:p>
    <w:p w:rsidR="00000000" w:rsidDel="00000000" w:rsidP="00000000" w:rsidRDefault="00000000" w:rsidRPr="00000000" w14:paraId="00000F49">
      <w:pPr>
        <w:numPr>
          <w:ilvl w:val="0"/>
          <w:numId w:val="314"/>
        </w:numPr>
        <w:spacing w:after="0" w:afterAutospacing="0" w:before="0" w:beforeAutospacing="0" w:lineRule="auto"/>
        <w:ind w:left="720" w:hanging="360"/>
      </w:pPr>
      <w:r w:rsidDel="00000000" w:rsidR="00000000" w:rsidRPr="00000000">
        <w:rPr>
          <w:b w:val="1"/>
          <w:rtl w:val="0"/>
        </w:rPr>
        <w:t xml:space="preserve">CA</w:t>
      </w:r>
      <w:r w:rsidDel="00000000" w:rsidR="00000000" w:rsidRPr="00000000">
        <w:rPr>
          <w:rtl w:val="0"/>
        </w:rPr>
        <w:t xml:space="preserve"> scales down nodes when:</w:t>
      </w:r>
    </w:p>
    <w:p w:rsidR="00000000" w:rsidDel="00000000" w:rsidP="00000000" w:rsidRDefault="00000000" w:rsidRPr="00000000" w14:paraId="00000F4A">
      <w:pPr>
        <w:numPr>
          <w:ilvl w:val="1"/>
          <w:numId w:val="314"/>
        </w:numPr>
        <w:spacing w:after="240" w:before="0" w:beforeAutospacing="0" w:lineRule="auto"/>
        <w:ind w:left="1440" w:hanging="360"/>
      </w:pPr>
      <w:r w:rsidDel="00000000" w:rsidR="00000000" w:rsidRPr="00000000">
        <w:rPr>
          <w:rtl w:val="0"/>
        </w:rPr>
        <w:t xml:space="preserve">There are idle nodes with low resource utilization and no running Pods need those nodes.</w:t>
      </w:r>
    </w:p>
    <w:p w:rsidR="00000000" w:rsidDel="00000000" w:rsidP="00000000" w:rsidRDefault="00000000" w:rsidRPr="00000000" w14:paraId="00000F4B">
      <w:pPr>
        <w:pStyle w:val="Heading4"/>
        <w:keepNext w:val="0"/>
        <w:keepLines w:val="0"/>
        <w:spacing w:after="40" w:before="240" w:lineRule="auto"/>
        <w:rPr>
          <w:b w:val="1"/>
          <w:color w:val="000000"/>
          <w:sz w:val="22"/>
          <w:szCs w:val="22"/>
        </w:rPr>
      </w:pPr>
      <w:bookmarkStart w:colFirst="0" w:colLast="0" w:name="_i8kur5y1o0tn" w:id="403"/>
      <w:bookmarkEnd w:id="403"/>
      <w:r w:rsidDel="00000000" w:rsidR="00000000" w:rsidRPr="00000000">
        <w:rPr>
          <w:b w:val="1"/>
          <w:color w:val="000000"/>
          <w:sz w:val="22"/>
          <w:szCs w:val="22"/>
          <w:rtl w:val="0"/>
        </w:rPr>
        <w:t xml:space="preserve">Components Involved:</w:t>
      </w:r>
    </w:p>
    <w:p w:rsidR="00000000" w:rsidDel="00000000" w:rsidP="00000000" w:rsidRDefault="00000000" w:rsidRPr="00000000" w14:paraId="00000F4C">
      <w:pPr>
        <w:numPr>
          <w:ilvl w:val="0"/>
          <w:numId w:val="347"/>
        </w:numPr>
        <w:spacing w:after="0" w:afterAutospacing="0" w:before="240" w:lineRule="auto"/>
        <w:ind w:left="720" w:hanging="360"/>
      </w:pPr>
      <w:r w:rsidDel="00000000" w:rsidR="00000000" w:rsidRPr="00000000">
        <w:rPr>
          <w:b w:val="1"/>
          <w:rtl w:val="0"/>
        </w:rPr>
        <w:t xml:space="preserve">Cluster Autoscaler</w:t>
      </w:r>
      <w:r w:rsidDel="00000000" w:rsidR="00000000" w:rsidRPr="00000000">
        <w:rPr>
          <w:rtl w:val="0"/>
        </w:rPr>
        <w:t xml:space="preserve">: The primary component that monitors resource utilization in the cluster and manages scaling.</w:t>
      </w:r>
    </w:p>
    <w:p w:rsidR="00000000" w:rsidDel="00000000" w:rsidP="00000000" w:rsidRDefault="00000000" w:rsidRPr="00000000" w14:paraId="00000F4D">
      <w:pPr>
        <w:numPr>
          <w:ilvl w:val="0"/>
          <w:numId w:val="347"/>
        </w:numPr>
        <w:spacing w:after="240" w:before="0" w:beforeAutospacing="0" w:lineRule="auto"/>
        <w:ind w:left="720" w:hanging="360"/>
      </w:pPr>
      <w:r w:rsidDel="00000000" w:rsidR="00000000" w:rsidRPr="00000000">
        <w:rPr>
          <w:b w:val="1"/>
          <w:rtl w:val="0"/>
        </w:rPr>
        <w:t xml:space="preserve">Cloud Provider Integration (e.g., AWS, GCP, Azure)</w:t>
      </w:r>
      <w:r w:rsidDel="00000000" w:rsidR="00000000" w:rsidRPr="00000000">
        <w:rPr>
          <w:rtl w:val="0"/>
        </w:rPr>
        <w:t xml:space="preserve">: Cluster Autoscaler works with cloud providers to add or remove nodes from the cloud environment based on the cluster’s needs.</w:t>
      </w:r>
    </w:p>
    <w:p w:rsidR="00000000" w:rsidDel="00000000" w:rsidP="00000000" w:rsidRDefault="00000000" w:rsidRPr="00000000" w14:paraId="00000F4E">
      <w:pPr>
        <w:pStyle w:val="Heading4"/>
        <w:keepNext w:val="0"/>
        <w:keepLines w:val="0"/>
        <w:spacing w:after="40" w:before="240" w:lineRule="auto"/>
        <w:rPr>
          <w:b w:val="1"/>
          <w:color w:val="000000"/>
          <w:sz w:val="22"/>
          <w:szCs w:val="22"/>
        </w:rPr>
      </w:pPr>
      <w:bookmarkStart w:colFirst="0" w:colLast="0" w:name="_ef2wgoaojgp8" w:id="404"/>
      <w:bookmarkEnd w:id="404"/>
      <w:r w:rsidDel="00000000" w:rsidR="00000000" w:rsidRPr="00000000">
        <w:rPr>
          <w:b w:val="1"/>
          <w:color w:val="000000"/>
          <w:sz w:val="22"/>
          <w:szCs w:val="22"/>
          <w:rtl w:val="0"/>
        </w:rPr>
        <w:t xml:space="preserve">Example:</w:t>
      </w:r>
    </w:p>
    <w:p w:rsidR="00000000" w:rsidDel="00000000" w:rsidP="00000000" w:rsidRDefault="00000000" w:rsidRPr="00000000" w14:paraId="00000F4F">
      <w:pPr>
        <w:spacing w:after="240" w:before="240" w:lineRule="auto"/>
        <w:rPr/>
      </w:pPr>
      <w:r w:rsidDel="00000000" w:rsidR="00000000" w:rsidRPr="00000000">
        <w:rPr>
          <w:rtl w:val="0"/>
        </w:rPr>
        <w:t xml:space="preserve">In a </w:t>
      </w:r>
      <w:r w:rsidDel="00000000" w:rsidR="00000000" w:rsidRPr="00000000">
        <w:rPr>
          <w:b w:val="1"/>
          <w:rtl w:val="0"/>
        </w:rPr>
        <w:t xml:space="preserve">cloud-based Kubernetes environment</w:t>
      </w:r>
      <w:r w:rsidDel="00000000" w:rsidR="00000000" w:rsidRPr="00000000">
        <w:rPr>
          <w:rtl w:val="0"/>
        </w:rPr>
        <w:t xml:space="preserve">, if the Cluster Autoscaler detects that Pods are failing to schedule due to insufficient resources, it will trigger the addition of more EC2 instances (in AWS) to the cluster. Conversely, if there are nodes with low resource usage and under-utilized capacity, CA will scale down the number of nodes.</w:t>
      </w:r>
    </w:p>
    <w:p w:rsidR="00000000" w:rsidDel="00000000" w:rsidP="00000000" w:rsidRDefault="00000000" w:rsidRPr="00000000" w14:paraId="00000F50">
      <w:pPr>
        <w:pStyle w:val="Heading4"/>
        <w:keepNext w:val="0"/>
        <w:keepLines w:val="0"/>
        <w:spacing w:after="40" w:before="240" w:lineRule="auto"/>
        <w:rPr>
          <w:b w:val="1"/>
          <w:color w:val="000000"/>
          <w:sz w:val="22"/>
          <w:szCs w:val="22"/>
        </w:rPr>
      </w:pPr>
      <w:bookmarkStart w:colFirst="0" w:colLast="0" w:name="_bmel6a3ukur3" w:id="405"/>
      <w:bookmarkEnd w:id="405"/>
      <w:r w:rsidDel="00000000" w:rsidR="00000000" w:rsidRPr="00000000">
        <w:rPr>
          <w:b w:val="1"/>
          <w:color w:val="000000"/>
          <w:sz w:val="22"/>
          <w:szCs w:val="22"/>
          <w:rtl w:val="0"/>
        </w:rPr>
        <w:t xml:space="preserve">Monitoring:</w:t>
      </w:r>
    </w:p>
    <w:p w:rsidR="00000000" w:rsidDel="00000000" w:rsidP="00000000" w:rsidRDefault="00000000" w:rsidRPr="00000000" w14:paraId="00000F51">
      <w:pPr>
        <w:numPr>
          <w:ilvl w:val="0"/>
          <w:numId w:val="104"/>
        </w:numPr>
        <w:spacing w:after="240" w:before="240" w:lineRule="auto"/>
        <w:ind w:left="720" w:hanging="360"/>
      </w:pPr>
      <w:r w:rsidDel="00000000" w:rsidR="00000000" w:rsidRPr="00000000">
        <w:rPr>
          <w:b w:val="1"/>
          <w:rtl w:val="0"/>
        </w:rPr>
        <w:t xml:space="preserve">Cluster Autoscaler</w:t>
      </w:r>
      <w:r w:rsidDel="00000000" w:rsidR="00000000" w:rsidRPr="00000000">
        <w:rPr>
          <w:rtl w:val="0"/>
        </w:rPr>
        <w:t xml:space="preserve"> monitors the </w:t>
      </w:r>
      <w:r w:rsidDel="00000000" w:rsidR="00000000" w:rsidRPr="00000000">
        <w:rPr>
          <w:b w:val="1"/>
          <w:rtl w:val="0"/>
        </w:rPr>
        <w:t xml:space="preserve">unscheduled Pods</w:t>
      </w:r>
      <w:r w:rsidDel="00000000" w:rsidR="00000000" w:rsidRPr="00000000">
        <w:rPr>
          <w:rtl w:val="0"/>
        </w:rPr>
        <w:t xml:space="preserve"> and </w:t>
      </w:r>
      <w:r w:rsidDel="00000000" w:rsidR="00000000" w:rsidRPr="00000000">
        <w:rPr>
          <w:b w:val="1"/>
          <w:rtl w:val="0"/>
        </w:rPr>
        <w:t xml:space="preserve">resource utilization</w:t>
      </w:r>
      <w:r w:rsidDel="00000000" w:rsidR="00000000" w:rsidRPr="00000000">
        <w:rPr>
          <w:rtl w:val="0"/>
        </w:rPr>
        <w:t xml:space="preserve"> across all nodes. It adjusts the number of nodes by scaling up when there are insufficient resources for Pods, or scaling down when resources are under-utilized.</w:t>
      </w:r>
    </w:p>
    <w:p w:rsidR="00000000" w:rsidDel="00000000" w:rsidP="00000000" w:rsidRDefault="00000000" w:rsidRPr="00000000" w14:paraId="00000F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3">
      <w:pPr>
        <w:pStyle w:val="Heading3"/>
        <w:keepNext w:val="0"/>
        <w:keepLines w:val="0"/>
        <w:spacing w:before="280" w:lineRule="auto"/>
        <w:rPr>
          <w:b w:val="1"/>
          <w:color w:val="000000"/>
          <w:sz w:val="26"/>
          <w:szCs w:val="26"/>
        </w:rPr>
      </w:pPr>
      <w:bookmarkStart w:colFirst="0" w:colLast="0" w:name="_sobofiaqr1z6" w:id="406"/>
      <w:bookmarkEnd w:id="406"/>
      <w:r w:rsidDel="00000000" w:rsidR="00000000" w:rsidRPr="00000000">
        <w:rPr>
          <w:b w:val="1"/>
          <w:color w:val="000000"/>
          <w:sz w:val="26"/>
          <w:szCs w:val="26"/>
          <w:rtl w:val="0"/>
        </w:rPr>
        <w:t xml:space="preserve">Difference Between HPA and CA</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3120124804993"/>
        <w:gridCol w:w="4297.909516380656"/>
        <w:gridCol w:w="3421.778471138846"/>
        <w:tblGridChange w:id="0">
          <w:tblGrid>
            <w:gridCol w:w="1640.3120124804993"/>
            <w:gridCol w:w="4297.909516380656"/>
            <w:gridCol w:w="3421.77847113884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spacing w:after="240" w:before="240" w:lineRule="auto"/>
              <w:jc w:val="center"/>
              <w:rPr/>
            </w:pPr>
            <w:r w:rsidDel="00000000" w:rsidR="00000000" w:rsidRPr="00000000">
              <w:rPr>
                <w:b w:val="1"/>
                <w:rtl w:val="0"/>
              </w:rPr>
              <w:t xml:space="preserve">Horizontal Pod Autoscaler (HPA)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spacing w:after="240" w:before="240" w:lineRule="auto"/>
              <w:jc w:val="center"/>
              <w:rPr/>
            </w:pPr>
            <w:r w:rsidDel="00000000" w:rsidR="00000000" w:rsidRPr="00000000">
              <w:rPr>
                <w:b w:val="1"/>
                <w:rtl w:val="0"/>
              </w:rPr>
              <w:t xml:space="preserve">Cluster Autoscaler (CA)</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spacing w:after="240" w:before="240" w:lineRule="auto"/>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spacing w:after="240" w:before="240" w:lineRule="auto"/>
              <w:rPr/>
            </w:pPr>
            <w:r w:rsidDel="00000000" w:rsidR="00000000" w:rsidRPr="00000000">
              <w:rPr>
                <w:rtl w:val="0"/>
              </w:rPr>
              <w:t xml:space="preserve">Scales the </w:t>
            </w:r>
            <w:r w:rsidDel="00000000" w:rsidR="00000000" w:rsidRPr="00000000">
              <w:rPr>
                <w:b w:val="1"/>
                <w:rtl w:val="0"/>
              </w:rPr>
              <w:t xml:space="preserve">number of Pods</w:t>
            </w:r>
            <w:r w:rsidDel="00000000" w:rsidR="00000000" w:rsidRPr="00000000">
              <w:rPr>
                <w:rtl w:val="0"/>
              </w:rPr>
              <w:t xml:space="preserve"> in a Deployment/ReplicaSet based on resource usage (e.g., CPU,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spacing w:after="240" w:before="240" w:lineRule="auto"/>
              <w:rPr/>
            </w:pPr>
            <w:r w:rsidDel="00000000" w:rsidR="00000000" w:rsidRPr="00000000">
              <w:rPr>
                <w:rtl w:val="0"/>
              </w:rPr>
              <w:t xml:space="preserve">Scales the </w:t>
            </w:r>
            <w:r w:rsidDel="00000000" w:rsidR="00000000" w:rsidRPr="00000000">
              <w:rPr>
                <w:b w:val="1"/>
                <w:rtl w:val="0"/>
              </w:rPr>
              <w:t xml:space="preserve">number of nodes</w:t>
            </w:r>
            <w:r w:rsidDel="00000000" w:rsidR="00000000" w:rsidRPr="00000000">
              <w:rPr>
                <w:rtl w:val="0"/>
              </w:rPr>
              <w:t xml:space="preserve"> in the cluster based on resource requests and unscheduled Pods.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spacing w:after="240" w:before="240" w:lineRule="auto"/>
              <w:rPr/>
            </w:pPr>
            <w:r w:rsidDel="00000000" w:rsidR="00000000" w:rsidRPr="00000000">
              <w:rPr>
                <w:b w:val="1"/>
                <w:rtl w:val="0"/>
              </w:rPr>
              <w:t xml:space="preserve">What It Scales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spacing w:after="240" w:before="240" w:lineRule="auto"/>
              <w:rPr/>
            </w:pPr>
            <w:r w:rsidDel="00000000" w:rsidR="00000000" w:rsidRPr="00000000">
              <w:rPr>
                <w:rtl w:val="0"/>
              </w:rPr>
              <w:t xml:space="preserve">Scales </w:t>
            </w:r>
            <w:r w:rsidDel="00000000" w:rsidR="00000000" w:rsidRPr="00000000">
              <w:rPr>
                <w:b w:val="1"/>
                <w:rtl w:val="0"/>
              </w:rPr>
              <w:t xml:space="preserve">Pods</w:t>
            </w:r>
            <w:r w:rsidDel="00000000" w:rsidR="00000000" w:rsidRPr="00000000">
              <w:rPr>
                <w:rtl w:val="0"/>
              </w:rPr>
              <w:t xml:space="preserve"> within a Deployment or ReplicaSet.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spacing w:after="240" w:before="240" w:lineRule="auto"/>
              <w:rPr/>
            </w:pPr>
            <w:r w:rsidDel="00000000" w:rsidR="00000000" w:rsidRPr="00000000">
              <w:rPr>
                <w:rtl w:val="0"/>
              </w:rPr>
              <w:t xml:space="preserve">Scales the </w:t>
            </w:r>
            <w:r w:rsidDel="00000000" w:rsidR="00000000" w:rsidRPr="00000000">
              <w:rPr>
                <w:b w:val="1"/>
                <w:rtl w:val="0"/>
              </w:rPr>
              <w:t xml:space="preserve">Nodes</w:t>
            </w:r>
            <w:r w:rsidDel="00000000" w:rsidR="00000000" w:rsidRPr="00000000">
              <w:rPr>
                <w:rtl w:val="0"/>
              </w:rPr>
              <w:t xml:space="preserve"> in the cluster.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spacing w:after="240" w:before="240" w:lineRule="auto"/>
              <w:rPr/>
            </w:pPr>
            <w:r w:rsidDel="00000000" w:rsidR="00000000" w:rsidRPr="00000000">
              <w:rPr>
                <w:b w:val="1"/>
                <w:rtl w:val="0"/>
              </w:rPr>
              <w:t xml:space="preserve">Triggered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spacing w:after="240" w:before="240" w:lineRule="auto"/>
              <w:rPr/>
            </w:pPr>
            <w:r w:rsidDel="00000000" w:rsidR="00000000" w:rsidRPr="00000000">
              <w:rPr>
                <w:rtl w:val="0"/>
              </w:rPr>
              <w:t xml:space="preserve">Resource usage metrics (CPU, memory, custom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spacing w:after="240" w:before="240" w:lineRule="auto"/>
              <w:rPr/>
            </w:pPr>
            <w:r w:rsidDel="00000000" w:rsidR="00000000" w:rsidRPr="00000000">
              <w:rPr>
                <w:rtl w:val="0"/>
              </w:rPr>
              <w:t xml:space="preserve">Unschedulable Pods or underutilized nodes.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spacing w:after="240" w:before="240" w:lineRule="auto"/>
              <w:rPr/>
            </w:pPr>
            <w:r w:rsidDel="00000000" w:rsidR="00000000" w:rsidRPr="00000000">
              <w:rPr>
                <w:b w:val="1"/>
                <w:rtl w:val="0"/>
              </w:rPr>
              <w:t xml:space="preserve">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spacing w:after="240" w:before="240" w:lineRule="auto"/>
              <w:rPr/>
            </w:pPr>
            <w:r w:rsidDel="00000000" w:rsidR="00000000" w:rsidRPr="00000000">
              <w:rPr>
                <w:rtl w:val="0"/>
              </w:rPr>
              <w:t xml:space="preserve">Defines the minimum and maximum number of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spacing w:after="240" w:before="240" w:lineRule="auto"/>
              <w:rPr/>
            </w:pPr>
            <w:r w:rsidDel="00000000" w:rsidR="00000000" w:rsidRPr="00000000">
              <w:rPr>
                <w:rtl w:val="0"/>
              </w:rPr>
              <w:t xml:space="preserve">Based on the node group configuration in the cloud provider.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spacing w:after="240" w:before="240" w:lineRule="auto"/>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spacing w:after="240" w:before="240" w:lineRule="auto"/>
              <w:rPr/>
            </w:pPr>
            <w:r w:rsidDel="00000000" w:rsidR="00000000" w:rsidRPr="00000000">
              <w:rPr>
                <w:rtl w:val="0"/>
              </w:rPr>
              <w:t xml:space="preserve">HPA Controller, Metrics Server, API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spacing w:after="240" w:before="240" w:lineRule="auto"/>
              <w:rPr/>
            </w:pPr>
            <w:r w:rsidDel="00000000" w:rsidR="00000000" w:rsidRPr="00000000">
              <w:rPr>
                <w:rtl w:val="0"/>
              </w:rPr>
              <w:t xml:space="preserve">Cluster Autoscaler, Cloud Provider (AWS, GCP, etc.).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spacing w:after="240" w:before="240" w:lineRule="auto"/>
              <w:rPr/>
            </w:pPr>
            <w:r w:rsidDel="00000000" w:rsidR="00000000" w:rsidRPr="00000000">
              <w:rPr>
                <w:rtl w:val="0"/>
              </w:rPr>
              <w:t xml:space="preserve">Handling load spikes or varying resource demand for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spacing w:after="240" w:before="240" w:lineRule="auto"/>
              <w:rPr/>
            </w:pPr>
            <w:r w:rsidDel="00000000" w:rsidR="00000000" w:rsidRPr="00000000">
              <w:rPr>
                <w:rtl w:val="0"/>
              </w:rPr>
              <w:t xml:space="preserve">Adjusting node count to meet the overall cluster resource demands.</w:t>
            </w:r>
          </w:p>
        </w:tc>
      </w:tr>
    </w:tbl>
    <w:p w:rsidR="00000000" w:rsidDel="00000000" w:rsidP="00000000" w:rsidRDefault="00000000" w:rsidRPr="00000000" w14:paraId="00000F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A">
      <w:pPr>
        <w:pStyle w:val="Heading3"/>
        <w:keepNext w:val="0"/>
        <w:keepLines w:val="0"/>
        <w:spacing w:before="280" w:lineRule="auto"/>
        <w:rPr>
          <w:b w:val="1"/>
          <w:color w:val="000000"/>
          <w:sz w:val="26"/>
          <w:szCs w:val="26"/>
        </w:rPr>
      </w:pPr>
      <w:bookmarkStart w:colFirst="0" w:colLast="0" w:name="_j9eo5fuxa2lm" w:id="407"/>
      <w:bookmarkEnd w:id="407"/>
      <w:r w:rsidDel="00000000" w:rsidR="00000000" w:rsidRPr="00000000">
        <w:rPr>
          <w:b w:val="1"/>
          <w:color w:val="000000"/>
          <w:sz w:val="26"/>
          <w:szCs w:val="26"/>
          <w:rtl w:val="0"/>
        </w:rPr>
        <w:t xml:space="preserve">Scenarios:</w:t>
      </w:r>
    </w:p>
    <w:p w:rsidR="00000000" w:rsidDel="00000000" w:rsidP="00000000" w:rsidRDefault="00000000" w:rsidRPr="00000000" w14:paraId="00000F6B">
      <w:pPr>
        <w:pStyle w:val="Heading4"/>
        <w:keepNext w:val="0"/>
        <w:keepLines w:val="0"/>
        <w:spacing w:after="40" w:before="240" w:lineRule="auto"/>
        <w:rPr>
          <w:b w:val="1"/>
          <w:color w:val="000000"/>
          <w:sz w:val="22"/>
          <w:szCs w:val="22"/>
        </w:rPr>
      </w:pPr>
      <w:bookmarkStart w:colFirst="0" w:colLast="0" w:name="_rjitlky3qee6" w:id="408"/>
      <w:bookmarkEnd w:id="408"/>
      <w:r w:rsidDel="00000000" w:rsidR="00000000" w:rsidRPr="00000000">
        <w:rPr>
          <w:b w:val="1"/>
          <w:color w:val="000000"/>
          <w:sz w:val="22"/>
          <w:szCs w:val="22"/>
          <w:rtl w:val="0"/>
        </w:rPr>
        <w:t xml:space="preserve">Scenario 1: Scaling Pods Based on Traffic Load</w:t>
      </w:r>
    </w:p>
    <w:p w:rsidR="00000000" w:rsidDel="00000000" w:rsidP="00000000" w:rsidRDefault="00000000" w:rsidRPr="00000000" w14:paraId="00000F6C">
      <w:pPr>
        <w:spacing w:after="240" w:before="240" w:lineRule="auto"/>
        <w:rPr/>
      </w:pPr>
      <w:r w:rsidDel="00000000" w:rsidR="00000000" w:rsidRPr="00000000">
        <w:rPr>
          <w:rtl w:val="0"/>
        </w:rPr>
        <w:t xml:space="preserve">You have a web application running in a Kubernetes cluster. The traffic fluctuates throughout the day. You want the number of Pods to increase when traffic is high and decrease when traffic is low.</w:t>
      </w:r>
    </w:p>
    <w:p w:rsidR="00000000" w:rsidDel="00000000" w:rsidP="00000000" w:rsidRDefault="00000000" w:rsidRPr="00000000" w14:paraId="00000F6D">
      <w:pPr>
        <w:numPr>
          <w:ilvl w:val="0"/>
          <w:numId w:val="102"/>
        </w:numPr>
        <w:spacing w:after="0" w:afterAutospacing="0" w:befor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Horizontal Pod Autoscaler (HPA)</w:t>
      </w:r>
      <w:r w:rsidDel="00000000" w:rsidR="00000000" w:rsidRPr="00000000">
        <w:rPr>
          <w:rtl w:val="0"/>
        </w:rPr>
        <w:t xml:space="preserve">.</w:t>
      </w:r>
    </w:p>
    <w:p w:rsidR="00000000" w:rsidDel="00000000" w:rsidP="00000000" w:rsidRDefault="00000000" w:rsidRPr="00000000" w14:paraId="00000F6E">
      <w:pPr>
        <w:numPr>
          <w:ilvl w:val="1"/>
          <w:numId w:val="102"/>
        </w:numPr>
        <w:spacing w:after="0" w:afterAutospacing="0" w:before="0" w:beforeAutospacing="0" w:lineRule="auto"/>
        <w:ind w:left="1440" w:hanging="360"/>
      </w:pPr>
      <w:r w:rsidDel="00000000" w:rsidR="00000000" w:rsidRPr="00000000">
        <w:rPr>
          <w:rtl w:val="0"/>
        </w:rPr>
        <w:t xml:space="preserve">The HPA monitors the CPU or memory utilization of the Pods.</w:t>
      </w:r>
    </w:p>
    <w:p w:rsidR="00000000" w:rsidDel="00000000" w:rsidP="00000000" w:rsidRDefault="00000000" w:rsidRPr="00000000" w14:paraId="00000F6F">
      <w:pPr>
        <w:numPr>
          <w:ilvl w:val="1"/>
          <w:numId w:val="102"/>
        </w:numPr>
        <w:spacing w:after="0" w:afterAutospacing="0" w:before="0" w:beforeAutospacing="0" w:lineRule="auto"/>
        <w:ind w:left="1440" w:hanging="360"/>
      </w:pPr>
      <w:r w:rsidDel="00000000" w:rsidR="00000000" w:rsidRPr="00000000">
        <w:rPr>
          <w:rtl w:val="0"/>
        </w:rPr>
        <w:t xml:space="preserve">If CPU utilization exceeds 80%, the HPA will scale up the number of Pods.</w:t>
      </w:r>
    </w:p>
    <w:p w:rsidR="00000000" w:rsidDel="00000000" w:rsidP="00000000" w:rsidRDefault="00000000" w:rsidRPr="00000000" w14:paraId="00000F70">
      <w:pPr>
        <w:numPr>
          <w:ilvl w:val="1"/>
          <w:numId w:val="102"/>
        </w:numPr>
        <w:spacing w:after="240" w:before="0" w:beforeAutospacing="0" w:lineRule="auto"/>
        <w:ind w:left="1440" w:hanging="360"/>
      </w:pPr>
      <w:r w:rsidDel="00000000" w:rsidR="00000000" w:rsidRPr="00000000">
        <w:rPr>
          <w:rtl w:val="0"/>
        </w:rPr>
        <w:t xml:space="preserve">If the utilization drops below a certain threshold (e.g., 50%), it will scale down the Pods.</w:t>
      </w:r>
    </w:p>
    <w:p w:rsidR="00000000" w:rsidDel="00000000" w:rsidP="00000000" w:rsidRDefault="00000000" w:rsidRPr="00000000" w14:paraId="00000F71">
      <w:pPr>
        <w:pStyle w:val="Heading4"/>
        <w:keepNext w:val="0"/>
        <w:keepLines w:val="0"/>
        <w:spacing w:after="40" w:before="240" w:lineRule="auto"/>
        <w:rPr>
          <w:b w:val="1"/>
          <w:color w:val="000000"/>
          <w:sz w:val="22"/>
          <w:szCs w:val="22"/>
        </w:rPr>
      </w:pPr>
      <w:bookmarkStart w:colFirst="0" w:colLast="0" w:name="_4bupwr38j56g" w:id="409"/>
      <w:bookmarkEnd w:id="409"/>
      <w:r w:rsidDel="00000000" w:rsidR="00000000" w:rsidRPr="00000000">
        <w:rPr>
          <w:b w:val="1"/>
          <w:color w:val="000000"/>
          <w:sz w:val="22"/>
          <w:szCs w:val="22"/>
          <w:rtl w:val="0"/>
        </w:rPr>
        <w:t xml:space="preserve">Scenario 2: Scaling Nodes When Pod Scheduling Fails</w:t>
      </w:r>
    </w:p>
    <w:p w:rsidR="00000000" w:rsidDel="00000000" w:rsidP="00000000" w:rsidRDefault="00000000" w:rsidRPr="00000000" w14:paraId="00000F72">
      <w:pPr>
        <w:spacing w:after="240" w:before="240" w:lineRule="auto"/>
        <w:rPr/>
      </w:pPr>
      <w:r w:rsidDel="00000000" w:rsidR="00000000" w:rsidRPr="00000000">
        <w:rPr>
          <w:rtl w:val="0"/>
        </w:rPr>
        <w:t xml:space="preserve">Your Kubernetes cluster is running at full capacity. New Pods cannot be scheduled because there are not enough resources on the available nodes.</w:t>
      </w:r>
    </w:p>
    <w:p w:rsidR="00000000" w:rsidDel="00000000" w:rsidP="00000000" w:rsidRDefault="00000000" w:rsidRPr="00000000" w14:paraId="00000F73">
      <w:pPr>
        <w:numPr>
          <w:ilvl w:val="0"/>
          <w:numId w:val="131"/>
        </w:numPr>
        <w:spacing w:after="0" w:afterAutospacing="0" w:befor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Cluster Autoscaler (CA)</w:t>
      </w:r>
      <w:r w:rsidDel="00000000" w:rsidR="00000000" w:rsidRPr="00000000">
        <w:rPr>
          <w:rtl w:val="0"/>
        </w:rPr>
        <w:t xml:space="preserve">.</w:t>
      </w:r>
    </w:p>
    <w:p w:rsidR="00000000" w:rsidDel="00000000" w:rsidP="00000000" w:rsidRDefault="00000000" w:rsidRPr="00000000" w14:paraId="00000F74">
      <w:pPr>
        <w:numPr>
          <w:ilvl w:val="1"/>
          <w:numId w:val="131"/>
        </w:numPr>
        <w:spacing w:after="0" w:afterAutospacing="0" w:before="0" w:beforeAutospacing="0" w:lineRule="auto"/>
        <w:ind w:left="1440" w:hanging="360"/>
      </w:pPr>
      <w:r w:rsidDel="00000000" w:rsidR="00000000" w:rsidRPr="00000000">
        <w:rPr>
          <w:rtl w:val="0"/>
        </w:rPr>
        <w:t xml:space="preserve">The Cluster Autoscaler will add more nodes to the cluster to accommodate the new Pods.</w:t>
      </w:r>
    </w:p>
    <w:p w:rsidR="00000000" w:rsidDel="00000000" w:rsidP="00000000" w:rsidRDefault="00000000" w:rsidRPr="00000000" w14:paraId="00000F75">
      <w:pPr>
        <w:numPr>
          <w:ilvl w:val="1"/>
          <w:numId w:val="131"/>
        </w:numPr>
        <w:spacing w:after="240" w:before="0" w:beforeAutospacing="0" w:lineRule="auto"/>
        <w:ind w:left="1440" w:hanging="360"/>
      </w:pPr>
      <w:r w:rsidDel="00000000" w:rsidR="00000000" w:rsidRPr="00000000">
        <w:rPr>
          <w:rtl w:val="0"/>
        </w:rPr>
        <w:t xml:space="preserve">After the Pods are scheduled, if the nodes are underutilized, CA will remove the excess nodes to save cost.</w:t>
      </w:r>
    </w:p>
    <w:p w:rsidR="00000000" w:rsidDel="00000000" w:rsidP="00000000" w:rsidRDefault="00000000" w:rsidRPr="00000000" w14:paraId="00000F76">
      <w:pPr>
        <w:pStyle w:val="Heading4"/>
        <w:keepNext w:val="0"/>
        <w:keepLines w:val="0"/>
        <w:spacing w:after="40" w:before="240" w:lineRule="auto"/>
        <w:rPr>
          <w:b w:val="1"/>
          <w:color w:val="000000"/>
          <w:sz w:val="22"/>
          <w:szCs w:val="22"/>
        </w:rPr>
      </w:pPr>
      <w:bookmarkStart w:colFirst="0" w:colLast="0" w:name="_ndwxre1fah0f" w:id="410"/>
      <w:bookmarkEnd w:id="410"/>
      <w:r w:rsidDel="00000000" w:rsidR="00000000" w:rsidRPr="00000000">
        <w:rPr>
          <w:b w:val="1"/>
          <w:color w:val="000000"/>
          <w:sz w:val="22"/>
          <w:szCs w:val="22"/>
          <w:rtl w:val="0"/>
        </w:rPr>
        <w:t xml:space="preserve">Scenario 3: Adjusting Resource Requests for a Pod</w:t>
      </w:r>
    </w:p>
    <w:p w:rsidR="00000000" w:rsidDel="00000000" w:rsidP="00000000" w:rsidRDefault="00000000" w:rsidRPr="00000000" w14:paraId="00000F77">
      <w:pPr>
        <w:spacing w:after="240" w:before="240" w:lineRule="auto"/>
        <w:rPr/>
      </w:pPr>
      <w:r w:rsidDel="00000000" w:rsidR="00000000" w:rsidRPr="00000000">
        <w:rPr>
          <w:rtl w:val="0"/>
        </w:rPr>
        <w:t xml:space="preserve">You have a batch processing job running in a Pod, but sometimes it uses more CPU than expected, leading to throttling. You want to adjust the CPU allocation dynamically based on actual usage.</w:t>
      </w:r>
    </w:p>
    <w:p w:rsidR="00000000" w:rsidDel="00000000" w:rsidP="00000000" w:rsidRDefault="00000000" w:rsidRPr="00000000" w14:paraId="00000F78">
      <w:pPr>
        <w:numPr>
          <w:ilvl w:val="0"/>
          <w:numId w:val="176"/>
        </w:numPr>
        <w:spacing w:after="0" w:afterAutospacing="0" w:befor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Vertical Pod Autoscaler (VPA)</w:t>
      </w:r>
      <w:r w:rsidDel="00000000" w:rsidR="00000000" w:rsidRPr="00000000">
        <w:rPr>
          <w:rtl w:val="0"/>
        </w:rPr>
        <w:t xml:space="preserve">.</w:t>
      </w:r>
    </w:p>
    <w:p w:rsidR="00000000" w:rsidDel="00000000" w:rsidP="00000000" w:rsidRDefault="00000000" w:rsidRPr="00000000" w14:paraId="00000F79">
      <w:pPr>
        <w:numPr>
          <w:ilvl w:val="1"/>
          <w:numId w:val="176"/>
        </w:numPr>
        <w:spacing w:after="0" w:afterAutospacing="0" w:before="0" w:beforeAutospacing="0" w:lineRule="auto"/>
        <w:ind w:left="1440" w:hanging="360"/>
      </w:pPr>
      <w:r w:rsidDel="00000000" w:rsidR="00000000" w:rsidRPr="00000000">
        <w:rPr>
          <w:rtl w:val="0"/>
        </w:rPr>
        <w:t xml:space="preserve">The VPA will monitor the CPU and memory usage of the Pod.</w:t>
      </w:r>
    </w:p>
    <w:p w:rsidR="00000000" w:rsidDel="00000000" w:rsidP="00000000" w:rsidRDefault="00000000" w:rsidRPr="00000000" w14:paraId="00000F7A">
      <w:pPr>
        <w:numPr>
          <w:ilvl w:val="1"/>
          <w:numId w:val="176"/>
        </w:numPr>
        <w:spacing w:after="240" w:before="0" w:beforeAutospacing="0" w:lineRule="auto"/>
        <w:ind w:left="1440" w:hanging="360"/>
      </w:pPr>
      <w:r w:rsidDel="00000000" w:rsidR="00000000" w:rsidRPr="00000000">
        <w:rPr>
          <w:rtl w:val="0"/>
        </w:rPr>
        <w:t xml:space="preserve">If it detects that the CPU usage is consistently high, it will recommend increasing the CPU request for the Pod.</w:t>
      </w:r>
    </w:p>
    <w:p w:rsidR="00000000" w:rsidDel="00000000" w:rsidP="00000000" w:rsidRDefault="00000000" w:rsidRPr="00000000" w14:paraId="00000F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C">
      <w:pPr>
        <w:pStyle w:val="Heading3"/>
        <w:keepNext w:val="0"/>
        <w:keepLines w:val="0"/>
        <w:spacing w:before="280" w:lineRule="auto"/>
        <w:rPr>
          <w:b w:val="1"/>
          <w:color w:val="000000"/>
          <w:sz w:val="26"/>
          <w:szCs w:val="26"/>
        </w:rPr>
      </w:pPr>
      <w:bookmarkStart w:colFirst="0" w:colLast="0" w:name="_mho2enu1qpsk" w:id="411"/>
      <w:bookmarkEnd w:id="411"/>
      <w:r w:rsidDel="00000000" w:rsidR="00000000" w:rsidRPr="00000000">
        <w:rPr>
          <w:b w:val="1"/>
          <w:color w:val="000000"/>
          <w:sz w:val="26"/>
          <w:szCs w:val="26"/>
          <w:rtl w:val="0"/>
        </w:rPr>
        <w:t xml:space="preserve">Conclusion</w:t>
      </w:r>
    </w:p>
    <w:p w:rsidR="00000000" w:rsidDel="00000000" w:rsidP="00000000" w:rsidRDefault="00000000" w:rsidRPr="00000000" w14:paraId="00000F7D">
      <w:pPr>
        <w:numPr>
          <w:ilvl w:val="0"/>
          <w:numId w:val="22"/>
        </w:numPr>
        <w:spacing w:after="0" w:afterAutospacing="0" w:before="240" w:lineRule="auto"/>
        <w:ind w:left="720" w:hanging="360"/>
      </w:pPr>
      <w:r w:rsidDel="00000000" w:rsidR="00000000" w:rsidRPr="00000000">
        <w:rPr>
          <w:b w:val="1"/>
          <w:rtl w:val="0"/>
        </w:rPr>
        <w:t xml:space="preserve">HPA</w:t>
      </w:r>
      <w:r w:rsidDel="00000000" w:rsidR="00000000" w:rsidRPr="00000000">
        <w:rPr>
          <w:rtl w:val="0"/>
        </w:rPr>
        <w:t xml:space="preserve"> scales the </w:t>
      </w:r>
      <w:r w:rsidDel="00000000" w:rsidR="00000000" w:rsidRPr="00000000">
        <w:rPr>
          <w:b w:val="1"/>
          <w:rtl w:val="0"/>
        </w:rPr>
        <w:t xml:space="preserve">number of Pods</w:t>
      </w:r>
      <w:r w:rsidDel="00000000" w:rsidR="00000000" w:rsidRPr="00000000">
        <w:rPr>
          <w:rtl w:val="0"/>
        </w:rPr>
        <w:t xml:space="preserve"> based on metrics like CPU, memory, or custom metrics. It is useful for applications with fluctuating traffic or load.</w:t>
      </w:r>
    </w:p>
    <w:p w:rsidR="00000000" w:rsidDel="00000000" w:rsidP="00000000" w:rsidRDefault="00000000" w:rsidRPr="00000000" w14:paraId="00000F7E">
      <w:pPr>
        <w:numPr>
          <w:ilvl w:val="0"/>
          <w:numId w:val="22"/>
        </w:numPr>
        <w:spacing w:after="0" w:afterAutospacing="0" w:before="0" w:beforeAutospacing="0" w:lineRule="auto"/>
        <w:ind w:left="720" w:hanging="360"/>
      </w:pPr>
      <w:r w:rsidDel="00000000" w:rsidR="00000000" w:rsidRPr="00000000">
        <w:rPr>
          <w:b w:val="1"/>
          <w:rtl w:val="0"/>
        </w:rPr>
        <w:t xml:space="preserve">VPA</w:t>
      </w:r>
      <w:r w:rsidDel="00000000" w:rsidR="00000000" w:rsidRPr="00000000">
        <w:rPr>
          <w:rtl w:val="0"/>
        </w:rPr>
        <w:t xml:space="preserve"> adjusts </w:t>
      </w:r>
      <w:r w:rsidDel="00000000" w:rsidR="00000000" w:rsidRPr="00000000">
        <w:rPr>
          <w:b w:val="1"/>
          <w:rtl w:val="0"/>
        </w:rPr>
        <w:t xml:space="preserve">resource requests/limits</w:t>
      </w:r>
      <w:r w:rsidDel="00000000" w:rsidR="00000000" w:rsidRPr="00000000">
        <w:rPr>
          <w:rtl w:val="0"/>
        </w:rPr>
        <w:t xml:space="preserve"> for individual Pods, ensuring they are allocated the right resources.</w:t>
      </w:r>
    </w:p>
    <w:p w:rsidR="00000000" w:rsidDel="00000000" w:rsidP="00000000" w:rsidRDefault="00000000" w:rsidRPr="00000000" w14:paraId="00000F7F">
      <w:pPr>
        <w:numPr>
          <w:ilvl w:val="0"/>
          <w:numId w:val="22"/>
        </w:numPr>
        <w:spacing w:after="240" w:before="0" w:beforeAutospacing="0" w:lineRule="auto"/>
        <w:ind w:left="720" w:hanging="360"/>
      </w:pPr>
      <w:r w:rsidDel="00000000" w:rsidR="00000000" w:rsidRPr="00000000">
        <w:rPr>
          <w:b w:val="1"/>
          <w:rtl w:val="0"/>
        </w:rPr>
        <w:t xml:space="preserve">CA</w:t>
      </w:r>
      <w:r w:rsidDel="00000000" w:rsidR="00000000" w:rsidRPr="00000000">
        <w:rPr>
          <w:rtl w:val="0"/>
        </w:rPr>
        <w:t xml:space="preserve"> scales the </w:t>
      </w:r>
      <w:r w:rsidDel="00000000" w:rsidR="00000000" w:rsidRPr="00000000">
        <w:rPr>
          <w:b w:val="1"/>
          <w:rtl w:val="0"/>
        </w:rPr>
        <w:t xml:space="preserve">number of nodes</w:t>
      </w:r>
      <w:r w:rsidDel="00000000" w:rsidR="00000000" w:rsidRPr="00000000">
        <w:rPr>
          <w:rtl w:val="0"/>
        </w:rPr>
        <w:t xml:space="preserve"> in the cluster to ensure there are enough resources available for scheduling Pods.</w:t>
      </w:r>
    </w:p>
    <w:p w:rsidR="00000000" w:rsidDel="00000000" w:rsidP="00000000" w:rsidRDefault="00000000" w:rsidRPr="00000000" w14:paraId="00000F80">
      <w:pPr>
        <w:spacing w:after="240" w:before="240" w:lineRule="auto"/>
        <w:rPr/>
      </w:pPr>
      <w:r w:rsidDel="00000000" w:rsidR="00000000" w:rsidRPr="00000000">
        <w:rPr>
          <w:rtl w:val="0"/>
        </w:rPr>
        <w:t xml:space="preserve">These autoscaling components work together to ensure efficient use of resources and cost management in a Kubernetes cluster.</w:t>
      </w:r>
    </w:p>
    <w:p w:rsidR="00000000" w:rsidDel="00000000" w:rsidP="00000000" w:rsidRDefault="00000000" w:rsidRPr="00000000" w14:paraId="00000F81">
      <w:pPr>
        <w:spacing w:after="240" w:before="240" w:lineRule="auto"/>
        <w:rPr/>
      </w:pPr>
      <w:r w:rsidDel="00000000" w:rsidR="00000000" w:rsidRPr="00000000">
        <w:rPr>
          <w:rtl w:val="0"/>
        </w:rPr>
      </w:r>
    </w:p>
    <w:p w:rsidR="00000000" w:rsidDel="00000000" w:rsidP="00000000" w:rsidRDefault="00000000" w:rsidRPr="00000000" w14:paraId="00000F82">
      <w:pPr>
        <w:pStyle w:val="Heading1"/>
        <w:rPr/>
      </w:pPr>
      <w:bookmarkStart w:colFirst="0" w:colLast="0" w:name="_7nap543eo8bw" w:id="412"/>
      <w:bookmarkEnd w:id="412"/>
      <w:r w:rsidDel="00000000" w:rsidR="00000000" w:rsidRPr="00000000">
        <w:rPr>
          <w:rtl w:val="0"/>
        </w:rPr>
        <w:t xml:space="preserve">what is </w:t>
      </w:r>
      <w:r w:rsidDel="00000000" w:rsidR="00000000" w:rsidRPr="00000000">
        <w:rPr>
          <w:rtl w:val="0"/>
        </w:rPr>
        <w:t xml:space="preserve">karpenter</w:t>
      </w:r>
      <w:r w:rsidDel="00000000" w:rsidR="00000000" w:rsidRPr="00000000">
        <w:rPr>
          <w:rtl w:val="0"/>
        </w:rPr>
        <w:t xml:space="preserve"> and </w:t>
      </w:r>
      <w:r w:rsidDel="00000000" w:rsidR="00000000" w:rsidRPr="00000000">
        <w:rPr>
          <w:rtl w:val="0"/>
        </w:rPr>
        <w:t xml:space="preserve">keda</w:t>
      </w:r>
      <w:r w:rsidDel="00000000" w:rsidR="00000000" w:rsidRPr="00000000">
        <w:rPr>
          <w:rtl w:val="0"/>
        </w:rPr>
        <w:t xml:space="preserve">, how they works and what resources in k8 it utilized to increase or decrease the number of pods and nodes in a cluster ?</w:t>
      </w:r>
    </w:p>
    <w:p w:rsidR="00000000" w:rsidDel="00000000" w:rsidP="00000000" w:rsidRDefault="00000000" w:rsidRPr="00000000" w14:paraId="00000F83">
      <w:pPr>
        <w:spacing w:after="240" w:before="240" w:lineRule="auto"/>
        <w:rPr/>
      </w:pPr>
      <w:r w:rsidDel="00000000" w:rsidR="00000000" w:rsidRPr="00000000">
        <w:rPr>
          <w:b w:val="1"/>
          <w:rtl w:val="0"/>
        </w:rPr>
        <w:t xml:space="preserve">Karpenter</w:t>
      </w:r>
      <w:r w:rsidDel="00000000" w:rsidR="00000000" w:rsidRPr="00000000">
        <w:rPr>
          <w:rtl w:val="0"/>
        </w:rPr>
        <w:t xml:space="preserve"> and </w:t>
      </w:r>
      <w:r w:rsidDel="00000000" w:rsidR="00000000" w:rsidRPr="00000000">
        <w:rPr>
          <w:b w:val="1"/>
          <w:rtl w:val="0"/>
        </w:rPr>
        <w:t xml:space="preserve">KEDA</w:t>
      </w:r>
      <w:r w:rsidDel="00000000" w:rsidR="00000000" w:rsidRPr="00000000">
        <w:rPr>
          <w:rtl w:val="0"/>
        </w:rPr>
        <w:t xml:space="preserve"> are both tools designed to manage the scaling of workloads in Kubernetes, but they serve slightly different purposes and operate in different ways. Here's a detailed explanation of both tools:</w:t>
      </w:r>
    </w:p>
    <w:p w:rsidR="00000000" w:rsidDel="00000000" w:rsidP="00000000" w:rsidRDefault="00000000" w:rsidRPr="00000000" w14:paraId="00000F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5">
      <w:pPr>
        <w:pStyle w:val="Heading3"/>
        <w:keepNext w:val="0"/>
        <w:keepLines w:val="0"/>
        <w:spacing w:before="280" w:lineRule="auto"/>
        <w:rPr>
          <w:b w:val="1"/>
          <w:color w:val="000000"/>
          <w:sz w:val="26"/>
          <w:szCs w:val="26"/>
        </w:rPr>
      </w:pPr>
      <w:bookmarkStart w:colFirst="0" w:colLast="0" w:name="_ziaspl2eifck" w:id="413"/>
      <w:bookmarkEnd w:id="413"/>
      <w:r w:rsidDel="00000000" w:rsidR="00000000" w:rsidRPr="00000000">
        <w:rPr>
          <w:b w:val="1"/>
          <w:color w:val="000000"/>
          <w:sz w:val="26"/>
          <w:szCs w:val="26"/>
          <w:rtl w:val="0"/>
        </w:rPr>
        <w:t xml:space="preserve">Karpenter</w:t>
      </w:r>
    </w:p>
    <w:p w:rsidR="00000000" w:rsidDel="00000000" w:rsidP="00000000" w:rsidRDefault="00000000" w:rsidRPr="00000000" w14:paraId="00000F86">
      <w:pPr>
        <w:spacing w:after="240" w:before="240" w:lineRule="auto"/>
        <w:rPr/>
      </w:pPr>
      <w:r w:rsidDel="00000000" w:rsidR="00000000" w:rsidRPr="00000000">
        <w:rPr>
          <w:rtl w:val="0"/>
        </w:rPr>
        <w:t xml:space="preserve">Karpenter is an open-source, high-performance Kubernetes Cluster Autoscaler developed by AWS, designed to automatically scale Kubernetes clusters at the node level based on the current resource usage and the needs of your workloads.</w:t>
      </w:r>
    </w:p>
    <w:p w:rsidR="00000000" w:rsidDel="00000000" w:rsidP="00000000" w:rsidRDefault="00000000" w:rsidRPr="00000000" w14:paraId="00000F87">
      <w:pPr>
        <w:pStyle w:val="Heading4"/>
        <w:keepNext w:val="0"/>
        <w:keepLines w:val="0"/>
        <w:spacing w:after="40" w:before="240" w:lineRule="auto"/>
        <w:rPr>
          <w:b w:val="1"/>
          <w:color w:val="000000"/>
          <w:sz w:val="22"/>
          <w:szCs w:val="22"/>
        </w:rPr>
      </w:pPr>
      <w:bookmarkStart w:colFirst="0" w:colLast="0" w:name="_ge8nyqrby6zj" w:id="414"/>
      <w:bookmarkEnd w:id="414"/>
      <w:r w:rsidDel="00000000" w:rsidR="00000000" w:rsidRPr="00000000">
        <w:rPr>
          <w:b w:val="1"/>
          <w:color w:val="000000"/>
          <w:sz w:val="22"/>
          <w:szCs w:val="22"/>
          <w:rtl w:val="0"/>
        </w:rPr>
        <w:t xml:space="preserve">How Karpenter Works:</w:t>
      </w:r>
    </w:p>
    <w:p w:rsidR="00000000" w:rsidDel="00000000" w:rsidP="00000000" w:rsidRDefault="00000000" w:rsidRPr="00000000" w14:paraId="00000F88">
      <w:pPr>
        <w:numPr>
          <w:ilvl w:val="0"/>
          <w:numId w:val="319"/>
        </w:numPr>
        <w:spacing w:after="0" w:afterAutospacing="0" w:before="240" w:lineRule="auto"/>
        <w:ind w:left="720" w:hanging="360"/>
      </w:pPr>
      <w:r w:rsidDel="00000000" w:rsidR="00000000" w:rsidRPr="00000000">
        <w:rPr>
          <w:b w:val="1"/>
          <w:rtl w:val="0"/>
        </w:rPr>
        <w:t xml:space="preserve">Automatic Node Scaling</w:t>
      </w:r>
      <w:r w:rsidDel="00000000" w:rsidR="00000000" w:rsidRPr="00000000">
        <w:rPr>
          <w:rtl w:val="0"/>
        </w:rPr>
        <w:t xml:space="preserve">: Karpenter watches the Kubernetes cluster and identifies when there are unscheduled pods due to insufficient resources (CPU, memory, etc.), or when the cluster has excess capacity (underutilized nodes).</w:t>
      </w:r>
    </w:p>
    <w:p w:rsidR="00000000" w:rsidDel="00000000" w:rsidP="00000000" w:rsidRDefault="00000000" w:rsidRPr="00000000" w14:paraId="00000F89">
      <w:pPr>
        <w:numPr>
          <w:ilvl w:val="0"/>
          <w:numId w:val="319"/>
        </w:numPr>
        <w:spacing w:after="0" w:afterAutospacing="0" w:before="0" w:beforeAutospacing="0" w:lineRule="auto"/>
        <w:ind w:left="720" w:hanging="360"/>
      </w:pPr>
      <w:r w:rsidDel="00000000" w:rsidR="00000000" w:rsidRPr="00000000">
        <w:rPr>
          <w:b w:val="1"/>
          <w:rtl w:val="0"/>
        </w:rPr>
        <w:t xml:space="preserve">Optimized Node Selection</w:t>
      </w:r>
      <w:r w:rsidDel="00000000" w:rsidR="00000000" w:rsidRPr="00000000">
        <w:rPr>
          <w:rtl w:val="0"/>
        </w:rPr>
        <w:t xml:space="preserve">: Karpenter can provision nodes with specific hardware requirements based on the workload’s needs. This means Karpenter can choose the appropriate instance types (CPU, memory, GPU, etc.) or even autoscale between different cloud provider resources. It can also scale down nodes when they are no longer needed, saving on cloud costs.</w:t>
      </w:r>
    </w:p>
    <w:p w:rsidR="00000000" w:rsidDel="00000000" w:rsidP="00000000" w:rsidRDefault="00000000" w:rsidRPr="00000000" w14:paraId="00000F8A">
      <w:pPr>
        <w:numPr>
          <w:ilvl w:val="0"/>
          <w:numId w:val="319"/>
        </w:numPr>
        <w:spacing w:after="0" w:afterAutospacing="0" w:before="0" w:beforeAutospacing="0" w:lineRule="auto"/>
        <w:ind w:left="720" w:hanging="360"/>
      </w:pPr>
      <w:r w:rsidDel="00000000" w:rsidR="00000000" w:rsidRPr="00000000">
        <w:rPr>
          <w:b w:val="1"/>
          <w:rtl w:val="0"/>
        </w:rPr>
        <w:t xml:space="preserve">Provisioning and Decommissioning Nodes</w:t>
      </w:r>
      <w:r w:rsidDel="00000000" w:rsidR="00000000" w:rsidRPr="00000000">
        <w:rPr>
          <w:rtl w:val="0"/>
        </w:rPr>
        <w:t xml:space="preserve">:</w:t>
      </w:r>
    </w:p>
    <w:p w:rsidR="00000000" w:rsidDel="00000000" w:rsidP="00000000" w:rsidRDefault="00000000" w:rsidRPr="00000000" w14:paraId="00000F8B">
      <w:pPr>
        <w:numPr>
          <w:ilvl w:val="1"/>
          <w:numId w:val="319"/>
        </w:numPr>
        <w:spacing w:after="0" w:afterAutospacing="0" w:before="0" w:beforeAutospacing="0" w:lineRule="auto"/>
        <w:ind w:left="1440" w:hanging="360"/>
      </w:pPr>
      <w:r w:rsidDel="00000000" w:rsidR="00000000" w:rsidRPr="00000000">
        <w:rPr>
          <w:b w:val="1"/>
          <w:rtl w:val="0"/>
        </w:rPr>
        <w:t xml:space="preserve">Scaling Up</w:t>
      </w:r>
      <w:r w:rsidDel="00000000" w:rsidR="00000000" w:rsidRPr="00000000">
        <w:rPr>
          <w:rtl w:val="0"/>
        </w:rPr>
        <w:t xml:space="preserve">: Karpenter creates new nodes dynamically when the cluster does not have enough resources to run the pending pods. Karpenter evaluates the current demands and selects the best instance types to fit those demands, provisioning nodes accordingly.</w:t>
      </w:r>
    </w:p>
    <w:p w:rsidR="00000000" w:rsidDel="00000000" w:rsidP="00000000" w:rsidRDefault="00000000" w:rsidRPr="00000000" w14:paraId="00000F8C">
      <w:pPr>
        <w:numPr>
          <w:ilvl w:val="1"/>
          <w:numId w:val="319"/>
        </w:numPr>
        <w:spacing w:after="240" w:before="0" w:beforeAutospacing="0" w:lineRule="auto"/>
        <w:ind w:left="1440" w:hanging="360"/>
      </w:pPr>
      <w:r w:rsidDel="00000000" w:rsidR="00000000" w:rsidRPr="00000000">
        <w:rPr>
          <w:b w:val="1"/>
          <w:rtl w:val="0"/>
        </w:rPr>
        <w:t xml:space="preserve">Scaling Down</w:t>
      </w:r>
      <w:r w:rsidDel="00000000" w:rsidR="00000000" w:rsidRPr="00000000">
        <w:rPr>
          <w:rtl w:val="0"/>
        </w:rPr>
        <w:t xml:space="preserve">: When there is no longer a need for the resources provided by a node (i.e., the node is underutilized), Karpenter will terminate the node to reduce costs.</w:t>
      </w:r>
    </w:p>
    <w:p w:rsidR="00000000" w:rsidDel="00000000" w:rsidP="00000000" w:rsidRDefault="00000000" w:rsidRPr="00000000" w14:paraId="00000F8D">
      <w:pPr>
        <w:pStyle w:val="Heading4"/>
        <w:keepNext w:val="0"/>
        <w:keepLines w:val="0"/>
        <w:spacing w:after="40" w:before="240" w:lineRule="auto"/>
        <w:rPr>
          <w:b w:val="1"/>
          <w:color w:val="000000"/>
          <w:sz w:val="22"/>
          <w:szCs w:val="22"/>
        </w:rPr>
      </w:pPr>
      <w:bookmarkStart w:colFirst="0" w:colLast="0" w:name="_t7vjp5oouw23" w:id="415"/>
      <w:bookmarkEnd w:id="415"/>
      <w:r w:rsidDel="00000000" w:rsidR="00000000" w:rsidRPr="00000000">
        <w:rPr>
          <w:b w:val="1"/>
          <w:color w:val="000000"/>
          <w:sz w:val="22"/>
          <w:szCs w:val="22"/>
          <w:rtl w:val="0"/>
        </w:rPr>
        <w:t xml:space="preserve">Resources Utilized by Karpenter:</w:t>
      </w:r>
    </w:p>
    <w:p w:rsidR="00000000" w:rsidDel="00000000" w:rsidP="00000000" w:rsidRDefault="00000000" w:rsidRPr="00000000" w14:paraId="00000F8E">
      <w:pPr>
        <w:spacing w:after="240" w:before="240" w:lineRule="auto"/>
        <w:rPr/>
      </w:pPr>
      <w:r w:rsidDel="00000000" w:rsidR="00000000" w:rsidRPr="00000000">
        <w:rPr>
          <w:rtl w:val="0"/>
        </w:rPr>
        <w:t xml:space="preserve">Karpenter operates primarily on the </w:t>
      </w:r>
      <w:r w:rsidDel="00000000" w:rsidR="00000000" w:rsidRPr="00000000">
        <w:rPr>
          <w:b w:val="1"/>
          <w:rtl w:val="0"/>
        </w:rPr>
        <w:t xml:space="preserve">nodes</w:t>
      </w:r>
      <w:r w:rsidDel="00000000" w:rsidR="00000000" w:rsidRPr="00000000">
        <w:rPr>
          <w:rtl w:val="0"/>
        </w:rPr>
        <w:t xml:space="preserve"> in a Kubernetes cluster. It monitors the overall cluster's </w:t>
      </w:r>
      <w:r w:rsidDel="00000000" w:rsidR="00000000" w:rsidRPr="00000000">
        <w:rPr>
          <w:b w:val="1"/>
          <w:rtl w:val="0"/>
        </w:rPr>
        <w:t xml:space="preserve">node usage</w:t>
      </w:r>
      <w:r w:rsidDel="00000000" w:rsidR="00000000" w:rsidRPr="00000000">
        <w:rPr>
          <w:rtl w:val="0"/>
        </w:rPr>
        <w:t xml:space="preserve"> and interacts with cloud APIs (e.g., AWS EC2) to request the creation or termination of nodes. Karpenter interacts with the following resources:</w:t>
      </w:r>
    </w:p>
    <w:p w:rsidR="00000000" w:rsidDel="00000000" w:rsidP="00000000" w:rsidRDefault="00000000" w:rsidRPr="00000000" w14:paraId="00000F8F">
      <w:pPr>
        <w:numPr>
          <w:ilvl w:val="0"/>
          <w:numId w:val="108"/>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Karpenter adds or removes nodes based on pod scheduling requirements.</w:t>
      </w:r>
    </w:p>
    <w:p w:rsidR="00000000" w:rsidDel="00000000" w:rsidP="00000000" w:rsidRDefault="00000000" w:rsidRPr="00000000" w14:paraId="00000F90">
      <w:pPr>
        <w:numPr>
          <w:ilvl w:val="0"/>
          <w:numId w:val="108"/>
        </w:numPr>
        <w:spacing w:after="0" w:afterAutospacing="0" w:before="0" w:beforeAutospacing="0" w:lineRule="auto"/>
        <w:ind w:left="720" w:hanging="360"/>
      </w:pPr>
      <w:r w:rsidDel="00000000" w:rsidR="00000000" w:rsidRPr="00000000">
        <w:rPr>
          <w:b w:val="1"/>
          <w:rtl w:val="0"/>
        </w:rPr>
        <w:t xml:space="preserve">Instance types</w:t>
      </w:r>
      <w:r w:rsidDel="00000000" w:rsidR="00000000" w:rsidRPr="00000000">
        <w:rPr>
          <w:rtl w:val="0"/>
        </w:rPr>
        <w:t xml:space="preserve">: It selects optimal instance types for scaling operations.</w:t>
      </w:r>
    </w:p>
    <w:p w:rsidR="00000000" w:rsidDel="00000000" w:rsidP="00000000" w:rsidRDefault="00000000" w:rsidRPr="00000000" w14:paraId="00000F91">
      <w:pPr>
        <w:numPr>
          <w:ilvl w:val="0"/>
          <w:numId w:val="108"/>
        </w:numPr>
        <w:spacing w:after="240" w:before="0" w:beforeAutospacing="0" w:lineRule="auto"/>
        <w:ind w:left="720" w:hanging="360"/>
      </w:pPr>
      <w:r w:rsidDel="00000000" w:rsidR="00000000" w:rsidRPr="00000000">
        <w:rPr>
          <w:b w:val="1"/>
          <w:rtl w:val="0"/>
        </w:rPr>
        <w:t xml:space="preserve">Cloud provider APIs</w:t>
      </w:r>
      <w:r w:rsidDel="00000000" w:rsidR="00000000" w:rsidRPr="00000000">
        <w:rPr>
          <w:rtl w:val="0"/>
        </w:rPr>
        <w:t xml:space="preserve">: Karpenter leverages APIs like AWS EC2 or other cloud services to provision or terminate infrastructure.</w:t>
      </w:r>
    </w:p>
    <w:p w:rsidR="00000000" w:rsidDel="00000000" w:rsidP="00000000" w:rsidRDefault="00000000" w:rsidRPr="00000000" w14:paraId="00000F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3">
      <w:pPr>
        <w:pStyle w:val="Heading3"/>
        <w:keepNext w:val="0"/>
        <w:keepLines w:val="0"/>
        <w:spacing w:before="280" w:lineRule="auto"/>
        <w:rPr>
          <w:b w:val="1"/>
          <w:color w:val="000000"/>
          <w:sz w:val="26"/>
          <w:szCs w:val="26"/>
        </w:rPr>
      </w:pPr>
      <w:bookmarkStart w:colFirst="0" w:colLast="0" w:name="_wsykug6acd5o" w:id="416"/>
      <w:bookmarkEnd w:id="416"/>
      <w:r w:rsidDel="00000000" w:rsidR="00000000" w:rsidRPr="00000000">
        <w:rPr>
          <w:b w:val="1"/>
          <w:color w:val="000000"/>
          <w:sz w:val="26"/>
          <w:szCs w:val="26"/>
          <w:rtl w:val="0"/>
        </w:rPr>
        <w:t xml:space="preserve">KEDA (Kubernetes Event-driven Autoscaling)</w:t>
      </w:r>
    </w:p>
    <w:p w:rsidR="00000000" w:rsidDel="00000000" w:rsidP="00000000" w:rsidRDefault="00000000" w:rsidRPr="00000000" w14:paraId="00000F94">
      <w:pPr>
        <w:spacing w:after="240" w:before="240" w:lineRule="auto"/>
        <w:rPr/>
      </w:pPr>
      <w:r w:rsidDel="00000000" w:rsidR="00000000" w:rsidRPr="00000000">
        <w:rPr>
          <w:rtl w:val="0"/>
        </w:rPr>
        <w:t xml:space="preserve">KEDA is a Kubernetes-based event-driven autoscaler that allows workloads to scale based on the rate of events or messages, typically from external sources like message queues, databases, or HTTP traffic. KEDA works alongside the Horizontal Pod Autoscaler (HPA) to scale the number of pods based on custom metrics, such as the length of a message queue.</w:t>
      </w:r>
    </w:p>
    <w:p w:rsidR="00000000" w:rsidDel="00000000" w:rsidP="00000000" w:rsidRDefault="00000000" w:rsidRPr="00000000" w14:paraId="00000F95">
      <w:pPr>
        <w:pStyle w:val="Heading4"/>
        <w:keepNext w:val="0"/>
        <w:keepLines w:val="0"/>
        <w:spacing w:after="40" w:before="240" w:lineRule="auto"/>
        <w:rPr>
          <w:b w:val="1"/>
          <w:color w:val="000000"/>
          <w:sz w:val="22"/>
          <w:szCs w:val="22"/>
        </w:rPr>
      </w:pPr>
      <w:bookmarkStart w:colFirst="0" w:colLast="0" w:name="_47pvklv98d65" w:id="417"/>
      <w:bookmarkEnd w:id="417"/>
      <w:r w:rsidDel="00000000" w:rsidR="00000000" w:rsidRPr="00000000">
        <w:rPr>
          <w:b w:val="1"/>
          <w:color w:val="000000"/>
          <w:sz w:val="22"/>
          <w:szCs w:val="22"/>
          <w:rtl w:val="0"/>
        </w:rPr>
        <w:t xml:space="preserve">How KEDA Works:</w:t>
      </w:r>
    </w:p>
    <w:p w:rsidR="00000000" w:rsidDel="00000000" w:rsidP="00000000" w:rsidRDefault="00000000" w:rsidRPr="00000000" w14:paraId="00000F96">
      <w:pPr>
        <w:numPr>
          <w:ilvl w:val="0"/>
          <w:numId w:val="480"/>
        </w:numPr>
        <w:spacing w:after="0" w:afterAutospacing="0" w:before="240" w:lineRule="auto"/>
        <w:ind w:left="720" w:hanging="360"/>
      </w:pPr>
      <w:r w:rsidDel="00000000" w:rsidR="00000000" w:rsidRPr="00000000">
        <w:rPr>
          <w:b w:val="1"/>
          <w:rtl w:val="0"/>
        </w:rPr>
        <w:t xml:space="preserve">Event Sources</w:t>
      </w:r>
      <w:r w:rsidDel="00000000" w:rsidR="00000000" w:rsidRPr="00000000">
        <w:rPr>
          <w:rtl w:val="0"/>
        </w:rPr>
        <w:t xml:space="preserve">: KEDA integrates with external systems (e.g., Kafka, Azure Queue Storage, Prometheus, etc.) to retrieve event-based metrics. It can trigger pod scaling based on the volume of events or messages in the system.</w:t>
      </w:r>
    </w:p>
    <w:p w:rsidR="00000000" w:rsidDel="00000000" w:rsidP="00000000" w:rsidRDefault="00000000" w:rsidRPr="00000000" w14:paraId="00000F97">
      <w:pPr>
        <w:numPr>
          <w:ilvl w:val="0"/>
          <w:numId w:val="480"/>
        </w:numPr>
        <w:spacing w:after="0" w:afterAutospacing="0" w:before="0" w:beforeAutospacing="0" w:lineRule="auto"/>
        <w:ind w:left="720" w:hanging="360"/>
      </w:pPr>
      <w:r w:rsidDel="00000000" w:rsidR="00000000" w:rsidRPr="00000000">
        <w:rPr>
          <w:b w:val="1"/>
          <w:rtl w:val="0"/>
        </w:rPr>
        <w:t xml:space="preserve">Scaling Logic</w:t>
      </w:r>
      <w:r w:rsidDel="00000000" w:rsidR="00000000" w:rsidRPr="00000000">
        <w:rPr>
          <w:rtl w:val="0"/>
        </w:rPr>
        <w:t xml:space="preserve">: KEDA works by configuring </w:t>
      </w:r>
      <w:r w:rsidDel="00000000" w:rsidR="00000000" w:rsidRPr="00000000">
        <w:rPr>
          <w:b w:val="1"/>
          <w:rtl w:val="0"/>
        </w:rPr>
        <w:t xml:space="preserve">ScaledObjects</w:t>
      </w:r>
      <w:r w:rsidDel="00000000" w:rsidR="00000000" w:rsidRPr="00000000">
        <w:rPr>
          <w:rtl w:val="0"/>
        </w:rPr>
        <w:t xml:space="preserve"> (which define the scaling behavior for a specific Kubernetes deployment) or </w:t>
      </w:r>
      <w:r w:rsidDel="00000000" w:rsidR="00000000" w:rsidRPr="00000000">
        <w:rPr>
          <w:b w:val="1"/>
          <w:rtl w:val="0"/>
        </w:rPr>
        <w:t xml:space="preserve">ScaledJobs</w:t>
      </w:r>
      <w:r w:rsidDel="00000000" w:rsidR="00000000" w:rsidRPr="00000000">
        <w:rPr>
          <w:rtl w:val="0"/>
        </w:rPr>
        <w:t xml:space="preserve"> (which manage job-based workloads). It reads metrics from external event sources and uses those metrics to scale the number of pods.</w:t>
      </w:r>
    </w:p>
    <w:p w:rsidR="00000000" w:rsidDel="00000000" w:rsidP="00000000" w:rsidRDefault="00000000" w:rsidRPr="00000000" w14:paraId="00000F98">
      <w:pPr>
        <w:numPr>
          <w:ilvl w:val="1"/>
          <w:numId w:val="480"/>
        </w:numPr>
        <w:spacing w:after="0" w:afterAutospacing="0" w:before="0" w:beforeAutospacing="0" w:lineRule="auto"/>
        <w:ind w:left="1440" w:hanging="360"/>
      </w:pPr>
      <w:r w:rsidDel="00000000" w:rsidR="00000000" w:rsidRPr="00000000">
        <w:rPr>
          <w:b w:val="1"/>
          <w:rtl w:val="0"/>
        </w:rPr>
        <w:t xml:space="preserve">Horizontal Pod Autoscaler</w:t>
      </w:r>
      <w:r w:rsidDel="00000000" w:rsidR="00000000" w:rsidRPr="00000000">
        <w:rPr>
          <w:rtl w:val="0"/>
        </w:rPr>
        <w:t xml:space="preserve">: KEDA integrates with HPA to scale the number of pods based on the custom metrics provided by the event source (e.g., queue length).</w:t>
      </w:r>
    </w:p>
    <w:p w:rsidR="00000000" w:rsidDel="00000000" w:rsidP="00000000" w:rsidRDefault="00000000" w:rsidRPr="00000000" w14:paraId="00000F99">
      <w:pPr>
        <w:numPr>
          <w:ilvl w:val="1"/>
          <w:numId w:val="480"/>
        </w:numPr>
        <w:spacing w:after="0" w:afterAutospacing="0" w:before="0" w:beforeAutospacing="0" w:lineRule="auto"/>
        <w:ind w:left="1440" w:hanging="360"/>
      </w:pPr>
      <w:r w:rsidDel="00000000" w:rsidR="00000000" w:rsidRPr="00000000">
        <w:rPr>
          <w:b w:val="1"/>
          <w:rtl w:val="0"/>
        </w:rPr>
        <w:t xml:space="preserve">Scaling Trigger</w:t>
      </w:r>
      <w:r w:rsidDel="00000000" w:rsidR="00000000" w:rsidRPr="00000000">
        <w:rPr>
          <w:rtl w:val="0"/>
        </w:rPr>
        <w:t xml:space="preserve">: When the metric crosses a certain threshold (e.g., message count, queue length, etc.), KEDA triggers scaling actions to either scale up or scale down the number of pods.</w:t>
      </w:r>
    </w:p>
    <w:p w:rsidR="00000000" w:rsidDel="00000000" w:rsidP="00000000" w:rsidRDefault="00000000" w:rsidRPr="00000000" w14:paraId="00000F9A">
      <w:pPr>
        <w:numPr>
          <w:ilvl w:val="0"/>
          <w:numId w:val="480"/>
        </w:numPr>
        <w:spacing w:after="240" w:before="0" w:beforeAutospacing="0" w:lineRule="auto"/>
        <w:ind w:left="720" w:hanging="360"/>
      </w:pPr>
      <w:r w:rsidDel="00000000" w:rsidR="00000000" w:rsidRPr="00000000">
        <w:rPr>
          <w:b w:val="1"/>
          <w:rtl w:val="0"/>
        </w:rPr>
        <w:t xml:space="preserve">Integration with Kubernetes HPA</w:t>
      </w:r>
      <w:r w:rsidDel="00000000" w:rsidR="00000000" w:rsidRPr="00000000">
        <w:rPr>
          <w:rtl w:val="0"/>
        </w:rPr>
        <w:t xml:space="preserve">: KEDA works in conjunction with the Horizontal Pod Autoscaler (HPA) in Kubernetes. While HPA uses Kubernetes metrics (CPU, memory) to trigger scaling, KEDA introduces custom metrics (event-driven triggers) for scaling pods based on external system loads.</w:t>
      </w:r>
    </w:p>
    <w:p w:rsidR="00000000" w:rsidDel="00000000" w:rsidP="00000000" w:rsidRDefault="00000000" w:rsidRPr="00000000" w14:paraId="00000F9B">
      <w:pPr>
        <w:pStyle w:val="Heading4"/>
        <w:keepNext w:val="0"/>
        <w:keepLines w:val="0"/>
        <w:spacing w:after="40" w:before="240" w:lineRule="auto"/>
        <w:rPr>
          <w:b w:val="1"/>
          <w:color w:val="000000"/>
          <w:sz w:val="22"/>
          <w:szCs w:val="22"/>
        </w:rPr>
      </w:pPr>
      <w:bookmarkStart w:colFirst="0" w:colLast="0" w:name="_mquk46cmj3lq" w:id="418"/>
      <w:bookmarkEnd w:id="418"/>
      <w:r w:rsidDel="00000000" w:rsidR="00000000" w:rsidRPr="00000000">
        <w:rPr>
          <w:b w:val="1"/>
          <w:color w:val="000000"/>
          <w:sz w:val="22"/>
          <w:szCs w:val="22"/>
          <w:rtl w:val="0"/>
        </w:rPr>
        <w:t xml:space="preserve">Resources Utilized by KEDA:</w:t>
      </w:r>
    </w:p>
    <w:p w:rsidR="00000000" w:rsidDel="00000000" w:rsidP="00000000" w:rsidRDefault="00000000" w:rsidRPr="00000000" w14:paraId="00000F9C">
      <w:pPr>
        <w:spacing w:after="240" w:before="240" w:lineRule="auto"/>
        <w:rPr/>
      </w:pPr>
      <w:r w:rsidDel="00000000" w:rsidR="00000000" w:rsidRPr="00000000">
        <w:rPr>
          <w:rtl w:val="0"/>
        </w:rPr>
        <w:t xml:space="preserve">KEDA mainly interacts with:</w:t>
      </w:r>
    </w:p>
    <w:p w:rsidR="00000000" w:rsidDel="00000000" w:rsidP="00000000" w:rsidRDefault="00000000" w:rsidRPr="00000000" w14:paraId="00000F9D">
      <w:pPr>
        <w:numPr>
          <w:ilvl w:val="0"/>
          <w:numId w:val="430"/>
        </w:numPr>
        <w:spacing w:after="0" w:afterAutospacing="0" w:before="240" w:lineRule="auto"/>
        <w:ind w:left="720" w:hanging="360"/>
      </w:pPr>
      <w:r w:rsidDel="00000000" w:rsidR="00000000" w:rsidRPr="00000000">
        <w:rPr>
          <w:b w:val="1"/>
          <w:rtl w:val="0"/>
        </w:rPr>
        <w:t xml:space="preserve">Pods</w:t>
      </w:r>
      <w:r w:rsidDel="00000000" w:rsidR="00000000" w:rsidRPr="00000000">
        <w:rPr>
          <w:rtl w:val="0"/>
        </w:rPr>
        <w:t xml:space="preserve">: KEDA adjusts the number of pods based on external event metrics.</w:t>
      </w:r>
    </w:p>
    <w:p w:rsidR="00000000" w:rsidDel="00000000" w:rsidP="00000000" w:rsidRDefault="00000000" w:rsidRPr="00000000" w14:paraId="00000F9E">
      <w:pPr>
        <w:numPr>
          <w:ilvl w:val="0"/>
          <w:numId w:val="430"/>
        </w:numPr>
        <w:spacing w:after="0" w:afterAutospacing="0" w:before="0" w:beforeAutospacing="0" w:lineRule="auto"/>
        <w:ind w:left="720" w:hanging="360"/>
      </w:pPr>
      <w:r w:rsidDel="00000000" w:rsidR="00000000" w:rsidRPr="00000000">
        <w:rPr>
          <w:b w:val="1"/>
          <w:rtl w:val="0"/>
        </w:rPr>
        <w:t xml:space="preserve">ScaledObject/ScaledJob</w:t>
      </w:r>
      <w:r w:rsidDel="00000000" w:rsidR="00000000" w:rsidRPr="00000000">
        <w:rPr>
          <w:rtl w:val="0"/>
        </w:rPr>
        <w:t xml:space="preserve">: These are Kubernetes resources that define the scaling logic for a workload.</w:t>
      </w:r>
    </w:p>
    <w:p w:rsidR="00000000" w:rsidDel="00000000" w:rsidP="00000000" w:rsidRDefault="00000000" w:rsidRPr="00000000" w14:paraId="00000F9F">
      <w:pPr>
        <w:numPr>
          <w:ilvl w:val="0"/>
          <w:numId w:val="430"/>
        </w:numPr>
        <w:spacing w:after="0" w:afterAutospacing="0" w:before="0" w:beforeAutospacing="0" w:lineRule="auto"/>
        <w:ind w:left="720" w:hanging="360"/>
      </w:pPr>
      <w:r w:rsidDel="00000000" w:rsidR="00000000" w:rsidRPr="00000000">
        <w:rPr>
          <w:b w:val="1"/>
          <w:rtl w:val="0"/>
        </w:rPr>
        <w:t xml:space="preserve">Custom Metrics</w:t>
      </w:r>
      <w:r w:rsidDel="00000000" w:rsidR="00000000" w:rsidRPr="00000000">
        <w:rPr>
          <w:rtl w:val="0"/>
        </w:rPr>
        <w:t xml:space="preserve">: KEDA relies on custom metrics, often sourced from external systems like message queues (e.g., RabbitMQ, Azure Service Bus, etc.) or other event-driven services.</w:t>
      </w:r>
    </w:p>
    <w:p w:rsidR="00000000" w:rsidDel="00000000" w:rsidP="00000000" w:rsidRDefault="00000000" w:rsidRPr="00000000" w14:paraId="00000FA0">
      <w:pPr>
        <w:numPr>
          <w:ilvl w:val="0"/>
          <w:numId w:val="430"/>
        </w:numPr>
        <w:spacing w:after="240" w:before="0" w:beforeAutospacing="0" w:lineRule="auto"/>
        <w:ind w:left="720" w:hanging="360"/>
      </w:pPr>
      <w:r w:rsidDel="00000000" w:rsidR="00000000" w:rsidRPr="00000000">
        <w:rPr>
          <w:b w:val="1"/>
          <w:rtl w:val="0"/>
        </w:rPr>
        <w:t xml:space="preserve">Horizontal Pod Autoscaler (HPA)</w:t>
      </w:r>
      <w:r w:rsidDel="00000000" w:rsidR="00000000" w:rsidRPr="00000000">
        <w:rPr>
          <w:rtl w:val="0"/>
        </w:rPr>
        <w:t xml:space="preserve">: KEDA works in conjunction with HPA, which uses the custom metrics provided by KEDA to scale pods.</w:t>
      </w:r>
    </w:p>
    <w:p w:rsidR="00000000" w:rsidDel="00000000" w:rsidP="00000000" w:rsidRDefault="00000000" w:rsidRPr="00000000" w14:paraId="00000F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2">
      <w:pPr>
        <w:pStyle w:val="Heading3"/>
        <w:keepNext w:val="0"/>
        <w:keepLines w:val="0"/>
        <w:spacing w:before="280" w:lineRule="auto"/>
        <w:rPr>
          <w:b w:val="1"/>
          <w:color w:val="000000"/>
          <w:sz w:val="26"/>
          <w:szCs w:val="26"/>
        </w:rPr>
      </w:pPr>
      <w:bookmarkStart w:colFirst="0" w:colLast="0" w:name="_tnnyswckjehb" w:id="419"/>
      <w:bookmarkEnd w:id="419"/>
      <w:r w:rsidDel="00000000" w:rsidR="00000000" w:rsidRPr="00000000">
        <w:rPr>
          <w:b w:val="1"/>
          <w:color w:val="000000"/>
          <w:sz w:val="26"/>
          <w:szCs w:val="26"/>
          <w:rtl w:val="0"/>
        </w:rPr>
        <w:t xml:space="preserve">Comparison of Karpenter and KEDA:</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8.0967238689548"/>
        <w:gridCol w:w="3757.6287051482063"/>
        <w:gridCol w:w="4064.274570982839"/>
        <w:tblGridChange w:id="0">
          <w:tblGrid>
            <w:gridCol w:w="1538.0967238689548"/>
            <w:gridCol w:w="3757.6287051482063"/>
            <w:gridCol w:w="4064.27457098283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jc w:val="center"/>
              <w:rPr/>
            </w:pPr>
            <w:r w:rsidDel="00000000" w:rsidR="00000000" w:rsidRPr="00000000">
              <w:rPr>
                <w:b w:val="1"/>
                <w:rtl w:val="0"/>
              </w:rPr>
              <w:t xml:space="preserve">Karpenter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jc w:val="center"/>
              <w:rPr/>
            </w:pPr>
            <w:r w:rsidDel="00000000" w:rsidR="00000000" w:rsidRPr="00000000">
              <w:rPr>
                <w:b w:val="1"/>
                <w:rtl w:val="0"/>
              </w:rPr>
              <w:t xml:space="preserve">KEDA</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b w:val="1"/>
                <w:rtl w:val="0"/>
              </w:rPr>
              <w:t xml:space="preserve">Scope of Scaling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Node-level scaling (scales the entire cluster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t xml:space="preserve">Pod-level scaling (scales pods based on event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b w:val="1"/>
                <w:rtl w:val="0"/>
              </w:rPr>
              <w:t xml:space="preserve">What It Scales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b w:val="1"/>
                <w:rtl w:val="0"/>
              </w:rPr>
              <w:t xml:space="preserve">Nodes</w:t>
            </w:r>
            <w:r w:rsidDel="00000000" w:rsidR="00000000" w:rsidRPr="00000000">
              <w:rPr>
                <w:rtl w:val="0"/>
              </w:rPr>
              <w:t xml:space="preserve">: Adds/removes nodes based on resource usage (CPU, memory,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b w:val="1"/>
                <w:rtl w:val="0"/>
              </w:rPr>
              <w:t xml:space="preserve">Pods</w:t>
            </w:r>
            <w:r w:rsidDel="00000000" w:rsidR="00000000" w:rsidRPr="00000000">
              <w:rPr>
                <w:rtl w:val="0"/>
              </w:rPr>
              <w:t xml:space="preserve">: Scales the number of pods based on custom event-driven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b w:val="1"/>
                <w:rtl w:val="0"/>
              </w:rPr>
              <w:t xml:space="preserve">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Works independently to scale Kubernetes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t xml:space="preserve">Works with Kubernetes HPA to scale workloads based on external metrics (event-driven).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b w:val="1"/>
                <w:rtl w:val="0"/>
              </w:rPr>
              <w:t xml:space="preserve">Metrics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t xml:space="preserve">Relies on resource usage (CPU,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Relies on custom metrics (e.g., queue length, message count, etc.).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t xml:space="preserve">Ideal for scaling the underlying infrastructure (compute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t xml:space="preserve">Ideal for scaling workloads based on event-driven systems (e.g., queues, databases).</w:t>
            </w:r>
          </w:p>
        </w:tc>
      </w:tr>
    </w:tbl>
    <w:p w:rsidR="00000000" w:rsidDel="00000000" w:rsidP="00000000" w:rsidRDefault="00000000" w:rsidRPr="00000000" w14:paraId="00000F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6">
      <w:pPr>
        <w:pStyle w:val="Heading3"/>
        <w:keepNext w:val="0"/>
        <w:keepLines w:val="0"/>
        <w:spacing w:before="280" w:lineRule="auto"/>
        <w:rPr>
          <w:b w:val="1"/>
          <w:color w:val="000000"/>
          <w:sz w:val="26"/>
          <w:szCs w:val="26"/>
        </w:rPr>
      </w:pPr>
      <w:bookmarkStart w:colFirst="0" w:colLast="0" w:name="_vwd5sww6rzrk" w:id="420"/>
      <w:bookmarkEnd w:id="420"/>
      <w:r w:rsidDel="00000000" w:rsidR="00000000" w:rsidRPr="00000000">
        <w:rPr>
          <w:b w:val="1"/>
          <w:color w:val="000000"/>
          <w:sz w:val="26"/>
          <w:szCs w:val="26"/>
          <w:rtl w:val="0"/>
        </w:rPr>
        <w:t xml:space="preserve">Summary:</w:t>
      </w:r>
    </w:p>
    <w:p w:rsidR="00000000" w:rsidDel="00000000" w:rsidP="00000000" w:rsidRDefault="00000000" w:rsidRPr="00000000" w14:paraId="00000FB7">
      <w:pPr>
        <w:numPr>
          <w:ilvl w:val="0"/>
          <w:numId w:val="229"/>
        </w:numPr>
        <w:spacing w:after="0" w:afterAutospacing="0" w:before="240" w:lineRule="auto"/>
        <w:ind w:left="720" w:hanging="360"/>
      </w:pPr>
      <w:r w:rsidDel="00000000" w:rsidR="00000000" w:rsidRPr="00000000">
        <w:rPr>
          <w:b w:val="1"/>
          <w:rtl w:val="0"/>
        </w:rPr>
        <w:t xml:space="preserve">Karpenter</w:t>
      </w:r>
      <w:r w:rsidDel="00000000" w:rsidR="00000000" w:rsidRPr="00000000">
        <w:rPr>
          <w:rtl w:val="0"/>
        </w:rPr>
        <w:t xml:space="preserve"> is responsible for </w:t>
      </w:r>
      <w:r w:rsidDel="00000000" w:rsidR="00000000" w:rsidRPr="00000000">
        <w:rPr>
          <w:b w:val="1"/>
          <w:rtl w:val="0"/>
        </w:rPr>
        <w:t xml:space="preserve">scaling nodes</w:t>
      </w:r>
      <w:r w:rsidDel="00000000" w:rsidR="00000000" w:rsidRPr="00000000">
        <w:rPr>
          <w:rtl w:val="0"/>
        </w:rPr>
        <w:t xml:space="preserve"> in the cluster. It ensures the infrastructure is sized appropriately to meet the demands of the workloads by provisioning and terminating nodes based on available resources.</w:t>
      </w:r>
    </w:p>
    <w:p w:rsidR="00000000" w:rsidDel="00000000" w:rsidP="00000000" w:rsidRDefault="00000000" w:rsidRPr="00000000" w14:paraId="00000FB8">
      <w:pPr>
        <w:numPr>
          <w:ilvl w:val="0"/>
          <w:numId w:val="229"/>
        </w:numPr>
        <w:spacing w:after="240" w:before="0" w:beforeAutospacing="0" w:lineRule="auto"/>
        <w:ind w:left="720" w:hanging="360"/>
      </w:pPr>
      <w:r w:rsidDel="00000000" w:rsidR="00000000" w:rsidRPr="00000000">
        <w:rPr>
          <w:b w:val="1"/>
          <w:rtl w:val="0"/>
        </w:rPr>
        <w:t xml:space="preserve">KEDA</w:t>
      </w:r>
      <w:r w:rsidDel="00000000" w:rsidR="00000000" w:rsidRPr="00000000">
        <w:rPr>
          <w:rtl w:val="0"/>
        </w:rPr>
        <w:t xml:space="preserve"> is responsible for </w:t>
      </w:r>
      <w:r w:rsidDel="00000000" w:rsidR="00000000" w:rsidRPr="00000000">
        <w:rPr>
          <w:b w:val="1"/>
          <w:rtl w:val="0"/>
        </w:rPr>
        <w:t xml:space="preserve">scaling pods</w:t>
      </w:r>
      <w:r w:rsidDel="00000000" w:rsidR="00000000" w:rsidRPr="00000000">
        <w:rPr>
          <w:rtl w:val="0"/>
        </w:rPr>
        <w:t xml:space="preserve"> based on event-driven metrics, allowing Kubernetes workloads to scale based on external metrics such as message queue length, database size, etc.</w:t>
      </w:r>
    </w:p>
    <w:p w:rsidR="00000000" w:rsidDel="00000000" w:rsidP="00000000" w:rsidRDefault="00000000" w:rsidRPr="00000000" w14:paraId="00000FB9">
      <w:pPr>
        <w:spacing w:after="240" w:before="240" w:lineRule="auto"/>
        <w:rPr/>
      </w:pPr>
      <w:r w:rsidDel="00000000" w:rsidR="00000000" w:rsidRPr="00000000">
        <w:rPr>
          <w:rtl w:val="0"/>
        </w:rPr>
        <w:t xml:space="preserve">Both tools can complement each other in a Kubernetes environment, with Karpenter handling the infrastructure scaling (nodes) and KEDA managing the workload scaling (pods based on external events).</w:t>
      </w:r>
    </w:p>
    <w:p w:rsidR="00000000" w:rsidDel="00000000" w:rsidP="00000000" w:rsidRDefault="00000000" w:rsidRPr="00000000" w14:paraId="00000FBA">
      <w:pPr>
        <w:pStyle w:val="Heading1"/>
        <w:rPr/>
      </w:pPr>
      <w:bookmarkStart w:colFirst="0" w:colLast="0" w:name="_m5r37tfimzbj" w:id="421"/>
      <w:bookmarkEnd w:id="421"/>
      <w:r w:rsidDel="00000000" w:rsidR="00000000" w:rsidRPr="00000000">
        <w:rPr>
          <w:rtl w:val="0"/>
        </w:rPr>
        <w:t xml:space="preserve">What is </w:t>
      </w:r>
      <w:r w:rsidDel="00000000" w:rsidR="00000000" w:rsidRPr="00000000">
        <w:rPr>
          <w:rtl w:val="0"/>
        </w:rPr>
        <w:t xml:space="preserve">keda</w:t>
      </w:r>
      <w:r w:rsidDel="00000000" w:rsidR="00000000" w:rsidRPr="00000000">
        <w:rPr>
          <w:rtl w:val="0"/>
        </w:rPr>
        <w:t xml:space="preserve">, how to install it in k8 cluster, what components get installed when installed </w:t>
      </w:r>
      <w:r w:rsidDel="00000000" w:rsidR="00000000" w:rsidRPr="00000000">
        <w:rPr>
          <w:rtl w:val="0"/>
        </w:rPr>
        <w:t xml:space="preserve">keda</w:t>
      </w:r>
      <w:r w:rsidDel="00000000" w:rsidR="00000000" w:rsidRPr="00000000">
        <w:rPr>
          <w:rtl w:val="0"/>
        </w:rPr>
        <w:t xml:space="preserve">. how it monitors resources in the cluster, how to configure it to monitor the resources and how exactly it increases or decreases the number of pods ?</w:t>
      </w:r>
    </w:p>
    <w:p w:rsidR="00000000" w:rsidDel="00000000" w:rsidP="00000000" w:rsidRDefault="00000000" w:rsidRPr="00000000" w14:paraId="00000FBB">
      <w:pPr>
        <w:pStyle w:val="Heading3"/>
        <w:keepNext w:val="0"/>
        <w:keepLines w:val="0"/>
        <w:spacing w:before="280" w:lineRule="auto"/>
        <w:rPr>
          <w:b w:val="1"/>
          <w:color w:val="000000"/>
          <w:sz w:val="26"/>
          <w:szCs w:val="26"/>
        </w:rPr>
      </w:pPr>
      <w:bookmarkStart w:colFirst="0" w:colLast="0" w:name="_cx8qz7ab7w21" w:id="422"/>
      <w:bookmarkEnd w:id="422"/>
      <w:r w:rsidDel="00000000" w:rsidR="00000000" w:rsidRPr="00000000">
        <w:rPr>
          <w:b w:val="1"/>
          <w:color w:val="000000"/>
          <w:sz w:val="26"/>
          <w:szCs w:val="26"/>
          <w:rtl w:val="0"/>
        </w:rPr>
        <w:t xml:space="preserve">KEDA (Kubernetes Event-Driven Autoscaling)</w:t>
      </w:r>
    </w:p>
    <w:p w:rsidR="00000000" w:rsidDel="00000000" w:rsidP="00000000" w:rsidRDefault="00000000" w:rsidRPr="00000000" w14:paraId="00000FBC">
      <w:pPr>
        <w:spacing w:after="240" w:before="240" w:lineRule="auto"/>
        <w:rPr/>
      </w:pPr>
      <w:r w:rsidDel="00000000" w:rsidR="00000000" w:rsidRPr="00000000">
        <w:rPr>
          <w:b w:val="1"/>
          <w:rtl w:val="0"/>
        </w:rPr>
        <w:t xml:space="preserve">KEDA</w:t>
      </w:r>
      <w:r w:rsidDel="00000000" w:rsidR="00000000" w:rsidRPr="00000000">
        <w:rPr>
          <w:rtl w:val="0"/>
        </w:rPr>
        <w:t xml:space="preserve"> (Kubernetes Event-Driven Autoscaling) is a Kubernetes-based component that enables the scaling of Kubernetes workloads based on external, event-driven metrics. Unlike the default </w:t>
      </w:r>
      <w:r w:rsidDel="00000000" w:rsidR="00000000" w:rsidRPr="00000000">
        <w:rPr>
          <w:b w:val="1"/>
          <w:rtl w:val="0"/>
        </w:rPr>
        <w:t xml:space="preserve">Horizontal Pod Autoscaler (HPA)</w:t>
      </w:r>
      <w:r w:rsidDel="00000000" w:rsidR="00000000" w:rsidRPr="00000000">
        <w:rPr>
          <w:rtl w:val="0"/>
        </w:rPr>
        <w:t xml:space="preserve">, which scales pods based on resource utilization (CPU, memory), KEDA allows scaling based on external metrics, such as the length of a message queue, the number of items in a database, or custom metrics coming from an external event source like Kafka, Prometheus, or Azure Queue.</w:t>
      </w:r>
    </w:p>
    <w:p w:rsidR="00000000" w:rsidDel="00000000" w:rsidP="00000000" w:rsidRDefault="00000000" w:rsidRPr="00000000" w14:paraId="00000FBD">
      <w:pPr>
        <w:spacing w:after="240" w:before="240" w:lineRule="auto"/>
        <w:rPr/>
      </w:pPr>
      <w:r w:rsidDel="00000000" w:rsidR="00000000" w:rsidRPr="00000000">
        <w:rPr>
          <w:rtl w:val="0"/>
        </w:rPr>
        <w:t xml:space="preserve">KEDA makes it easier to scale workloads dynamically in response to changing workloads and traffic, which is particularly useful for event-driven or serverless applications.</w:t>
      </w:r>
    </w:p>
    <w:p w:rsidR="00000000" w:rsidDel="00000000" w:rsidP="00000000" w:rsidRDefault="00000000" w:rsidRPr="00000000" w14:paraId="00000F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F">
      <w:pPr>
        <w:pStyle w:val="Heading3"/>
        <w:keepNext w:val="0"/>
        <w:keepLines w:val="0"/>
        <w:spacing w:before="280" w:lineRule="auto"/>
        <w:rPr>
          <w:b w:val="1"/>
          <w:color w:val="000000"/>
          <w:sz w:val="26"/>
          <w:szCs w:val="26"/>
        </w:rPr>
      </w:pPr>
      <w:bookmarkStart w:colFirst="0" w:colLast="0" w:name="_7t1fj9vyaru" w:id="423"/>
      <w:bookmarkEnd w:id="423"/>
      <w:r w:rsidDel="00000000" w:rsidR="00000000" w:rsidRPr="00000000">
        <w:rPr>
          <w:b w:val="1"/>
          <w:color w:val="000000"/>
          <w:sz w:val="26"/>
          <w:szCs w:val="26"/>
          <w:rtl w:val="0"/>
        </w:rPr>
        <w:t xml:space="preserve">Key Components of KEDA</w:t>
      </w:r>
    </w:p>
    <w:p w:rsidR="00000000" w:rsidDel="00000000" w:rsidP="00000000" w:rsidRDefault="00000000" w:rsidRPr="00000000" w14:paraId="00000FC0">
      <w:pPr>
        <w:spacing w:after="240" w:before="240" w:lineRule="auto"/>
        <w:rPr/>
      </w:pPr>
      <w:r w:rsidDel="00000000" w:rsidR="00000000" w:rsidRPr="00000000">
        <w:rPr>
          <w:rtl w:val="0"/>
        </w:rPr>
        <w:t xml:space="preserve">When you install </w:t>
      </w:r>
      <w:r w:rsidDel="00000000" w:rsidR="00000000" w:rsidRPr="00000000">
        <w:rPr>
          <w:b w:val="1"/>
          <w:rtl w:val="0"/>
        </w:rPr>
        <w:t xml:space="preserve">KEDA</w:t>
      </w:r>
      <w:r w:rsidDel="00000000" w:rsidR="00000000" w:rsidRPr="00000000">
        <w:rPr>
          <w:rtl w:val="0"/>
        </w:rPr>
        <w:t xml:space="preserve"> in a Kubernetes cluster, several components are installed, including:</w:t>
      </w:r>
    </w:p>
    <w:p w:rsidR="00000000" w:rsidDel="00000000" w:rsidP="00000000" w:rsidRDefault="00000000" w:rsidRPr="00000000" w14:paraId="00000FC1">
      <w:pPr>
        <w:numPr>
          <w:ilvl w:val="0"/>
          <w:numId w:val="388"/>
        </w:numPr>
        <w:spacing w:after="0" w:afterAutospacing="0" w:before="240" w:lineRule="auto"/>
        <w:ind w:left="720" w:hanging="360"/>
      </w:pPr>
      <w:r w:rsidDel="00000000" w:rsidR="00000000" w:rsidRPr="00000000">
        <w:rPr>
          <w:b w:val="1"/>
          <w:rtl w:val="0"/>
        </w:rPr>
        <w:t xml:space="preserve">KEDA Operator</w:t>
      </w:r>
      <w:r w:rsidDel="00000000" w:rsidR="00000000" w:rsidRPr="00000000">
        <w:rPr>
          <w:rtl w:val="0"/>
        </w:rPr>
        <w:t xml:space="preserve">:</w:t>
      </w:r>
    </w:p>
    <w:p w:rsidR="00000000" w:rsidDel="00000000" w:rsidP="00000000" w:rsidRDefault="00000000" w:rsidRPr="00000000" w14:paraId="00000FC2">
      <w:pPr>
        <w:numPr>
          <w:ilvl w:val="1"/>
          <w:numId w:val="388"/>
        </w:numPr>
        <w:spacing w:after="0" w:afterAutospacing="0" w:before="0" w:beforeAutospacing="0" w:lineRule="auto"/>
        <w:ind w:left="1440" w:hanging="360"/>
      </w:pPr>
      <w:r w:rsidDel="00000000" w:rsidR="00000000" w:rsidRPr="00000000">
        <w:rPr>
          <w:rtl w:val="0"/>
        </w:rPr>
        <w:t xml:space="preserve">The KEDA operator is responsible for managing the lifecycle of </w:t>
      </w:r>
      <w:r w:rsidDel="00000000" w:rsidR="00000000" w:rsidRPr="00000000">
        <w:rPr>
          <w:b w:val="1"/>
          <w:rtl w:val="0"/>
        </w:rPr>
        <w:t xml:space="preserve">ScaledObjects</w:t>
      </w:r>
      <w:r w:rsidDel="00000000" w:rsidR="00000000" w:rsidRPr="00000000">
        <w:rPr>
          <w:rtl w:val="0"/>
        </w:rPr>
        <w:t xml:space="preserve"> and </w:t>
      </w:r>
      <w:r w:rsidDel="00000000" w:rsidR="00000000" w:rsidRPr="00000000">
        <w:rPr>
          <w:b w:val="1"/>
          <w:rtl w:val="0"/>
        </w:rPr>
        <w:t xml:space="preserve">ScaledJobs</w:t>
      </w:r>
      <w:r w:rsidDel="00000000" w:rsidR="00000000" w:rsidRPr="00000000">
        <w:rPr>
          <w:rtl w:val="0"/>
        </w:rPr>
        <w:t xml:space="preserve">, which define the scaling behavior of your applications.</w:t>
      </w:r>
    </w:p>
    <w:p w:rsidR="00000000" w:rsidDel="00000000" w:rsidP="00000000" w:rsidRDefault="00000000" w:rsidRPr="00000000" w14:paraId="00000FC3">
      <w:pPr>
        <w:numPr>
          <w:ilvl w:val="1"/>
          <w:numId w:val="388"/>
        </w:numPr>
        <w:spacing w:after="0" w:afterAutospacing="0" w:before="0" w:beforeAutospacing="0" w:lineRule="auto"/>
        <w:ind w:left="1440" w:hanging="360"/>
      </w:pPr>
      <w:r w:rsidDel="00000000" w:rsidR="00000000" w:rsidRPr="00000000">
        <w:rPr>
          <w:rtl w:val="0"/>
        </w:rPr>
        <w:t xml:space="preserve">The operator watches for changes in the custom resources and adjusts the scaling behavior based on external triggers.</w:t>
      </w:r>
    </w:p>
    <w:p w:rsidR="00000000" w:rsidDel="00000000" w:rsidP="00000000" w:rsidRDefault="00000000" w:rsidRPr="00000000" w14:paraId="00000FC4">
      <w:pPr>
        <w:numPr>
          <w:ilvl w:val="0"/>
          <w:numId w:val="388"/>
        </w:numPr>
        <w:spacing w:after="0" w:afterAutospacing="0" w:before="0" w:beforeAutospacing="0" w:lineRule="auto"/>
        <w:ind w:left="720" w:hanging="360"/>
      </w:pPr>
      <w:r w:rsidDel="00000000" w:rsidR="00000000" w:rsidRPr="00000000">
        <w:rPr>
          <w:b w:val="1"/>
          <w:rtl w:val="0"/>
        </w:rPr>
        <w:t xml:space="preserve">ScaledObject</w:t>
      </w:r>
      <w:r w:rsidDel="00000000" w:rsidR="00000000" w:rsidRPr="00000000">
        <w:rPr>
          <w:rtl w:val="0"/>
        </w:rPr>
        <w:t xml:space="preserve"> and </w:t>
      </w:r>
      <w:r w:rsidDel="00000000" w:rsidR="00000000" w:rsidRPr="00000000">
        <w:rPr>
          <w:b w:val="1"/>
          <w:rtl w:val="0"/>
        </w:rPr>
        <w:t xml:space="preserve">ScaledJob</w:t>
      </w:r>
      <w:r w:rsidDel="00000000" w:rsidR="00000000" w:rsidRPr="00000000">
        <w:rPr>
          <w:rtl w:val="0"/>
        </w:rPr>
        <w:t xml:space="preserve">:</w:t>
      </w:r>
    </w:p>
    <w:p w:rsidR="00000000" w:rsidDel="00000000" w:rsidP="00000000" w:rsidRDefault="00000000" w:rsidRPr="00000000" w14:paraId="00000FC5">
      <w:pPr>
        <w:numPr>
          <w:ilvl w:val="1"/>
          <w:numId w:val="388"/>
        </w:numPr>
        <w:spacing w:after="0" w:afterAutospacing="0" w:before="0" w:beforeAutospacing="0" w:lineRule="auto"/>
        <w:ind w:left="1440" w:hanging="360"/>
      </w:pPr>
      <w:r w:rsidDel="00000000" w:rsidR="00000000" w:rsidRPr="00000000">
        <w:rPr>
          <w:b w:val="1"/>
          <w:rtl w:val="0"/>
        </w:rPr>
        <w:t xml:space="preserve">ScaledObject</w:t>
      </w:r>
      <w:r w:rsidDel="00000000" w:rsidR="00000000" w:rsidRPr="00000000">
        <w:rPr>
          <w:rtl w:val="0"/>
        </w:rPr>
        <w:t xml:space="preserve">: Represents a scalable workload, such as a deployment, statefulset, or other Kubernetes resources. It defines the event source and scaling rules for that workload.</w:t>
      </w:r>
    </w:p>
    <w:p w:rsidR="00000000" w:rsidDel="00000000" w:rsidP="00000000" w:rsidRDefault="00000000" w:rsidRPr="00000000" w14:paraId="00000FC6">
      <w:pPr>
        <w:numPr>
          <w:ilvl w:val="1"/>
          <w:numId w:val="388"/>
        </w:numPr>
        <w:spacing w:after="0" w:afterAutospacing="0" w:before="0" w:beforeAutospacing="0" w:lineRule="auto"/>
        <w:ind w:left="1440" w:hanging="360"/>
      </w:pPr>
      <w:r w:rsidDel="00000000" w:rsidR="00000000" w:rsidRPr="00000000">
        <w:rPr>
          <w:b w:val="1"/>
          <w:rtl w:val="0"/>
        </w:rPr>
        <w:t xml:space="preserve">ScaledJob</w:t>
      </w:r>
      <w:r w:rsidDel="00000000" w:rsidR="00000000" w:rsidRPr="00000000">
        <w:rPr>
          <w:rtl w:val="0"/>
        </w:rPr>
        <w:t xml:space="preserve">: Similar to ScaledObject but specifically for scaling jobs in Kubernetes.</w:t>
      </w:r>
    </w:p>
    <w:p w:rsidR="00000000" w:rsidDel="00000000" w:rsidP="00000000" w:rsidRDefault="00000000" w:rsidRPr="00000000" w14:paraId="00000FC7">
      <w:pPr>
        <w:numPr>
          <w:ilvl w:val="0"/>
          <w:numId w:val="388"/>
        </w:numPr>
        <w:spacing w:after="0" w:afterAutospacing="0" w:before="0" w:beforeAutospacing="0" w:lineRule="auto"/>
        <w:ind w:left="720" w:hanging="360"/>
      </w:pPr>
      <w:r w:rsidDel="00000000" w:rsidR="00000000" w:rsidRPr="00000000">
        <w:rPr>
          <w:b w:val="1"/>
          <w:rtl w:val="0"/>
        </w:rPr>
        <w:t xml:space="preserve">Metrics Adapter</w:t>
      </w:r>
      <w:r w:rsidDel="00000000" w:rsidR="00000000" w:rsidRPr="00000000">
        <w:rPr>
          <w:rtl w:val="0"/>
        </w:rPr>
        <w:t xml:space="preserve">:</w:t>
      </w:r>
    </w:p>
    <w:p w:rsidR="00000000" w:rsidDel="00000000" w:rsidP="00000000" w:rsidRDefault="00000000" w:rsidRPr="00000000" w14:paraId="00000FC8">
      <w:pPr>
        <w:numPr>
          <w:ilvl w:val="1"/>
          <w:numId w:val="388"/>
        </w:numPr>
        <w:spacing w:after="0" w:afterAutospacing="0" w:before="0" w:beforeAutospacing="0" w:lineRule="auto"/>
        <w:ind w:left="1440" w:hanging="360"/>
      </w:pPr>
      <w:r w:rsidDel="00000000" w:rsidR="00000000" w:rsidRPr="00000000">
        <w:rPr>
          <w:rtl w:val="0"/>
        </w:rPr>
        <w:t xml:space="preserve">KEDA interacts with external event sources (e.g., message queues, databases, Prometheus) and pulls metrics from them. The metrics are then used to drive the scaling of pods.</w:t>
      </w:r>
    </w:p>
    <w:p w:rsidR="00000000" w:rsidDel="00000000" w:rsidP="00000000" w:rsidRDefault="00000000" w:rsidRPr="00000000" w14:paraId="00000FC9">
      <w:pPr>
        <w:numPr>
          <w:ilvl w:val="1"/>
          <w:numId w:val="388"/>
        </w:numPr>
        <w:spacing w:after="0" w:afterAutospacing="0" w:before="0" w:beforeAutospacing="0" w:lineRule="auto"/>
        <w:ind w:left="1440" w:hanging="360"/>
      </w:pPr>
      <w:r w:rsidDel="00000000" w:rsidR="00000000" w:rsidRPr="00000000">
        <w:rPr>
          <w:rtl w:val="0"/>
        </w:rPr>
        <w:t xml:space="preserve">KEDA can create custom metrics using </w:t>
      </w:r>
      <w:r w:rsidDel="00000000" w:rsidR="00000000" w:rsidRPr="00000000">
        <w:rPr>
          <w:b w:val="1"/>
          <w:rtl w:val="0"/>
        </w:rPr>
        <w:t xml:space="preserve">Prometheus adapter</w:t>
      </w:r>
      <w:r w:rsidDel="00000000" w:rsidR="00000000" w:rsidRPr="00000000">
        <w:rPr>
          <w:rtl w:val="0"/>
        </w:rPr>
        <w:t xml:space="preserve"> or directly integrating with event sources like </w:t>
      </w:r>
      <w:r w:rsidDel="00000000" w:rsidR="00000000" w:rsidRPr="00000000">
        <w:rPr>
          <w:b w:val="1"/>
          <w:rtl w:val="0"/>
        </w:rPr>
        <w:t xml:space="preserve">Azure Service Bus</w:t>
      </w:r>
      <w:r w:rsidDel="00000000" w:rsidR="00000000" w:rsidRPr="00000000">
        <w:rPr>
          <w:rtl w:val="0"/>
        </w:rPr>
        <w:t xml:space="preserve">, </w:t>
      </w:r>
      <w:r w:rsidDel="00000000" w:rsidR="00000000" w:rsidRPr="00000000">
        <w:rPr>
          <w:b w:val="1"/>
          <w:rtl w:val="0"/>
        </w:rPr>
        <w:t xml:space="preserve">Kafka</w:t>
      </w:r>
      <w:r w:rsidDel="00000000" w:rsidR="00000000" w:rsidRPr="00000000">
        <w:rPr>
          <w:rtl w:val="0"/>
        </w:rPr>
        <w:t xml:space="preserve">, </w:t>
      </w:r>
      <w:r w:rsidDel="00000000" w:rsidR="00000000" w:rsidRPr="00000000">
        <w:rPr>
          <w:b w:val="1"/>
          <w:rtl w:val="0"/>
        </w:rPr>
        <w:t xml:space="preserve">RabbitMQ</w:t>
      </w:r>
      <w:r w:rsidDel="00000000" w:rsidR="00000000" w:rsidRPr="00000000">
        <w:rPr>
          <w:rtl w:val="0"/>
        </w:rPr>
        <w:t xml:space="preserve">, etc.</w:t>
      </w:r>
    </w:p>
    <w:p w:rsidR="00000000" w:rsidDel="00000000" w:rsidP="00000000" w:rsidRDefault="00000000" w:rsidRPr="00000000" w14:paraId="00000FCA">
      <w:pPr>
        <w:numPr>
          <w:ilvl w:val="0"/>
          <w:numId w:val="388"/>
        </w:numPr>
        <w:spacing w:after="0" w:afterAutospacing="0" w:before="0" w:beforeAutospacing="0" w:lineRule="auto"/>
        <w:ind w:left="720" w:hanging="360"/>
      </w:pPr>
      <w:r w:rsidDel="00000000" w:rsidR="00000000" w:rsidRPr="00000000">
        <w:rPr>
          <w:b w:val="1"/>
          <w:rtl w:val="0"/>
        </w:rPr>
        <w:t xml:space="preserve">KEDA Scalers</w:t>
      </w:r>
      <w:r w:rsidDel="00000000" w:rsidR="00000000" w:rsidRPr="00000000">
        <w:rPr>
          <w:rtl w:val="0"/>
        </w:rPr>
        <w:t xml:space="preserve">:</w:t>
      </w:r>
    </w:p>
    <w:p w:rsidR="00000000" w:rsidDel="00000000" w:rsidP="00000000" w:rsidRDefault="00000000" w:rsidRPr="00000000" w14:paraId="00000FCB">
      <w:pPr>
        <w:numPr>
          <w:ilvl w:val="1"/>
          <w:numId w:val="388"/>
        </w:numPr>
        <w:spacing w:after="240" w:before="0" w:beforeAutospacing="0" w:lineRule="auto"/>
        <w:ind w:left="1440" w:hanging="360"/>
      </w:pPr>
      <w:r w:rsidDel="00000000" w:rsidR="00000000" w:rsidRPr="00000000">
        <w:rPr>
          <w:rtl w:val="0"/>
        </w:rPr>
        <w:t xml:space="preserve">Scalers are the components responsible for connecting to external event sources and fetching the scaling metrics. For example, KEDA includes scalers for scaling based on Kafka queue length, Azure Queue Storage, Prometheus metrics, etc.</w:t>
      </w:r>
    </w:p>
    <w:p w:rsidR="00000000" w:rsidDel="00000000" w:rsidP="00000000" w:rsidRDefault="00000000" w:rsidRPr="00000000" w14:paraId="00000F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D">
      <w:pPr>
        <w:pStyle w:val="Heading3"/>
        <w:keepNext w:val="0"/>
        <w:keepLines w:val="0"/>
        <w:spacing w:before="280" w:lineRule="auto"/>
        <w:rPr>
          <w:b w:val="1"/>
          <w:color w:val="000000"/>
          <w:sz w:val="26"/>
          <w:szCs w:val="26"/>
        </w:rPr>
      </w:pPr>
      <w:bookmarkStart w:colFirst="0" w:colLast="0" w:name="_ctetdw522fow" w:id="424"/>
      <w:bookmarkEnd w:id="424"/>
      <w:r w:rsidDel="00000000" w:rsidR="00000000" w:rsidRPr="00000000">
        <w:rPr>
          <w:b w:val="1"/>
          <w:color w:val="000000"/>
          <w:sz w:val="26"/>
          <w:szCs w:val="26"/>
          <w:rtl w:val="0"/>
        </w:rPr>
        <w:t xml:space="preserve">How KEDA Works</w:t>
      </w:r>
    </w:p>
    <w:p w:rsidR="00000000" w:rsidDel="00000000" w:rsidP="00000000" w:rsidRDefault="00000000" w:rsidRPr="00000000" w14:paraId="00000FCE">
      <w:pPr>
        <w:numPr>
          <w:ilvl w:val="0"/>
          <w:numId w:val="135"/>
        </w:numPr>
        <w:spacing w:after="0" w:afterAutospacing="0" w:before="240" w:lineRule="auto"/>
        <w:ind w:left="720" w:hanging="360"/>
      </w:pPr>
      <w:r w:rsidDel="00000000" w:rsidR="00000000" w:rsidRPr="00000000">
        <w:rPr>
          <w:b w:val="1"/>
          <w:rtl w:val="0"/>
        </w:rPr>
        <w:t xml:space="preserve">Monitoring External Metrics</w:t>
      </w:r>
      <w:r w:rsidDel="00000000" w:rsidR="00000000" w:rsidRPr="00000000">
        <w:rPr>
          <w:rtl w:val="0"/>
        </w:rPr>
        <w:t xml:space="preserve">:</w:t>
      </w:r>
    </w:p>
    <w:p w:rsidR="00000000" w:rsidDel="00000000" w:rsidP="00000000" w:rsidRDefault="00000000" w:rsidRPr="00000000" w14:paraId="00000FCF">
      <w:pPr>
        <w:numPr>
          <w:ilvl w:val="1"/>
          <w:numId w:val="135"/>
        </w:numPr>
        <w:spacing w:after="0" w:afterAutospacing="0" w:before="0" w:beforeAutospacing="0" w:lineRule="auto"/>
        <w:ind w:left="1440" w:hanging="360"/>
      </w:pPr>
      <w:r w:rsidDel="00000000" w:rsidR="00000000" w:rsidRPr="00000000">
        <w:rPr>
          <w:rtl w:val="0"/>
        </w:rPr>
        <w:t xml:space="preserve">KEDA uses custom metrics (external event sources) to scale workloads. These metrics might come from things like the length of a message queue (e.g., Azure Queue, RabbitMQ), HTTP traffic, or any other event-based system.</w:t>
      </w:r>
    </w:p>
    <w:p w:rsidR="00000000" w:rsidDel="00000000" w:rsidP="00000000" w:rsidRDefault="00000000" w:rsidRPr="00000000" w14:paraId="00000FD0">
      <w:pPr>
        <w:numPr>
          <w:ilvl w:val="1"/>
          <w:numId w:val="135"/>
        </w:numPr>
        <w:spacing w:after="0" w:afterAutospacing="0" w:before="0" w:beforeAutospacing="0" w:lineRule="auto"/>
        <w:ind w:left="1440" w:hanging="360"/>
      </w:pPr>
      <w:r w:rsidDel="00000000" w:rsidR="00000000" w:rsidRPr="00000000">
        <w:rPr>
          <w:rtl w:val="0"/>
        </w:rPr>
        <w:t xml:space="preserve">KEDA continuously monitors these event sources using </w:t>
      </w:r>
      <w:r w:rsidDel="00000000" w:rsidR="00000000" w:rsidRPr="00000000">
        <w:rPr>
          <w:b w:val="1"/>
          <w:rtl w:val="0"/>
        </w:rPr>
        <w:t xml:space="preserve">scalers</w:t>
      </w:r>
      <w:r w:rsidDel="00000000" w:rsidR="00000000" w:rsidRPr="00000000">
        <w:rPr>
          <w:rtl w:val="0"/>
        </w:rPr>
        <w:t xml:space="preserve">. When the metric exceeds a defined threshold, it triggers the scaling behavior.</w:t>
      </w:r>
    </w:p>
    <w:p w:rsidR="00000000" w:rsidDel="00000000" w:rsidP="00000000" w:rsidRDefault="00000000" w:rsidRPr="00000000" w14:paraId="00000FD1">
      <w:pPr>
        <w:numPr>
          <w:ilvl w:val="0"/>
          <w:numId w:val="135"/>
        </w:numPr>
        <w:spacing w:after="0" w:afterAutospacing="0" w:before="0" w:beforeAutospacing="0" w:lineRule="auto"/>
        <w:ind w:left="720" w:hanging="360"/>
      </w:pPr>
      <w:r w:rsidDel="00000000" w:rsidR="00000000" w:rsidRPr="00000000">
        <w:rPr>
          <w:b w:val="1"/>
          <w:rtl w:val="0"/>
        </w:rPr>
        <w:t xml:space="preserve">Horizontal Pod Autoscaler (HPA) Integration</w:t>
      </w:r>
      <w:r w:rsidDel="00000000" w:rsidR="00000000" w:rsidRPr="00000000">
        <w:rPr>
          <w:rtl w:val="0"/>
        </w:rPr>
        <w:t xml:space="preserve">:</w:t>
      </w:r>
    </w:p>
    <w:p w:rsidR="00000000" w:rsidDel="00000000" w:rsidP="00000000" w:rsidRDefault="00000000" w:rsidRPr="00000000" w14:paraId="00000FD2">
      <w:pPr>
        <w:numPr>
          <w:ilvl w:val="1"/>
          <w:numId w:val="135"/>
        </w:numPr>
        <w:spacing w:after="0" w:afterAutospacing="0" w:before="0" w:beforeAutospacing="0" w:lineRule="auto"/>
        <w:ind w:left="1440" w:hanging="360"/>
      </w:pPr>
      <w:r w:rsidDel="00000000" w:rsidR="00000000" w:rsidRPr="00000000">
        <w:rPr>
          <w:rtl w:val="0"/>
        </w:rPr>
        <w:t xml:space="preserve">KEDA integrates with the standard </w:t>
      </w:r>
      <w:r w:rsidDel="00000000" w:rsidR="00000000" w:rsidRPr="00000000">
        <w:rPr>
          <w:b w:val="1"/>
          <w:rtl w:val="0"/>
        </w:rPr>
        <w:t xml:space="preserve">Horizontal Pod Autoscaler (HPA)</w:t>
      </w:r>
      <w:r w:rsidDel="00000000" w:rsidR="00000000" w:rsidRPr="00000000">
        <w:rPr>
          <w:rtl w:val="0"/>
        </w:rPr>
        <w:t xml:space="preserve"> in Kubernetes. However, instead of using CPU or memory metrics, KEDA enables </w:t>
      </w:r>
      <w:r w:rsidDel="00000000" w:rsidR="00000000" w:rsidRPr="00000000">
        <w:rPr>
          <w:b w:val="1"/>
          <w:rtl w:val="0"/>
        </w:rPr>
        <w:t xml:space="preserve">HPA to scale based on custom metrics</w:t>
      </w:r>
      <w:r w:rsidDel="00000000" w:rsidR="00000000" w:rsidRPr="00000000">
        <w:rPr>
          <w:rtl w:val="0"/>
        </w:rPr>
        <w:t xml:space="preserve">.</w:t>
      </w:r>
    </w:p>
    <w:p w:rsidR="00000000" w:rsidDel="00000000" w:rsidP="00000000" w:rsidRDefault="00000000" w:rsidRPr="00000000" w14:paraId="00000FD3">
      <w:pPr>
        <w:numPr>
          <w:ilvl w:val="1"/>
          <w:numId w:val="135"/>
        </w:numPr>
        <w:spacing w:after="0" w:afterAutospacing="0" w:before="0" w:beforeAutospacing="0" w:lineRule="auto"/>
        <w:ind w:left="1440" w:hanging="360"/>
      </w:pPr>
      <w:r w:rsidDel="00000000" w:rsidR="00000000" w:rsidRPr="00000000">
        <w:rPr>
          <w:rtl w:val="0"/>
        </w:rPr>
        <w:t xml:space="preserve">For example, KEDA can scale a deployment when the length of a message queue exceeds a threshold, and HPA will adjust the number of pods based on this custom metric.</w:t>
      </w:r>
    </w:p>
    <w:p w:rsidR="00000000" w:rsidDel="00000000" w:rsidP="00000000" w:rsidRDefault="00000000" w:rsidRPr="00000000" w14:paraId="00000FD4">
      <w:pPr>
        <w:numPr>
          <w:ilvl w:val="0"/>
          <w:numId w:val="135"/>
        </w:numPr>
        <w:spacing w:after="0" w:afterAutospacing="0" w:before="0" w:beforeAutospacing="0" w:lineRule="auto"/>
        <w:ind w:left="720" w:hanging="360"/>
      </w:pPr>
      <w:r w:rsidDel="00000000" w:rsidR="00000000" w:rsidRPr="00000000">
        <w:rPr>
          <w:b w:val="1"/>
          <w:rtl w:val="0"/>
        </w:rPr>
        <w:t xml:space="preserve">Scaling</w:t>
      </w:r>
      <w:r w:rsidDel="00000000" w:rsidR="00000000" w:rsidRPr="00000000">
        <w:rPr>
          <w:rtl w:val="0"/>
        </w:rPr>
        <w:t xml:space="preserve">:</w:t>
      </w:r>
    </w:p>
    <w:p w:rsidR="00000000" w:rsidDel="00000000" w:rsidP="00000000" w:rsidRDefault="00000000" w:rsidRPr="00000000" w14:paraId="00000FD5">
      <w:pPr>
        <w:numPr>
          <w:ilvl w:val="1"/>
          <w:numId w:val="135"/>
        </w:numPr>
        <w:spacing w:after="0" w:afterAutospacing="0" w:before="0" w:beforeAutospacing="0" w:lineRule="auto"/>
        <w:ind w:left="1440" w:hanging="360"/>
      </w:pPr>
      <w:r w:rsidDel="00000000" w:rsidR="00000000" w:rsidRPr="00000000">
        <w:rPr>
          <w:b w:val="1"/>
          <w:rtl w:val="0"/>
        </w:rPr>
        <w:t xml:space="preserve">Scaling Up</w:t>
      </w:r>
      <w:r w:rsidDel="00000000" w:rsidR="00000000" w:rsidRPr="00000000">
        <w:rPr>
          <w:rtl w:val="0"/>
        </w:rPr>
        <w:t xml:space="preserve">: When the metric (e.g., queue length) goes above a configured threshold, KEDA triggers the scaling logic, increasing the number of pods to process the increased load.</w:t>
      </w:r>
    </w:p>
    <w:p w:rsidR="00000000" w:rsidDel="00000000" w:rsidP="00000000" w:rsidRDefault="00000000" w:rsidRPr="00000000" w14:paraId="00000FD6">
      <w:pPr>
        <w:numPr>
          <w:ilvl w:val="1"/>
          <w:numId w:val="135"/>
        </w:numPr>
        <w:spacing w:after="240" w:before="0" w:beforeAutospacing="0" w:lineRule="auto"/>
        <w:ind w:left="1440" w:hanging="360"/>
      </w:pPr>
      <w:r w:rsidDel="00000000" w:rsidR="00000000" w:rsidRPr="00000000">
        <w:rPr>
          <w:b w:val="1"/>
          <w:rtl w:val="0"/>
        </w:rPr>
        <w:t xml:space="preserve">Scaling Down</w:t>
      </w:r>
      <w:r w:rsidDel="00000000" w:rsidR="00000000" w:rsidRPr="00000000">
        <w:rPr>
          <w:rtl w:val="0"/>
        </w:rPr>
        <w:t xml:space="preserve">: When the event source metric falls below the threshold, KEDA reduces the number of pods, saving resources.</w:t>
      </w:r>
    </w:p>
    <w:p w:rsidR="00000000" w:rsidDel="00000000" w:rsidP="00000000" w:rsidRDefault="00000000" w:rsidRPr="00000000" w14:paraId="00000F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8">
      <w:pPr>
        <w:pStyle w:val="Heading3"/>
        <w:keepNext w:val="0"/>
        <w:keepLines w:val="0"/>
        <w:spacing w:before="280" w:lineRule="auto"/>
        <w:rPr>
          <w:b w:val="1"/>
          <w:color w:val="000000"/>
          <w:sz w:val="26"/>
          <w:szCs w:val="26"/>
        </w:rPr>
      </w:pPr>
      <w:bookmarkStart w:colFirst="0" w:colLast="0" w:name="_t1zq5eh1fq80" w:id="425"/>
      <w:bookmarkEnd w:id="425"/>
      <w:r w:rsidDel="00000000" w:rsidR="00000000" w:rsidRPr="00000000">
        <w:rPr>
          <w:b w:val="1"/>
          <w:color w:val="000000"/>
          <w:sz w:val="26"/>
          <w:szCs w:val="26"/>
          <w:rtl w:val="0"/>
        </w:rPr>
        <w:t xml:space="preserve">How to Install KEDA in Kubernetes</w:t>
      </w:r>
    </w:p>
    <w:p w:rsidR="00000000" w:rsidDel="00000000" w:rsidP="00000000" w:rsidRDefault="00000000" w:rsidRPr="00000000" w14:paraId="00000FD9">
      <w:pPr>
        <w:spacing w:after="240" w:before="240" w:lineRule="auto"/>
        <w:rPr/>
      </w:pPr>
      <w:r w:rsidDel="00000000" w:rsidR="00000000" w:rsidRPr="00000000">
        <w:rPr>
          <w:rtl w:val="0"/>
        </w:rPr>
        <w:t xml:space="preserve">Here are the steps to install </w:t>
      </w:r>
      <w:r w:rsidDel="00000000" w:rsidR="00000000" w:rsidRPr="00000000">
        <w:rPr>
          <w:b w:val="1"/>
          <w:rtl w:val="0"/>
        </w:rPr>
        <w:t xml:space="preserve">KEDA</w:t>
      </w:r>
      <w:r w:rsidDel="00000000" w:rsidR="00000000" w:rsidRPr="00000000">
        <w:rPr>
          <w:rtl w:val="0"/>
        </w:rPr>
        <w:t xml:space="preserve"> in a Kubernetes cluster:</w:t>
      </w:r>
    </w:p>
    <w:p w:rsidR="00000000" w:rsidDel="00000000" w:rsidP="00000000" w:rsidRDefault="00000000" w:rsidRPr="00000000" w14:paraId="00000FDA">
      <w:pPr>
        <w:rPr>
          <w:rFonts w:ascii="Roboto Mono" w:cs="Roboto Mono" w:eastAsia="Roboto Mono" w:hAnsi="Roboto Mono"/>
          <w:color w:val="188038"/>
        </w:rPr>
      </w:pPr>
      <w:r w:rsidDel="00000000" w:rsidR="00000000" w:rsidRPr="00000000">
        <w:rPr>
          <w:b w:val="1"/>
          <w:rtl w:val="0"/>
        </w:rPr>
        <w:t xml:space="preserve">Add the KEDA Helm Repository</w:t>
      </w:r>
      <w:r w:rsidDel="00000000" w:rsidR="00000000" w:rsidRPr="00000000">
        <w:rPr>
          <w:rtl w:val="0"/>
        </w:rPr>
        <w:t xml:space="preserve">: KEDA can be installed via Helm, which is the preferred method for installation. If you don't have Helm installed, you can follow the Helm installation instructions.</w:t>
        <w:br w:type="textWrapping"/>
        <w:br w:type="textWrapping"/>
        <w:br w:type="textWrapping"/>
      </w:r>
      <w:r w:rsidDel="00000000" w:rsidR="00000000" w:rsidRPr="00000000">
        <w:rPr>
          <w:rFonts w:ascii="Roboto Mono" w:cs="Roboto Mono" w:eastAsia="Roboto Mono" w:hAnsi="Roboto Mono"/>
          <w:color w:val="188038"/>
          <w:rtl w:val="0"/>
        </w:rPr>
        <w:t xml:space="preserve">helm repo add kedacore https://kedacore.github.io/charts</w:t>
      </w:r>
    </w:p>
    <w:p w:rsidR="00000000" w:rsidDel="00000000" w:rsidP="00000000" w:rsidRDefault="00000000" w:rsidRPr="00000000" w14:paraId="00000F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0FDC">
      <w:pPr>
        <w:numPr>
          <w:ilvl w:val="0"/>
          <w:numId w:val="355"/>
        </w:numPr>
        <w:spacing w:after="240" w:before="240" w:lineRule="auto"/>
        <w:ind w:left="720" w:hanging="360"/>
      </w:pPr>
      <w:r w:rsidDel="00000000" w:rsidR="00000000" w:rsidRPr="00000000">
        <w:rPr>
          <w:rtl w:val="0"/>
        </w:rPr>
      </w:r>
    </w:p>
    <w:p w:rsidR="00000000" w:rsidDel="00000000" w:rsidP="00000000" w:rsidRDefault="00000000" w:rsidRPr="00000000" w14:paraId="00000FDD">
      <w:pPr>
        <w:rPr>
          <w:rFonts w:ascii="Roboto Mono" w:cs="Roboto Mono" w:eastAsia="Roboto Mono" w:hAnsi="Roboto Mono"/>
          <w:color w:val="188038"/>
        </w:rPr>
      </w:pPr>
      <w:r w:rsidDel="00000000" w:rsidR="00000000" w:rsidRPr="00000000">
        <w:rPr>
          <w:b w:val="1"/>
          <w:rtl w:val="0"/>
        </w:rPr>
        <w:t xml:space="preserve">Install KEDA Using Helm</w:t>
      </w:r>
      <w:r w:rsidDel="00000000" w:rsidR="00000000" w:rsidRPr="00000000">
        <w:rPr>
          <w:rtl w:val="0"/>
        </w:rPr>
        <w:t xml:space="preserve">: You can install KEDA in the </w:t>
      </w:r>
      <w:r w:rsidDel="00000000" w:rsidR="00000000" w:rsidRPr="00000000">
        <w:rPr>
          <w:rFonts w:ascii="Roboto Mono" w:cs="Roboto Mono" w:eastAsia="Roboto Mono" w:hAnsi="Roboto Mono"/>
          <w:color w:val="188038"/>
          <w:rtl w:val="0"/>
        </w:rPr>
        <w:t xml:space="preserve">keda</w:t>
      </w:r>
      <w:r w:rsidDel="00000000" w:rsidR="00000000" w:rsidRPr="00000000">
        <w:rPr>
          <w:rtl w:val="0"/>
        </w:rPr>
        <w:t xml:space="preserve"> namespace (or any other namespace of your choice).</w:t>
        <w:br w:type="textWrapping"/>
        <w:br w:type="textWrapping"/>
        <w:br w:type="textWrapping"/>
      </w:r>
      <w:r w:rsidDel="00000000" w:rsidR="00000000" w:rsidRPr="00000000">
        <w:rPr>
          <w:rFonts w:ascii="Roboto Mono" w:cs="Roboto Mono" w:eastAsia="Roboto Mono" w:hAnsi="Roboto Mono"/>
          <w:color w:val="188038"/>
          <w:rtl w:val="0"/>
        </w:rPr>
        <w:t xml:space="preserve">kubectl create namespace </w:t>
      </w:r>
      <w:r w:rsidDel="00000000" w:rsidR="00000000" w:rsidRPr="00000000">
        <w:rPr>
          <w:rFonts w:ascii="Roboto Mono" w:cs="Roboto Mono" w:eastAsia="Roboto Mono" w:hAnsi="Roboto Mono"/>
          <w:color w:val="188038"/>
          <w:rtl w:val="0"/>
        </w:rPr>
        <w:t xml:space="preserve">keda</w:t>
      </w:r>
      <w:r w:rsidDel="00000000" w:rsidR="00000000" w:rsidRPr="00000000">
        <w:rPr>
          <w:rFonts w:ascii="Roboto Mono" w:cs="Roboto Mono" w:eastAsia="Roboto Mono" w:hAnsi="Roboto Mono"/>
          <w:color w:val="188038"/>
          <w:rtl w:val="0"/>
        </w:rPr>
        <w:t xml:space="preserve">  # Optional: Create a namespace for KEDA</w:t>
      </w:r>
    </w:p>
    <w:p w:rsidR="00000000" w:rsidDel="00000000" w:rsidP="00000000" w:rsidRDefault="00000000" w:rsidRPr="00000000" w14:paraId="00000F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keda kedacore/keda --namespace keda</w:t>
      </w:r>
    </w:p>
    <w:p w:rsidR="00000000" w:rsidDel="00000000" w:rsidP="00000000" w:rsidRDefault="00000000" w:rsidRPr="00000000" w14:paraId="00000FDF">
      <w:pPr>
        <w:numPr>
          <w:ilvl w:val="0"/>
          <w:numId w:val="355"/>
        </w:numPr>
        <w:spacing w:after="240" w:before="240" w:lineRule="auto"/>
        <w:ind w:left="720" w:hanging="360"/>
      </w:pPr>
      <w:r w:rsidDel="00000000" w:rsidR="00000000" w:rsidRPr="00000000">
        <w:rPr>
          <w:rtl w:val="0"/>
        </w:rPr>
      </w:r>
    </w:p>
    <w:p w:rsidR="00000000" w:rsidDel="00000000" w:rsidP="00000000" w:rsidRDefault="00000000" w:rsidRPr="00000000" w14:paraId="00000FE0">
      <w:pPr>
        <w:rPr>
          <w:rFonts w:ascii="Roboto Mono" w:cs="Roboto Mono" w:eastAsia="Roboto Mono" w:hAnsi="Roboto Mono"/>
          <w:color w:val="188038"/>
        </w:rPr>
      </w:pPr>
      <w:r w:rsidDel="00000000" w:rsidR="00000000" w:rsidRPr="00000000">
        <w:rPr>
          <w:b w:val="1"/>
          <w:rtl w:val="0"/>
        </w:rPr>
        <w:t xml:space="preserve">Verify the Installation</w:t>
      </w:r>
      <w:r w:rsidDel="00000000" w:rsidR="00000000" w:rsidRPr="00000000">
        <w:rPr>
          <w:rtl w:val="0"/>
        </w:rPr>
        <w:t xml:space="preserve">: After installation, you can check if KEDA was installed successfully by running:</w:t>
        <w:br w:type="textWrapping"/>
        <w:br w:type="textWrapping"/>
        <w:br w:type="textWrapping"/>
      </w:r>
      <w:r w:rsidDel="00000000" w:rsidR="00000000" w:rsidRPr="00000000">
        <w:rPr>
          <w:rFonts w:ascii="Roboto Mono" w:cs="Roboto Mono" w:eastAsia="Roboto Mono" w:hAnsi="Roboto Mono"/>
          <w:color w:val="188038"/>
          <w:rtl w:val="0"/>
        </w:rPr>
        <w:t xml:space="preserve">kubectl get pods -n </w:t>
      </w:r>
      <w:r w:rsidDel="00000000" w:rsidR="00000000" w:rsidRPr="00000000">
        <w:rPr>
          <w:rFonts w:ascii="Roboto Mono" w:cs="Roboto Mono" w:eastAsia="Roboto Mono" w:hAnsi="Roboto Mono"/>
          <w:color w:val="188038"/>
          <w:rtl w:val="0"/>
        </w:rPr>
        <w:t xml:space="preserve">keda</w:t>
      </w:r>
      <w:r w:rsidDel="00000000" w:rsidR="00000000" w:rsidRPr="00000000">
        <w:rPr>
          <w:rtl w:val="0"/>
        </w:rPr>
      </w:r>
    </w:p>
    <w:p w:rsidR="00000000" w:rsidDel="00000000" w:rsidP="00000000" w:rsidRDefault="00000000" w:rsidRPr="00000000" w14:paraId="00000FE1">
      <w:pPr>
        <w:numPr>
          <w:ilvl w:val="0"/>
          <w:numId w:val="355"/>
        </w:numPr>
        <w:spacing w:after="240" w:before="240" w:lineRule="auto"/>
        <w:ind w:left="720" w:hanging="360"/>
      </w:pPr>
      <w:r w:rsidDel="00000000" w:rsidR="00000000" w:rsidRPr="00000000">
        <w:rPr>
          <w:rtl w:val="0"/>
        </w:rPr>
        <w:t xml:space="preserve">You should see KEDA's components, such as the KEDA operator, running in the cluster.</w:t>
      </w:r>
    </w:p>
    <w:p w:rsidR="00000000" w:rsidDel="00000000" w:rsidP="00000000" w:rsidRDefault="00000000" w:rsidRPr="00000000" w14:paraId="00000F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3">
      <w:pPr>
        <w:pStyle w:val="Heading3"/>
        <w:keepNext w:val="0"/>
        <w:keepLines w:val="0"/>
        <w:spacing w:before="280" w:lineRule="auto"/>
        <w:rPr>
          <w:b w:val="1"/>
          <w:color w:val="000000"/>
          <w:sz w:val="26"/>
          <w:szCs w:val="26"/>
        </w:rPr>
      </w:pPr>
      <w:bookmarkStart w:colFirst="0" w:colLast="0" w:name="_bjp5naz2xzbd" w:id="426"/>
      <w:bookmarkEnd w:id="426"/>
      <w:r w:rsidDel="00000000" w:rsidR="00000000" w:rsidRPr="00000000">
        <w:rPr>
          <w:b w:val="1"/>
          <w:color w:val="000000"/>
          <w:sz w:val="26"/>
          <w:szCs w:val="26"/>
          <w:rtl w:val="0"/>
        </w:rPr>
        <w:t xml:space="preserve">KEDA Components Installed</w:t>
      </w:r>
    </w:p>
    <w:p w:rsidR="00000000" w:rsidDel="00000000" w:rsidP="00000000" w:rsidRDefault="00000000" w:rsidRPr="00000000" w14:paraId="00000FE4">
      <w:pPr>
        <w:spacing w:after="240" w:before="240" w:lineRule="auto"/>
        <w:rPr/>
      </w:pPr>
      <w:r w:rsidDel="00000000" w:rsidR="00000000" w:rsidRPr="00000000">
        <w:rPr>
          <w:rtl w:val="0"/>
        </w:rPr>
        <w:t xml:space="preserve">When you install KEDA, the following components are deployed in the cluster:</w:t>
      </w:r>
    </w:p>
    <w:p w:rsidR="00000000" w:rsidDel="00000000" w:rsidP="00000000" w:rsidRDefault="00000000" w:rsidRPr="00000000" w14:paraId="00000FE5">
      <w:pPr>
        <w:numPr>
          <w:ilvl w:val="0"/>
          <w:numId w:val="382"/>
        </w:numPr>
        <w:spacing w:after="0" w:afterAutospacing="0" w:before="240" w:lineRule="auto"/>
        <w:ind w:left="720" w:hanging="360"/>
      </w:pPr>
      <w:r w:rsidDel="00000000" w:rsidR="00000000" w:rsidRPr="00000000">
        <w:rPr>
          <w:b w:val="1"/>
          <w:rtl w:val="0"/>
        </w:rPr>
        <w:t xml:space="preserve">KEDA Operator</w:t>
      </w:r>
      <w:r w:rsidDel="00000000" w:rsidR="00000000" w:rsidRPr="00000000">
        <w:rPr>
          <w:rtl w:val="0"/>
        </w:rPr>
        <w:t xml:space="preserve">:</w:t>
      </w:r>
    </w:p>
    <w:p w:rsidR="00000000" w:rsidDel="00000000" w:rsidP="00000000" w:rsidRDefault="00000000" w:rsidRPr="00000000" w14:paraId="00000FE6">
      <w:pPr>
        <w:numPr>
          <w:ilvl w:val="1"/>
          <w:numId w:val="382"/>
        </w:numPr>
        <w:spacing w:after="0" w:afterAutospacing="0" w:before="0" w:beforeAutospacing="0" w:lineRule="auto"/>
        <w:ind w:left="1440" w:hanging="360"/>
      </w:pPr>
      <w:r w:rsidDel="00000000" w:rsidR="00000000" w:rsidRPr="00000000">
        <w:rPr>
          <w:rtl w:val="0"/>
        </w:rPr>
        <w:t xml:space="preserve">The main controller that watches for changes in </w:t>
      </w:r>
      <w:r w:rsidDel="00000000" w:rsidR="00000000" w:rsidRPr="00000000">
        <w:rPr>
          <w:b w:val="1"/>
          <w:rtl w:val="0"/>
        </w:rPr>
        <w:t xml:space="preserve">ScaledObjects</w:t>
      </w:r>
      <w:r w:rsidDel="00000000" w:rsidR="00000000" w:rsidRPr="00000000">
        <w:rPr>
          <w:rtl w:val="0"/>
        </w:rPr>
        <w:t xml:space="preserve"> and </w:t>
      </w:r>
      <w:r w:rsidDel="00000000" w:rsidR="00000000" w:rsidRPr="00000000">
        <w:rPr>
          <w:b w:val="1"/>
          <w:rtl w:val="0"/>
        </w:rPr>
        <w:t xml:space="preserve">ScaledJobs</w:t>
      </w:r>
      <w:r w:rsidDel="00000000" w:rsidR="00000000" w:rsidRPr="00000000">
        <w:rPr>
          <w:rtl w:val="0"/>
        </w:rPr>
        <w:t xml:space="preserve"> and ensures that the scaling behavior is implemented based on the external event sources.</w:t>
      </w:r>
    </w:p>
    <w:p w:rsidR="00000000" w:rsidDel="00000000" w:rsidP="00000000" w:rsidRDefault="00000000" w:rsidRPr="00000000" w14:paraId="00000FE7">
      <w:pPr>
        <w:numPr>
          <w:ilvl w:val="0"/>
          <w:numId w:val="382"/>
        </w:numPr>
        <w:spacing w:after="0" w:afterAutospacing="0" w:before="0" w:beforeAutospacing="0" w:lineRule="auto"/>
        <w:ind w:left="720" w:hanging="360"/>
      </w:pPr>
      <w:r w:rsidDel="00000000" w:rsidR="00000000" w:rsidRPr="00000000">
        <w:rPr>
          <w:b w:val="1"/>
          <w:rtl w:val="0"/>
        </w:rPr>
        <w:t xml:space="preserve">Metrics Server</w:t>
      </w:r>
      <w:r w:rsidDel="00000000" w:rsidR="00000000" w:rsidRPr="00000000">
        <w:rPr>
          <w:rtl w:val="0"/>
        </w:rPr>
        <w:t xml:space="preserve"> (optional, if using custom metrics like Prometheus):</w:t>
      </w:r>
    </w:p>
    <w:p w:rsidR="00000000" w:rsidDel="00000000" w:rsidP="00000000" w:rsidRDefault="00000000" w:rsidRPr="00000000" w14:paraId="00000FE8">
      <w:pPr>
        <w:numPr>
          <w:ilvl w:val="1"/>
          <w:numId w:val="382"/>
        </w:numPr>
        <w:spacing w:after="0" w:afterAutospacing="0" w:before="0" w:beforeAutospacing="0" w:lineRule="auto"/>
        <w:ind w:left="1440" w:hanging="360"/>
      </w:pPr>
      <w:r w:rsidDel="00000000" w:rsidR="00000000" w:rsidRPr="00000000">
        <w:rPr>
          <w:rtl w:val="0"/>
        </w:rPr>
        <w:t xml:space="preserve">If you're using custom metrics from external sources like Prometheus, KEDA may deploy an adapter to pull these metrics and expose them to the Horizontal Pod Autoscaler (HPA).</w:t>
      </w:r>
    </w:p>
    <w:p w:rsidR="00000000" w:rsidDel="00000000" w:rsidP="00000000" w:rsidRDefault="00000000" w:rsidRPr="00000000" w14:paraId="00000FE9">
      <w:pPr>
        <w:numPr>
          <w:ilvl w:val="0"/>
          <w:numId w:val="382"/>
        </w:numPr>
        <w:spacing w:after="0" w:afterAutospacing="0" w:before="0" w:beforeAutospacing="0" w:lineRule="auto"/>
        <w:ind w:left="720" w:hanging="360"/>
      </w:pPr>
      <w:r w:rsidDel="00000000" w:rsidR="00000000" w:rsidRPr="00000000">
        <w:rPr>
          <w:b w:val="1"/>
          <w:rtl w:val="0"/>
        </w:rPr>
        <w:t xml:space="preserve">Scalers</w:t>
      </w:r>
      <w:r w:rsidDel="00000000" w:rsidR="00000000" w:rsidRPr="00000000">
        <w:rPr>
          <w:rtl w:val="0"/>
        </w:rPr>
        <w:t xml:space="preserve">:</w:t>
      </w:r>
    </w:p>
    <w:p w:rsidR="00000000" w:rsidDel="00000000" w:rsidP="00000000" w:rsidRDefault="00000000" w:rsidRPr="00000000" w14:paraId="00000FEA">
      <w:pPr>
        <w:numPr>
          <w:ilvl w:val="1"/>
          <w:numId w:val="382"/>
        </w:numPr>
        <w:spacing w:after="0" w:afterAutospacing="0" w:before="0" w:beforeAutospacing="0" w:lineRule="auto"/>
        <w:ind w:left="1440" w:hanging="360"/>
      </w:pPr>
      <w:r w:rsidDel="00000000" w:rsidR="00000000" w:rsidRPr="00000000">
        <w:rPr>
          <w:rtl w:val="0"/>
        </w:rPr>
        <w:t xml:space="preserve">KEDA installs various </w:t>
      </w:r>
      <w:r w:rsidDel="00000000" w:rsidR="00000000" w:rsidRPr="00000000">
        <w:rPr>
          <w:b w:val="1"/>
          <w:rtl w:val="0"/>
        </w:rPr>
        <w:t xml:space="preserve">scalers</w:t>
      </w:r>
      <w:r w:rsidDel="00000000" w:rsidR="00000000" w:rsidRPr="00000000">
        <w:rPr>
          <w:rtl w:val="0"/>
        </w:rPr>
        <w:t xml:space="preserve"> depending on the event sources you're using. These scalers monitor the external metrics (e.g., Kafka, RabbitMQ, Azure Queue, etc.) and trigger scaling actions.</w:t>
      </w:r>
    </w:p>
    <w:p w:rsidR="00000000" w:rsidDel="00000000" w:rsidP="00000000" w:rsidRDefault="00000000" w:rsidRPr="00000000" w14:paraId="00000FEB">
      <w:pPr>
        <w:numPr>
          <w:ilvl w:val="0"/>
          <w:numId w:val="382"/>
        </w:numPr>
        <w:spacing w:after="0" w:afterAutospacing="0" w:before="0" w:beforeAutospacing="0" w:lineRule="auto"/>
        <w:ind w:left="720" w:hanging="360"/>
      </w:pPr>
      <w:r w:rsidDel="00000000" w:rsidR="00000000" w:rsidRPr="00000000">
        <w:rPr>
          <w:b w:val="1"/>
          <w:rtl w:val="0"/>
        </w:rPr>
        <w:t xml:space="preserve">Custom Resources</w:t>
      </w:r>
      <w:r w:rsidDel="00000000" w:rsidR="00000000" w:rsidRPr="00000000">
        <w:rPr>
          <w:rtl w:val="0"/>
        </w:rPr>
        <w:t xml:space="preserve">:</w:t>
      </w:r>
    </w:p>
    <w:p w:rsidR="00000000" w:rsidDel="00000000" w:rsidP="00000000" w:rsidRDefault="00000000" w:rsidRPr="00000000" w14:paraId="00000FEC">
      <w:pPr>
        <w:numPr>
          <w:ilvl w:val="1"/>
          <w:numId w:val="382"/>
        </w:numPr>
        <w:spacing w:after="0" w:afterAutospacing="0" w:before="0" w:beforeAutospacing="0" w:lineRule="auto"/>
        <w:ind w:left="1440" w:hanging="360"/>
      </w:pPr>
      <w:r w:rsidDel="00000000" w:rsidR="00000000" w:rsidRPr="00000000">
        <w:rPr>
          <w:b w:val="1"/>
          <w:rtl w:val="0"/>
        </w:rPr>
        <w:t xml:space="preserve">ScaledObject</w:t>
      </w:r>
      <w:r w:rsidDel="00000000" w:rsidR="00000000" w:rsidRPr="00000000">
        <w:rPr>
          <w:rtl w:val="0"/>
        </w:rPr>
        <w:t xml:space="preserve">: Defines how a particular workload (like a deployment or statefulset) should be scaled.</w:t>
      </w:r>
    </w:p>
    <w:p w:rsidR="00000000" w:rsidDel="00000000" w:rsidP="00000000" w:rsidRDefault="00000000" w:rsidRPr="00000000" w14:paraId="00000FED">
      <w:pPr>
        <w:numPr>
          <w:ilvl w:val="1"/>
          <w:numId w:val="382"/>
        </w:numPr>
        <w:spacing w:after="240" w:before="0" w:beforeAutospacing="0" w:lineRule="auto"/>
        <w:ind w:left="1440" w:hanging="360"/>
      </w:pPr>
      <w:r w:rsidDel="00000000" w:rsidR="00000000" w:rsidRPr="00000000">
        <w:rPr>
          <w:b w:val="1"/>
          <w:rtl w:val="0"/>
        </w:rPr>
        <w:t xml:space="preserve">ScaledJob</w:t>
      </w:r>
      <w:r w:rsidDel="00000000" w:rsidR="00000000" w:rsidRPr="00000000">
        <w:rPr>
          <w:rtl w:val="0"/>
        </w:rPr>
        <w:t xml:space="preserve">: Defines how a job-based workload should be scaled.</w:t>
      </w:r>
    </w:p>
    <w:p w:rsidR="00000000" w:rsidDel="00000000" w:rsidP="00000000" w:rsidRDefault="00000000" w:rsidRPr="00000000" w14:paraId="00000F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F">
      <w:pPr>
        <w:pStyle w:val="Heading3"/>
        <w:keepNext w:val="0"/>
        <w:keepLines w:val="0"/>
        <w:spacing w:before="280" w:lineRule="auto"/>
        <w:rPr>
          <w:b w:val="1"/>
          <w:color w:val="000000"/>
          <w:sz w:val="26"/>
          <w:szCs w:val="26"/>
        </w:rPr>
      </w:pPr>
      <w:bookmarkStart w:colFirst="0" w:colLast="0" w:name="_7cyyny7vzvco" w:id="427"/>
      <w:bookmarkEnd w:id="427"/>
      <w:r w:rsidDel="00000000" w:rsidR="00000000" w:rsidRPr="00000000">
        <w:rPr>
          <w:b w:val="1"/>
          <w:color w:val="000000"/>
          <w:sz w:val="26"/>
          <w:szCs w:val="26"/>
          <w:rtl w:val="0"/>
        </w:rPr>
        <w:t xml:space="preserve">How to Configure KEDA to Monitor Resources</w:t>
      </w:r>
    </w:p>
    <w:p w:rsidR="00000000" w:rsidDel="00000000" w:rsidP="00000000" w:rsidRDefault="00000000" w:rsidRPr="00000000" w14:paraId="00000FF0">
      <w:pPr>
        <w:rPr>
          <w:rFonts w:ascii="Roboto Mono" w:cs="Roboto Mono" w:eastAsia="Roboto Mono" w:hAnsi="Roboto Mono"/>
          <w:color w:val="188038"/>
        </w:rPr>
      </w:pPr>
      <w:r w:rsidDel="00000000" w:rsidR="00000000" w:rsidRPr="00000000">
        <w:rPr>
          <w:b w:val="1"/>
          <w:rtl w:val="0"/>
        </w:rPr>
        <w:t xml:space="preserve">Create a ScaledObject</w:t>
      </w:r>
      <w:r w:rsidDel="00000000" w:rsidR="00000000" w:rsidRPr="00000000">
        <w:rPr>
          <w:rtl w:val="0"/>
        </w:rPr>
        <w:t xml:space="preserve">: A </w:t>
      </w:r>
      <w:r w:rsidDel="00000000" w:rsidR="00000000" w:rsidRPr="00000000">
        <w:rPr>
          <w:b w:val="1"/>
          <w:rtl w:val="0"/>
        </w:rPr>
        <w:t xml:space="preserve">ScaledObject</w:t>
      </w:r>
      <w:r w:rsidDel="00000000" w:rsidR="00000000" w:rsidRPr="00000000">
        <w:rPr>
          <w:rtl w:val="0"/>
        </w:rPr>
        <w:t xml:space="preserve"> is a custom resource in Kubernetes that links a deployment to an event source. Below is an example of how to configure KEDA to monitor an Azure Queue and scale pods based on the queue length.</w:t>
        <w:br w:type="textWrapping"/>
        <w:t xml:space="preserve">Example </w:t>
      </w:r>
      <w:r w:rsidDel="00000000" w:rsidR="00000000" w:rsidRPr="00000000">
        <w:rPr>
          <w:b w:val="1"/>
          <w:rtl w:val="0"/>
        </w:rPr>
        <w:t xml:space="preserve">ScaledObject</w:t>
      </w:r>
      <w:r w:rsidDel="00000000" w:rsidR="00000000" w:rsidRPr="00000000">
        <w:rPr>
          <w:rtl w:val="0"/>
        </w:rPr>
        <w:t xml:space="preserve"> for scaling based on Azure Queue Length:</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keda.k8s.io/v1alpha1</w:t>
      </w:r>
    </w:p>
    <w:p w:rsidR="00000000" w:rsidDel="00000000" w:rsidP="00000000" w:rsidRDefault="00000000" w:rsidRPr="00000000" w14:paraId="00000F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ScaledObject</w:t>
      </w:r>
    </w:p>
    <w:p w:rsidR="00000000" w:rsidDel="00000000" w:rsidP="00000000" w:rsidRDefault="00000000" w:rsidRPr="00000000" w14:paraId="00000F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F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my-scaledobject</w:t>
      </w:r>
    </w:p>
    <w:p w:rsidR="00000000" w:rsidDel="00000000" w:rsidP="00000000" w:rsidRDefault="00000000" w:rsidRPr="00000000" w14:paraId="00000F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0F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F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0F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  # The deployment to scale</w:t>
      </w:r>
    </w:p>
    <w:p w:rsidR="00000000" w:rsidDel="00000000" w:rsidP="00000000" w:rsidRDefault="00000000" w:rsidRPr="00000000" w14:paraId="00000F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triggers:</w:t>
      </w:r>
    </w:p>
    <w:p w:rsidR="00000000" w:rsidDel="00000000" w:rsidP="00000000" w:rsidRDefault="00000000" w:rsidRPr="00000000" w14:paraId="00000F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azure-queue</w:t>
      </w:r>
    </w:p>
    <w:p w:rsidR="00000000" w:rsidDel="00000000" w:rsidP="00000000" w:rsidRDefault="00000000" w:rsidRPr="00000000" w14:paraId="00000F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F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queueName: my-queue-name</w:t>
      </w:r>
    </w:p>
    <w:p w:rsidR="00000000" w:rsidDel="00000000" w:rsidP="00000000" w:rsidRDefault="00000000" w:rsidRPr="00000000" w14:paraId="00000F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connectionFromEnv: AZURE_STORAGE_CONNECTION_STRING</w:t>
      </w:r>
    </w:p>
    <w:p w:rsidR="00000000" w:rsidDel="00000000" w:rsidP="00000000" w:rsidRDefault="00000000" w:rsidRPr="00000000" w14:paraId="00000F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queueLength: '5'  # Scale when the queue length is greater than 5</w:t>
      </w:r>
    </w:p>
    <w:p w:rsidR="00000000" w:rsidDel="00000000" w:rsidP="00000000" w:rsidRDefault="00000000" w:rsidRPr="00000000" w14:paraId="00000FFE">
      <w:pPr>
        <w:numPr>
          <w:ilvl w:val="0"/>
          <w:numId w:val="43"/>
        </w:numPr>
        <w:spacing w:after="0" w:afterAutospacing="0" w:before="240" w:lineRule="auto"/>
        <w:ind w:left="720" w:hanging="360"/>
      </w:pPr>
      <w:r w:rsidDel="00000000" w:rsidR="00000000" w:rsidRPr="00000000">
        <w:rPr>
          <w:rtl w:val="0"/>
        </w:rPr>
        <w:t xml:space="preserve">In this example:</w:t>
      </w:r>
    </w:p>
    <w:p w:rsidR="00000000" w:rsidDel="00000000" w:rsidP="00000000" w:rsidRDefault="00000000" w:rsidRPr="00000000" w14:paraId="00000FFF">
      <w:pPr>
        <w:numPr>
          <w:ilvl w:val="1"/>
          <w:numId w:val="4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scaleTargetRef</w:t>
      </w:r>
      <w:r w:rsidDel="00000000" w:rsidR="00000000" w:rsidRPr="00000000">
        <w:rPr>
          <w:rtl w:val="0"/>
        </w:rPr>
        <w:t xml:space="preserve"> refers to the deployment (</w:t>
      </w:r>
      <w:r w:rsidDel="00000000" w:rsidR="00000000" w:rsidRPr="00000000">
        <w:rPr>
          <w:rFonts w:ascii="Roboto Mono" w:cs="Roboto Mono" w:eastAsia="Roboto Mono" w:hAnsi="Roboto Mono"/>
          <w:color w:val="188038"/>
          <w:rtl w:val="0"/>
        </w:rPr>
        <w:t xml:space="preserve">my-deployment</w:t>
      </w:r>
      <w:r w:rsidDel="00000000" w:rsidR="00000000" w:rsidRPr="00000000">
        <w:rPr>
          <w:rtl w:val="0"/>
        </w:rPr>
        <w:t xml:space="preserve">) that KEDA will scale.</w:t>
      </w:r>
    </w:p>
    <w:p w:rsidR="00000000" w:rsidDel="00000000" w:rsidP="00000000" w:rsidRDefault="00000000" w:rsidRPr="00000000" w14:paraId="00001000">
      <w:pPr>
        <w:numPr>
          <w:ilvl w:val="1"/>
          <w:numId w:val="43"/>
        </w:numPr>
        <w:spacing w:after="0" w:afterAutospacing="0" w:before="0" w:beforeAutospacing="0" w:lineRule="auto"/>
        <w:ind w:left="1440" w:hanging="360"/>
      </w:pPr>
      <w:r w:rsidDel="00000000" w:rsidR="00000000" w:rsidRPr="00000000">
        <w:rPr>
          <w:rtl w:val="0"/>
        </w:rPr>
        <w:t xml:space="preserve">The trigger is based on the length of an Azure Queue, and the scaling occurs when the queue length exceeds 5.</w:t>
      </w:r>
    </w:p>
    <w:p w:rsidR="00000000" w:rsidDel="00000000" w:rsidP="00000000" w:rsidRDefault="00000000" w:rsidRPr="00000000" w14:paraId="00001001">
      <w:pPr>
        <w:numPr>
          <w:ilvl w:val="1"/>
          <w:numId w:val="43"/>
        </w:numPr>
        <w:spacing w:after="240" w:before="0" w:beforeAutospacing="0" w:lineRule="auto"/>
        <w:ind w:left="1440" w:hanging="360"/>
      </w:pPr>
      <w:r w:rsidDel="00000000" w:rsidR="00000000" w:rsidRPr="00000000">
        <w:rPr>
          <w:rtl w:val="0"/>
        </w:rPr>
        <w:t xml:space="preserve">The connection string to Azure Queue is stored in an environment variable (</w:t>
      </w:r>
      <w:r w:rsidDel="00000000" w:rsidR="00000000" w:rsidRPr="00000000">
        <w:rPr>
          <w:rFonts w:ascii="Roboto Mono" w:cs="Roboto Mono" w:eastAsia="Roboto Mono" w:hAnsi="Roboto Mono"/>
          <w:color w:val="188038"/>
          <w:rtl w:val="0"/>
        </w:rPr>
        <w:t xml:space="preserve">AZURE_STORAGE_CONNECTION_STRING</w:t>
      </w:r>
      <w:r w:rsidDel="00000000" w:rsidR="00000000" w:rsidRPr="00000000">
        <w:rPr>
          <w:rtl w:val="0"/>
        </w:rPr>
        <w:t xml:space="preserve">).</w:t>
      </w:r>
    </w:p>
    <w:p w:rsidR="00000000" w:rsidDel="00000000" w:rsidP="00000000" w:rsidRDefault="00000000" w:rsidRPr="00000000" w14:paraId="00001002">
      <w:pPr>
        <w:rPr>
          <w:rFonts w:ascii="Roboto Mono" w:cs="Roboto Mono" w:eastAsia="Roboto Mono" w:hAnsi="Roboto Mono"/>
          <w:color w:val="188038"/>
        </w:rPr>
      </w:pPr>
      <w:r w:rsidDel="00000000" w:rsidR="00000000" w:rsidRPr="00000000">
        <w:rPr>
          <w:b w:val="1"/>
          <w:rtl w:val="0"/>
        </w:rPr>
        <w:t xml:space="preserve">Apply the ScaledObject to the Cluster</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kubectl apply -f scaledobject.yaml</w:t>
      </w:r>
    </w:p>
    <w:p w:rsidR="00000000" w:rsidDel="00000000" w:rsidP="00000000" w:rsidRDefault="00000000" w:rsidRPr="00000000" w14:paraId="00001003">
      <w:pPr>
        <w:numPr>
          <w:ilvl w:val="0"/>
          <w:numId w:val="43"/>
        </w:numPr>
        <w:spacing w:after="240" w:before="240" w:lineRule="auto"/>
        <w:ind w:left="720" w:hanging="360"/>
      </w:pPr>
      <w:r w:rsidDel="00000000" w:rsidR="00000000" w:rsidRPr="00000000">
        <w:rPr>
          <w:rtl w:val="0"/>
        </w:rPr>
      </w:r>
    </w:p>
    <w:p w:rsidR="00000000" w:rsidDel="00000000" w:rsidP="00000000" w:rsidRDefault="00000000" w:rsidRPr="00000000" w14:paraId="00001004">
      <w:pPr>
        <w:rPr>
          <w:rFonts w:ascii="Roboto Mono" w:cs="Roboto Mono" w:eastAsia="Roboto Mono" w:hAnsi="Roboto Mono"/>
          <w:color w:val="188038"/>
        </w:rPr>
      </w:pPr>
      <w:r w:rsidDel="00000000" w:rsidR="00000000" w:rsidRPr="00000000">
        <w:rPr>
          <w:b w:val="1"/>
          <w:rtl w:val="0"/>
        </w:rPr>
        <w:t xml:space="preserve">Define the Horizontal Pod Autoscaler (HPA)</w:t>
      </w:r>
      <w:r w:rsidDel="00000000" w:rsidR="00000000" w:rsidRPr="00000000">
        <w:rPr>
          <w:rtl w:val="0"/>
        </w:rPr>
        <w:t xml:space="preserve">: KEDA automatically interacts with HPA, but you can define an HPA resource explicitly to control the scaling range (min/max pods) and other parameters.</w:t>
        <w:br w:type="textWrapping"/>
        <w:t xml:space="preserve">Example </w:t>
      </w:r>
      <w:r w:rsidDel="00000000" w:rsidR="00000000" w:rsidRPr="00000000">
        <w:rPr>
          <w:b w:val="1"/>
          <w:rtl w:val="0"/>
        </w:rPr>
        <w:t xml:space="preserve">HPA</w:t>
      </w:r>
      <w:r w:rsidDel="00000000" w:rsidR="00000000" w:rsidRPr="00000000">
        <w:rPr>
          <w:rtl w:val="0"/>
        </w:rPr>
        <w:t xml:space="preserve"> for scaling between 1 and 10 pods:</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autoscaling/v2</w:t>
      </w:r>
    </w:p>
    <w:p w:rsidR="00000000" w:rsidDel="00000000" w:rsidP="00000000" w:rsidRDefault="00000000" w:rsidRPr="00000000" w14:paraId="00001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HorizontalPodAutoscaler</w:t>
      </w:r>
    </w:p>
    <w:p w:rsidR="00000000" w:rsidDel="00000000" w:rsidP="00000000" w:rsidRDefault="00000000" w:rsidRPr="00000000" w14:paraId="00001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my-deployment-hpa</w:t>
      </w:r>
    </w:p>
    <w:p w:rsidR="00000000" w:rsidDel="00000000" w:rsidP="00000000" w:rsidRDefault="00000000" w:rsidRPr="00000000" w14:paraId="00001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1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1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1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1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w:t>
      </w:r>
    </w:p>
    <w:p w:rsidR="00000000" w:rsidDel="00000000" w:rsidP="00000000" w:rsidRDefault="00000000" w:rsidRPr="00000000" w14:paraId="00001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minReplicas: 1</w:t>
      </w:r>
    </w:p>
    <w:p w:rsidR="00000000" w:rsidDel="00000000" w:rsidP="00000000" w:rsidRDefault="00000000" w:rsidRPr="00000000" w14:paraId="00001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maxReplicas: 10</w:t>
      </w:r>
    </w:p>
    <w:p w:rsidR="00000000" w:rsidDel="00000000" w:rsidP="00000000" w:rsidRDefault="00000000" w:rsidRPr="00000000" w14:paraId="00001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metrics:</w:t>
      </w:r>
    </w:p>
    <w:p w:rsidR="00000000" w:rsidDel="00000000" w:rsidP="00000000" w:rsidRDefault="00000000" w:rsidRPr="00000000" w14:paraId="00001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External</w:t>
      </w:r>
    </w:p>
    <w:p w:rsidR="00000000" w:rsidDel="00000000" w:rsidP="00000000" w:rsidRDefault="00000000" w:rsidRPr="00000000" w14:paraId="00001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w:t>
      </w:r>
    </w:p>
    <w:p w:rsidR="00000000" w:rsidDel="00000000" w:rsidP="00000000" w:rsidRDefault="00000000" w:rsidRPr="00000000" w14:paraId="00001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w:t>
      </w:r>
    </w:p>
    <w:p w:rsidR="00000000" w:rsidDel="00000000" w:rsidP="00000000" w:rsidRDefault="00000000" w:rsidRPr="00000000" w14:paraId="00001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queue_length  # Custom metric exposed by KEDA</w:t>
      </w:r>
    </w:p>
    <w:p w:rsidR="00000000" w:rsidDel="00000000" w:rsidP="00000000" w:rsidRDefault="00000000" w:rsidRPr="00000000" w14:paraId="00001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queue-length</w:t>
      </w:r>
    </w:p>
    <w:p w:rsidR="00000000" w:rsidDel="00000000" w:rsidP="00000000" w:rsidRDefault="00000000" w:rsidRPr="00000000" w14:paraId="00001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1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Value</w:t>
      </w:r>
    </w:p>
    <w:p w:rsidR="00000000" w:rsidDel="00000000" w:rsidP="00000000" w:rsidRDefault="00000000" w:rsidRPr="00000000" w14:paraId="00001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"10"  # Target value for scaling</w:t>
      </w:r>
    </w:p>
    <w:p w:rsidR="00000000" w:rsidDel="00000000" w:rsidP="00000000" w:rsidRDefault="00000000" w:rsidRPr="00000000" w14:paraId="0000101B">
      <w:pPr>
        <w:numPr>
          <w:ilvl w:val="0"/>
          <w:numId w:val="43"/>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HPA</w:t>
      </w:r>
      <w:r w:rsidDel="00000000" w:rsidR="00000000" w:rsidRPr="00000000">
        <w:rPr>
          <w:rtl w:val="0"/>
        </w:rPr>
        <w:t xml:space="preserve"> resource here defines that the number of pods for </w:t>
      </w:r>
      <w:r w:rsidDel="00000000" w:rsidR="00000000" w:rsidRPr="00000000">
        <w:rPr>
          <w:rFonts w:ascii="Roboto Mono" w:cs="Roboto Mono" w:eastAsia="Roboto Mono" w:hAnsi="Roboto Mono"/>
          <w:color w:val="188038"/>
          <w:rtl w:val="0"/>
        </w:rPr>
        <w:t xml:space="preserve">my-deployment</w:t>
      </w:r>
      <w:r w:rsidDel="00000000" w:rsidR="00000000" w:rsidRPr="00000000">
        <w:rPr>
          <w:rtl w:val="0"/>
        </w:rPr>
        <w:t xml:space="preserve"> should scale between 1 and 10 based on the custom </w:t>
      </w:r>
      <w:r w:rsidDel="00000000" w:rsidR="00000000" w:rsidRPr="00000000">
        <w:rPr>
          <w:rFonts w:ascii="Roboto Mono" w:cs="Roboto Mono" w:eastAsia="Roboto Mono" w:hAnsi="Roboto Mono"/>
          <w:color w:val="188038"/>
          <w:rtl w:val="0"/>
        </w:rPr>
        <w:t xml:space="preserve">queue_length</w:t>
      </w:r>
      <w:r w:rsidDel="00000000" w:rsidR="00000000" w:rsidRPr="00000000">
        <w:rPr>
          <w:rtl w:val="0"/>
        </w:rPr>
        <w:t xml:space="preserve"> metric provided by KEDA.</w:t>
      </w:r>
    </w:p>
    <w:p w:rsidR="00000000" w:rsidDel="00000000" w:rsidP="00000000" w:rsidRDefault="00000000" w:rsidRPr="00000000" w14:paraId="00001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D">
      <w:pPr>
        <w:pStyle w:val="Heading3"/>
        <w:keepNext w:val="0"/>
        <w:keepLines w:val="0"/>
        <w:spacing w:before="280" w:lineRule="auto"/>
        <w:rPr>
          <w:b w:val="1"/>
          <w:color w:val="000000"/>
          <w:sz w:val="26"/>
          <w:szCs w:val="26"/>
        </w:rPr>
      </w:pPr>
      <w:bookmarkStart w:colFirst="0" w:colLast="0" w:name="_tsyidxcoxa3j" w:id="428"/>
      <w:bookmarkEnd w:id="428"/>
      <w:r w:rsidDel="00000000" w:rsidR="00000000" w:rsidRPr="00000000">
        <w:rPr>
          <w:b w:val="1"/>
          <w:color w:val="000000"/>
          <w:sz w:val="26"/>
          <w:szCs w:val="26"/>
          <w:rtl w:val="0"/>
        </w:rPr>
        <w:t xml:space="preserve">How KEDA Increases or Decreases Pods</w:t>
      </w:r>
    </w:p>
    <w:p w:rsidR="00000000" w:rsidDel="00000000" w:rsidP="00000000" w:rsidRDefault="00000000" w:rsidRPr="00000000" w14:paraId="0000101E">
      <w:pPr>
        <w:numPr>
          <w:ilvl w:val="0"/>
          <w:numId w:val="30"/>
        </w:numPr>
        <w:spacing w:after="0" w:afterAutospacing="0" w:before="240" w:lineRule="auto"/>
        <w:ind w:left="720" w:hanging="360"/>
      </w:pPr>
      <w:r w:rsidDel="00000000" w:rsidR="00000000" w:rsidRPr="00000000">
        <w:rPr>
          <w:b w:val="1"/>
          <w:rtl w:val="0"/>
        </w:rPr>
        <w:t xml:space="preserve">Increase Pods</w:t>
      </w:r>
      <w:r w:rsidDel="00000000" w:rsidR="00000000" w:rsidRPr="00000000">
        <w:rPr>
          <w:rtl w:val="0"/>
        </w:rPr>
        <w:t xml:space="preserve">:</w:t>
      </w:r>
    </w:p>
    <w:p w:rsidR="00000000" w:rsidDel="00000000" w:rsidP="00000000" w:rsidRDefault="00000000" w:rsidRPr="00000000" w14:paraId="0000101F">
      <w:pPr>
        <w:numPr>
          <w:ilvl w:val="1"/>
          <w:numId w:val="30"/>
        </w:numPr>
        <w:spacing w:after="0" w:afterAutospacing="0" w:before="0" w:beforeAutospacing="0" w:lineRule="auto"/>
        <w:ind w:left="1440" w:hanging="360"/>
      </w:pPr>
      <w:r w:rsidDel="00000000" w:rsidR="00000000" w:rsidRPr="00000000">
        <w:rPr>
          <w:rtl w:val="0"/>
        </w:rPr>
        <w:t xml:space="preserve">When the metric (e.g., Azure Queue length, Kafka topic message count) exceeds the defined threshold, KEDA will trigger an event to increase the number of pods.</w:t>
      </w:r>
    </w:p>
    <w:p w:rsidR="00000000" w:rsidDel="00000000" w:rsidP="00000000" w:rsidRDefault="00000000" w:rsidRPr="00000000" w14:paraId="00001020">
      <w:pPr>
        <w:numPr>
          <w:ilvl w:val="1"/>
          <w:numId w:val="3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Horizontal Pod Autoscaler (HPA)</w:t>
      </w:r>
      <w:r w:rsidDel="00000000" w:rsidR="00000000" w:rsidRPr="00000000">
        <w:rPr>
          <w:rtl w:val="0"/>
        </w:rPr>
        <w:t xml:space="preserve"> will receive this trigger and increase the number of pods in the deployment, based on the scaling configuration.</w:t>
      </w:r>
    </w:p>
    <w:p w:rsidR="00000000" w:rsidDel="00000000" w:rsidP="00000000" w:rsidRDefault="00000000" w:rsidRPr="00000000" w14:paraId="00001021">
      <w:pPr>
        <w:numPr>
          <w:ilvl w:val="0"/>
          <w:numId w:val="30"/>
        </w:numPr>
        <w:spacing w:after="0" w:afterAutospacing="0" w:before="0" w:beforeAutospacing="0" w:lineRule="auto"/>
        <w:ind w:left="720" w:hanging="360"/>
      </w:pPr>
      <w:r w:rsidDel="00000000" w:rsidR="00000000" w:rsidRPr="00000000">
        <w:rPr>
          <w:b w:val="1"/>
          <w:rtl w:val="0"/>
        </w:rPr>
        <w:t xml:space="preserve">Decrease Pods</w:t>
      </w:r>
      <w:r w:rsidDel="00000000" w:rsidR="00000000" w:rsidRPr="00000000">
        <w:rPr>
          <w:rtl w:val="0"/>
        </w:rPr>
        <w:t xml:space="preserve">:</w:t>
      </w:r>
    </w:p>
    <w:p w:rsidR="00000000" w:rsidDel="00000000" w:rsidP="00000000" w:rsidRDefault="00000000" w:rsidRPr="00000000" w14:paraId="00001022">
      <w:pPr>
        <w:numPr>
          <w:ilvl w:val="1"/>
          <w:numId w:val="30"/>
        </w:numPr>
        <w:spacing w:after="240" w:before="0" w:beforeAutospacing="0" w:lineRule="auto"/>
        <w:ind w:left="1440" w:hanging="360"/>
      </w:pPr>
      <w:r w:rsidDel="00000000" w:rsidR="00000000" w:rsidRPr="00000000">
        <w:rPr>
          <w:rtl w:val="0"/>
        </w:rPr>
        <w:t xml:space="preserve">Similarly, when the metric falls below the defined threshold, KEDA will notify HPA to reduce the number of pods in the deployment.</w:t>
      </w:r>
    </w:p>
    <w:p w:rsidR="00000000" w:rsidDel="00000000" w:rsidP="00000000" w:rsidRDefault="00000000" w:rsidRPr="00000000" w14:paraId="00001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4">
      <w:pPr>
        <w:pStyle w:val="Heading3"/>
        <w:keepNext w:val="0"/>
        <w:keepLines w:val="0"/>
        <w:spacing w:before="280" w:lineRule="auto"/>
        <w:rPr>
          <w:b w:val="1"/>
          <w:color w:val="000000"/>
          <w:sz w:val="26"/>
          <w:szCs w:val="26"/>
        </w:rPr>
      </w:pPr>
      <w:bookmarkStart w:colFirst="0" w:colLast="0" w:name="_xzo7nwpt7dtp" w:id="429"/>
      <w:bookmarkEnd w:id="429"/>
      <w:r w:rsidDel="00000000" w:rsidR="00000000" w:rsidRPr="00000000">
        <w:rPr>
          <w:b w:val="1"/>
          <w:color w:val="000000"/>
          <w:sz w:val="26"/>
          <w:szCs w:val="26"/>
          <w:rtl w:val="0"/>
        </w:rPr>
        <w:t xml:space="preserve">Conclusion</w:t>
      </w:r>
    </w:p>
    <w:p w:rsidR="00000000" w:rsidDel="00000000" w:rsidP="00000000" w:rsidRDefault="00000000" w:rsidRPr="00000000" w14:paraId="00001025">
      <w:pPr>
        <w:spacing w:after="240" w:before="240" w:lineRule="auto"/>
        <w:rPr/>
      </w:pPr>
      <w:r w:rsidDel="00000000" w:rsidR="00000000" w:rsidRPr="00000000">
        <w:rPr>
          <w:rtl w:val="0"/>
        </w:rPr>
        <w:t xml:space="preserve">KEDA enables dynamic, event-driven autoscaling in Kubernetes by allowing workloads to scale based on external metrics. It works by watching external event sources (like message queues, databases, and custom metrics), and when certain thresholds are met, it triggers the scaling of pods. KEDA integrates with Kubernetes' native Horizontal Pod Autoscaler (HPA) to adjust the number of pods, and you can configure it using </w:t>
      </w:r>
      <w:r w:rsidDel="00000000" w:rsidR="00000000" w:rsidRPr="00000000">
        <w:rPr>
          <w:b w:val="1"/>
          <w:rtl w:val="0"/>
        </w:rPr>
        <w:t xml:space="preserve">ScaledObjects</w:t>
      </w:r>
      <w:r w:rsidDel="00000000" w:rsidR="00000000" w:rsidRPr="00000000">
        <w:rPr>
          <w:rtl w:val="0"/>
        </w:rPr>
        <w:t xml:space="preserve"> and </w:t>
      </w:r>
      <w:r w:rsidDel="00000000" w:rsidR="00000000" w:rsidRPr="00000000">
        <w:rPr>
          <w:b w:val="1"/>
          <w:rtl w:val="0"/>
        </w:rPr>
        <w:t xml:space="preserve">ScaledJobs</w:t>
      </w:r>
      <w:r w:rsidDel="00000000" w:rsidR="00000000" w:rsidRPr="00000000">
        <w:rPr>
          <w:rtl w:val="0"/>
        </w:rPr>
        <w:t xml:space="preserve">. The installation and configuration involve defining event sources, metrics, and scaling behavior via Kubernetes resources.</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pStyle w:val="Heading1"/>
        <w:rPr/>
      </w:pPr>
      <w:bookmarkStart w:colFirst="0" w:colLast="0" w:name="_8w4ao9i8d6z8" w:id="430"/>
      <w:bookmarkEnd w:id="430"/>
      <w:r w:rsidDel="00000000" w:rsidR="00000000" w:rsidRPr="00000000">
        <w:rPr>
          <w:rtl w:val="0"/>
        </w:rPr>
        <w:t xml:space="preserve">Is keda</w:t>
      </w:r>
      <w:r w:rsidDel="00000000" w:rsidR="00000000" w:rsidRPr="00000000">
        <w:rPr>
          <w:rtl w:val="0"/>
        </w:rPr>
        <w:t xml:space="preserve"> uses </w:t>
      </w:r>
      <w:r w:rsidDel="00000000" w:rsidR="00000000" w:rsidRPr="00000000">
        <w:rPr>
          <w:rtl w:val="0"/>
        </w:rPr>
        <w:t xml:space="preserve">promethues</w:t>
      </w:r>
      <w:r w:rsidDel="00000000" w:rsidR="00000000" w:rsidRPr="00000000">
        <w:rPr>
          <w:rtl w:val="0"/>
        </w:rPr>
        <w:t xml:space="preserve"> to autoscale the pods , if yes how components of </w:t>
      </w:r>
      <w:r w:rsidDel="00000000" w:rsidR="00000000" w:rsidRPr="00000000">
        <w:rPr>
          <w:rtl w:val="0"/>
        </w:rPr>
        <w:t xml:space="preserve">promethues</w:t>
      </w:r>
      <w:r w:rsidDel="00000000" w:rsidR="00000000" w:rsidRPr="00000000">
        <w:rPr>
          <w:rtl w:val="0"/>
        </w:rPr>
        <w:t xml:space="preserve"> need to be installed in k8. How does </w:t>
      </w:r>
      <w:r w:rsidDel="00000000" w:rsidR="00000000" w:rsidRPr="00000000">
        <w:rPr>
          <w:rtl w:val="0"/>
        </w:rPr>
        <w:t xml:space="preserve">keda</w:t>
      </w:r>
      <w:r w:rsidDel="00000000" w:rsidR="00000000" w:rsidRPr="00000000">
        <w:rPr>
          <w:rtl w:val="0"/>
        </w:rPr>
        <w:t xml:space="preserve"> use prometheus metrics to autoscale the pods ?</w:t>
      </w:r>
    </w:p>
    <w:p w:rsidR="00000000" w:rsidDel="00000000" w:rsidP="00000000" w:rsidRDefault="00000000" w:rsidRPr="00000000" w14:paraId="00001028">
      <w:pPr>
        <w:spacing w:after="240" w:before="240" w:lineRule="auto"/>
        <w:rPr/>
      </w:pPr>
      <w:r w:rsidDel="00000000" w:rsidR="00000000" w:rsidRPr="00000000">
        <w:rPr>
          <w:rtl w:val="0"/>
        </w:rPr>
        <w:t xml:space="preserve">Yes, </w:t>
      </w:r>
      <w:r w:rsidDel="00000000" w:rsidR="00000000" w:rsidRPr="00000000">
        <w:rPr>
          <w:b w:val="1"/>
          <w:rtl w:val="0"/>
        </w:rPr>
        <w:t xml:space="preserve">KEDA</w:t>
      </w:r>
      <w:r w:rsidDel="00000000" w:rsidR="00000000" w:rsidRPr="00000000">
        <w:rPr>
          <w:rtl w:val="0"/>
        </w:rPr>
        <w:t xml:space="preserve"> can use </w:t>
      </w:r>
      <w:r w:rsidDel="00000000" w:rsidR="00000000" w:rsidRPr="00000000">
        <w:rPr>
          <w:b w:val="1"/>
          <w:rtl w:val="0"/>
        </w:rPr>
        <w:t xml:space="preserve">Prometheus</w:t>
      </w:r>
      <w:r w:rsidDel="00000000" w:rsidR="00000000" w:rsidRPr="00000000">
        <w:rPr>
          <w:rtl w:val="0"/>
        </w:rPr>
        <w:t xml:space="preserve"> as a data source for autoscaling </w:t>
      </w:r>
      <w:r w:rsidDel="00000000" w:rsidR="00000000" w:rsidRPr="00000000">
        <w:rPr>
          <w:b w:val="1"/>
          <w:rtl w:val="0"/>
        </w:rPr>
        <w:t xml:space="preserve">pods</w:t>
      </w:r>
      <w:r w:rsidDel="00000000" w:rsidR="00000000" w:rsidRPr="00000000">
        <w:rPr>
          <w:rtl w:val="0"/>
        </w:rPr>
        <w:t xml:space="preserve"> based on custom metrics. Prometheus is a popular monitoring tool in Kubernetes that collects and stores metrics, and KEDA can leverage Prometheus to scale Kubernetes workloads based on those metrics.</w:t>
      </w:r>
    </w:p>
    <w:p w:rsidR="00000000" w:rsidDel="00000000" w:rsidP="00000000" w:rsidRDefault="00000000" w:rsidRPr="00000000" w14:paraId="00001029">
      <w:pPr>
        <w:pStyle w:val="Heading3"/>
        <w:keepNext w:val="0"/>
        <w:keepLines w:val="0"/>
        <w:spacing w:before="280" w:lineRule="auto"/>
        <w:rPr>
          <w:b w:val="1"/>
          <w:color w:val="000000"/>
          <w:sz w:val="26"/>
          <w:szCs w:val="26"/>
        </w:rPr>
      </w:pPr>
      <w:bookmarkStart w:colFirst="0" w:colLast="0" w:name="_ptes4idyaduq" w:id="431"/>
      <w:bookmarkEnd w:id="431"/>
      <w:r w:rsidDel="00000000" w:rsidR="00000000" w:rsidRPr="00000000">
        <w:rPr>
          <w:b w:val="1"/>
          <w:color w:val="000000"/>
          <w:sz w:val="26"/>
          <w:szCs w:val="26"/>
          <w:rtl w:val="0"/>
        </w:rPr>
        <w:t xml:space="preserve">How KEDA Uses Prometheus for Autoscaling Pods</w:t>
      </w:r>
    </w:p>
    <w:p w:rsidR="00000000" w:rsidDel="00000000" w:rsidP="00000000" w:rsidRDefault="00000000" w:rsidRPr="00000000" w14:paraId="0000102A">
      <w:pPr>
        <w:spacing w:after="240" w:before="240" w:lineRule="auto"/>
        <w:rPr/>
      </w:pPr>
      <w:r w:rsidDel="00000000" w:rsidR="00000000" w:rsidRPr="00000000">
        <w:rPr>
          <w:rtl w:val="0"/>
        </w:rPr>
        <w:t xml:space="preserve">KEDA does not directly interact with Prometheus to collect metrics but uses Prometheus </w:t>
      </w:r>
      <w:r w:rsidDel="00000000" w:rsidR="00000000" w:rsidRPr="00000000">
        <w:rPr>
          <w:b w:val="1"/>
          <w:rtl w:val="0"/>
        </w:rPr>
        <w:t xml:space="preserve">metrics server</w:t>
      </w:r>
      <w:r w:rsidDel="00000000" w:rsidR="00000000" w:rsidRPr="00000000">
        <w:rPr>
          <w:rtl w:val="0"/>
        </w:rPr>
        <w:t xml:space="preserve"> to pull custom metrics and drive scaling decisions. KEDA integrates with </w:t>
      </w:r>
      <w:r w:rsidDel="00000000" w:rsidR="00000000" w:rsidRPr="00000000">
        <w:rPr>
          <w:b w:val="1"/>
          <w:rtl w:val="0"/>
        </w:rPr>
        <w:t xml:space="preserve">Kubernetes’ Horizontal Pod Autoscaler (HPA)</w:t>
      </w:r>
      <w:r w:rsidDel="00000000" w:rsidR="00000000" w:rsidRPr="00000000">
        <w:rPr>
          <w:rtl w:val="0"/>
        </w:rPr>
        <w:t xml:space="preserve">, and by using </w:t>
      </w:r>
      <w:r w:rsidDel="00000000" w:rsidR="00000000" w:rsidRPr="00000000">
        <w:rPr>
          <w:b w:val="1"/>
          <w:rtl w:val="0"/>
        </w:rPr>
        <w:t xml:space="preserve">Prometheus Adapter</w:t>
      </w:r>
      <w:r w:rsidDel="00000000" w:rsidR="00000000" w:rsidRPr="00000000">
        <w:rPr>
          <w:rtl w:val="0"/>
        </w:rPr>
        <w:t xml:space="preserve">, it can scale pods based on metrics that Prometheus exposes.</w:t>
      </w:r>
    </w:p>
    <w:p w:rsidR="00000000" w:rsidDel="00000000" w:rsidP="00000000" w:rsidRDefault="00000000" w:rsidRPr="00000000" w14:paraId="0000102B">
      <w:pPr>
        <w:pStyle w:val="Heading3"/>
        <w:keepNext w:val="0"/>
        <w:keepLines w:val="0"/>
        <w:spacing w:before="280" w:lineRule="auto"/>
        <w:rPr>
          <w:b w:val="1"/>
          <w:color w:val="000000"/>
          <w:sz w:val="26"/>
          <w:szCs w:val="26"/>
        </w:rPr>
      </w:pPr>
      <w:bookmarkStart w:colFirst="0" w:colLast="0" w:name="_hszzisevwjle" w:id="432"/>
      <w:bookmarkEnd w:id="432"/>
      <w:r w:rsidDel="00000000" w:rsidR="00000000" w:rsidRPr="00000000">
        <w:rPr>
          <w:b w:val="1"/>
          <w:color w:val="000000"/>
          <w:sz w:val="26"/>
          <w:szCs w:val="26"/>
          <w:rtl w:val="0"/>
        </w:rPr>
        <w:t xml:space="preserve">Steps to Enable Prometheus-Based Autoscaling with KEDA</w:t>
      </w:r>
    </w:p>
    <w:p w:rsidR="00000000" w:rsidDel="00000000" w:rsidP="00000000" w:rsidRDefault="00000000" w:rsidRPr="00000000" w14:paraId="0000102C">
      <w:pPr>
        <w:pStyle w:val="Heading4"/>
        <w:keepNext w:val="0"/>
        <w:keepLines w:val="0"/>
        <w:spacing w:after="40" w:before="240" w:lineRule="auto"/>
        <w:rPr>
          <w:b w:val="1"/>
          <w:color w:val="000000"/>
          <w:sz w:val="22"/>
          <w:szCs w:val="22"/>
        </w:rPr>
      </w:pPr>
      <w:bookmarkStart w:colFirst="0" w:colLast="0" w:name="_u85tywqw23f2" w:id="433"/>
      <w:bookmarkEnd w:id="433"/>
      <w:r w:rsidDel="00000000" w:rsidR="00000000" w:rsidRPr="00000000">
        <w:rPr>
          <w:b w:val="1"/>
          <w:color w:val="000000"/>
          <w:sz w:val="22"/>
          <w:szCs w:val="22"/>
          <w:rtl w:val="0"/>
        </w:rPr>
        <w:t xml:space="preserve">1. Install Prometheus and Prometheus Adapter in Kubernetes</w:t>
      </w:r>
    </w:p>
    <w:p w:rsidR="00000000" w:rsidDel="00000000" w:rsidP="00000000" w:rsidRDefault="00000000" w:rsidRPr="00000000" w14:paraId="0000102D">
      <w:pPr>
        <w:spacing w:after="240" w:before="240" w:lineRule="auto"/>
        <w:rPr/>
      </w:pPr>
      <w:r w:rsidDel="00000000" w:rsidR="00000000" w:rsidRPr="00000000">
        <w:rPr>
          <w:rtl w:val="0"/>
        </w:rPr>
        <w:t xml:space="preserve">To scale based on Prometheus metrics, you need two main components:</w:t>
      </w:r>
    </w:p>
    <w:p w:rsidR="00000000" w:rsidDel="00000000" w:rsidP="00000000" w:rsidRDefault="00000000" w:rsidRPr="00000000" w14:paraId="0000102E">
      <w:pPr>
        <w:numPr>
          <w:ilvl w:val="0"/>
          <w:numId w:val="56"/>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The monitoring system that collects and stores metrics.</w:t>
      </w:r>
    </w:p>
    <w:p w:rsidR="00000000" w:rsidDel="00000000" w:rsidP="00000000" w:rsidRDefault="00000000" w:rsidRPr="00000000" w14:paraId="0000102F">
      <w:pPr>
        <w:numPr>
          <w:ilvl w:val="0"/>
          <w:numId w:val="56"/>
        </w:numPr>
        <w:spacing w:after="240" w:before="0" w:beforeAutospacing="0" w:lineRule="auto"/>
        <w:ind w:left="720" w:hanging="360"/>
      </w:pPr>
      <w:r w:rsidDel="00000000" w:rsidR="00000000" w:rsidRPr="00000000">
        <w:rPr>
          <w:b w:val="1"/>
          <w:rtl w:val="0"/>
        </w:rPr>
        <w:t xml:space="preserve">Prometheus Adapter</w:t>
      </w:r>
      <w:r w:rsidDel="00000000" w:rsidR="00000000" w:rsidRPr="00000000">
        <w:rPr>
          <w:rtl w:val="0"/>
        </w:rPr>
        <w:t xml:space="preserve">: This component exposes custom metrics collected by Prometheus to the Kubernetes Metrics API, which KEDA uses to scale workloads.</w:t>
      </w:r>
    </w:p>
    <w:p w:rsidR="00000000" w:rsidDel="00000000" w:rsidP="00000000" w:rsidRDefault="00000000" w:rsidRPr="00000000" w14:paraId="00001030">
      <w:pPr>
        <w:spacing w:after="240" w:before="240" w:lineRule="auto"/>
        <w:rPr/>
      </w:pPr>
      <w:r w:rsidDel="00000000" w:rsidR="00000000" w:rsidRPr="00000000">
        <w:rPr>
          <w:rtl w:val="0"/>
        </w:rPr>
        <w:t xml:space="preserve">Here’s a breakdown of how to install and configure these components:</w:t>
      </w:r>
    </w:p>
    <w:p w:rsidR="00000000" w:rsidDel="00000000" w:rsidP="00000000" w:rsidRDefault="00000000" w:rsidRPr="00000000" w14:paraId="00001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2">
      <w:pPr>
        <w:pStyle w:val="Heading3"/>
        <w:keepNext w:val="0"/>
        <w:keepLines w:val="0"/>
        <w:spacing w:before="280" w:lineRule="auto"/>
        <w:rPr>
          <w:b w:val="1"/>
          <w:color w:val="000000"/>
          <w:sz w:val="26"/>
          <w:szCs w:val="26"/>
        </w:rPr>
      </w:pPr>
      <w:bookmarkStart w:colFirst="0" w:colLast="0" w:name="_ydcqes6t18ip" w:id="434"/>
      <w:bookmarkEnd w:id="434"/>
      <w:r w:rsidDel="00000000" w:rsidR="00000000" w:rsidRPr="00000000">
        <w:rPr>
          <w:b w:val="1"/>
          <w:color w:val="000000"/>
          <w:sz w:val="26"/>
          <w:szCs w:val="26"/>
          <w:rtl w:val="0"/>
        </w:rPr>
        <w:t xml:space="preserve">1. Install Prometheus in Kubernetes</w:t>
      </w:r>
    </w:p>
    <w:p w:rsidR="00000000" w:rsidDel="00000000" w:rsidP="00000000" w:rsidRDefault="00000000" w:rsidRPr="00000000" w14:paraId="00001033">
      <w:pPr>
        <w:spacing w:after="240" w:before="240" w:lineRule="auto"/>
        <w:rPr/>
      </w:pPr>
      <w:r w:rsidDel="00000000" w:rsidR="00000000" w:rsidRPr="00000000">
        <w:rPr>
          <w:rtl w:val="0"/>
        </w:rPr>
        <w:t xml:space="preserve">You can install Prometheus using the </w:t>
      </w:r>
      <w:r w:rsidDel="00000000" w:rsidR="00000000" w:rsidRPr="00000000">
        <w:rPr>
          <w:b w:val="1"/>
          <w:rtl w:val="0"/>
        </w:rPr>
        <w:t xml:space="preserve">Prometheus Operator</w:t>
      </w:r>
      <w:r w:rsidDel="00000000" w:rsidR="00000000" w:rsidRPr="00000000">
        <w:rPr>
          <w:rtl w:val="0"/>
        </w:rPr>
        <w:t xml:space="preserve"> or the </w:t>
      </w:r>
      <w:r w:rsidDel="00000000" w:rsidR="00000000" w:rsidRPr="00000000">
        <w:rPr>
          <w:b w:val="1"/>
          <w:rtl w:val="0"/>
        </w:rPr>
        <w:t xml:space="preserve">Helm chart</w:t>
      </w:r>
      <w:r w:rsidDel="00000000" w:rsidR="00000000" w:rsidRPr="00000000">
        <w:rPr>
          <w:rtl w:val="0"/>
        </w:rPr>
        <w:t xml:space="preserve">. Helm is the most common way to install Prometheus in Kubernetes.</w:t>
      </w:r>
    </w:p>
    <w:p w:rsidR="00000000" w:rsidDel="00000000" w:rsidP="00000000" w:rsidRDefault="00000000" w:rsidRPr="00000000" w14:paraId="00001034">
      <w:pPr>
        <w:rPr>
          <w:rFonts w:ascii="Roboto Mono" w:cs="Roboto Mono" w:eastAsia="Roboto Mono" w:hAnsi="Roboto Mono"/>
          <w:color w:val="188038"/>
        </w:rPr>
      </w:pPr>
      <w:r w:rsidDel="00000000" w:rsidR="00000000" w:rsidRPr="00000000">
        <w:rPr>
          <w:b w:val="1"/>
          <w:rtl w:val="0"/>
        </w:rPr>
        <w:t xml:space="preserve">Add the Prometheus Helm Chart Repository</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helm repo add prometheus-community https://prometheus-community.github.io/helm-charts</w:t>
      </w:r>
    </w:p>
    <w:p w:rsidR="00000000" w:rsidDel="00000000" w:rsidP="00000000" w:rsidRDefault="00000000" w:rsidRPr="00000000" w14:paraId="00001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1036">
      <w:pPr>
        <w:numPr>
          <w:ilvl w:val="0"/>
          <w:numId w:val="206"/>
        </w:numPr>
        <w:spacing w:after="240" w:before="240" w:lineRule="auto"/>
        <w:ind w:left="720" w:hanging="360"/>
      </w:pPr>
      <w:r w:rsidDel="00000000" w:rsidR="00000000" w:rsidRPr="00000000">
        <w:rPr>
          <w:rtl w:val="0"/>
        </w:rPr>
      </w:r>
    </w:p>
    <w:p w:rsidR="00000000" w:rsidDel="00000000" w:rsidP="00000000" w:rsidRDefault="00000000" w:rsidRPr="00000000" w14:paraId="00001037">
      <w:pPr>
        <w:rPr>
          <w:rFonts w:ascii="Roboto Mono" w:cs="Roboto Mono" w:eastAsia="Roboto Mono" w:hAnsi="Roboto Mono"/>
          <w:color w:val="188038"/>
        </w:rPr>
      </w:pPr>
      <w:r w:rsidDel="00000000" w:rsidR="00000000" w:rsidRPr="00000000">
        <w:rPr>
          <w:b w:val="1"/>
          <w:rtl w:val="0"/>
        </w:rPr>
        <w:t xml:space="preserve">Install Prometheus using Helm</w:t>
      </w:r>
      <w:r w:rsidDel="00000000" w:rsidR="00000000" w:rsidRPr="00000000">
        <w:rPr>
          <w:rtl w:val="0"/>
        </w:rPr>
        <w:t xml:space="preserve">:</w:t>
        <w:br w:type="textWrapping"/>
        <w:t xml:space="preserve">Install Prometheus in the desired namespace (e.g., </w:t>
      </w:r>
      <w:r w:rsidDel="00000000" w:rsidR="00000000" w:rsidRPr="00000000">
        <w:rPr>
          <w:rFonts w:ascii="Roboto Mono" w:cs="Roboto Mono" w:eastAsia="Roboto Mono" w:hAnsi="Roboto Mono"/>
          <w:color w:val="188038"/>
          <w:rtl w:val="0"/>
        </w:rPr>
        <w:t xml:space="preserve">monitoring</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kubectl create namespace monitoring  # Optional: create a monitoring namespace</w:t>
      </w:r>
    </w:p>
    <w:p w:rsidR="00000000" w:rsidDel="00000000" w:rsidP="00000000" w:rsidRDefault="00000000" w:rsidRPr="00000000" w14:paraId="00001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prometheus prometheus-community/kube-prometheus-stack --namespace monitoring</w:t>
      </w:r>
    </w:p>
    <w:p w:rsidR="00000000" w:rsidDel="00000000" w:rsidP="00000000" w:rsidRDefault="00000000" w:rsidRPr="00000000" w14:paraId="00001039">
      <w:pPr>
        <w:numPr>
          <w:ilvl w:val="0"/>
          <w:numId w:val="206"/>
        </w:numPr>
        <w:spacing w:after="0" w:afterAutospacing="0" w:before="240" w:lineRule="auto"/>
        <w:ind w:left="720" w:hanging="360"/>
      </w:pPr>
      <w:r w:rsidDel="00000000" w:rsidR="00000000" w:rsidRPr="00000000">
        <w:rPr>
          <w:rtl w:val="0"/>
        </w:rPr>
        <w:t xml:space="preserve">This will install:</w:t>
      </w:r>
    </w:p>
    <w:p w:rsidR="00000000" w:rsidDel="00000000" w:rsidP="00000000" w:rsidRDefault="00000000" w:rsidRPr="00000000" w14:paraId="0000103A">
      <w:pPr>
        <w:numPr>
          <w:ilvl w:val="1"/>
          <w:numId w:val="206"/>
        </w:numPr>
        <w:spacing w:after="0" w:afterAutospacing="0" w:before="0" w:beforeAutospacing="0" w:lineRule="auto"/>
        <w:ind w:left="1440" w:hanging="360"/>
      </w:pPr>
      <w:r w:rsidDel="00000000" w:rsidR="00000000" w:rsidRPr="00000000">
        <w:rPr>
          <w:b w:val="1"/>
          <w:rtl w:val="0"/>
        </w:rPr>
        <w:t xml:space="preserve">Prometheus</w:t>
      </w:r>
      <w:r w:rsidDel="00000000" w:rsidR="00000000" w:rsidRPr="00000000">
        <w:rPr>
          <w:rtl w:val="0"/>
        </w:rPr>
        <w:t xml:space="preserve">: The monitoring system.</w:t>
      </w:r>
    </w:p>
    <w:p w:rsidR="00000000" w:rsidDel="00000000" w:rsidP="00000000" w:rsidRDefault="00000000" w:rsidRPr="00000000" w14:paraId="0000103B">
      <w:pPr>
        <w:numPr>
          <w:ilvl w:val="1"/>
          <w:numId w:val="206"/>
        </w:numPr>
        <w:spacing w:after="0" w:afterAutospacing="0" w:before="0" w:beforeAutospacing="0" w:lineRule="auto"/>
        <w:ind w:left="1440" w:hanging="360"/>
      </w:pPr>
      <w:r w:rsidDel="00000000" w:rsidR="00000000" w:rsidRPr="00000000">
        <w:rPr>
          <w:b w:val="1"/>
          <w:rtl w:val="0"/>
        </w:rPr>
        <w:t xml:space="preserve">Grafana</w:t>
      </w:r>
      <w:r w:rsidDel="00000000" w:rsidR="00000000" w:rsidRPr="00000000">
        <w:rPr>
          <w:rtl w:val="0"/>
        </w:rPr>
        <w:t xml:space="preserve">: For visualizing metrics.</w:t>
      </w:r>
    </w:p>
    <w:p w:rsidR="00000000" w:rsidDel="00000000" w:rsidP="00000000" w:rsidRDefault="00000000" w:rsidRPr="00000000" w14:paraId="0000103C">
      <w:pPr>
        <w:numPr>
          <w:ilvl w:val="1"/>
          <w:numId w:val="206"/>
        </w:numPr>
        <w:spacing w:after="0" w:afterAutospacing="0" w:before="0" w:beforeAutospacing="0" w:lineRule="auto"/>
        <w:ind w:left="1440" w:hanging="360"/>
      </w:pPr>
      <w:r w:rsidDel="00000000" w:rsidR="00000000" w:rsidRPr="00000000">
        <w:rPr>
          <w:b w:val="1"/>
          <w:rtl w:val="0"/>
        </w:rPr>
        <w:t xml:space="preserve">Alertmanager</w:t>
      </w:r>
      <w:r w:rsidDel="00000000" w:rsidR="00000000" w:rsidRPr="00000000">
        <w:rPr>
          <w:rtl w:val="0"/>
        </w:rPr>
        <w:t xml:space="preserve">: For alerting.</w:t>
      </w:r>
    </w:p>
    <w:p w:rsidR="00000000" w:rsidDel="00000000" w:rsidP="00000000" w:rsidRDefault="00000000" w:rsidRPr="00000000" w14:paraId="0000103D">
      <w:pPr>
        <w:numPr>
          <w:ilvl w:val="1"/>
          <w:numId w:val="206"/>
        </w:numPr>
        <w:spacing w:after="240" w:before="0" w:beforeAutospacing="0" w:lineRule="auto"/>
        <w:ind w:left="1440" w:hanging="360"/>
      </w:pPr>
      <w:r w:rsidDel="00000000" w:rsidR="00000000" w:rsidRPr="00000000">
        <w:rPr>
          <w:b w:val="1"/>
          <w:rtl w:val="0"/>
        </w:rPr>
        <w:t xml:space="preserve">Node Exporter</w:t>
      </w:r>
      <w:r w:rsidDel="00000000" w:rsidR="00000000" w:rsidRPr="00000000">
        <w:rPr>
          <w:rtl w:val="0"/>
        </w:rPr>
        <w:t xml:space="preserve">: For gathering node-level metrics.</w:t>
      </w:r>
    </w:p>
    <w:p w:rsidR="00000000" w:rsidDel="00000000" w:rsidP="00000000" w:rsidRDefault="00000000" w:rsidRPr="00000000" w14:paraId="0000103E">
      <w:pPr>
        <w:rPr>
          <w:rFonts w:ascii="Roboto Mono" w:cs="Roboto Mono" w:eastAsia="Roboto Mono" w:hAnsi="Roboto Mono"/>
          <w:color w:val="188038"/>
        </w:rPr>
      </w:pPr>
      <w:r w:rsidDel="00000000" w:rsidR="00000000" w:rsidRPr="00000000">
        <w:rPr>
          <w:b w:val="1"/>
          <w:rtl w:val="0"/>
        </w:rPr>
        <w:t xml:space="preserve">Verify Prometheus Installation</w:t>
      </w:r>
      <w:r w:rsidDel="00000000" w:rsidR="00000000" w:rsidRPr="00000000">
        <w:rPr>
          <w:rtl w:val="0"/>
        </w:rPr>
        <w:t xml:space="preserve">:</w:t>
        <w:br w:type="textWrapping"/>
        <w:t xml:space="preserve">Check if the Prometheus pods are running:</w:t>
        <w:br w:type="textWrapping"/>
      </w:r>
      <w:r w:rsidDel="00000000" w:rsidR="00000000" w:rsidRPr="00000000">
        <w:rPr>
          <w:rFonts w:ascii="Roboto Mono" w:cs="Roboto Mono" w:eastAsia="Roboto Mono" w:hAnsi="Roboto Mono"/>
          <w:color w:val="188038"/>
          <w:rtl w:val="0"/>
        </w:rPr>
        <w:t xml:space="preserve">kubectl get pods -n monitoring</w:t>
      </w:r>
    </w:p>
    <w:p w:rsidR="00000000" w:rsidDel="00000000" w:rsidP="00000000" w:rsidRDefault="00000000" w:rsidRPr="00000000" w14:paraId="0000103F">
      <w:pPr>
        <w:numPr>
          <w:ilvl w:val="0"/>
          <w:numId w:val="206"/>
        </w:numPr>
        <w:spacing w:after="240" w:before="240" w:lineRule="auto"/>
        <w:ind w:left="720" w:hanging="360"/>
      </w:pPr>
      <w:r w:rsidDel="00000000" w:rsidR="00000000" w:rsidRPr="00000000">
        <w:rPr>
          <w:rtl w:val="0"/>
        </w:rPr>
        <w:t xml:space="preserve">You should see Prometheus-related pods running.</w:t>
      </w:r>
    </w:p>
    <w:p w:rsidR="00000000" w:rsidDel="00000000" w:rsidP="00000000" w:rsidRDefault="00000000" w:rsidRPr="00000000" w14:paraId="00001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1">
      <w:pPr>
        <w:pStyle w:val="Heading3"/>
        <w:keepNext w:val="0"/>
        <w:keepLines w:val="0"/>
        <w:spacing w:before="280" w:lineRule="auto"/>
        <w:rPr>
          <w:b w:val="1"/>
          <w:color w:val="000000"/>
          <w:sz w:val="26"/>
          <w:szCs w:val="26"/>
        </w:rPr>
      </w:pPr>
      <w:bookmarkStart w:colFirst="0" w:colLast="0" w:name="_rs58yyb5ar9b" w:id="435"/>
      <w:bookmarkEnd w:id="435"/>
      <w:r w:rsidDel="00000000" w:rsidR="00000000" w:rsidRPr="00000000">
        <w:rPr>
          <w:b w:val="1"/>
          <w:color w:val="000000"/>
          <w:sz w:val="26"/>
          <w:szCs w:val="26"/>
          <w:rtl w:val="0"/>
        </w:rPr>
        <w:t xml:space="preserve">2. Install the Prometheus Adapter for Kubernetes Metrics API</w:t>
      </w:r>
    </w:p>
    <w:p w:rsidR="00000000" w:rsidDel="00000000" w:rsidP="00000000" w:rsidRDefault="00000000" w:rsidRPr="00000000" w14:paraId="00001042">
      <w:pPr>
        <w:spacing w:after="240" w:before="240" w:lineRule="auto"/>
        <w:rPr/>
      </w:pPr>
      <w:r w:rsidDel="00000000" w:rsidR="00000000" w:rsidRPr="00000000">
        <w:rPr>
          <w:rtl w:val="0"/>
        </w:rPr>
        <w:t xml:space="preserve">The </w:t>
      </w:r>
      <w:r w:rsidDel="00000000" w:rsidR="00000000" w:rsidRPr="00000000">
        <w:rPr>
          <w:b w:val="1"/>
          <w:rtl w:val="0"/>
        </w:rPr>
        <w:t xml:space="preserve">Prometheus Adapter</w:t>
      </w:r>
      <w:r w:rsidDel="00000000" w:rsidR="00000000" w:rsidRPr="00000000">
        <w:rPr>
          <w:rtl w:val="0"/>
        </w:rPr>
        <w:t xml:space="preserve"> enables Kubernetes to query custom metrics from Prometheus. This is necessary for KEDA to interact with Prometheus metrics.</w:t>
      </w:r>
    </w:p>
    <w:p w:rsidR="00000000" w:rsidDel="00000000" w:rsidP="00000000" w:rsidRDefault="00000000" w:rsidRPr="00000000" w14:paraId="00001043">
      <w:pPr>
        <w:rPr>
          <w:rFonts w:ascii="Roboto Mono" w:cs="Roboto Mono" w:eastAsia="Roboto Mono" w:hAnsi="Roboto Mono"/>
          <w:color w:val="188038"/>
        </w:rPr>
      </w:pPr>
      <w:r w:rsidDel="00000000" w:rsidR="00000000" w:rsidRPr="00000000">
        <w:rPr>
          <w:b w:val="1"/>
          <w:rtl w:val="0"/>
        </w:rPr>
        <w:t xml:space="preserve">Install the Prometheus Adapter using Helm</w:t>
      </w:r>
      <w:r w:rsidDel="00000000" w:rsidR="00000000" w:rsidRPr="00000000">
        <w:rPr>
          <w:rtl w:val="0"/>
        </w:rPr>
        <w:t xml:space="preserve">:</w:t>
        <w:br w:type="textWrapping"/>
        <w:t xml:space="preserve">Add the Helm chart repository for the Prometheus Adapter:</w:t>
        <w:br w:type="textWrapping"/>
      </w:r>
      <w:r w:rsidDel="00000000" w:rsidR="00000000" w:rsidRPr="00000000">
        <w:rPr>
          <w:rFonts w:ascii="Roboto Mono" w:cs="Roboto Mono" w:eastAsia="Roboto Mono" w:hAnsi="Roboto Mono"/>
          <w:color w:val="188038"/>
          <w:rtl w:val="0"/>
        </w:rPr>
        <w:t xml:space="preserve">helm repo add prometheus-community https://prometheus-community.github.io/helm-charts</w:t>
      </w:r>
    </w:p>
    <w:p w:rsidR="00000000" w:rsidDel="00000000" w:rsidP="00000000" w:rsidRDefault="00000000" w:rsidRPr="00000000" w14:paraId="00001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1045">
      <w:pPr>
        <w:rPr>
          <w:rFonts w:ascii="Roboto Mono" w:cs="Roboto Mono" w:eastAsia="Roboto Mono" w:hAnsi="Roboto Mono"/>
          <w:color w:val="188038"/>
        </w:rPr>
      </w:pPr>
      <w:r w:rsidDel="00000000" w:rsidR="00000000" w:rsidRPr="00000000">
        <w:rPr>
          <w:rtl w:val="0"/>
        </w:rPr>
        <w:t xml:space="preserve">Install the adapter in the same namespace as Prometheus (e.g., </w:t>
      </w:r>
      <w:r w:rsidDel="00000000" w:rsidR="00000000" w:rsidRPr="00000000">
        <w:rPr>
          <w:rFonts w:ascii="Roboto Mono" w:cs="Roboto Mono" w:eastAsia="Roboto Mono" w:hAnsi="Roboto Mono"/>
          <w:color w:val="188038"/>
          <w:rtl w:val="0"/>
        </w:rPr>
        <w:t xml:space="preserve">monitoring</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helm install prometheus-adapter prometheus-community/prometheus-adapter --namespace monitoring</w:t>
      </w:r>
    </w:p>
    <w:p w:rsidR="00000000" w:rsidDel="00000000" w:rsidP="00000000" w:rsidRDefault="00000000" w:rsidRPr="00000000" w14:paraId="00001046">
      <w:pPr>
        <w:numPr>
          <w:ilvl w:val="0"/>
          <w:numId w:val="168"/>
        </w:numPr>
        <w:spacing w:after="240" w:before="240" w:lineRule="auto"/>
        <w:ind w:left="720" w:hanging="360"/>
      </w:pPr>
      <w:r w:rsidDel="00000000" w:rsidR="00000000" w:rsidRPr="00000000">
        <w:rPr>
          <w:rtl w:val="0"/>
        </w:rPr>
        <w:t xml:space="preserve">This will deploy the Prometheus Adapter, which will expose metrics to Kubernetes’ metrics API.</w:t>
      </w:r>
    </w:p>
    <w:p w:rsidR="00000000" w:rsidDel="00000000" w:rsidP="00000000" w:rsidRDefault="00000000" w:rsidRPr="00000000" w14:paraId="00001047">
      <w:pPr>
        <w:rPr>
          <w:rFonts w:ascii="Roboto Mono" w:cs="Roboto Mono" w:eastAsia="Roboto Mono" w:hAnsi="Roboto Mono"/>
          <w:color w:val="188038"/>
        </w:rPr>
      </w:pPr>
      <w:r w:rsidDel="00000000" w:rsidR="00000000" w:rsidRPr="00000000">
        <w:rPr>
          <w:b w:val="1"/>
          <w:rtl w:val="0"/>
        </w:rPr>
        <w:t xml:space="preserve">Verify the Adapter Installation</w:t>
      </w:r>
      <w:r w:rsidDel="00000000" w:rsidR="00000000" w:rsidRPr="00000000">
        <w:rPr>
          <w:rtl w:val="0"/>
        </w:rPr>
        <w:t xml:space="preserve">:</w:t>
        <w:br w:type="textWrapping"/>
        <w:t xml:space="preserve">Check that the Prometheus Adapter is running:</w:t>
        <w:br w:type="textWrapping"/>
      </w:r>
      <w:r w:rsidDel="00000000" w:rsidR="00000000" w:rsidRPr="00000000">
        <w:rPr>
          <w:rFonts w:ascii="Roboto Mono" w:cs="Roboto Mono" w:eastAsia="Roboto Mono" w:hAnsi="Roboto Mono"/>
          <w:color w:val="188038"/>
          <w:rtl w:val="0"/>
        </w:rPr>
        <w:t xml:space="preserve">kubectl get pods -n monitoring</w:t>
      </w:r>
    </w:p>
    <w:p w:rsidR="00000000" w:rsidDel="00000000" w:rsidP="00000000" w:rsidRDefault="00000000" w:rsidRPr="00000000" w14:paraId="00001048">
      <w:pPr>
        <w:numPr>
          <w:ilvl w:val="0"/>
          <w:numId w:val="168"/>
        </w:numPr>
        <w:spacing w:after="240" w:before="240" w:lineRule="auto"/>
        <w:ind w:left="720" w:hanging="360"/>
      </w:pPr>
      <w:r w:rsidDel="00000000" w:rsidR="00000000" w:rsidRPr="00000000">
        <w:rPr>
          <w:rtl w:val="0"/>
        </w:rPr>
        <w:t xml:space="preserve">You should see the adapter pod, something like </w:t>
      </w:r>
      <w:r w:rsidDel="00000000" w:rsidR="00000000" w:rsidRPr="00000000">
        <w:rPr>
          <w:rFonts w:ascii="Roboto Mono" w:cs="Roboto Mono" w:eastAsia="Roboto Mono" w:hAnsi="Roboto Mono"/>
          <w:color w:val="188038"/>
          <w:rtl w:val="0"/>
        </w:rPr>
        <w:t xml:space="preserve">prometheus-adapter-xxxxx</w:t>
      </w:r>
      <w:r w:rsidDel="00000000" w:rsidR="00000000" w:rsidRPr="00000000">
        <w:rPr>
          <w:rtl w:val="0"/>
        </w:rPr>
        <w:t xml:space="preserve">.</w:t>
      </w:r>
    </w:p>
    <w:p w:rsidR="00000000" w:rsidDel="00000000" w:rsidP="00000000" w:rsidRDefault="00000000" w:rsidRPr="00000000" w14:paraId="00001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A">
      <w:pPr>
        <w:pStyle w:val="Heading3"/>
        <w:keepNext w:val="0"/>
        <w:keepLines w:val="0"/>
        <w:spacing w:before="280" w:lineRule="auto"/>
        <w:rPr>
          <w:b w:val="1"/>
          <w:color w:val="000000"/>
          <w:sz w:val="26"/>
          <w:szCs w:val="26"/>
        </w:rPr>
      </w:pPr>
      <w:bookmarkStart w:colFirst="0" w:colLast="0" w:name="_9eqh1pr6rrtj" w:id="436"/>
      <w:bookmarkEnd w:id="436"/>
      <w:r w:rsidDel="00000000" w:rsidR="00000000" w:rsidRPr="00000000">
        <w:rPr>
          <w:b w:val="1"/>
          <w:color w:val="000000"/>
          <w:sz w:val="26"/>
          <w:szCs w:val="26"/>
          <w:rtl w:val="0"/>
        </w:rPr>
        <w:t xml:space="preserve">3. Configure Prometheus to Expose Custom Metrics</w:t>
      </w:r>
    </w:p>
    <w:p w:rsidR="00000000" w:rsidDel="00000000" w:rsidP="00000000" w:rsidRDefault="00000000" w:rsidRPr="00000000" w14:paraId="0000104B">
      <w:pPr>
        <w:spacing w:after="240" w:before="240" w:lineRule="auto"/>
        <w:rPr/>
      </w:pPr>
      <w:r w:rsidDel="00000000" w:rsidR="00000000" w:rsidRPr="00000000">
        <w:rPr>
          <w:rtl w:val="0"/>
        </w:rPr>
        <w:t xml:space="preserve">Prometheus must be configured to scrape the application-specific metrics that you want to use for autoscaling. This could be application metrics exposed via </w:t>
      </w:r>
      <w:r w:rsidDel="00000000" w:rsidR="00000000" w:rsidRPr="00000000">
        <w:rPr>
          <w:b w:val="1"/>
          <w:rtl w:val="0"/>
        </w:rPr>
        <w:t xml:space="preserve">Prometheus exporters</w:t>
      </w:r>
      <w:r w:rsidDel="00000000" w:rsidR="00000000" w:rsidRPr="00000000">
        <w:rPr>
          <w:rtl w:val="0"/>
        </w:rPr>
        <w:t xml:space="preserve"> or custom metrics.</w:t>
      </w:r>
    </w:p>
    <w:p w:rsidR="00000000" w:rsidDel="00000000" w:rsidP="00000000" w:rsidRDefault="00000000" w:rsidRPr="00000000" w14:paraId="0000104C">
      <w:pPr>
        <w:numPr>
          <w:ilvl w:val="0"/>
          <w:numId w:val="199"/>
        </w:numPr>
        <w:spacing w:after="240" w:before="240" w:lineRule="auto"/>
        <w:ind w:left="720" w:hanging="360"/>
      </w:pPr>
      <w:r w:rsidDel="00000000" w:rsidR="00000000" w:rsidRPr="00000000">
        <w:rPr>
          <w:b w:val="1"/>
          <w:rtl w:val="0"/>
        </w:rPr>
        <w:t xml:space="preserve">Configure Prometheus to scrape metrics</w:t>
      </w:r>
      <w:r w:rsidDel="00000000" w:rsidR="00000000" w:rsidRPr="00000000">
        <w:rPr>
          <w:rtl w:val="0"/>
        </w:rPr>
        <w:t xml:space="preserve">: Modify the Prometheus configuration (via </w:t>
      </w:r>
      <w:r w:rsidDel="00000000" w:rsidR="00000000" w:rsidRPr="00000000">
        <w:rPr>
          <w:b w:val="1"/>
          <w:rtl w:val="0"/>
        </w:rPr>
        <w:t xml:space="preserve">ServiceMonitors</w:t>
      </w:r>
      <w:r w:rsidDel="00000000" w:rsidR="00000000" w:rsidRPr="00000000">
        <w:rPr>
          <w:rtl w:val="0"/>
        </w:rPr>
        <w:t xml:space="preserve"> or </w:t>
      </w:r>
      <w:r w:rsidDel="00000000" w:rsidR="00000000" w:rsidRPr="00000000">
        <w:rPr>
          <w:b w:val="1"/>
          <w:rtl w:val="0"/>
        </w:rPr>
        <w:t xml:space="preserve">PodMonitors</w:t>
      </w:r>
      <w:r w:rsidDel="00000000" w:rsidR="00000000" w:rsidRPr="00000000">
        <w:rPr>
          <w:rtl w:val="0"/>
        </w:rPr>
        <w:t xml:space="preserve">) to scrape metrics from your applications. If your application exposes metrics via HTTP at a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endpoint, Prometheus can scrape these.</w:t>
      </w:r>
    </w:p>
    <w:p w:rsidR="00000000" w:rsidDel="00000000" w:rsidP="00000000" w:rsidRDefault="00000000" w:rsidRPr="00000000" w14:paraId="0000104D">
      <w:pPr>
        <w:rPr>
          <w:rFonts w:ascii="Roboto Mono" w:cs="Roboto Mono" w:eastAsia="Roboto Mono" w:hAnsi="Roboto Mono"/>
          <w:color w:val="188038"/>
        </w:rPr>
      </w:pPr>
      <w:r w:rsidDel="00000000" w:rsidR="00000000" w:rsidRPr="00000000">
        <w:rPr>
          <w:b w:val="1"/>
          <w:rtl w:val="0"/>
        </w:rPr>
        <w:t xml:space="preserve">Example of a ServiceMonitor</w:t>
      </w:r>
      <w:r w:rsidDel="00000000" w:rsidR="00000000" w:rsidRPr="00000000">
        <w:rPr>
          <w:rtl w:val="0"/>
        </w:rPr>
        <w:t xml:space="preserve"> for scraping metrics from an app:</w:t>
        <w:br w:type="textWrapping"/>
      </w:r>
      <w:r w:rsidDel="00000000" w:rsidR="00000000" w:rsidRPr="00000000">
        <w:rPr>
          <w:rFonts w:ascii="Roboto Mono" w:cs="Roboto Mono" w:eastAsia="Roboto Mono" w:hAnsi="Roboto Mono"/>
          <w:color w:val="188038"/>
          <w:rtl w:val="0"/>
        </w:rPr>
        <w:t xml:space="preserve">apiVersion: monitoring.coreos.com/v1</w:t>
      </w:r>
    </w:p>
    <w:p w:rsidR="00000000" w:rsidDel="00000000" w:rsidP="00000000" w:rsidRDefault="00000000" w:rsidRPr="00000000" w14:paraId="00001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ServiceMonitor</w:t>
      </w:r>
    </w:p>
    <w:p w:rsidR="00000000" w:rsidDel="00000000" w:rsidP="00000000" w:rsidRDefault="00000000" w:rsidRPr="00000000" w14:paraId="00001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my-app-metrics</w:t>
      </w:r>
    </w:p>
    <w:p w:rsidR="00000000" w:rsidDel="00000000" w:rsidP="00000000" w:rsidRDefault="00000000" w:rsidRPr="00000000" w14:paraId="00001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monitoring</w:t>
      </w:r>
    </w:p>
    <w:p w:rsidR="00000000" w:rsidDel="00000000" w:rsidP="00000000" w:rsidRDefault="00000000" w:rsidRPr="00000000" w14:paraId="00001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endpoints:</w:t>
      </w:r>
    </w:p>
    <w:p w:rsidR="00000000" w:rsidDel="00000000" w:rsidP="00000000" w:rsidRDefault="00000000" w:rsidRPr="00000000" w14:paraId="00001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http-metrics</w:t>
      </w:r>
    </w:p>
    <w:p w:rsidR="00000000" w:rsidDel="00000000" w:rsidP="00000000" w:rsidRDefault="00000000" w:rsidRPr="00000000" w14:paraId="00001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/metrics</w:t>
      </w:r>
    </w:p>
    <w:p w:rsidR="00000000" w:rsidDel="00000000" w:rsidP="00000000" w:rsidRDefault="00000000" w:rsidRPr="00000000" w14:paraId="00001059">
      <w:pPr>
        <w:numPr>
          <w:ilvl w:val="0"/>
          <w:numId w:val="199"/>
        </w:numPr>
        <w:spacing w:after="240" w:before="240" w:lineRule="auto"/>
        <w:ind w:left="720" w:hanging="360"/>
      </w:pPr>
      <w:r w:rsidDel="00000000" w:rsidR="00000000" w:rsidRPr="00000000">
        <w:rPr>
          <w:rtl w:val="0"/>
        </w:rPr>
        <w:t xml:space="preserve">Apply the ServiceMonitor to enable Prometheus to scrape your app’s metrics.</w:t>
      </w:r>
    </w:p>
    <w:p w:rsidR="00000000" w:rsidDel="00000000" w:rsidP="00000000" w:rsidRDefault="00000000" w:rsidRPr="00000000" w14:paraId="00001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B">
      <w:pPr>
        <w:pStyle w:val="Heading3"/>
        <w:keepNext w:val="0"/>
        <w:keepLines w:val="0"/>
        <w:spacing w:before="280" w:lineRule="auto"/>
        <w:rPr>
          <w:b w:val="1"/>
          <w:color w:val="000000"/>
          <w:sz w:val="26"/>
          <w:szCs w:val="26"/>
        </w:rPr>
      </w:pPr>
      <w:bookmarkStart w:colFirst="0" w:colLast="0" w:name="_d95y8bwo4plz" w:id="437"/>
      <w:bookmarkEnd w:id="437"/>
      <w:r w:rsidDel="00000000" w:rsidR="00000000" w:rsidRPr="00000000">
        <w:rPr>
          <w:b w:val="1"/>
          <w:color w:val="000000"/>
          <w:sz w:val="26"/>
          <w:szCs w:val="26"/>
          <w:rtl w:val="0"/>
        </w:rPr>
        <w:t xml:space="preserve">4. Install KEDA in Your Kubernetes Cluster</w:t>
      </w:r>
    </w:p>
    <w:p w:rsidR="00000000" w:rsidDel="00000000" w:rsidP="00000000" w:rsidRDefault="00000000" w:rsidRPr="00000000" w14:paraId="0000105C">
      <w:pPr>
        <w:spacing w:after="240" w:before="240" w:lineRule="auto"/>
        <w:rPr/>
      </w:pPr>
      <w:r w:rsidDel="00000000" w:rsidR="00000000" w:rsidRPr="00000000">
        <w:rPr>
          <w:rtl w:val="0"/>
        </w:rPr>
        <w:t xml:space="preserve">If you haven't installed KEDA yet, you can install it via Helm as well:</w:t>
      </w:r>
    </w:p>
    <w:p w:rsidR="00000000" w:rsidDel="00000000" w:rsidP="00000000" w:rsidRDefault="00000000" w:rsidRPr="00000000" w14:paraId="0000105D">
      <w:pPr>
        <w:rPr>
          <w:rFonts w:ascii="Roboto Mono" w:cs="Roboto Mono" w:eastAsia="Roboto Mono" w:hAnsi="Roboto Mono"/>
          <w:color w:val="188038"/>
        </w:rPr>
      </w:pPr>
      <w:r w:rsidDel="00000000" w:rsidR="00000000" w:rsidRPr="00000000">
        <w:rPr>
          <w:b w:val="1"/>
          <w:rtl w:val="0"/>
        </w:rPr>
        <w:t xml:space="preserve">Add KEDA’s Helm repository</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helm repo add kedacore https://kedacore.github.io/charts</w:t>
      </w:r>
    </w:p>
    <w:p w:rsidR="00000000" w:rsidDel="00000000" w:rsidP="00000000" w:rsidRDefault="00000000" w:rsidRPr="00000000" w14:paraId="00001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repo update</w:t>
      </w:r>
    </w:p>
    <w:p w:rsidR="00000000" w:rsidDel="00000000" w:rsidP="00000000" w:rsidRDefault="00000000" w:rsidRPr="00000000" w14:paraId="0000105F">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1060">
      <w:pPr>
        <w:rPr>
          <w:rFonts w:ascii="Roboto Mono" w:cs="Roboto Mono" w:eastAsia="Roboto Mono" w:hAnsi="Roboto Mono"/>
          <w:color w:val="188038"/>
        </w:rPr>
      </w:pPr>
      <w:r w:rsidDel="00000000" w:rsidR="00000000" w:rsidRPr="00000000">
        <w:rPr>
          <w:b w:val="1"/>
          <w:rtl w:val="0"/>
        </w:rPr>
        <w:t xml:space="preserve">Install KEDA in the desired namespace</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kubectl create namespace </w:t>
      </w:r>
      <w:r w:rsidDel="00000000" w:rsidR="00000000" w:rsidRPr="00000000">
        <w:rPr>
          <w:rFonts w:ascii="Roboto Mono" w:cs="Roboto Mono" w:eastAsia="Roboto Mono" w:hAnsi="Roboto Mono"/>
          <w:color w:val="188038"/>
          <w:rtl w:val="0"/>
        </w:rPr>
        <w:t xml:space="preserve">keda</w:t>
      </w:r>
      <w:r w:rsidDel="00000000" w:rsidR="00000000" w:rsidRPr="00000000">
        <w:rPr>
          <w:rFonts w:ascii="Roboto Mono" w:cs="Roboto Mono" w:eastAsia="Roboto Mono" w:hAnsi="Roboto Mono"/>
          <w:color w:val="188038"/>
          <w:rtl w:val="0"/>
        </w:rPr>
        <w:t xml:space="preserve">  # Optional: create a namespace for KEDA</w:t>
      </w:r>
    </w:p>
    <w:p w:rsidR="00000000" w:rsidDel="00000000" w:rsidP="00000000" w:rsidRDefault="00000000" w:rsidRPr="00000000" w14:paraId="00001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helm install keda kedacore/keda --namespace keda</w:t>
      </w:r>
    </w:p>
    <w:p w:rsidR="00000000" w:rsidDel="00000000" w:rsidP="00000000" w:rsidRDefault="00000000" w:rsidRPr="00000000" w14:paraId="00001062">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1063">
      <w:pPr>
        <w:rPr>
          <w:rFonts w:ascii="Roboto Mono" w:cs="Roboto Mono" w:eastAsia="Roboto Mono" w:hAnsi="Roboto Mono"/>
          <w:color w:val="188038"/>
        </w:rPr>
      </w:pPr>
      <w:r w:rsidDel="00000000" w:rsidR="00000000" w:rsidRPr="00000000">
        <w:rPr>
          <w:b w:val="1"/>
          <w:rtl w:val="0"/>
        </w:rPr>
        <w:t xml:space="preserve">Verify KEDA Installation</w:t>
      </w:r>
      <w:r w:rsidDel="00000000" w:rsidR="00000000" w:rsidRPr="00000000">
        <w:rPr>
          <w:rtl w:val="0"/>
        </w:rPr>
        <w:t xml:space="preserve">:</w:t>
        <w:br w:type="textWrapping"/>
        <w:t xml:space="preserve">Ensure that KEDA components (like the operator) are running:</w:t>
        <w:br w:type="textWrapping"/>
        <w:br w:type="textWrapping"/>
        <w:br w:type="textWrapping"/>
      </w:r>
      <w:r w:rsidDel="00000000" w:rsidR="00000000" w:rsidRPr="00000000">
        <w:rPr>
          <w:rFonts w:ascii="Roboto Mono" w:cs="Roboto Mono" w:eastAsia="Roboto Mono" w:hAnsi="Roboto Mono"/>
          <w:color w:val="188038"/>
          <w:rtl w:val="0"/>
        </w:rPr>
        <w:t xml:space="preserve">kubectl get pods -n </w:t>
      </w:r>
      <w:r w:rsidDel="00000000" w:rsidR="00000000" w:rsidRPr="00000000">
        <w:rPr>
          <w:rFonts w:ascii="Roboto Mono" w:cs="Roboto Mono" w:eastAsia="Roboto Mono" w:hAnsi="Roboto Mono"/>
          <w:color w:val="188038"/>
          <w:rtl w:val="0"/>
        </w:rPr>
        <w:t xml:space="preserve">keda</w:t>
      </w:r>
      <w:r w:rsidDel="00000000" w:rsidR="00000000" w:rsidRPr="00000000">
        <w:rPr>
          <w:rtl w:val="0"/>
        </w:rPr>
      </w:r>
    </w:p>
    <w:p w:rsidR="00000000" w:rsidDel="00000000" w:rsidP="00000000" w:rsidRDefault="00000000" w:rsidRPr="00000000" w14:paraId="00001064">
      <w:pPr>
        <w:numPr>
          <w:ilvl w:val="0"/>
          <w:numId w:val="29"/>
        </w:numPr>
        <w:spacing w:after="240" w:before="240" w:lineRule="auto"/>
        <w:ind w:left="720" w:hanging="360"/>
      </w:pPr>
      <w:r w:rsidDel="00000000" w:rsidR="00000000" w:rsidRPr="00000000">
        <w:rPr>
          <w:rtl w:val="0"/>
        </w:rPr>
      </w:r>
    </w:p>
    <w:p w:rsidR="00000000" w:rsidDel="00000000" w:rsidP="00000000" w:rsidRDefault="00000000" w:rsidRPr="00000000" w14:paraId="00001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6">
      <w:pPr>
        <w:pStyle w:val="Heading3"/>
        <w:keepNext w:val="0"/>
        <w:keepLines w:val="0"/>
        <w:spacing w:before="280" w:lineRule="auto"/>
        <w:rPr>
          <w:b w:val="1"/>
          <w:color w:val="000000"/>
          <w:sz w:val="26"/>
          <w:szCs w:val="26"/>
        </w:rPr>
      </w:pPr>
      <w:bookmarkStart w:colFirst="0" w:colLast="0" w:name="_nb6p8q2hv3bh" w:id="438"/>
      <w:bookmarkEnd w:id="438"/>
      <w:r w:rsidDel="00000000" w:rsidR="00000000" w:rsidRPr="00000000">
        <w:rPr>
          <w:b w:val="1"/>
          <w:color w:val="000000"/>
          <w:sz w:val="26"/>
          <w:szCs w:val="26"/>
          <w:rtl w:val="0"/>
        </w:rPr>
        <w:t xml:space="preserve">5. Create a KEDA ScaledObject with Prometheus Metrics</w:t>
      </w:r>
    </w:p>
    <w:p w:rsidR="00000000" w:rsidDel="00000000" w:rsidP="00000000" w:rsidRDefault="00000000" w:rsidRPr="00000000" w14:paraId="00001067">
      <w:pPr>
        <w:spacing w:after="240" w:before="240" w:lineRule="auto"/>
        <w:rPr/>
      </w:pPr>
      <w:r w:rsidDel="00000000" w:rsidR="00000000" w:rsidRPr="00000000">
        <w:rPr>
          <w:rtl w:val="0"/>
        </w:rPr>
        <w:t xml:space="preserve">Once </w:t>
      </w:r>
      <w:r w:rsidDel="00000000" w:rsidR="00000000" w:rsidRPr="00000000">
        <w:rPr>
          <w:b w:val="1"/>
          <w:rtl w:val="0"/>
        </w:rPr>
        <w:t xml:space="preserve">Prometheus</w:t>
      </w:r>
      <w:r w:rsidDel="00000000" w:rsidR="00000000" w:rsidRPr="00000000">
        <w:rPr>
          <w:rtl w:val="0"/>
        </w:rPr>
        <w:t xml:space="preserve"> and the </w:t>
      </w:r>
      <w:r w:rsidDel="00000000" w:rsidR="00000000" w:rsidRPr="00000000">
        <w:rPr>
          <w:b w:val="1"/>
          <w:rtl w:val="0"/>
        </w:rPr>
        <w:t xml:space="preserve">Prometheus Adapter</w:t>
      </w:r>
      <w:r w:rsidDel="00000000" w:rsidR="00000000" w:rsidRPr="00000000">
        <w:rPr>
          <w:rtl w:val="0"/>
        </w:rPr>
        <w:t xml:space="preserve"> are running, and </w:t>
      </w:r>
      <w:r w:rsidDel="00000000" w:rsidR="00000000" w:rsidRPr="00000000">
        <w:rPr>
          <w:b w:val="1"/>
          <w:rtl w:val="0"/>
        </w:rPr>
        <w:t xml:space="preserve">KEDA</w:t>
      </w:r>
      <w:r w:rsidDel="00000000" w:rsidR="00000000" w:rsidRPr="00000000">
        <w:rPr>
          <w:rtl w:val="0"/>
        </w:rPr>
        <w:t xml:space="preserve"> is installed, you can create a </w:t>
      </w:r>
      <w:r w:rsidDel="00000000" w:rsidR="00000000" w:rsidRPr="00000000">
        <w:rPr>
          <w:b w:val="1"/>
          <w:rtl w:val="0"/>
        </w:rPr>
        <w:t xml:space="preserve">ScaledObject</w:t>
      </w:r>
      <w:r w:rsidDel="00000000" w:rsidR="00000000" w:rsidRPr="00000000">
        <w:rPr>
          <w:rtl w:val="0"/>
        </w:rPr>
        <w:t xml:space="preserve"> in Kubernetes that uses Prometheus metrics to scale your workload.</w:t>
      </w:r>
    </w:p>
    <w:p w:rsidR="00000000" w:rsidDel="00000000" w:rsidP="00000000" w:rsidRDefault="00000000" w:rsidRPr="00000000" w14:paraId="00001068">
      <w:pPr>
        <w:spacing w:after="240" w:before="240" w:lineRule="auto"/>
        <w:rPr/>
      </w:pPr>
      <w:r w:rsidDel="00000000" w:rsidR="00000000" w:rsidRPr="00000000">
        <w:rPr>
          <w:rtl w:val="0"/>
        </w:rPr>
        <w:t xml:space="preserve">Here’s an example of how to configure a </w:t>
      </w:r>
      <w:r w:rsidDel="00000000" w:rsidR="00000000" w:rsidRPr="00000000">
        <w:rPr>
          <w:b w:val="1"/>
          <w:rtl w:val="0"/>
        </w:rPr>
        <w:t xml:space="preserve">ScaledObject</w:t>
      </w:r>
      <w:r w:rsidDel="00000000" w:rsidR="00000000" w:rsidRPr="00000000">
        <w:rPr>
          <w:rtl w:val="0"/>
        </w:rPr>
        <w:t xml:space="preserve"> to use Prometheus metrics to scale a deployment:</w:t>
      </w:r>
    </w:p>
    <w:p w:rsidR="00000000" w:rsidDel="00000000" w:rsidP="00000000" w:rsidRDefault="00000000" w:rsidRPr="00000000" w14:paraId="00001069">
      <w:pPr>
        <w:pStyle w:val="Heading4"/>
        <w:keepNext w:val="0"/>
        <w:keepLines w:val="0"/>
        <w:spacing w:after="40" w:before="240" w:lineRule="auto"/>
        <w:rPr>
          <w:b w:val="1"/>
          <w:color w:val="000000"/>
          <w:sz w:val="22"/>
          <w:szCs w:val="22"/>
        </w:rPr>
      </w:pPr>
      <w:bookmarkStart w:colFirst="0" w:colLast="0" w:name="_6w64hufrh76j" w:id="439"/>
      <w:bookmarkEnd w:id="439"/>
      <w:r w:rsidDel="00000000" w:rsidR="00000000" w:rsidRPr="00000000">
        <w:rPr>
          <w:b w:val="1"/>
          <w:color w:val="000000"/>
          <w:sz w:val="22"/>
          <w:szCs w:val="22"/>
          <w:rtl w:val="0"/>
        </w:rPr>
        <w:t xml:space="preserve">Example: Scale a Deployment Based on Prometheus Metrics</w:t>
      </w:r>
    </w:p>
    <w:p w:rsidR="00000000" w:rsidDel="00000000" w:rsidP="00000000" w:rsidRDefault="00000000" w:rsidRPr="00000000" w14:paraId="0000106A">
      <w:pPr>
        <w:rPr>
          <w:rFonts w:ascii="Roboto Mono" w:cs="Roboto Mono" w:eastAsia="Roboto Mono" w:hAnsi="Roboto Mono"/>
          <w:color w:val="188038"/>
        </w:rPr>
      </w:pPr>
      <w:r w:rsidDel="00000000" w:rsidR="00000000" w:rsidRPr="00000000">
        <w:rPr>
          <w:b w:val="1"/>
          <w:rtl w:val="0"/>
        </w:rPr>
        <w:t xml:space="preserve">Example ScaledObject</w:t>
      </w:r>
      <w:r w:rsidDel="00000000" w:rsidR="00000000" w:rsidRPr="00000000">
        <w:rPr>
          <w:rtl w:val="0"/>
        </w:rPr>
        <w:t xml:space="preserve"> to autoscale based on a Prometheus metric (</w:t>
      </w:r>
      <w:r w:rsidDel="00000000" w:rsidR="00000000" w:rsidRPr="00000000">
        <w:rPr>
          <w:rFonts w:ascii="Roboto Mono" w:cs="Roboto Mono" w:eastAsia="Roboto Mono" w:hAnsi="Roboto Mono"/>
          <w:color w:val="188038"/>
          <w:rtl w:val="0"/>
        </w:rPr>
        <w:t xml:space="preserve">http_requests_total</w:t>
      </w:r>
      <w:r w:rsidDel="00000000" w:rsidR="00000000" w:rsidRPr="00000000">
        <w:rPr>
          <w:rtl w:val="0"/>
        </w:rPr>
        <w:t xml:space="preserve">):</w:t>
        <w:br w:type="textWrapping"/>
        <w:t xml:space="preserve">yaml</w:t>
        <w:br w:type="textWrapping"/>
        <w:br w:type="textWrapping"/>
      </w:r>
      <w:r w:rsidDel="00000000" w:rsidR="00000000" w:rsidRPr="00000000">
        <w:rPr>
          <w:rFonts w:ascii="Roboto Mono" w:cs="Roboto Mono" w:eastAsia="Roboto Mono" w:hAnsi="Roboto Mono"/>
          <w:color w:val="188038"/>
          <w:rtl w:val="0"/>
        </w:rPr>
        <w:t xml:space="preserve">apiVersion: keda.k8s.io/v1alpha1</w:t>
      </w:r>
    </w:p>
    <w:p w:rsidR="00000000" w:rsidDel="00000000" w:rsidP="00000000" w:rsidRDefault="00000000" w:rsidRPr="00000000" w14:paraId="00001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ScaledObject</w:t>
      </w:r>
    </w:p>
    <w:p w:rsidR="00000000" w:rsidDel="00000000" w:rsidP="00000000" w:rsidRDefault="00000000" w:rsidRPr="00000000" w14:paraId="00001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my-deployment-scaler</w:t>
      </w:r>
    </w:p>
    <w:p w:rsidR="00000000" w:rsidDel="00000000" w:rsidP="00000000" w:rsidRDefault="00000000" w:rsidRPr="00000000" w14:paraId="00001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default</w:t>
      </w:r>
    </w:p>
    <w:p w:rsidR="00000000" w:rsidDel="00000000" w:rsidP="00000000" w:rsidRDefault="00000000" w:rsidRPr="00000000" w14:paraId="00001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1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  # Name of the deployment you want to scale</w:t>
      </w:r>
    </w:p>
    <w:p w:rsidR="00000000" w:rsidDel="00000000" w:rsidP="00000000" w:rsidRDefault="00000000" w:rsidRPr="00000000" w14:paraId="00001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triggers:</w:t>
      </w:r>
    </w:p>
    <w:p w:rsidR="00000000" w:rsidDel="00000000" w:rsidP="00000000" w:rsidRDefault="00000000" w:rsidRPr="00000000" w14:paraId="00001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prometheus</w:t>
      </w:r>
    </w:p>
    <w:p w:rsidR="00000000" w:rsidDel="00000000" w:rsidP="00000000" w:rsidRDefault="00000000" w:rsidRPr="00000000" w14:paraId="00001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serverAddress: http://prometheus.monitoring.svc.cluster.local  # Prometheus URL</w:t>
      </w:r>
    </w:p>
    <w:p w:rsidR="00000000" w:rsidDel="00000000" w:rsidP="00000000" w:rsidRDefault="00000000" w:rsidRPr="00000000" w14:paraId="00001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metricName: http_requests_total  # The metric to scale on</w:t>
      </w:r>
    </w:p>
    <w:p w:rsidR="00000000" w:rsidDel="00000000" w:rsidP="00000000" w:rsidRDefault="00000000" w:rsidRPr="00000000" w14:paraId="00001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threshold: '100'  # Scale when the metric exceeds 100</w:t>
      </w:r>
    </w:p>
    <w:p w:rsidR="00000000" w:rsidDel="00000000" w:rsidP="00000000" w:rsidRDefault="00000000" w:rsidRPr="00000000" w14:paraId="00001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 sum(rate(http_requests_total{job="my-app"}[1m])) by (instance)  # Prometheus query</w:t>
      </w:r>
    </w:p>
    <w:p w:rsidR="00000000" w:rsidDel="00000000" w:rsidP="00000000" w:rsidRDefault="00000000" w:rsidRPr="00000000" w14:paraId="00001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Optional: Metric should be a gauge, counter, or histogram</w:t>
      </w:r>
    </w:p>
    <w:p w:rsidR="00000000" w:rsidDel="00000000" w:rsidP="00000000" w:rsidRDefault="00000000" w:rsidRPr="00000000" w14:paraId="0000107A">
      <w:pPr>
        <w:numPr>
          <w:ilvl w:val="0"/>
          <w:numId w:val="318"/>
        </w:numPr>
        <w:spacing w:after="0" w:afterAutospacing="0" w:before="240" w:lineRule="auto"/>
        <w:ind w:left="720" w:hanging="360"/>
      </w:pPr>
      <w:r w:rsidDel="00000000" w:rsidR="00000000" w:rsidRPr="00000000">
        <w:rPr>
          <w:rtl w:val="0"/>
        </w:rPr>
        <w:t xml:space="preserve">This </w:t>
      </w:r>
      <w:r w:rsidDel="00000000" w:rsidR="00000000" w:rsidRPr="00000000">
        <w:rPr>
          <w:b w:val="1"/>
          <w:rtl w:val="0"/>
        </w:rPr>
        <w:t xml:space="preserve">ScaledObject</w:t>
      </w:r>
      <w:r w:rsidDel="00000000" w:rsidR="00000000" w:rsidRPr="00000000">
        <w:rPr>
          <w:rtl w:val="0"/>
        </w:rPr>
        <w:t xml:space="preserve"> configuration tells KEDA to:</w:t>
      </w:r>
    </w:p>
    <w:p w:rsidR="00000000" w:rsidDel="00000000" w:rsidP="00000000" w:rsidRDefault="00000000" w:rsidRPr="00000000" w14:paraId="0000107B">
      <w:pPr>
        <w:numPr>
          <w:ilvl w:val="1"/>
          <w:numId w:val="318"/>
        </w:numPr>
        <w:spacing w:after="0" w:afterAutospacing="0" w:before="0" w:beforeAutospacing="0" w:lineRule="auto"/>
        <w:ind w:left="1440" w:hanging="360"/>
      </w:pPr>
      <w:r w:rsidDel="00000000" w:rsidR="00000000" w:rsidRPr="00000000">
        <w:rPr>
          <w:rtl w:val="0"/>
        </w:rPr>
        <w:t xml:space="preserve">Monitor the </w:t>
      </w:r>
      <w:r w:rsidDel="00000000" w:rsidR="00000000" w:rsidRPr="00000000">
        <w:rPr>
          <w:rFonts w:ascii="Roboto Mono" w:cs="Roboto Mono" w:eastAsia="Roboto Mono" w:hAnsi="Roboto Mono"/>
          <w:color w:val="188038"/>
          <w:rtl w:val="0"/>
        </w:rPr>
        <w:t xml:space="preserve">http_requests_total</w:t>
      </w:r>
      <w:r w:rsidDel="00000000" w:rsidR="00000000" w:rsidRPr="00000000">
        <w:rPr>
          <w:rtl w:val="0"/>
        </w:rPr>
        <w:t xml:space="preserve"> metric from Prometheus.</w:t>
      </w:r>
    </w:p>
    <w:p w:rsidR="00000000" w:rsidDel="00000000" w:rsidP="00000000" w:rsidRDefault="00000000" w:rsidRPr="00000000" w14:paraId="0000107C">
      <w:pPr>
        <w:numPr>
          <w:ilvl w:val="1"/>
          <w:numId w:val="318"/>
        </w:numPr>
        <w:spacing w:after="0" w:afterAutospacing="0" w:before="0" w:beforeAutospacing="0" w:lineRule="auto"/>
        <w:ind w:left="1440" w:hanging="360"/>
      </w:pPr>
      <w:r w:rsidDel="00000000" w:rsidR="00000000" w:rsidRPr="00000000">
        <w:rPr>
          <w:rtl w:val="0"/>
        </w:rPr>
        <w:t xml:space="preserve">If the value of this metric exceeds 100, scale the </w:t>
      </w:r>
      <w:r w:rsidDel="00000000" w:rsidR="00000000" w:rsidRPr="00000000">
        <w:rPr>
          <w:b w:val="1"/>
          <w:rtl w:val="0"/>
        </w:rPr>
        <w:t xml:space="preserve">my-deployment</w:t>
      </w:r>
      <w:r w:rsidDel="00000000" w:rsidR="00000000" w:rsidRPr="00000000">
        <w:rPr>
          <w:rtl w:val="0"/>
        </w:rPr>
        <w:t xml:space="preserve"> deployment.</w:t>
      </w:r>
    </w:p>
    <w:p w:rsidR="00000000" w:rsidDel="00000000" w:rsidP="00000000" w:rsidRDefault="00000000" w:rsidRPr="00000000" w14:paraId="0000107D">
      <w:pPr>
        <w:numPr>
          <w:ilvl w:val="1"/>
          <w:numId w:val="318"/>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field contains the Prometheus query to extract the relevant metric.</w:t>
      </w:r>
    </w:p>
    <w:p w:rsidR="00000000" w:rsidDel="00000000" w:rsidP="00000000" w:rsidRDefault="00000000" w:rsidRPr="00000000" w14:paraId="0000107E">
      <w:pPr>
        <w:rPr>
          <w:rFonts w:ascii="Roboto Mono" w:cs="Roboto Mono" w:eastAsia="Roboto Mono" w:hAnsi="Roboto Mono"/>
          <w:color w:val="188038"/>
        </w:rPr>
      </w:pPr>
      <w:r w:rsidDel="00000000" w:rsidR="00000000" w:rsidRPr="00000000">
        <w:rPr>
          <w:b w:val="1"/>
          <w:rtl w:val="0"/>
        </w:rPr>
        <w:t xml:space="preserve">Apply the ScaledObject</w:t>
      </w:r>
      <w:r w:rsidDel="00000000" w:rsidR="00000000" w:rsidRPr="00000000">
        <w:rPr>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kubectl apply -f scaledobject-prometheus.yaml</w:t>
      </w:r>
    </w:p>
    <w:p w:rsidR="00000000" w:rsidDel="00000000" w:rsidP="00000000" w:rsidRDefault="00000000" w:rsidRPr="00000000" w14:paraId="0000107F">
      <w:pPr>
        <w:numPr>
          <w:ilvl w:val="0"/>
          <w:numId w:val="318"/>
        </w:numPr>
        <w:spacing w:after="240" w:before="240" w:lineRule="auto"/>
        <w:ind w:left="720" w:hanging="360"/>
      </w:pPr>
      <w:r w:rsidDel="00000000" w:rsidR="00000000" w:rsidRPr="00000000">
        <w:rPr>
          <w:rtl w:val="0"/>
        </w:rPr>
      </w:r>
    </w:p>
    <w:p w:rsidR="00000000" w:rsidDel="00000000" w:rsidP="00000000" w:rsidRDefault="00000000" w:rsidRPr="00000000" w14:paraId="00001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1">
      <w:pPr>
        <w:pStyle w:val="Heading3"/>
        <w:keepNext w:val="0"/>
        <w:keepLines w:val="0"/>
        <w:spacing w:before="280" w:lineRule="auto"/>
        <w:rPr>
          <w:b w:val="1"/>
          <w:color w:val="000000"/>
          <w:sz w:val="26"/>
          <w:szCs w:val="26"/>
        </w:rPr>
      </w:pPr>
      <w:bookmarkStart w:colFirst="0" w:colLast="0" w:name="_vcpxiy99iyhw" w:id="440"/>
      <w:bookmarkEnd w:id="440"/>
      <w:r w:rsidDel="00000000" w:rsidR="00000000" w:rsidRPr="00000000">
        <w:rPr>
          <w:b w:val="1"/>
          <w:color w:val="000000"/>
          <w:sz w:val="26"/>
          <w:szCs w:val="26"/>
          <w:rtl w:val="0"/>
        </w:rPr>
        <w:t xml:space="preserve">How KEDA Uses Prometheus Metrics to Autoscale Pods</w:t>
      </w:r>
    </w:p>
    <w:p w:rsidR="00000000" w:rsidDel="00000000" w:rsidP="00000000" w:rsidRDefault="00000000" w:rsidRPr="00000000" w14:paraId="00001082">
      <w:pPr>
        <w:numPr>
          <w:ilvl w:val="0"/>
          <w:numId w:val="266"/>
        </w:numPr>
        <w:spacing w:after="0" w:afterAutospacing="0" w:before="240" w:lineRule="auto"/>
        <w:ind w:left="720" w:hanging="360"/>
      </w:pPr>
      <w:r w:rsidDel="00000000" w:rsidR="00000000" w:rsidRPr="00000000">
        <w:rPr>
          <w:b w:val="1"/>
          <w:rtl w:val="0"/>
        </w:rPr>
        <w:t xml:space="preserve">Prometheus Adapter</w:t>
      </w:r>
      <w:r w:rsidDel="00000000" w:rsidR="00000000" w:rsidRPr="00000000">
        <w:rPr>
          <w:rtl w:val="0"/>
        </w:rPr>
        <w:t xml:space="preserve">: The </w:t>
      </w:r>
      <w:r w:rsidDel="00000000" w:rsidR="00000000" w:rsidRPr="00000000">
        <w:rPr>
          <w:b w:val="1"/>
          <w:rtl w:val="0"/>
        </w:rPr>
        <w:t xml:space="preserve">Prometheus Adapter</w:t>
      </w:r>
      <w:r w:rsidDel="00000000" w:rsidR="00000000" w:rsidRPr="00000000">
        <w:rPr>
          <w:rtl w:val="0"/>
        </w:rPr>
        <w:t xml:space="preserve"> makes Prometheus metrics available to the Kubernetes Metrics API, allowing KEDA to query those metrics.</w:t>
      </w:r>
    </w:p>
    <w:p w:rsidR="00000000" w:rsidDel="00000000" w:rsidP="00000000" w:rsidRDefault="00000000" w:rsidRPr="00000000" w14:paraId="00001083">
      <w:pPr>
        <w:numPr>
          <w:ilvl w:val="0"/>
          <w:numId w:val="266"/>
        </w:numPr>
        <w:spacing w:after="0" w:afterAutospacing="0" w:before="0" w:beforeAutospacing="0" w:lineRule="auto"/>
        <w:ind w:left="720" w:hanging="360"/>
      </w:pPr>
      <w:r w:rsidDel="00000000" w:rsidR="00000000" w:rsidRPr="00000000">
        <w:rPr>
          <w:b w:val="1"/>
          <w:rtl w:val="0"/>
        </w:rPr>
        <w:t xml:space="preserve">KEDA Trigger</w:t>
      </w:r>
      <w:r w:rsidDel="00000000" w:rsidR="00000000" w:rsidRPr="00000000">
        <w:rPr>
          <w:rtl w:val="0"/>
        </w:rPr>
        <w:t xml:space="preserve">: In the </w:t>
      </w:r>
      <w:r w:rsidDel="00000000" w:rsidR="00000000" w:rsidRPr="00000000">
        <w:rPr>
          <w:b w:val="1"/>
          <w:rtl w:val="0"/>
        </w:rPr>
        <w:t xml:space="preserve">ScaledObject</w:t>
      </w:r>
      <w:r w:rsidDel="00000000" w:rsidR="00000000" w:rsidRPr="00000000">
        <w:rPr>
          <w:rtl w:val="0"/>
        </w:rPr>
        <w:t xml:space="preserve"> definition, KEDA is configured to scale based on a specific Prometheus metric. KEDA pulls the metric value from Prometheus by executing the provided Prometheus </w:t>
      </w:r>
      <w:r w:rsidDel="00000000" w:rsidR="00000000" w:rsidRPr="00000000">
        <w:rPr>
          <w:b w:val="1"/>
          <w:rtl w:val="0"/>
        </w:rPr>
        <w:t xml:space="preserve">query</w:t>
      </w:r>
      <w:r w:rsidDel="00000000" w:rsidR="00000000" w:rsidRPr="00000000">
        <w:rPr>
          <w:rtl w:val="0"/>
        </w:rPr>
        <w:t xml:space="preserve">.</w:t>
      </w:r>
    </w:p>
    <w:p w:rsidR="00000000" w:rsidDel="00000000" w:rsidP="00000000" w:rsidRDefault="00000000" w:rsidRPr="00000000" w14:paraId="00001084">
      <w:pPr>
        <w:numPr>
          <w:ilvl w:val="0"/>
          <w:numId w:val="266"/>
        </w:numPr>
        <w:spacing w:after="0" w:afterAutospacing="0" w:before="0" w:beforeAutospacing="0" w:lineRule="auto"/>
        <w:ind w:left="720" w:hanging="360"/>
      </w:pPr>
      <w:r w:rsidDel="00000000" w:rsidR="00000000" w:rsidRPr="00000000">
        <w:rPr>
          <w:b w:val="1"/>
          <w:rtl w:val="0"/>
        </w:rPr>
        <w:t xml:space="preserve">Autoscaling Decision</w:t>
      </w:r>
      <w:r w:rsidDel="00000000" w:rsidR="00000000" w:rsidRPr="00000000">
        <w:rPr>
          <w:rtl w:val="0"/>
        </w:rPr>
        <w:t xml:space="preserve">:</w:t>
      </w:r>
    </w:p>
    <w:p w:rsidR="00000000" w:rsidDel="00000000" w:rsidP="00000000" w:rsidRDefault="00000000" w:rsidRPr="00000000" w14:paraId="00001085">
      <w:pPr>
        <w:numPr>
          <w:ilvl w:val="1"/>
          <w:numId w:val="266"/>
        </w:numPr>
        <w:spacing w:after="0" w:afterAutospacing="0" w:before="0" w:beforeAutospacing="0" w:lineRule="auto"/>
        <w:ind w:left="1440" w:hanging="360"/>
      </w:pPr>
      <w:r w:rsidDel="00000000" w:rsidR="00000000" w:rsidRPr="00000000">
        <w:rPr>
          <w:b w:val="1"/>
          <w:rtl w:val="0"/>
        </w:rPr>
        <w:t xml:space="preserve">Scale Up</w:t>
      </w:r>
      <w:r w:rsidDel="00000000" w:rsidR="00000000" w:rsidRPr="00000000">
        <w:rPr>
          <w:rtl w:val="0"/>
        </w:rPr>
        <w:t xml:space="preserve">: If the metric exceeds the defined threshold (e.g., if the </w:t>
      </w:r>
      <w:r w:rsidDel="00000000" w:rsidR="00000000" w:rsidRPr="00000000">
        <w:rPr>
          <w:rFonts w:ascii="Roboto Mono" w:cs="Roboto Mono" w:eastAsia="Roboto Mono" w:hAnsi="Roboto Mono"/>
          <w:color w:val="188038"/>
          <w:rtl w:val="0"/>
        </w:rPr>
        <w:t xml:space="preserve">http_requests_total</w:t>
      </w:r>
      <w:r w:rsidDel="00000000" w:rsidR="00000000" w:rsidRPr="00000000">
        <w:rPr>
          <w:rtl w:val="0"/>
        </w:rPr>
        <w:t xml:space="preserve"> is greater than 100), KEDA triggers the scaling logic, and the </w:t>
      </w:r>
      <w:r w:rsidDel="00000000" w:rsidR="00000000" w:rsidRPr="00000000">
        <w:rPr>
          <w:b w:val="1"/>
          <w:rtl w:val="0"/>
        </w:rPr>
        <w:t xml:space="preserve">Horizontal Pod Autoscaler (HPA)</w:t>
      </w:r>
      <w:r w:rsidDel="00000000" w:rsidR="00000000" w:rsidRPr="00000000">
        <w:rPr>
          <w:rtl w:val="0"/>
        </w:rPr>
        <w:t xml:space="preserve"> increases the number of pods in the deployment.</w:t>
      </w:r>
    </w:p>
    <w:p w:rsidR="00000000" w:rsidDel="00000000" w:rsidP="00000000" w:rsidRDefault="00000000" w:rsidRPr="00000000" w14:paraId="00001086">
      <w:pPr>
        <w:numPr>
          <w:ilvl w:val="1"/>
          <w:numId w:val="266"/>
        </w:numPr>
        <w:spacing w:after="0" w:afterAutospacing="0" w:before="0" w:beforeAutospacing="0" w:lineRule="auto"/>
        <w:ind w:left="1440" w:hanging="360"/>
      </w:pPr>
      <w:r w:rsidDel="00000000" w:rsidR="00000000" w:rsidRPr="00000000">
        <w:rPr>
          <w:b w:val="1"/>
          <w:rtl w:val="0"/>
        </w:rPr>
        <w:t xml:space="preserve">Scale Down</w:t>
      </w:r>
      <w:r w:rsidDel="00000000" w:rsidR="00000000" w:rsidRPr="00000000">
        <w:rPr>
          <w:rtl w:val="0"/>
        </w:rPr>
        <w:t xml:space="preserve">: If the metric falls below the threshold, KEDA instructs HPA to decrease the number of pods.</w:t>
      </w:r>
    </w:p>
    <w:p w:rsidR="00000000" w:rsidDel="00000000" w:rsidP="00000000" w:rsidRDefault="00000000" w:rsidRPr="00000000" w14:paraId="00001087">
      <w:pPr>
        <w:numPr>
          <w:ilvl w:val="0"/>
          <w:numId w:val="266"/>
        </w:numPr>
        <w:spacing w:after="240" w:before="0" w:beforeAutospacing="0" w:lineRule="auto"/>
        <w:ind w:left="720" w:hanging="360"/>
      </w:pPr>
      <w:r w:rsidDel="00000000" w:rsidR="00000000" w:rsidRPr="00000000">
        <w:rPr>
          <w:b w:val="1"/>
          <w:rtl w:val="0"/>
        </w:rPr>
        <w:t xml:space="preserve">Kubernetes HPA</w:t>
      </w:r>
      <w:r w:rsidDel="00000000" w:rsidR="00000000" w:rsidRPr="00000000">
        <w:rPr>
          <w:rtl w:val="0"/>
        </w:rPr>
        <w:t xml:space="preserve">: KEDA uses HPA to manage the scaling of pods. KEDA triggers the scaling based on external metrics, while HPA adjusts the number of pods in the deployment to meet the required resource needs.</w:t>
      </w:r>
    </w:p>
    <w:p w:rsidR="00000000" w:rsidDel="00000000" w:rsidP="00000000" w:rsidRDefault="00000000" w:rsidRPr="00000000" w14:paraId="00001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9">
      <w:pPr>
        <w:pStyle w:val="Heading3"/>
        <w:keepNext w:val="0"/>
        <w:keepLines w:val="0"/>
        <w:spacing w:before="280" w:lineRule="auto"/>
        <w:rPr>
          <w:b w:val="1"/>
          <w:color w:val="000000"/>
          <w:sz w:val="26"/>
          <w:szCs w:val="26"/>
        </w:rPr>
      </w:pPr>
      <w:bookmarkStart w:colFirst="0" w:colLast="0" w:name="_pxwr4y4tr5ed" w:id="441"/>
      <w:bookmarkEnd w:id="441"/>
      <w:r w:rsidDel="00000000" w:rsidR="00000000" w:rsidRPr="00000000">
        <w:rPr>
          <w:b w:val="1"/>
          <w:color w:val="000000"/>
          <w:sz w:val="26"/>
          <w:szCs w:val="26"/>
          <w:rtl w:val="0"/>
        </w:rPr>
        <w:t xml:space="preserve">Summary</w:t>
      </w:r>
    </w:p>
    <w:p w:rsidR="00000000" w:rsidDel="00000000" w:rsidP="00000000" w:rsidRDefault="00000000" w:rsidRPr="00000000" w14:paraId="0000108A">
      <w:pPr>
        <w:numPr>
          <w:ilvl w:val="0"/>
          <w:numId w:val="297"/>
        </w:numPr>
        <w:spacing w:after="0" w:afterAutospacing="0" w:before="240" w:lineRule="auto"/>
        <w:ind w:left="720" w:hanging="360"/>
      </w:pPr>
      <w:r w:rsidDel="00000000" w:rsidR="00000000" w:rsidRPr="00000000">
        <w:rPr>
          <w:b w:val="1"/>
          <w:rtl w:val="0"/>
        </w:rPr>
        <w:t xml:space="preserve">KEDA</w:t>
      </w:r>
      <w:r w:rsidDel="00000000" w:rsidR="00000000" w:rsidRPr="00000000">
        <w:rPr>
          <w:rtl w:val="0"/>
        </w:rPr>
        <w:t xml:space="preserve"> can use </w:t>
      </w:r>
      <w:r w:rsidDel="00000000" w:rsidR="00000000" w:rsidRPr="00000000">
        <w:rPr>
          <w:b w:val="1"/>
          <w:rtl w:val="0"/>
        </w:rPr>
        <w:t xml:space="preserve">Prometheus metrics</w:t>
      </w:r>
      <w:r w:rsidDel="00000000" w:rsidR="00000000" w:rsidRPr="00000000">
        <w:rPr>
          <w:rtl w:val="0"/>
        </w:rPr>
        <w:t xml:space="preserve"> to autoscale Kubernetes pods based on custom metrics.</w:t>
      </w:r>
    </w:p>
    <w:p w:rsidR="00000000" w:rsidDel="00000000" w:rsidP="00000000" w:rsidRDefault="00000000" w:rsidRPr="00000000" w14:paraId="0000108B">
      <w:pPr>
        <w:numPr>
          <w:ilvl w:val="0"/>
          <w:numId w:val="297"/>
        </w:numPr>
        <w:spacing w:after="0" w:afterAutospacing="0" w:before="0" w:beforeAutospacing="0" w:lineRule="auto"/>
        <w:ind w:left="720" w:hanging="360"/>
      </w:pPr>
      <w:r w:rsidDel="00000000" w:rsidR="00000000" w:rsidRPr="00000000">
        <w:rPr>
          <w:rtl w:val="0"/>
        </w:rPr>
        <w:t xml:space="preserve">To enable this, you need </w:t>
      </w:r>
      <w:r w:rsidDel="00000000" w:rsidR="00000000" w:rsidRPr="00000000">
        <w:rPr>
          <w:b w:val="1"/>
          <w:rtl w:val="0"/>
        </w:rPr>
        <w:t xml:space="preserve">Prometheus</w:t>
      </w:r>
      <w:r w:rsidDel="00000000" w:rsidR="00000000" w:rsidRPr="00000000">
        <w:rPr>
          <w:rtl w:val="0"/>
        </w:rPr>
        <w:t xml:space="preserve"> to collect metrics, and </w:t>
      </w:r>
      <w:r w:rsidDel="00000000" w:rsidR="00000000" w:rsidRPr="00000000">
        <w:rPr>
          <w:b w:val="1"/>
          <w:rtl w:val="0"/>
        </w:rPr>
        <w:t xml:space="preserve">Prometheus Adapter</w:t>
      </w:r>
      <w:r w:rsidDel="00000000" w:rsidR="00000000" w:rsidRPr="00000000">
        <w:rPr>
          <w:rtl w:val="0"/>
        </w:rPr>
        <w:t xml:space="preserve"> to expose those metrics to the Kubernetes Metrics API.</w:t>
      </w:r>
    </w:p>
    <w:p w:rsidR="00000000" w:rsidDel="00000000" w:rsidP="00000000" w:rsidRDefault="00000000" w:rsidRPr="00000000" w14:paraId="0000108C">
      <w:pPr>
        <w:numPr>
          <w:ilvl w:val="0"/>
          <w:numId w:val="297"/>
        </w:numPr>
        <w:spacing w:after="0" w:afterAutospacing="0" w:before="0" w:beforeAutospacing="0" w:lineRule="auto"/>
        <w:ind w:left="720" w:hanging="360"/>
      </w:pPr>
      <w:r w:rsidDel="00000000" w:rsidR="00000000" w:rsidRPr="00000000">
        <w:rPr>
          <w:rtl w:val="0"/>
        </w:rPr>
        <w:t xml:space="preserve">KEDA works with </w:t>
      </w:r>
      <w:r w:rsidDel="00000000" w:rsidR="00000000" w:rsidRPr="00000000">
        <w:rPr>
          <w:b w:val="1"/>
          <w:rtl w:val="0"/>
        </w:rPr>
        <w:t xml:space="preserve">ScaledObjects</w:t>
      </w:r>
      <w:r w:rsidDel="00000000" w:rsidR="00000000" w:rsidRPr="00000000">
        <w:rPr>
          <w:rtl w:val="0"/>
        </w:rPr>
        <w:t xml:space="preserve"> and </w:t>
      </w:r>
      <w:r w:rsidDel="00000000" w:rsidR="00000000" w:rsidRPr="00000000">
        <w:rPr>
          <w:b w:val="1"/>
          <w:rtl w:val="0"/>
        </w:rPr>
        <w:t xml:space="preserve">ScaledJobs</w:t>
      </w:r>
      <w:r w:rsidDel="00000000" w:rsidR="00000000" w:rsidRPr="00000000">
        <w:rPr>
          <w:rtl w:val="0"/>
        </w:rPr>
        <w:t xml:space="preserve"> to define autoscaling behavior, based on metrics retrieved from Prometheus using a defined query.</w:t>
      </w:r>
    </w:p>
    <w:p w:rsidR="00000000" w:rsidDel="00000000" w:rsidP="00000000" w:rsidRDefault="00000000" w:rsidRPr="00000000" w14:paraId="0000108D">
      <w:pPr>
        <w:numPr>
          <w:ilvl w:val="0"/>
          <w:numId w:val="297"/>
        </w:numPr>
        <w:spacing w:after="240" w:before="0" w:beforeAutospacing="0" w:lineRule="auto"/>
        <w:ind w:left="720" w:hanging="360"/>
      </w:pPr>
      <w:r w:rsidDel="00000000" w:rsidR="00000000" w:rsidRPr="00000000">
        <w:rPr>
          <w:rtl w:val="0"/>
        </w:rPr>
        <w:t xml:space="preserve">Once the metric exceeds or falls below a configured threshold, KEDA triggers </w:t>
      </w:r>
      <w:r w:rsidDel="00000000" w:rsidR="00000000" w:rsidRPr="00000000">
        <w:rPr>
          <w:b w:val="1"/>
          <w:rtl w:val="0"/>
        </w:rPr>
        <w:t xml:space="preserve">Horizontal Pod Autoscaler (HPA)</w:t>
      </w:r>
      <w:r w:rsidDel="00000000" w:rsidR="00000000" w:rsidRPr="00000000">
        <w:rPr>
          <w:rtl w:val="0"/>
        </w:rPr>
        <w:t xml:space="preserve"> to scale the number of pods up or down accordingly.</w:t>
      </w:r>
    </w:p>
    <w:p w:rsidR="00000000" w:rsidDel="00000000" w:rsidP="00000000" w:rsidRDefault="00000000" w:rsidRPr="00000000" w14:paraId="0000108E">
      <w:pPr>
        <w:spacing w:after="240" w:before="240" w:lineRule="auto"/>
        <w:rPr/>
      </w:pPr>
      <w:r w:rsidDel="00000000" w:rsidR="00000000" w:rsidRPr="00000000">
        <w:rPr>
          <w:rtl w:val="0"/>
        </w:rPr>
        <w:t xml:space="preserve">This integration allows Kubernetes to scale applications dynamically based on custom application-level metrics, providing more flexible and cost-efficient autoscaling strategies.</w:t>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pStyle w:val="Heading1"/>
        <w:rPr/>
      </w:pPr>
      <w:bookmarkStart w:colFirst="0" w:colLast="0" w:name="_m3hl1jg0k5ke" w:id="442"/>
      <w:bookmarkEnd w:id="442"/>
      <w:r w:rsidDel="00000000" w:rsidR="00000000" w:rsidRPr="00000000">
        <w:rPr>
          <w:rtl w:val="0"/>
        </w:rPr>
        <w:t xml:space="preserve">list and what are all the types of metrics that </w:t>
      </w:r>
      <w:r w:rsidDel="00000000" w:rsidR="00000000" w:rsidRPr="00000000">
        <w:rPr>
          <w:rtl w:val="0"/>
        </w:rPr>
        <w:t xml:space="preserve">keda</w:t>
      </w:r>
      <w:r w:rsidDel="00000000" w:rsidR="00000000" w:rsidRPr="00000000">
        <w:rPr>
          <w:rtl w:val="0"/>
        </w:rPr>
        <w:t xml:space="preserve"> can monitor and autoscale the pods ?</w:t>
      </w:r>
    </w:p>
    <w:p w:rsidR="00000000" w:rsidDel="00000000" w:rsidP="00000000" w:rsidRDefault="00000000" w:rsidRPr="00000000" w14:paraId="00001091">
      <w:pPr>
        <w:spacing w:after="240" w:before="240" w:lineRule="auto"/>
        <w:rPr/>
      </w:pPr>
      <w:r w:rsidDel="00000000" w:rsidR="00000000" w:rsidRPr="00000000">
        <w:rPr>
          <w:rtl w:val="0"/>
        </w:rPr>
        <w:t xml:space="preserve">KEDA (Kubernetes Event-Driven Autoscaling) can monitor various types of metrics to autoscale Kubernetes pods. These metrics can come from external sources (like message queues, databases, or custom monitoring systems) or Kubernetes itself. Below are the main types of metrics that KEDA can monitor and use to autoscale pods:</w:t>
      </w:r>
    </w:p>
    <w:p w:rsidR="00000000" w:rsidDel="00000000" w:rsidP="00000000" w:rsidRDefault="00000000" w:rsidRPr="00000000" w14:paraId="00001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3">
      <w:pPr>
        <w:pStyle w:val="Heading3"/>
        <w:keepNext w:val="0"/>
        <w:keepLines w:val="0"/>
        <w:spacing w:before="280" w:lineRule="auto"/>
        <w:rPr>
          <w:b w:val="1"/>
          <w:color w:val="000000"/>
          <w:sz w:val="26"/>
          <w:szCs w:val="26"/>
        </w:rPr>
      </w:pPr>
      <w:bookmarkStart w:colFirst="0" w:colLast="0" w:name="_g433sdhjnev" w:id="443"/>
      <w:bookmarkEnd w:id="443"/>
      <w:r w:rsidDel="00000000" w:rsidR="00000000" w:rsidRPr="00000000">
        <w:rPr>
          <w:b w:val="1"/>
          <w:color w:val="000000"/>
          <w:sz w:val="26"/>
          <w:szCs w:val="26"/>
          <w:rtl w:val="0"/>
        </w:rPr>
        <w:t xml:space="preserve">1. External Metrics</w:t>
      </w:r>
    </w:p>
    <w:p w:rsidR="00000000" w:rsidDel="00000000" w:rsidP="00000000" w:rsidRDefault="00000000" w:rsidRPr="00000000" w14:paraId="00001094">
      <w:pPr>
        <w:spacing w:after="240" w:before="240" w:lineRule="auto"/>
        <w:rPr/>
      </w:pPr>
      <w:r w:rsidDel="00000000" w:rsidR="00000000" w:rsidRPr="00000000">
        <w:rPr>
          <w:rtl w:val="0"/>
        </w:rPr>
        <w:t xml:space="preserve">These are metrics that KEDA fetches from external systems and services. External metrics can be event-driven or application-specific metrics coming from message queues, databases, cloud services, or custom services.</w:t>
      </w:r>
    </w:p>
    <w:p w:rsidR="00000000" w:rsidDel="00000000" w:rsidP="00000000" w:rsidRDefault="00000000" w:rsidRPr="00000000" w14:paraId="00001095">
      <w:pPr>
        <w:pStyle w:val="Heading4"/>
        <w:keepNext w:val="0"/>
        <w:keepLines w:val="0"/>
        <w:spacing w:after="40" w:before="240" w:lineRule="auto"/>
        <w:rPr>
          <w:b w:val="1"/>
          <w:color w:val="000000"/>
          <w:sz w:val="22"/>
          <w:szCs w:val="22"/>
        </w:rPr>
      </w:pPr>
      <w:bookmarkStart w:colFirst="0" w:colLast="0" w:name="_vuna6leo1p7u" w:id="444"/>
      <w:bookmarkEnd w:id="444"/>
      <w:r w:rsidDel="00000000" w:rsidR="00000000" w:rsidRPr="00000000">
        <w:rPr>
          <w:b w:val="1"/>
          <w:color w:val="000000"/>
          <w:sz w:val="22"/>
          <w:szCs w:val="22"/>
          <w:rtl w:val="0"/>
        </w:rPr>
        <w:t xml:space="preserve">a. Azure Queue Metrics</w:t>
      </w:r>
    </w:p>
    <w:p w:rsidR="00000000" w:rsidDel="00000000" w:rsidP="00000000" w:rsidRDefault="00000000" w:rsidRPr="00000000" w14:paraId="00001096">
      <w:pPr>
        <w:numPr>
          <w:ilvl w:val="0"/>
          <w:numId w:val="8"/>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azure-queue</w:t>
      </w:r>
    </w:p>
    <w:p w:rsidR="00000000" w:rsidDel="00000000" w:rsidP="00000000" w:rsidRDefault="00000000" w:rsidRPr="00000000" w14:paraId="00001097">
      <w:pPr>
        <w:numPr>
          <w:ilvl w:val="0"/>
          <w:numId w:val="8"/>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Queue length in an Azure Storage Queue.</w:t>
      </w:r>
    </w:p>
    <w:p w:rsidR="00000000" w:rsidDel="00000000" w:rsidP="00000000" w:rsidRDefault="00000000" w:rsidRPr="00000000" w14:paraId="00001098">
      <w:pPr>
        <w:numPr>
          <w:ilvl w:val="0"/>
          <w:numId w:val="8"/>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messages in the queue.</w:t>
      </w:r>
    </w:p>
    <w:p w:rsidR="00000000" w:rsidDel="00000000" w:rsidP="00000000" w:rsidRDefault="00000000" w:rsidRPr="00000000" w14:paraId="00001099">
      <w:pPr>
        <w:numPr>
          <w:ilvl w:val="0"/>
          <w:numId w:val="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KEDA can scale the number of pods when the length of a message queue in </w:t>
      </w:r>
      <w:r w:rsidDel="00000000" w:rsidR="00000000" w:rsidRPr="00000000">
        <w:rPr>
          <w:b w:val="1"/>
          <w:rtl w:val="0"/>
        </w:rPr>
        <w:t xml:space="preserve">Azure Storage Queue</w:t>
      </w:r>
      <w:r w:rsidDel="00000000" w:rsidR="00000000" w:rsidRPr="00000000">
        <w:rPr>
          <w:rtl w:val="0"/>
        </w:rPr>
        <w:t xml:space="preserve"> exceeds a threshold.</w:t>
      </w:r>
    </w:p>
    <w:p w:rsidR="00000000" w:rsidDel="00000000" w:rsidP="00000000" w:rsidRDefault="00000000" w:rsidRPr="00000000" w14:paraId="0000109A">
      <w:pPr>
        <w:pStyle w:val="Heading4"/>
        <w:keepNext w:val="0"/>
        <w:keepLines w:val="0"/>
        <w:spacing w:after="40" w:before="240" w:lineRule="auto"/>
        <w:rPr>
          <w:b w:val="1"/>
          <w:color w:val="000000"/>
          <w:sz w:val="22"/>
          <w:szCs w:val="22"/>
        </w:rPr>
      </w:pPr>
      <w:bookmarkStart w:colFirst="0" w:colLast="0" w:name="_qkg276kdj9fo" w:id="445"/>
      <w:bookmarkEnd w:id="445"/>
      <w:r w:rsidDel="00000000" w:rsidR="00000000" w:rsidRPr="00000000">
        <w:rPr>
          <w:b w:val="1"/>
          <w:color w:val="000000"/>
          <w:sz w:val="22"/>
          <w:szCs w:val="22"/>
          <w:rtl w:val="0"/>
        </w:rPr>
        <w:t xml:space="preserve">b. AWS SQS (Simple Queue Service) Metrics</w:t>
      </w:r>
    </w:p>
    <w:p w:rsidR="00000000" w:rsidDel="00000000" w:rsidP="00000000" w:rsidRDefault="00000000" w:rsidRPr="00000000" w14:paraId="0000109B">
      <w:pPr>
        <w:numPr>
          <w:ilvl w:val="0"/>
          <w:numId w:val="227"/>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aws-sqs</w:t>
      </w:r>
    </w:p>
    <w:p w:rsidR="00000000" w:rsidDel="00000000" w:rsidP="00000000" w:rsidRDefault="00000000" w:rsidRPr="00000000" w14:paraId="0000109C">
      <w:pPr>
        <w:numPr>
          <w:ilvl w:val="0"/>
          <w:numId w:val="227"/>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Queue length in an AWS SQS queue.</w:t>
      </w:r>
    </w:p>
    <w:p w:rsidR="00000000" w:rsidDel="00000000" w:rsidP="00000000" w:rsidRDefault="00000000" w:rsidRPr="00000000" w14:paraId="0000109D">
      <w:pPr>
        <w:numPr>
          <w:ilvl w:val="0"/>
          <w:numId w:val="227"/>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messages in the SQS queue.</w:t>
      </w:r>
    </w:p>
    <w:p w:rsidR="00000000" w:rsidDel="00000000" w:rsidP="00000000" w:rsidRDefault="00000000" w:rsidRPr="00000000" w14:paraId="0000109E">
      <w:pPr>
        <w:numPr>
          <w:ilvl w:val="0"/>
          <w:numId w:val="22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up when the number of unprocessed messages in an AWS SQS queue surpasses a threshold.</w:t>
      </w:r>
    </w:p>
    <w:p w:rsidR="00000000" w:rsidDel="00000000" w:rsidP="00000000" w:rsidRDefault="00000000" w:rsidRPr="00000000" w14:paraId="0000109F">
      <w:pPr>
        <w:pStyle w:val="Heading4"/>
        <w:keepNext w:val="0"/>
        <w:keepLines w:val="0"/>
        <w:spacing w:after="40" w:before="240" w:lineRule="auto"/>
        <w:rPr>
          <w:b w:val="1"/>
          <w:color w:val="000000"/>
          <w:sz w:val="22"/>
          <w:szCs w:val="22"/>
        </w:rPr>
      </w:pPr>
      <w:bookmarkStart w:colFirst="0" w:colLast="0" w:name="_chst7afxcup6" w:id="446"/>
      <w:bookmarkEnd w:id="446"/>
      <w:r w:rsidDel="00000000" w:rsidR="00000000" w:rsidRPr="00000000">
        <w:rPr>
          <w:b w:val="1"/>
          <w:color w:val="000000"/>
          <w:sz w:val="22"/>
          <w:szCs w:val="22"/>
          <w:rtl w:val="0"/>
        </w:rPr>
        <w:t xml:space="preserve">c. RabbitMQ Metrics</w:t>
      </w:r>
    </w:p>
    <w:p w:rsidR="00000000" w:rsidDel="00000000" w:rsidP="00000000" w:rsidRDefault="00000000" w:rsidRPr="00000000" w14:paraId="000010A0">
      <w:pPr>
        <w:numPr>
          <w:ilvl w:val="0"/>
          <w:numId w:val="38"/>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rabbitmq</w:t>
      </w:r>
    </w:p>
    <w:p w:rsidR="00000000" w:rsidDel="00000000" w:rsidP="00000000" w:rsidRDefault="00000000" w:rsidRPr="00000000" w14:paraId="000010A1">
      <w:pPr>
        <w:numPr>
          <w:ilvl w:val="0"/>
          <w:numId w:val="38"/>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Queue length, consumer count.</w:t>
      </w:r>
    </w:p>
    <w:p w:rsidR="00000000" w:rsidDel="00000000" w:rsidP="00000000" w:rsidRDefault="00000000" w:rsidRPr="00000000" w14:paraId="000010A2">
      <w:pPr>
        <w:numPr>
          <w:ilvl w:val="0"/>
          <w:numId w:val="38"/>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messages in a </w:t>
      </w:r>
      <w:r w:rsidDel="00000000" w:rsidR="00000000" w:rsidRPr="00000000">
        <w:rPr>
          <w:b w:val="1"/>
          <w:rtl w:val="0"/>
        </w:rPr>
        <w:t xml:space="preserve">RabbitMQ</w:t>
      </w:r>
      <w:r w:rsidDel="00000000" w:rsidR="00000000" w:rsidRPr="00000000">
        <w:rPr>
          <w:rtl w:val="0"/>
        </w:rPr>
        <w:t xml:space="preserve"> queue or the number of consumers.</w:t>
      </w:r>
    </w:p>
    <w:p w:rsidR="00000000" w:rsidDel="00000000" w:rsidP="00000000" w:rsidRDefault="00000000" w:rsidRPr="00000000" w14:paraId="000010A3">
      <w:pPr>
        <w:numPr>
          <w:ilvl w:val="0"/>
          <w:numId w:val="3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Trigger scaling based on the size of a queue in RabbitMQ or the number of connected consumers.</w:t>
      </w:r>
    </w:p>
    <w:p w:rsidR="00000000" w:rsidDel="00000000" w:rsidP="00000000" w:rsidRDefault="00000000" w:rsidRPr="00000000" w14:paraId="000010A4">
      <w:pPr>
        <w:pStyle w:val="Heading4"/>
        <w:keepNext w:val="0"/>
        <w:keepLines w:val="0"/>
        <w:spacing w:after="40" w:before="240" w:lineRule="auto"/>
        <w:rPr>
          <w:b w:val="1"/>
          <w:color w:val="000000"/>
          <w:sz w:val="22"/>
          <w:szCs w:val="22"/>
        </w:rPr>
      </w:pPr>
      <w:bookmarkStart w:colFirst="0" w:colLast="0" w:name="_usep2bjzbu55" w:id="447"/>
      <w:bookmarkEnd w:id="447"/>
      <w:r w:rsidDel="00000000" w:rsidR="00000000" w:rsidRPr="00000000">
        <w:rPr>
          <w:b w:val="1"/>
          <w:color w:val="000000"/>
          <w:sz w:val="22"/>
          <w:szCs w:val="22"/>
          <w:rtl w:val="0"/>
        </w:rPr>
        <w:t xml:space="preserve">d. Kafka Metrics</w:t>
      </w:r>
    </w:p>
    <w:p w:rsidR="00000000" w:rsidDel="00000000" w:rsidP="00000000" w:rsidRDefault="00000000" w:rsidRPr="00000000" w14:paraId="000010A5">
      <w:pPr>
        <w:numPr>
          <w:ilvl w:val="0"/>
          <w:numId w:val="16"/>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kafka</w:t>
      </w:r>
    </w:p>
    <w:p w:rsidR="00000000" w:rsidDel="00000000" w:rsidP="00000000" w:rsidRDefault="00000000" w:rsidRPr="00000000" w14:paraId="000010A6">
      <w:pPr>
        <w:numPr>
          <w:ilvl w:val="0"/>
          <w:numId w:val="16"/>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Kafka topic partition lag or message count.</w:t>
      </w:r>
    </w:p>
    <w:p w:rsidR="00000000" w:rsidDel="00000000" w:rsidP="00000000" w:rsidRDefault="00000000" w:rsidRPr="00000000" w14:paraId="000010A7">
      <w:pPr>
        <w:numPr>
          <w:ilvl w:val="0"/>
          <w:numId w:val="16"/>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lag (the number of messages behind the consumer in a Kafka topic) or message count in the Kafka topic.</w:t>
      </w:r>
    </w:p>
    <w:p w:rsidR="00000000" w:rsidDel="00000000" w:rsidP="00000000" w:rsidRDefault="00000000" w:rsidRPr="00000000" w14:paraId="000010A8">
      <w:pPr>
        <w:numPr>
          <w:ilvl w:val="0"/>
          <w:numId w:val="1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when Kafka consumer lag exceeds a certain number of messages or when the number of messages in a Kafka topic grows beyond a set threshold.</w:t>
      </w:r>
    </w:p>
    <w:p w:rsidR="00000000" w:rsidDel="00000000" w:rsidP="00000000" w:rsidRDefault="00000000" w:rsidRPr="00000000" w14:paraId="000010A9">
      <w:pPr>
        <w:pStyle w:val="Heading4"/>
        <w:keepNext w:val="0"/>
        <w:keepLines w:val="0"/>
        <w:spacing w:after="40" w:before="240" w:lineRule="auto"/>
        <w:rPr>
          <w:b w:val="1"/>
          <w:color w:val="000000"/>
          <w:sz w:val="22"/>
          <w:szCs w:val="22"/>
        </w:rPr>
      </w:pPr>
      <w:bookmarkStart w:colFirst="0" w:colLast="0" w:name="_h6vn2afxdyga" w:id="448"/>
      <w:bookmarkEnd w:id="448"/>
      <w:r w:rsidDel="00000000" w:rsidR="00000000" w:rsidRPr="00000000">
        <w:rPr>
          <w:b w:val="1"/>
          <w:color w:val="000000"/>
          <w:sz w:val="22"/>
          <w:szCs w:val="22"/>
          <w:rtl w:val="0"/>
        </w:rPr>
        <w:t xml:space="preserve">e. Google Pub/Sub Metrics</w:t>
      </w:r>
    </w:p>
    <w:p w:rsidR="00000000" w:rsidDel="00000000" w:rsidP="00000000" w:rsidRDefault="00000000" w:rsidRPr="00000000" w14:paraId="000010AA">
      <w:pPr>
        <w:numPr>
          <w:ilvl w:val="0"/>
          <w:numId w:val="469"/>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google-pubsub</w:t>
      </w:r>
    </w:p>
    <w:p w:rsidR="00000000" w:rsidDel="00000000" w:rsidP="00000000" w:rsidRDefault="00000000" w:rsidRPr="00000000" w14:paraId="000010AB">
      <w:pPr>
        <w:numPr>
          <w:ilvl w:val="0"/>
          <w:numId w:val="469"/>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Number of messages in a Google Cloud Pub/Sub subscription.</w:t>
      </w:r>
    </w:p>
    <w:p w:rsidR="00000000" w:rsidDel="00000000" w:rsidP="00000000" w:rsidRDefault="00000000" w:rsidRPr="00000000" w14:paraId="000010AC">
      <w:pPr>
        <w:numPr>
          <w:ilvl w:val="0"/>
          <w:numId w:val="469"/>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messages in the subscription or queue.</w:t>
      </w:r>
    </w:p>
    <w:p w:rsidR="00000000" w:rsidDel="00000000" w:rsidP="00000000" w:rsidRDefault="00000000" w:rsidRPr="00000000" w14:paraId="000010AD">
      <w:pPr>
        <w:numPr>
          <w:ilvl w:val="0"/>
          <w:numId w:val="46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pods based on the number of unprocessed messages in a </w:t>
      </w:r>
      <w:r w:rsidDel="00000000" w:rsidR="00000000" w:rsidRPr="00000000">
        <w:rPr>
          <w:b w:val="1"/>
          <w:rtl w:val="0"/>
        </w:rPr>
        <w:t xml:space="preserve">Google Cloud Pub/Sub</w:t>
      </w:r>
      <w:r w:rsidDel="00000000" w:rsidR="00000000" w:rsidRPr="00000000">
        <w:rPr>
          <w:rtl w:val="0"/>
        </w:rPr>
        <w:t xml:space="preserve"> subscription.</w:t>
      </w:r>
    </w:p>
    <w:p w:rsidR="00000000" w:rsidDel="00000000" w:rsidP="00000000" w:rsidRDefault="00000000" w:rsidRPr="00000000" w14:paraId="000010AE">
      <w:pPr>
        <w:pStyle w:val="Heading4"/>
        <w:keepNext w:val="0"/>
        <w:keepLines w:val="0"/>
        <w:spacing w:after="40" w:before="240" w:lineRule="auto"/>
        <w:rPr>
          <w:b w:val="1"/>
          <w:color w:val="000000"/>
          <w:sz w:val="22"/>
          <w:szCs w:val="22"/>
        </w:rPr>
      </w:pPr>
      <w:bookmarkStart w:colFirst="0" w:colLast="0" w:name="_yknht6x33fe5" w:id="449"/>
      <w:bookmarkEnd w:id="449"/>
      <w:r w:rsidDel="00000000" w:rsidR="00000000" w:rsidRPr="00000000">
        <w:rPr>
          <w:b w:val="1"/>
          <w:color w:val="000000"/>
          <w:sz w:val="22"/>
          <w:szCs w:val="22"/>
          <w:rtl w:val="0"/>
        </w:rPr>
        <w:t xml:space="preserve">f. Azure Service Bus Metrics</w:t>
      </w:r>
    </w:p>
    <w:p w:rsidR="00000000" w:rsidDel="00000000" w:rsidP="00000000" w:rsidRDefault="00000000" w:rsidRPr="00000000" w14:paraId="000010AF">
      <w:pPr>
        <w:numPr>
          <w:ilvl w:val="0"/>
          <w:numId w:val="79"/>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azure-servicebus</w:t>
      </w:r>
    </w:p>
    <w:p w:rsidR="00000000" w:rsidDel="00000000" w:rsidP="00000000" w:rsidRDefault="00000000" w:rsidRPr="00000000" w14:paraId="000010B0">
      <w:pPr>
        <w:numPr>
          <w:ilvl w:val="0"/>
          <w:numId w:val="79"/>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Message count or queue length in an Azure Service Bus queue or topic.</w:t>
      </w:r>
    </w:p>
    <w:p w:rsidR="00000000" w:rsidDel="00000000" w:rsidP="00000000" w:rsidRDefault="00000000" w:rsidRPr="00000000" w14:paraId="000010B1">
      <w:pPr>
        <w:numPr>
          <w:ilvl w:val="0"/>
          <w:numId w:val="79"/>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messages in a Service Bus queue or topic.</w:t>
      </w:r>
    </w:p>
    <w:p w:rsidR="00000000" w:rsidDel="00000000" w:rsidP="00000000" w:rsidRDefault="00000000" w:rsidRPr="00000000" w14:paraId="000010B2">
      <w:pPr>
        <w:numPr>
          <w:ilvl w:val="0"/>
          <w:numId w:val="7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Autoscale pods when the length of a queue in </w:t>
      </w:r>
      <w:r w:rsidDel="00000000" w:rsidR="00000000" w:rsidRPr="00000000">
        <w:rPr>
          <w:b w:val="1"/>
          <w:rtl w:val="0"/>
        </w:rPr>
        <w:t xml:space="preserve">Azure Service Bus</w:t>
      </w:r>
      <w:r w:rsidDel="00000000" w:rsidR="00000000" w:rsidRPr="00000000">
        <w:rPr>
          <w:rtl w:val="0"/>
        </w:rPr>
        <w:t xml:space="preserve"> exceeds a predefined threshold.</w:t>
      </w:r>
    </w:p>
    <w:p w:rsidR="00000000" w:rsidDel="00000000" w:rsidP="00000000" w:rsidRDefault="00000000" w:rsidRPr="00000000" w14:paraId="000010B3">
      <w:pPr>
        <w:pStyle w:val="Heading4"/>
        <w:keepNext w:val="0"/>
        <w:keepLines w:val="0"/>
        <w:spacing w:after="40" w:before="240" w:lineRule="auto"/>
        <w:rPr>
          <w:b w:val="1"/>
          <w:color w:val="000000"/>
          <w:sz w:val="22"/>
          <w:szCs w:val="22"/>
        </w:rPr>
      </w:pPr>
      <w:bookmarkStart w:colFirst="0" w:colLast="0" w:name="_5ax1c3ulbbv4" w:id="450"/>
      <w:bookmarkEnd w:id="450"/>
      <w:r w:rsidDel="00000000" w:rsidR="00000000" w:rsidRPr="00000000">
        <w:rPr>
          <w:b w:val="1"/>
          <w:color w:val="000000"/>
          <w:sz w:val="22"/>
          <w:szCs w:val="22"/>
          <w:rtl w:val="0"/>
        </w:rPr>
        <w:t xml:space="preserve">g. Redis Queue Metrics</w:t>
      </w:r>
    </w:p>
    <w:p w:rsidR="00000000" w:rsidDel="00000000" w:rsidP="00000000" w:rsidRDefault="00000000" w:rsidRPr="00000000" w14:paraId="000010B4">
      <w:pPr>
        <w:numPr>
          <w:ilvl w:val="0"/>
          <w:numId w:val="70"/>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w:t>
      </w:r>
    </w:p>
    <w:p w:rsidR="00000000" w:rsidDel="00000000" w:rsidP="00000000" w:rsidRDefault="00000000" w:rsidRPr="00000000" w14:paraId="000010B5">
      <w:pPr>
        <w:numPr>
          <w:ilvl w:val="0"/>
          <w:numId w:val="70"/>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Queue length in Redis (using lists).</w:t>
      </w:r>
    </w:p>
    <w:p w:rsidR="00000000" w:rsidDel="00000000" w:rsidP="00000000" w:rsidRDefault="00000000" w:rsidRPr="00000000" w14:paraId="000010B6">
      <w:pPr>
        <w:numPr>
          <w:ilvl w:val="0"/>
          <w:numId w:val="70"/>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items in a Redis queue (typically a Redis list).</w:t>
      </w:r>
    </w:p>
    <w:p w:rsidR="00000000" w:rsidDel="00000000" w:rsidP="00000000" w:rsidRDefault="00000000" w:rsidRPr="00000000" w14:paraId="000010B7">
      <w:pPr>
        <w:numPr>
          <w:ilvl w:val="0"/>
          <w:numId w:val="7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based on the number of items in a Redis list representing a message queue.</w:t>
      </w:r>
    </w:p>
    <w:p w:rsidR="00000000" w:rsidDel="00000000" w:rsidP="00000000" w:rsidRDefault="00000000" w:rsidRPr="00000000" w14:paraId="000010B8">
      <w:pPr>
        <w:pStyle w:val="Heading4"/>
        <w:keepNext w:val="0"/>
        <w:keepLines w:val="0"/>
        <w:spacing w:after="40" w:before="240" w:lineRule="auto"/>
        <w:rPr>
          <w:b w:val="1"/>
          <w:color w:val="000000"/>
          <w:sz w:val="22"/>
          <w:szCs w:val="22"/>
        </w:rPr>
      </w:pPr>
      <w:bookmarkStart w:colFirst="0" w:colLast="0" w:name="_d2vymc50ojfr" w:id="451"/>
      <w:bookmarkEnd w:id="451"/>
      <w:r w:rsidDel="00000000" w:rsidR="00000000" w:rsidRPr="00000000">
        <w:rPr>
          <w:b w:val="1"/>
          <w:color w:val="000000"/>
          <w:sz w:val="22"/>
          <w:szCs w:val="22"/>
          <w:rtl w:val="0"/>
        </w:rPr>
        <w:t xml:space="preserve">h. PostgreSQL / MySQL Metrics</w:t>
      </w:r>
    </w:p>
    <w:p w:rsidR="00000000" w:rsidDel="00000000" w:rsidP="00000000" w:rsidRDefault="00000000" w:rsidRPr="00000000" w14:paraId="000010B9">
      <w:pPr>
        <w:numPr>
          <w:ilvl w:val="0"/>
          <w:numId w:val="133"/>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postgresql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mysql</w:t>
      </w:r>
    </w:p>
    <w:p w:rsidR="00000000" w:rsidDel="00000000" w:rsidP="00000000" w:rsidRDefault="00000000" w:rsidRPr="00000000" w14:paraId="000010BA">
      <w:pPr>
        <w:numPr>
          <w:ilvl w:val="0"/>
          <w:numId w:val="133"/>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Database queue length, pending jobs, or query performance metrics.</w:t>
      </w:r>
    </w:p>
    <w:p w:rsidR="00000000" w:rsidDel="00000000" w:rsidP="00000000" w:rsidRDefault="00000000" w:rsidRPr="00000000" w14:paraId="000010BB">
      <w:pPr>
        <w:numPr>
          <w:ilvl w:val="0"/>
          <w:numId w:val="133"/>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pending tasks or jobs in a database (e.g., PostgreSQL, MySQL).</w:t>
      </w:r>
    </w:p>
    <w:p w:rsidR="00000000" w:rsidDel="00000000" w:rsidP="00000000" w:rsidRDefault="00000000" w:rsidRPr="00000000" w14:paraId="000010BC">
      <w:pPr>
        <w:numPr>
          <w:ilvl w:val="0"/>
          <w:numId w:val="13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Trigger pod scaling based on the number of pending queries or jobs in the database.</w:t>
      </w:r>
    </w:p>
    <w:p w:rsidR="00000000" w:rsidDel="00000000" w:rsidP="00000000" w:rsidRDefault="00000000" w:rsidRPr="00000000" w14:paraId="000010BD">
      <w:pPr>
        <w:pStyle w:val="Heading4"/>
        <w:keepNext w:val="0"/>
        <w:keepLines w:val="0"/>
        <w:spacing w:after="40" w:before="240" w:lineRule="auto"/>
        <w:rPr>
          <w:b w:val="1"/>
          <w:color w:val="000000"/>
          <w:sz w:val="22"/>
          <w:szCs w:val="22"/>
        </w:rPr>
      </w:pPr>
      <w:bookmarkStart w:colFirst="0" w:colLast="0" w:name="_la5jvrkxq3hf" w:id="452"/>
      <w:bookmarkEnd w:id="452"/>
      <w:r w:rsidDel="00000000" w:rsidR="00000000" w:rsidRPr="00000000">
        <w:rPr>
          <w:b w:val="1"/>
          <w:color w:val="000000"/>
          <w:sz w:val="22"/>
          <w:szCs w:val="22"/>
          <w:rtl w:val="0"/>
        </w:rPr>
        <w:t xml:space="preserve">i. Prometheus Metrics</w:t>
      </w:r>
    </w:p>
    <w:p w:rsidR="00000000" w:rsidDel="00000000" w:rsidP="00000000" w:rsidRDefault="00000000" w:rsidRPr="00000000" w14:paraId="000010BE">
      <w:pPr>
        <w:numPr>
          <w:ilvl w:val="0"/>
          <w:numId w:val="357"/>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prometheus</w:t>
      </w:r>
    </w:p>
    <w:p w:rsidR="00000000" w:rsidDel="00000000" w:rsidP="00000000" w:rsidRDefault="00000000" w:rsidRPr="00000000" w14:paraId="000010BF">
      <w:pPr>
        <w:numPr>
          <w:ilvl w:val="0"/>
          <w:numId w:val="357"/>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Any custom metric exposed by Prometheus (e.g., HTTP request count, queue size, latency).</w:t>
      </w:r>
    </w:p>
    <w:p w:rsidR="00000000" w:rsidDel="00000000" w:rsidP="00000000" w:rsidRDefault="00000000" w:rsidRPr="00000000" w14:paraId="000010C0">
      <w:pPr>
        <w:numPr>
          <w:ilvl w:val="0"/>
          <w:numId w:val="357"/>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any custom metric that Prometheus scrapes and stores.</w:t>
      </w:r>
    </w:p>
    <w:p w:rsidR="00000000" w:rsidDel="00000000" w:rsidP="00000000" w:rsidRDefault="00000000" w:rsidRPr="00000000" w14:paraId="000010C1">
      <w:pPr>
        <w:numPr>
          <w:ilvl w:val="0"/>
          <w:numId w:val="35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Autoscale based on a custom Prometheus metric like the rate of HTTP requests or a specific application-level metric.</w:t>
      </w:r>
    </w:p>
    <w:p w:rsidR="00000000" w:rsidDel="00000000" w:rsidP="00000000" w:rsidRDefault="00000000" w:rsidRPr="00000000" w14:paraId="000010C2">
      <w:pPr>
        <w:pStyle w:val="Heading4"/>
        <w:keepNext w:val="0"/>
        <w:keepLines w:val="0"/>
        <w:spacing w:after="40" w:before="240" w:lineRule="auto"/>
        <w:rPr>
          <w:b w:val="1"/>
          <w:color w:val="000000"/>
          <w:sz w:val="22"/>
          <w:szCs w:val="22"/>
        </w:rPr>
      </w:pPr>
      <w:bookmarkStart w:colFirst="0" w:colLast="0" w:name="_okoc2lr7bf02" w:id="453"/>
      <w:bookmarkEnd w:id="453"/>
      <w:r w:rsidDel="00000000" w:rsidR="00000000" w:rsidRPr="00000000">
        <w:rPr>
          <w:b w:val="1"/>
          <w:color w:val="000000"/>
          <w:sz w:val="22"/>
          <w:szCs w:val="22"/>
          <w:rtl w:val="0"/>
        </w:rPr>
        <w:t xml:space="preserve">j. AWS DynamoDB Metrics</w:t>
      </w:r>
    </w:p>
    <w:p w:rsidR="00000000" w:rsidDel="00000000" w:rsidP="00000000" w:rsidRDefault="00000000" w:rsidRPr="00000000" w14:paraId="000010C3">
      <w:pPr>
        <w:numPr>
          <w:ilvl w:val="0"/>
          <w:numId w:val="159"/>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aws-dynamodb</w:t>
      </w:r>
    </w:p>
    <w:p w:rsidR="00000000" w:rsidDel="00000000" w:rsidP="00000000" w:rsidRDefault="00000000" w:rsidRPr="00000000" w14:paraId="000010C4">
      <w:pPr>
        <w:numPr>
          <w:ilvl w:val="0"/>
          <w:numId w:val="159"/>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Read/Write capacity utilization or number of unprocessed requests.</w:t>
      </w:r>
    </w:p>
    <w:p w:rsidR="00000000" w:rsidDel="00000000" w:rsidP="00000000" w:rsidRDefault="00000000" w:rsidRPr="00000000" w14:paraId="000010C5">
      <w:pPr>
        <w:numPr>
          <w:ilvl w:val="0"/>
          <w:numId w:val="159"/>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utilization of DynamoDB's read or write capacity.</w:t>
      </w:r>
    </w:p>
    <w:p w:rsidR="00000000" w:rsidDel="00000000" w:rsidP="00000000" w:rsidRDefault="00000000" w:rsidRPr="00000000" w14:paraId="000010C6">
      <w:pPr>
        <w:numPr>
          <w:ilvl w:val="0"/>
          <w:numId w:val="15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Trigger scaling based on how much of the allocated read/write capacity is being utilized in an AWS DynamoDB table.</w:t>
      </w:r>
    </w:p>
    <w:p w:rsidR="00000000" w:rsidDel="00000000" w:rsidP="00000000" w:rsidRDefault="00000000" w:rsidRPr="00000000" w14:paraId="00001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8">
      <w:pPr>
        <w:pStyle w:val="Heading3"/>
        <w:keepNext w:val="0"/>
        <w:keepLines w:val="0"/>
        <w:spacing w:before="280" w:lineRule="auto"/>
        <w:rPr>
          <w:b w:val="1"/>
          <w:color w:val="000000"/>
          <w:sz w:val="26"/>
          <w:szCs w:val="26"/>
        </w:rPr>
      </w:pPr>
      <w:bookmarkStart w:colFirst="0" w:colLast="0" w:name="_wmkojqacbk9o" w:id="454"/>
      <w:bookmarkEnd w:id="454"/>
      <w:r w:rsidDel="00000000" w:rsidR="00000000" w:rsidRPr="00000000">
        <w:rPr>
          <w:b w:val="1"/>
          <w:color w:val="000000"/>
          <w:sz w:val="26"/>
          <w:szCs w:val="26"/>
          <w:rtl w:val="0"/>
        </w:rPr>
        <w:t xml:space="preserve">2. Kubernetes Metrics</w:t>
      </w:r>
    </w:p>
    <w:p w:rsidR="00000000" w:rsidDel="00000000" w:rsidP="00000000" w:rsidRDefault="00000000" w:rsidRPr="00000000" w14:paraId="000010C9">
      <w:pPr>
        <w:spacing w:after="240" w:before="240" w:lineRule="auto"/>
        <w:rPr/>
      </w:pPr>
      <w:r w:rsidDel="00000000" w:rsidR="00000000" w:rsidRPr="00000000">
        <w:rPr>
          <w:rtl w:val="0"/>
        </w:rPr>
        <w:t xml:space="preserve">KEDA can also work with Kubernetes-native metrics that are provided by the </w:t>
      </w:r>
      <w:r w:rsidDel="00000000" w:rsidR="00000000" w:rsidRPr="00000000">
        <w:rPr>
          <w:b w:val="1"/>
          <w:rtl w:val="0"/>
        </w:rPr>
        <w:t xml:space="preserve">Kubernetes Metrics API</w:t>
      </w:r>
      <w:r w:rsidDel="00000000" w:rsidR="00000000" w:rsidRPr="00000000">
        <w:rPr>
          <w:rtl w:val="0"/>
        </w:rPr>
        <w:t xml:space="preserve"> (which includes metrics such as CPU and memory usage) in combination with other custom metrics.</w:t>
      </w:r>
    </w:p>
    <w:p w:rsidR="00000000" w:rsidDel="00000000" w:rsidP="00000000" w:rsidRDefault="00000000" w:rsidRPr="00000000" w14:paraId="000010CA">
      <w:pPr>
        <w:pStyle w:val="Heading4"/>
        <w:keepNext w:val="0"/>
        <w:keepLines w:val="0"/>
        <w:spacing w:after="40" w:before="240" w:lineRule="auto"/>
        <w:rPr>
          <w:b w:val="1"/>
          <w:color w:val="000000"/>
          <w:sz w:val="22"/>
          <w:szCs w:val="22"/>
        </w:rPr>
      </w:pPr>
      <w:bookmarkStart w:colFirst="0" w:colLast="0" w:name="_zatf9xh0szb5" w:id="455"/>
      <w:bookmarkEnd w:id="455"/>
      <w:r w:rsidDel="00000000" w:rsidR="00000000" w:rsidRPr="00000000">
        <w:rPr>
          <w:b w:val="1"/>
          <w:color w:val="000000"/>
          <w:sz w:val="22"/>
          <w:szCs w:val="22"/>
          <w:rtl w:val="0"/>
        </w:rPr>
        <w:t xml:space="preserve">a. CPU and Memory Usage (via HPA)</w:t>
      </w:r>
    </w:p>
    <w:p w:rsidR="00000000" w:rsidDel="00000000" w:rsidP="00000000" w:rsidRDefault="00000000" w:rsidRPr="00000000" w14:paraId="000010CB">
      <w:pPr>
        <w:numPr>
          <w:ilvl w:val="0"/>
          <w:numId w:val="190"/>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cpu</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memory</w:t>
      </w:r>
      <w:r w:rsidDel="00000000" w:rsidR="00000000" w:rsidRPr="00000000">
        <w:rPr>
          <w:rtl w:val="0"/>
        </w:rPr>
        <w:t xml:space="preserve"> (via Kubernetes Horizontal Pod Autoscaler)</w:t>
      </w:r>
    </w:p>
    <w:p w:rsidR="00000000" w:rsidDel="00000000" w:rsidP="00000000" w:rsidRDefault="00000000" w:rsidRPr="00000000" w14:paraId="000010CC">
      <w:pPr>
        <w:numPr>
          <w:ilvl w:val="0"/>
          <w:numId w:val="190"/>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CPU or memory usage (utilization percentage) of a pod or deployment.</w:t>
      </w:r>
    </w:p>
    <w:p w:rsidR="00000000" w:rsidDel="00000000" w:rsidP="00000000" w:rsidRDefault="00000000" w:rsidRPr="00000000" w14:paraId="000010CD">
      <w:pPr>
        <w:numPr>
          <w:ilvl w:val="0"/>
          <w:numId w:val="190"/>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CPU or memory utilization of the pods.</w:t>
      </w:r>
    </w:p>
    <w:p w:rsidR="00000000" w:rsidDel="00000000" w:rsidP="00000000" w:rsidRDefault="00000000" w:rsidRPr="00000000" w14:paraId="000010CE">
      <w:pPr>
        <w:numPr>
          <w:ilvl w:val="0"/>
          <w:numId w:val="19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Automatically scale a deployment when the CPU or memory usage exceeds a predefined threshold (e.g., scale when CPU usage exceeds 80%).</w:t>
      </w:r>
    </w:p>
    <w:p w:rsidR="00000000" w:rsidDel="00000000" w:rsidP="00000000" w:rsidRDefault="00000000" w:rsidRPr="00000000" w14:paraId="000010CF">
      <w:pPr>
        <w:spacing w:after="240" w:before="240" w:lineRule="auto"/>
        <w:rPr/>
      </w:pPr>
      <w:r w:rsidDel="00000000" w:rsidR="00000000" w:rsidRPr="00000000">
        <w:rPr>
          <w:b w:val="1"/>
          <w:rtl w:val="0"/>
        </w:rPr>
        <w:t xml:space="preserve">Note</w:t>
      </w:r>
      <w:r w:rsidDel="00000000" w:rsidR="00000000" w:rsidRPr="00000000">
        <w:rPr>
          <w:rtl w:val="0"/>
        </w:rPr>
        <w:t xml:space="preserve">: While KEDA itself is typically used for event-driven autoscaling, you can still use it in conjunction with standard Kubernetes metrics such as CPU and memory to scale pods.</w:t>
      </w:r>
    </w:p>
    <w:p w:rsidR="00000000" w:rsidDel="00000000" w:rsidP="00000000" w:rsidRDefault="00000000" w:rsidRPr="00000000" w14:paraId="000010D0">
      <w:pPr>
        <w:pStyle w:val="Heading4"/>
        <w:keepNext w:val="0"/>
        <w:keepLines w:val="0"/>
        <w:spacing w:after="40" w:before="240" w:lineRule="auto"/>
        <w:rPr>
          <w:b w:val="1"/>
          <w:color w:val="000000"/>
          <w:sz w:val="22"/>
          <w:szCs w:val="22"/>
        </w:rPr>
      </w:pPr>
      <w:bookmarkStart w:colFirst="0" w:colLast="0" w:name="_j7a0k25ymqee" w:id="456"/>
      <w:bookmarkEnd w:id="456"/>
      <w:r w:rsidDel="00000000" w:rsidR="00000000" w:rsidRPr="00000000">
        <w:rPr>
          <w:b w:val="1"/>
          <w:color w:val="000000"/>
          <w:sz w:val="22"/>
          <w:szCs w:val="22"/>
          <w:rtl w:val="0"/>
        </w:rPr>
        <w:t xml:space="preserve">b. Custom Metrics via Prometheus Adapter</w:t>
      </w:r>
    </w:p>
    <w:p w:rsidR="00000000" w:rsidDel="00000000" w:rsidP="00000000" w:rsidRDefault="00000000" w:rsidRPr="00000000" w14:paraId="000010D1">
      <w:pPr>
        <w:numPr>
          <w:ilvl w:val="0"/>
          <w:numId w:val="295"/>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prometheus</w:t>
      </w:r>
    </w:p>
    <w:p w:rsidR="00000000" w:rsidDel="00000000" w:rsidP="00000000" w:rsidRDefault="00000000" w:rsidRPr="00000000" w14:paraId="000010D2">
      <w:pPr>
        <w:numPr>
          <w:ilvl w:val="0"/>
          <w:numId w:val="295"/>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Custom application metrics (e.g., rate of HTTP requests, queue length).</w:t>
      </w:r>
    </w:p>
    <w:p w:rsidR="00000000" w:rsidDel="00000000" w:rsidP="00000000" w:rsidRDefault="00000000" w:rsidRPr="00000000" w14:paraId="000010D3">
      <w:pPr>
        <w:numPr>
          <w:ilvl w:val="0"/>
          <w:numId w:val="295"/>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any Prometheus-scraped metric exposed by the application.</w:t>
      </w:r>
    </w:p>
    <w:p w:rsidR="00000000" w:rsidDel="00000000" w:rsidP="00000000" w:rsidRDefault="00000000" w:rsidRPr="00000000" w14:paraId="000010D4">
      <w:pPr>
        <w:numPr>
          <w:ilvl w:val="0"/>
          <w:numId w:val="29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the number of pods based on the custom application metrics (e.g., request latency, error rate) scraped by Prometheus.</w:t>
      </w:r>
    </w:p>
    <w:p w:rsidR="00000000" w:rsidDel="00000000" w:rsidP="00000000" w:rsidRDefault="00000000" w:rsidRPr="00000000" w14:paraId="000010D5">
      <w:pPr>
        <w:spacing w:after="240" w:before="240" w:lineRule="auto"/>
        <w:rPr/>
      </w:pPr>
      <w:r w:rsidDel="00000000" w:rsidR="00000000" w:rsidRPr="00000000">
        <w:rPr>
          <w:b w:val="1"/>
          <w:rtl w:val="0"/>
        </w:rPr>
        <w:t xml:space="preserve">Note</w:t>
      </w:r>
      <w:r w:rsidDel="00000000" w:rsidR="00000000" w:rsidRPr="00000000">
        <w:rPr>
          <w:rtl w:val="0"/>
        </w:rPr>
        <w:t xml:space="preserve">: Prometheus can be used with KEDA to monitor Kubernetes metrics or application-specific custom metrics, allowing for more fine-grained control over scaling.</w:t>
      </w:r>
    </w:p>
    <w:p w:rsidR="00000000" w:rsidDel="00000000" w:rsidP="00000000" w:rsidRDefault="00000000" w:rsidRPr="00000000" w14:paraId="00001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7">
      <w:pPr>
        <w:pStyle w:val="Heading3"/>
        <w:keepNext w:val="0"/>
        <w:keepLines w:val="0"/>
        <w:spacing w:before="280" w:lineRule="auto"/>
        <w:rPr>
          <w:b w:val="1"/>
          <w:color w:val="000000"/>
          <w:sz w:val="26"/>
          <w:szCs w:val="26"/>
        </w:rPr>
      </w:pPr>
      <w:bookmarkStart w:colFirst="0" w:colLast="0" w:name="_2ff1uowaqg80" w:id="457"/>
      <w:bookmarkEnd w:id="457"/>
      <w:r w:rsidDel="00000000" w:rsidR="00000000" w:rsidRPr="00000000">
        <w:rPr>
          <w:b w:val="1"/>
          <w:color w:val="000000"/>
          <w:sz w:val="26"/>
          <w:szCs w:val="26"/>
          <w:rtl w:val="0"/>
        </w:rPr>
        <w:t xml:space="preserve">3. Kubernetes Event Metrics (via Event-Driven Scaling)</w:t>
      </w:r>
    </w:p>
    <w:p w:rsidR="00000000" w:rsidDel="00000000" w:rsidP="00000000" w:rsidRDefault="00000000" w:rsidRPr="00000000" w14:paraId="000010D8">
      <w:pPr>
        <w:numPr>
          <w:ilvl w:val="0"/>
          <w:numId w:val="23"/>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azure-eventhub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kafka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rabbitmq</w:t>
      </w:r>
      <w:r w:rsidDel="00000000" w:rsidR="00000000" w:rsidRPr="00000000">
        <w:rPr>
          <w:rtl w:val="0"/>
        </w:rPr>
        <w:t xml:space="preserve">, etc.</w:t>
      </w:r>
    </w:p>
    <w:p w:rsidR="00000000" w:rsidDel="00000000" w:rsidP="00000000" w:rsidRDefault="00000000" w:rsidRPr="00000000" w14:paraId="000010D9">
      <w:pPr>
        <w:numPr>
          <w:ilvl w:val="0"/>
          <w:numId w:val="23"/>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Event or message count (e.g., number of events in a Kafka topic or Azure Event Hub).</w:t>
      </w:r>
    </w:p>
    <w:p w:rsidR="00000000" w:rsidDel="00000000" w:rsidP="00000000" w:rsidRDefault="00000000" w:rsidRPr="00000000" w14:paraId="000010DA">
      <w:pPr>
        <w:numPr>
          <w:ilvl w:val="0"/>
          <w:numId w:val="23"/>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the number of incoming events or messages that need to be processed.</w:t>
      </w:r>
    </w:p>
    <w:p w:rsidR="00000000" w:rsidDel="00000000" w:rsidP="00000000" w:rsidRDefault="00000000" w:rsidRPr="00000000" w14:paraId="000010DB">
      <w:pPr>
        <w:numPr>
          <w:ilvl w:val="0"/>
          <w:numId w:val="2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pods up or down based on the number of messages or events in a Kafka topic or Azure Event Hub stream.</w:t>
      </w:r>
    </w:p>
    <w:p w:rsidR="00000000" w:rsidDel="00000000" w:rsidP="00000000" w:rsidRDefault="00000000" w:rsidRPr="00000000" w14:paraId="00001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D">
      <w:pPr>
        <w:pStyle w:val="Heading3"/>
        <w:keepNext w:val="0"/>
        <w:keepLines w:val="0"/>
        <w:spacing w:before="280" w:lineRule="auto"/>
        <w:rPr>
          <w:b w:val="1"/>
          <w:color w:val="000000"/>
          <w:sz w:val="26"/>
          <w:szCs w:val="26"/>
        </w:rPr>
      </w:pPr>
      <w:bookmarkStart w:colFirst="0" w:colLast="0" w:name="_8cz46zs571yt" w:id="458"/>
      <w:bookmarkEnd w:id="458"/>
      <w:r w:rsidDel="00000000" w:rsidR="00000000" w:rsidRPr="00000000">
        <w:rPr>
          <w:b w:val="1"/>
          <w:color w:val="000000"/>
          <w:sz w:val="26"/>
          <w:szCs w:val="26"/>
          <w:rtl w:val="0"/>
        </w:rPr>
        <w:t xml:space="preserve">4. Cron-Based Metrics (Job-based Scaling)</w:t>
      </w:r>
    </w:p>
    <w:p w:rsidR="00000000" w:rsidDel="00000000" w:rsidP="00000000" w:rsidRDefault="00000000" w:rsidRPr="00000000" w14:paraId="000010DE">
      <w:pPr>
        <w:numPr>
          <w:ilvl w:val="0"/>
          <w:numId w:val="15"/>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cron</w:t>
      </w:r>
    </w:p>
    <w:p w:rsidR="00000000" w:rsidDel="00000000" w:rsidP="00000000" w:rsidRDefault="00000000" w:rsidRPr="00000000" w14:paraId="000010DF">
      <w:pPr>
        <w:numPr>
          <w:ilvl w:val="0"/>
          <w:numId w:val="15"/>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Time-based (e.g., scheduled jobs).</w:t>
      </w:r>
    </w:p>
    <w:p w:rsidR="00000000" w:rsidDel="00000000" w:rsidP="00000000" w:rsidRDefault="00000000" w:rsidRPr="00000000" w14:paraId="000010E0">
      <w:pPr>
        <w:numPr>
          <w:ilvl w:val="0"/>
          <w:numId w:val="15"/>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scheduled time or job completion.</w:t>
      </w:r>
    </w:p>
    <w:p w:rsidR="00000000" w:rsidDel="00000000" w:rsidP="00000000" w:rsidRDefault="00000000" w:rsidRPr="00000000" w14:paraId="000010E1">
      <w:pPr>
        <w:numPr>
          <w:ilvl w:val="0"/>
          <w:numId w:val="1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Run scheduled jobs at specific intervals, such as running a batch job every hour and scaling the number of pods based on the job's execution.</w:t>
      </w:r>
    </w:p>
    <w:p w:rsidR="00000000" w:rsidDel="00000000" w:rsidP="00000000" w:rsidRDefault="00000000" w:rsidRPr="00000000" w14:paraId="00001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3">
      <w:pPr>
        <w:pStyle w:val="Heading3"/>
        <w:keepNext w:val="0"/>
        <w:keepLines w:val="0"/>
        <w:spacing w:before="280" w:lineRule="auto"/>
        <w:rPr>
          <w:b w:val="1"/>
          <w:color w:val="000000"/>
          <w:sz w:val="26"/>
          <w:szCs w:val="26"/>
        </w:rPr>
      </w:pPr>
      <w:bookmarkStart w:colFirst="0" w:colLast="0" w:name="_wqmibhmeyfyf" w:id="459"/>
      <w:bookmarkEnd w:id="459"/>
      <w:r w:rsidDel="00000000" w:rsidR="00000000" w:rsidRPr="00000000">
        <w:rPr>
          <w:b w:val="1"/>
          <w:color w:val="000000"/>
          <w:sz w:val="26"/>
          <w:szCs w:val="26"/>
          <w:rtl w:val="0"/>
        </w:rPr>
        <w:t xml:space="preserve">5. Webhook Metrics (Custom Event Sources)</w:t>
      </w:r>
    </w:p>
    <w:p w:rsidR="00000000" w:rsidDel="00000000" w:rsidP="00000000" w:rsidRDefault="00000000" w:rsidRPr="00000000" w14:paraId="000010E4">
      <w:pPr>
        <w:numPr>
          <w:ilvl w:val="0"/>
          <w:numId w:val="17"/>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w:t>
      </w:r>
    </w:p>
    <w:p w:rsidR="00000000" w:rsidDel="00000000" w:rsidP="00000000" w:rsidRDefault="00000000" w:rsidRPr="00000000" w14:paraId="000010E5">
      <w:pPr>
        <w:numPr>
          <w:ilvl w:val="0"/>
          <w:numId w:val="17"/>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Webhook (HTTP endpoint) responses or events.</w:t>
      </w:r>
    </w:p>
    <w:p w:rsidR="00000000" w:rsidDel="00000000" w:rsidP="00000000" w:rsidRDefault="00000000" w:rsidRPr="00000000" w14:paraId="000010E6">
      <w:pPr>
        <w:numPr>
          <w:ilvl w:val="0"/>
          <w:numId w:val="17"/>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Scale based on a custom metric fetched from a webhook.</w:t>
      </w:r>
    </w:p>
    <w:p w:rsidR="00000000" w:rsidDel="00000000" w:rsidP="00000000" w:rsidRDefault="00000000" w:rsidRPr="00000000" w14:paraId="000010E7">
      <w:pPr>
        <w:numPr>
          <w:ilvl w:val="0"/>
          <w:numId w:val="1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Autoscale pods when a specific condition is met from a third-party HTTP service (e.g., the number of active sessions in an external service).</w:t>
      </w:r>
    </w:p>
    <w:p w:rsidR="00000000" w:rsidDel="00000000" w:rsidP="00000000" w:rsidRDefault="00000000" w:rsidRPr="00000000" w14:paraId="00001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9">
      <w:pPr>
        <w:pStyle w:val="Heading3"/>
        <w:keepNext w:val="0"/>
        <w:keepLines w:val="0"/>
        <w:spacing w:before="280" w:lineRule="auto"/>
        <w:rPr>
          <w:b w:val="1"/>
          <w:color w:val="000000"/>
          <w:sz w:val="26"/>
          <w:szCs w:val="26"/>
        </w:rPr>
      </w:pPr>
      <w:bookmarkStart w:colFirst="0" w:colLast="0" w:name="_dd2xe6szo4j5" w:id="460"/>
      <w:bookmarkEnd w:id="460"/>
      <w:r w:rsidDel="00000000" w:rsidR="00000000" w:rsidRPr="00000000">
        <w:rPr>
          <w:b w:val="1"/>
          <w:color w:val="000000"/>
          <w:sz w:val="26"/>
          <w:szCs w:val="26"/>
          <w:rtl w:val="0"/>
        </w:rPr>
        <w:t xml:space="preserve">6. Generic/Custom Metrics via KEDA Scalers</w:t>
      </w:r>
    </w:p>
    <w:p w:rsidR="00000000" w:rsidDel="00000000" w:rsidP="00000000" w:rsidRDefault="00000000" w:rsidRPr="00000000" w14:paraId="000010EA">
      <w:pPr>
        <w:spacing w:after="240" w:before="240" w:lineRule="auto"/>
        <w:rPr/>
      </w:pPr>
      <w:r w:rsidDel="00000000" w:rsidR="00000000" w:rsidRPr="00000000">
        <w:rPr>
          <w:rtl w:val="0"/>
        </w:rPr>
        <w:t xml:space="preserve">KEDA supports many custom event sources and allows users to define custom metrics or event sources. These sources can be custom webhooks, databases, or other services. Some of these can be defined using </w:t>
      </w:r>
      <w:r w:rsidDel="00000000" w:rsidR="00000000" w:rsidRPr="00000000">
        <w:rPr>
          <w:b w:val="1"/>
          <w:rtl w:val="0"/>
        </w:rPr>
        <w:t xml:space="preserve">KEDA Scalers</w:t>
      </w:r>
      <w:r w:rsidDel="00000000" w:rsidR="00000000" w:rsidRPr="00000000">
        <w:rPr>
          <w:rtl w:val="0"/>
        </w:rPr>
        <w:t xml:space="preserve">, which are specific integrations for third-party systems.</w:t>
      </w:r>
    </w:p>
    <w:p w:rsidR="00000000" w:rsidDel="00000000" w:rsidP="00000000" w:rsidRDefault="00000000" w:rsidRPr="00000000" w14:paraId="000010EB">
      <w:pPr>
        <w:numPr>
          <w:ilvl w:val="0"/>
          <w:numId w:val="483"/>
        </w:numPr>
        <w:spacing w:after="0" w:afterAutospacing="0" w:before="240" w:lineRule="auto"/>
        <w:ind w:left="720" w:hanging="360"/>
      </w:pPr>
      <w:r w:rsidDel="00000000" w:rsidR="00000000" w:rsidRPr="00000000">
        <w:rPr>
          <w:b w:val="1"/>
          <w:rtl w:val="0"/>
        </w:rPr>
        <w:t xml:space="preserve">Trigger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generic</w:t>
      </w:r>
    </w:p>
    <w:p w:rsidR="00000000" w:rsidDel="00000000" w:rsidP="00000000" w:rsidRDefault="00000000" w:rsidRPr="00000000" w14:paraId="000010EC">
      <w:pPr>
        <w:numPr>
          <w:ilvl w:val="0"/>
          <w:numId w:val="483"/>
        </w:numPr>
        <w:spacing w:after="0" w:afterAutospacing="0" w:before="0" w:beforeAutospacing="0" w:lineRule="auto"/>
        <w:ind w:left="720" w:hanging="360"/>
      </w:pPr>
      <w:r w:rsidDel="00000000" w:rsidR="00000000" w:rsidRPr="00000000">
        <w:rPr>
          <w:b w:val="1"/>
          <w:rtl w:val="0"/>
        </w:rPr>
        <w:t xml:space="preserve">Metric Type</w:t>
      </w:r>
      <w:r w:rsidDel="00000000" w:rsidR="00000000" w:rsidRPr="00000000">
        <w:rPr>
          <w:rtl w:val="0"/>
        </w:rPr>
        <w:t xml:space="preserve">: Custom event-based metric.</w:t>
      </w:r>
    </w:p>
    <w:p w:rsidR="00000000" w:rsidDel="00000000" w:rsidP="00000000" w:rsidRDefault="00000000" w:rsidRPr="00000000" w14:paraId="000010ED">
      <w:pPr>
        <w:numPr>
          <w:ilvl w:val="0"/>
          <w:numId w:val="483"/>
        </w:numPr>
        <w:spacing w:after="0" w:afterAutospacing="0" w:before="0" w:beforeAutospacing="0" w:lineRule="auto"/>
        <w:ind w:left="720" w:hanging="360"/>
      </w:pPr>
      <w:r w:rsidDel="00000000" w:rsidR="00000000" w:rsidRPr="00000000">
        <w:rPr>
          <w:b w:val="1"/>
          <w:rtl w:val="0"/>
        </w:rPr>
        <w:t xml:space="preserve">Scaling Criteria</w:t>
      </w:r>
      <w:r w:rsidDel="00000000" w:rsidR="00000000" w:rsidRPr="00000000">
        <w:rPr>
          <w:rtl w:val="0"/>
        </w:rPr>
        <w:t xml:space="preserve">: Define scaling criteria based on any custom event or metric.</w:t>
      </w:r>
    </w:p>
    <w:p w:rsidR="00000000" w:rsidDel="00000000" w:rsidP="00000000" w:rsidRDefault="00000000" w:rsidRPr="00000000" w14:paraId="000010EE">
      <w:pPr>
        <w:numPr>
          <w:ilvl w:val="0"/>
          <w:numId w:val="48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Scale based on metrics or events from custom services not already supported by KEDA out of the box.</w:t>
      </w:r>
    </w:p>
    <w:p w:rsidR="00000000" w:rsidDel="00000000" w:rsidP="00000000" w:rsidRDefault="00000000" w:rsidRPr="00000000" w14:paraId="00001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0">
      <w:pPr>
        <w:pStyle w:val="Heading3"/>
        <w:keepNext w:val="0"/>
        <w:keepLines w:val="0"/>
        <w:spacing w:before="280" w:lineRule="auto"/>
        <w:rPr>
          <w:b w:val="1"/>
          <w:color w:val="000000"/>
          <w:sz w:val="26"/>
          <w:szCs w:val="26"/>
        </w:rPr>
      </w:pPr>
      <w:bookmarkStart w:colFirst="0" w:colLast="0" w:name="_93nab4n9ca43" w:id="461"/>
      <w:bookmarkEnd w:id="461"/>
      <w:r w:rsidDel="00000000" w:rsidR="00000000" w:rsidRPr="00000000">
        <w:rPr>
          <w:b w:val="1"/>
          <w:color w:val="000000"/>
          <w:sz w:val="26"/>
          <w:szCs w:val="26"/>
          <w:rtl w:val="0"/>
        </w:rPr>
        <w:t xml:space="preserve">Summary: Types of Metrics KEDA Can Monitor</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8.7207488299532"/>
        <w:gridCol w:w="3743.0265210608427"/>
        <w:gridCol w:w="3918.2527301092045"/>
        <w:tblGridChange w:id="0">
          <w:tblGrid>
            <w:gridCol w:w="1698.7207488299532"/>
            <w:gridCol w:w="3743.0265210608427"/>
            <w:gridCol w:w="3918.2527301092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jc w:val="center"/>
              <w:rPr/>
            </w:pPr>
            <w:r w:rsidDel="00000000" w:rsidR="00000000" w:rsidRPr="00000000">
              <w:rPr>
                <w:b w:val="1"/>
                <w:rtl w:val="0"/>
              </w:rPr>
              <w:t xml:space="preserve">Metric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jc w:val="center"/>
              <w:rPr/>
            </w:pPr>
            <w:r w:rsidDel="00000000" w:rsidR="00000000" w:rsidRPr="00000000">
              <w:rPr>
                <w:b w:val="1"/>
                <w:rtl w:val="0"/>
              </w:rPr>
              <w:t xml:space="preserve">Example Use Cases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b w:val="1"/>
                <w:rtl w:val="0"/>
              </w:rPr>
              <w:t xml:space="preserve">Azure Queue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t xml:space="preserve">Queue length in an Azure Storage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t xml:space="preserve">Autoscale based on the number of messages in a queue.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b w:val="1"/>
                <w:rtl w:val="0"/>
              </w:rPr>
              <w:t xml:space="preserve">AWS SQS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t xml:space="preserve">Queue length in an AWS SQS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t xml:space="preserve">Scale based on the message count in an SQS queue.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b w:val="1"/>
                <w:rtl w:val="0"/>
              </w:rPr>
              <w:t xml:space="preserve">RabbitMQ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B">
            <w:pPr>
              <w:rPr/>
            </w:pPr>
            <w:r w:rsidDel="00000000" w:rsidR="00000000" w:rsidRPr="00000000">
              <w:rPr>
                <w:rtl w:val="0"/>
              </w:rPr>
              <w:t xml:space="preserve">Queue length or consumer count in RabbitMQ.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C">
            <w:pPr>
              <w:rPr/>
            </w:pPr>
            <w:r w:rsidDel="00000000" w:rsidR="00000000" w:rsidRPr="00000000">
              <w:rPr>
                <w:rtl w:val="0"/>
              </w:rPr>
              <w:t xml:space="preserve">Scale based on queue length in RabbitMQ or consumer count.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D">
            <w:pPr>
              <w:rPr/>
            </w:pPr>
            <w:r w:rsidDel="00000000" w:rsidR="00000000" w:rsidRPr="00000000">
              <w:rPr>
                <w:b w:val="1"/>
                <w:rtl w:val="0"/>
              </w:rPr>
              <w:t xml:space="preserve">Kafka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E">
            <w:pPr>
              <w:rPr/>
            </w:pPr>
            <w:r w:rsidDel="00000000" w:rsidR="00000000" w:rsidRPr="00000000">
              <w:rPr>
                <w:rtl w:val="0"/>
              </w:rPr>
              <w:t xml:space="preserve">Kafka topic partition lag or message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t xml:space="preserve">Autoscale based on Kafka topic message count or lag.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0">
            <w:pPr>
              <w:rPr/>
            </w:pPr>
            <w:r w:rsidDel="00000000" w:rsidR="00000000" w:rsidRPr="00000000">
              <w:rPr>
                <w:b w:val="1"/>
                <w:rtl w:val="0"/>
              </w:rPr>
              <w:t xml:space="preserve">Prometheus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1">
            <w:pPr>
              <w:rPr/>
            </w:pPr>
            <w:r w:rsidDel="00000000" w:rsidR="00000000" w:rsidRPr="00000000">
              <w:rPr>
                <w:rtl w:val="0"/>
              </w:rPr>
              <w:t xml:space="preserve">Any custom Prometheus metric (e.g., request rate, latency, error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2">
            <w:pPr>
              <w:rPr/>
            </w:pPr>
            <w:r w:rsidDel="00000000" w:rsidR="00000000" w:rsidRPr="00000000">
              <w:rPr>
                <w:rtl w:val="0"/>
              </w:rPr>
              <w:t xml:space="preserve">Scale based on HTTP request rate, latency, or any custom app metrics from Prometheus.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3">
            <w:pPr>
              <w:rPr/>
            </w:pPr>
            <w:r w:rsidDel="00000000" w:rsidR="00000000" w:rsidRPr="00000000">
              <w:rPr>
                <w:b w:val="1"/>
                <w:rtl w:val="0"/>
              </w:rPr>
              <w:t xml:space="preserve">Google Pub/Sub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t xml:space="preserve">Message count in a Google Pub/Sub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5">
            <w:pPr>
              <w:rPr/>
            </w:pPr>
            <w:r w:rsidDel="00000000" w:rsidR="00000000" w:rsidRPr="00000000">
              <w:rPr>
                <w:rtl w:val="0"/>
              </w:rPr>
              <w:t xml:space="preserve">Scale based on the message count in a Google Cloud Pub/Sub queue.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b w:val="1"/>
                <w:rtl w:val="0"/>
              </w:rPr>
              <w:t xml:space="preserve">Redis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7">
            <w:pPr>
              <w:rPr/>
            </w:pPr>
            <w:r w:rsidDel="00000000" w:rsidR="00000000" w:rsidRPr="00000000">
              <w:rPr>
                <w:rtl w:val="0"/>
              </w:rPr>
              <w:t xml:space="preserve">Queue length in Redis (using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t xml:space="preserve">Scale based on the number of messages in a Redis list.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9">
            <w:pPr>
              <w:rPr/>
            </w:pPr>
            <w:r w:rsidDel="00000000" w:rsidR="00000000" w:rsidRPr="00000000">
              <w:rPr>
                <w:b w:val="1"/>
                <w:rtl w:val="0"/>
              </w:rPr>
              <w:t xml:space="preserve">PostgreSQL / MySQL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t xml:space="preserve">Database metrics such as pending jobs or queue length in PostgreSQL/MySQL.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B">
            <w:pPr>
              <w:rPr/>
            </w:pPr>
            <w:r w:rsidDel="00000000" w:rsidR="00000000" w:rsidRPr="00000000">
              <w:rPr>
                <w:rtl w:val="0"/>
              </w:rPr>
              <w:t xml:space="preserve">Scale based on pending jobs or tasks in PostgreSQL/MySQL database.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b w:val="1"/>
                <w:rtl w:val="0"/>
              </w:rPr>
              <w:t xml:space="preserve">Cron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t xml:space="preserve">Time-based scheduled scaling for jobs.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t xml:space="preserve">Schedule pod scaling for batch jobs or scheduled tasks.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F">
            <w:pPr>
              <w:rPr/>
            </w:pPr>
            <w:r w:rsidDel="00000000" w:rsidR="00000000" w:rsidRPr="00000000">
              <w:rPr>
                <w:b w:val="1"/>
                <w:rtl w:val="0"/>
              </w:rPr>
              <w:t xml:space="preserve">Webhook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t xml:space="preserve">Metrics from custom HTTP webhooks.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1">
            <w:pPr>
              <w:rPr/>
            </w:pPr>
            <w:r w:rsidDel="00000000" w:rsidR="00000000" w:rsidRPr="00000000">
              <w:rPr>
                <w:rtl w:val="0"/>
              </w:rPr>
              <w:t xml:space="preserve">Scale based on events from third-party HTTP services.</w:t>
            </w:r>
          </w:p>
        </w:tc>
      </w:tr>
    </w:tbl>
    <w:p w:rsidR="00000000" w:rsidDel="00000000" w:rsidP="00000000" w:rsidRDefault="00000000" w:rsidRPr="00000000" w14:paraId="00001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3">
      <w:pPr>
        <w:spacing w:after="240" w:before="240" w:lineRule="auto"/>
        <w:rPr/>
      </w:pPr>
      <w:r w:rsidDel="00000000" w:rsidR="00000000" w:rsidRPr="00000000">
        <w:rPr>
          <w:rtl w:val="0"/>
        </w:rPr>
        <w:t xml:space="preserve">KEDA offers great flexibility by supporting a wide range of external and internal metrics, making it suitable for autoscaling not only based on traditional resource utilization but also on event-driven workloads.</w:t>
      </w:r>
    </w:p>
    <w:p w:rsidR="00000000" w:rsidDel="00000000" w:rsidP="00000000" w:rsidRDefault="00000000" w:rsidRPr="00000000" w14:paraId="00001114">
      <w:pPr>
        <w:pStyle w:val="Heading1"/>
        <w:spacing w:after="240" w:before="240" w:lineRule="auto"/>
        <w:rPr/>
      </w:pPr>
      <w:bookmarkStart w:colFirst="0" w:colLast="0" w:name="_aa3i8py0fg1x" w:id="462"/>
      <w:bookmarkEnd w:id="462"/>
      <w:r w:rsidDel="00000000" w:rsidR="00000000" w:rsidRPr="00000000">
        <w:rPr>
          <w:rtl w:val="0"/>
        </w:rPr>
        <w:t xml:space="preserve">What are all the controllers that are available for k8 clusters like alb controller., external dns and certificate controller and ebs/efs controller ?</w:t>
      </w:r>
    </w:p>
    <w:p w:rsidR="00000000" w:rsidDel="00000000" w:rsidP="00000000" w:rsidRDefault="00000000" w:rsidRPr="00000000" w14:paraId="00001115">
      <w:pPr>
        <w:spacing w:after="240" w:before="240" w:lineRule="auto"/>
        <w:rPr/>
      </w:pPr>
      <w:r w:rsidDel="00000000" w:rsidR="00000000" w:rsidRPr="00000000">
        <w:rPr>
          <w:rtl w:val="0"/>
        </w:rPr>
        <w:t xml:space="preserve">In Kubernetes (K8s), controllers are components that manage and automate the lifecycle of resources within the cluster. These controllers typically ensure that desired states (e.g., scaling, networking, storage) are maintained. Some controllers are native to Kubernetes, while others are developed by the community or specific cloud providers. Below is a list of some important controllers available in Kubernetes, including </w:t>
      </w:r>
      <w:r w:rsidDel="00000000" w:rsidR="00000000" w:rsidRPr="00000000">
        <w:rPr>
          <w:b w:val="1"/>
          <w:rtl w:val="0"/>
        </w:rPr>
        <w:t xml:space="preserve">ALB Ingress Controller</w:t>
      </w:r>
      <w:r w:rsidDel="00000000" w:rsidR="00000000" w:rsidRPr="00000000">
        <w:rPr>
          <w:rtl w:val="0"/>
        </w:rPr>
        <w:t xml:space="preserve">, </w:t>
      </w:r>
      <w:r w:rsidDel="00000000" w:rsidR="00000000" w:rsidRPr="00000000">
        <w:rPr>
          <w:b w:val="1"/>
          <w:rtl w:val="0"/>
        </w:rPr>
        <w:t xml:space="preserve">ExternalDNS</w:t>
      </w:r>
      <w:r w:rsidDel="00000000" w:rsidR="00000000" w:rsidRPr="00000000">
        <w:rPr>
          <w:rtl w:val="0"/>
        </w:rPr>
        <w:t xml:space="preserve">, </w:t>
      </w:r>
      <w:r w:rsidDel="00000000" w:rsidR="00000000" w:rsidRPr="00000000">
        <w:rPr>
          <w:b w:val="1"/>
          <w:rtl w:val="0"/>
        </w:rPr>
        <w:t xml:space="preserve">Certificate Manager</w:t>
      </w:r>
      <w:r w:rsidDel="00000000" w:rsidR="00000000" w:rsidRPr="00000000">
        <w:rPr>
          <w:rtl w:val="0"/>
        </w:rPr>
        <w:t xml:space="preserve">, </w:t>
      </w:r>
      <w:r w:rsidDel="00000000" w:rsidR="00000000" w:rsidRPr="00000000">
        <w:rPr>
          <w:b w:val="1"/>
          <w:rtl w:val="0"/>
        </w:rPr>
        <w:t xml:space="preserve">EBS/EFS Controllers</w:t>
      </w:r>
      <w:r w:rsidDel="00000000" w:rsidR="00000000" w:rsidRPr="00000000">
        <w:rPr>
          <w:rtl w:val="0"/>
        </w:rPr>
        <w:t xml:space="preserve">, and more.</w:t>
      </w:r>
    </w:p>
    <w:p w:rsidR="00000000" w:rsidDel="00000000" w:rsidP="00000000" w:rsidRDefault="00000000" w:rsidRPr="00000000" w14:paraId="00001116">
      <w:pPr>
        <w:pStyle w:val="Heading3"/>
        <w:keepNext w:val="0"/>
        <w:keepLines w:val="0"/>
        <w:spacing w:before="280" w:lineRule="auto"/>
        <w:rPr>
          <w:b w:val="1"/>
          <w:color w:val="000000"/>
          <w:sz w:val="26"/>
          <w:szCs w:val="26"/>
        </w:rPr>
      </w:pPr>
      <w:bookmarkStart w:colFirst="0" w:colLast="0" w:name="_x6cbjwp45ixb" w:id="463"/>
      <w:bookmarkEnd w:id="463"/>
      <w:r w:rsidDel="00000000" w:rsidR="00000000" w:rsidRPr="00000000">
        <w:rPr>
          <w:b w:val="1"/>
          <w:color w:val="000000"/>
          <w:sz w:val="26"/>
          <w:szCs w:val="26"/>
          <w:rtl w:val="0"/>
        </w:rPr>
        <w:t xml:space="preserve">1. AWS ALB Ingress Controller</w:t>
      </w:r>
    </w:p>
    <w:p w:rsidR="00000000" w:rsidDel="00000000" w:rsidP="00000000" w:rsidRDefault="00000000" w:rsidRPr="00000000" w14:paraId="00001117">
      <w:pPr>
        <w:numPr>
          <w:ilvl w:val="0"/>
          <w:numId w:val="44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Application Load Balancers (ALBs) in AWS for routing external traffic to Kubernetes services.</w:t>
      </w:r>
    </w:p>
    <w:p w:rsidR="00000000" w:rsidDel="00000000" w:rsidP="00000000" w:rsidRDefault="00000000" w:rsidRPr="00000000" w14:paraId="00001118">
      <w:pPr>
        <w:numPr>
          <w:ilvl w:val="0"/>
          <w:numId w:val="44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19">
      <w:pPr>
        <w:numPr>
          <w:ilvl w:val="1"/>
          <w:numId w:val="445"/>
        </w:numPr>
        <w:spacing w:after="0" w:afterAutospacing="0" w:before="0" w:beforeAutospacing="0" w:lineRule="auto"/>
        <w:ind w:left="1440" w:hanging="360"/>
      </w:pPr>
      <w:r w:rsidDel="00000000" w:rsidR="00000000" w:rsidRPr="00000000">
        <w:rPr>
          <w:rtl w:val="0"/>
        </w:rPr>
        <w:t xml:space="preserve">Automates the creation and management of AWS ALBs.</w:t>
      </w:r>
    </w:p>
    <w:p w:rsidR="00000000" w:rsidDel="00000000" w:rsidP="00000000" w:rsidRDefault="00000000" w:rsidRPr="00000000" w14:paraId="0000111A">
      <w:pPr>
        <w:numPr>
          <w:ilvl w:val="1"/>
          <w:numId w:val="445"/>
        </w:numPr>
        <w:spacing w:after="0" w:afterAutospacing="0" w:before="0" w:beforeAutospacing="0" w:lineRule="auto"/>
        <w:ind w:left="1440" w:hanging="360"/>
      </w:pPr>
      <w:r w:rsidDel="00000000" w:rsidR="00000000" w:rsidRPr="00000000">
        <w:rPr>
          <w:rtl w:val="0"/>
        </w:rPr>
        <w:t xml:space="preserve">Integrates with Kubernetes ingress resources to route traffic to your services.</w:t>
      </w:r>
    </w:p>
    <w:p w:rsidR="00000000" w:rsidDel="00000000" w:rsidP="00000000" w:rsidRDefault="00000000" w:rsidRPr="00000000" w14:paraId="0000111B">
      <w:pPr>
        <w:numPr>
          <w:ilvl w:val="1"/>
          <w:numId w:val="445"/>
        </w:numPr>
        <w:spacing w:after="0" w:afterAutospacing="0" w:before="0" w:beforeAutospacing="0" w:lineRule="auto"/>
        <w:ind w:left="1440" w:hanging="360"/>
      </w:pPr>
      <w:r w:rsidDel="00000000" w:rsidR="00000000" w:rsidRPr="00000000">
        <w:rPr>
          <w:rtl w:val="0"/>
        </w:rPr>
        <w:t xml:space="preserve">Supports path-based routing, host-based routing, and SSL termination.</w:t>
      </w:r>
    </w:p>
    <w:p w:rsidR="00000000" w:rsidDel="00000000" w:rsidP="00000000" w:rsidRDefault="00000000" w:rsidRPr="00000000" w14:paraId="0000111C">
      <w:pPr>
        <w:numPr>
          <w:ilvl w:val="1"/>
          <w:numId w:val="445"/>
        </w:numPr>
        <w:spacing w:after="0" w:afterAutospacing="0" w:before="0" w:beforeAutospacing="0" w:lineRule="auto"/>
        <w:ind w:left="1440" w:hanging="360"/>
      </w:pPr>
      <w:r w:rsidDel="00000000" w:rsidR="00000000" w:rsidRPr="00000000">
        <w:rPr>
          <w:rtl w:val="0"/>
        </w:rPr>
        <w:t xml:space="preserve">Works with </w:t>
      </w:r>
      <w:r w:rsidDel="00000000" w:rsidR="00000000" w:rsidRPr="00000000">
        <w:rPr>
          <w:b w:val="1"/>
          <w:rtl w:val="0"/>
        </w:rPr>
        <w:t xml:space="preserve">AWS Certificate Manager</w:t>
      </w:r>
      <w:r w:rsidDel="00000000" w:rsidR="00000000" w:rsidRPr="00000000">
        <w:rPr>
          <w:rtl w:val="0"/>
        </w:rPr>
        <w:t xml:space="preserve"> (ACM) for SSL certificate handling.</w:t>
      </w:r>
    </w:p>
    <w:p w:rsidR="00000000" w:rsidDel="00000000" w:rsidP="00000000" w:rsidRDefault="00000000" w:rsidRPr="00000000" w14:paraId="0000111D">
      <w:pPr>
        <w:numPr>
          <w:ilvl w:val="0"/>
          <w:numId w:val="445"/>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You can deploy this controller using Helm or manually using Kubernetes manifests.</w:t>
      </w:r>
    </w:p>
    <w:p w:rsidR="00000000" w:rsidDel="00000000" w:rsidP="00000000" w:rsidRDefault="00000000" w:rsidRPr="00000000" w14:paraId="0000111E">
      <w:pPr>
        <w:numPr>
          <w:ilvl w:val="0"/>
          <w:numId w:val="445"/>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AWS ALB Ingress Controller GitHub</w:t>
        </w:r>
      </w:hyperlink>
      <w:r w:rsidDel="00000000" w:rsidR="00000000" w:rsidRPr="00000000">
        <w:rPr>
          <w:rtl w:val="0"/>
        </w:rPr>
      </w:r>
    </w:p>
    <w:p w:rsidR="00000000" w:rsidDel="00000000" w:rsidP="00000000" w:rsidRDefault="00000000" w:rsidRPr="00000000" w14:paraId="000011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0">
      <w:pPr>
        <w:pStyle w:val="Heading3"/>
        <w:keepNext w:val="0"/>
        <w:keepLines w:val="0"/>
        <w:spacing w:before="280" w:lineRule="auto"/>
        <w:rPr>
          <w:b w:val="1"/>
          <w:color w:val="000000"/>
          <w:sz w:val="26"/>
          <w:szCs w:val="26"/>
        </w:rPr>
      </w:pPr>
      <w:bookmarkStart w:colFirst="0" w:colLast="0" w:name="_i6lvh7ju2s6l" w:id="464"/>
      <w:bookmarkEnd w:id="464"/>
      <w:r w:rsidDel="00000000" w:rsidR="00000000" w:rsidRPr="00000000">
        <w:rPr>
          <w:b w:val="1"/>
          <w:color w:val="000000"/>
          <w:sz w:val="26"/>
          <w:szCs w:val="26"/>
          <w:rtl w:val="0"/>
        </w:rPr>
        <w:t xml:space="preserve">2. ExternalDNS Controller</w:t>
      </w:r>
    </w:p>
    <w:p w:rsidR="00000000" w:rsidDel="00000000" w:rsidP="00000000" w:rsidRDefault="00000000" w:rsidRPr="00000000" w14:paraId="00001121">
      <w:pPr>
        <w:numPr>
          <w:ilvl w:val="0"/>
          <w:numId w:val="2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Automatically manages DNS records for Kubernetes resources like Ingresses, Services, and LoadBalancers by creating and updating DNS records in external DNS providers (e.g., AWS Route 53, Google Cloud DNS, etc.).</w:t>
      </w:r>
    </w:p>
    <w:p w:rsidR="00000000" w:rsidDel="00000000" w:rsidP="00000000" w:rsidRDefault="00000000" w:rsidRPr="00000000" w14:paraId="00001122">
      <w:pPr>
        <w:numPr>
          <w:ilvl w:val="0"/>
          <w:numId w:val="27"/>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23">
      <w:pPr>
        <w:numPr>
          <w:ilvl w:val="1"/>
          <w:numId w:val="27"/>
        </w:numPr>
        <w:spacing w:after="0" w:afterAutospacing="0" w:before="0" w:beforeAutospacing="0" w:lineRule="auto"/>
        <w:ind w:left="1440" w:hanging="360"/>
      </w:pPr>
      <w:r w:rsidDel="00000000" w:rsidR="00000000" w:rsidRPr="00000000">
        <w:rPr>
          <w:rtl w:val="0"/>
        </w:rPr>
        <w:t xml:space="preserve">Synchronizes DNS records with services or ingresses.</w:t>
      </w:r>
    </w:p>
    <w:p w:rsidR="00000000" w:rsidDel="00000000" w:rsidP="00000000" w:rsidRDefault="00000000" w:rsidRPr="00000000" w14:paraId="00001124">
      <w:pPr>
        <w:numPr>
          <w:ilvl w:val="1"/>
          <w:numId w:val="27"/>
        </w:numPr>
        <w:spacing w:after="0" w:afterAutospacing="0" w:before="0" w:beforeAutospacing="0" w:lineRule="auto"/>
        <w:ind w:left="1440" w:hanging="360"/>
      </w:pPr>
      <w:r w:rsidDel="00000000" w:rsidR="00000000" w:rsidRPr="00000000">
        <w:rPr>
          <w:rtl w:val="0"/>
        </w:rPr>
        <w:t xml:space="preserve">Supports various DNS providers (AWS Route 53, Google Cloud DNS, Azure DNS, etc.).</w:t>
      </w:r>
    </w:p>
    <w:p w:rsidR="00000000" w:rsidDel="00000000" w:rsidP="00000000" w:rsidRDefault="00000000" w:rsidRPr="00000000" w14:paraId="00001125">
      <w:pPr>
        <w:numPr>
          <w:ilvl w:val="1"/>
          <w:numId w:val="27"/>
        </w:numPr>
        <w:spacing w:after="0" w:afterAutospacing="0" w:before="0" w:beforeAutospacing="0" w:lineRule="auto"/>
        <w:ind w:left="1440" w:hanging="360"/>
      </w:pPr>
      <w:r w:rsidDel="00000000" w:rsidR="00000000" w:rsidRPr="00000000">
        <w:rPr>
          <w:rtl w:val="0"/>
        </w:rPr>
        <w:t xml:space="preserve">Can create DNS entries based on Kubernetes service annotations (e.g., for dynamic DNS).</w:t>
      </w:r>
    </w:p>
    <w:p w:rsidR="00000000" w:rsidDel="00000000" w:rsidP="00000000" w:rsidRDefault="00000000" w:rsidRPr="00000000" w14:paraId="00001126">
      <w:pPr>
        <w:numPr>
          <w:ilvl w:val="1"/>
          <w:numId w:val="27"/>
        </w:numPr>
        <w:spacing w:after="0" w:afterAutospacing="0" w:before="0" w:beforeAutospacing="0" w:lineRule="auto"/>
        <w:ind w:left="1440" w:hanging="360"/>
      </w:pPr>
      <w:r w:rsidDel="00000000" w:rsidR="00000000" w:rsidRPr="00000000">
        <w:rPr>
          <w:rtl w:val="0"/>
        </w:rPr>
        <w:t xml:space="preserve">Supports wildcard DNS and can automatically clean up old records.</w:t>
      </w:r>
    </w:p>
    <w:p w:rsidR="00000000" w:rsidDel="00000000" w:rsidP="00000000" w:rsidRDefault="00000000" w:rsidRPr="00000000" w14:paraId="00001127">
      <w:pPr>
        <w:numPr>
          <w:ilvl w:val="0"/>
          <w:numId w:val="27"/>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Typically installed via Helm or using a Kubernetes manifest.</w:t>
      </w:r>
    </w:p>
    <w:p w:rsidR="00000000" w:rsidDel="00000000" w:rsidP="00000000" w:rsidRDefault="00000000" w:rsidRPr="00000000" w14:paraId="00001128">
      <w:pPr>
        <w:numPr>
          <w:ilvl w:val="0"/>
          <w:numId w:val="27"/>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ExternalDNS GitHub</w:t>
        </w:r>
      </w:hyperlink>
      <w:r w:rsidDel="00000000" w:rsidR="00000000" w:rsidRPr="00000000">
        <w:rPr>
          <w:rtl w:val="0"/>
        </w:rPr>
      </w:r>
    </w:p>
    <w:p w:rsidR="00000000" w:rsidDel="00000000" w:rsidP="00000000" w:rsidRDefault="00000000" w:rsidRPr="00000000" w14:paraId="000011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A">
      <w:pPr>
        <w:pStyle w:val="Heading3"/>
        <w:keepNext w:val="0"/>
        <w:keepLines w:val="0"/>
        <w:spacing w:before="280" w:lineRule="auto"/>
        <w:rPr>
          <w:b w:val="1"/>
          <w:color w:val="000000"/>
          <w:sz w:val="26"/>
          <w:szCs w:val="26"/>
        </w:rPr>
      </w:pPr>
      <w:bookmarkStart w:colFirst="0" w:colLast="0" w:name="_fk09w347qwzh" w:id="465"/>
      <w:bookmarkEnd w:id="465"/>
      <w:r w:rsidDel="00000000" w:rsidR="00000000" w:rsidRPr="00000000">
        <w:rPr>
          <w:b w:val="1"/>
          <w:color w:val="000000"/>
          <w:sz w:val="26"/>
          <w:szCs w:val="26"/>
          <w:rtl w:val="0"/>
        </w:rPr>
        <w:t xml:space="preserve">3. Cert-Manager Controller</w:t>
      </w:r>
    </w:p>
    <w:p w:rsidR="00000000" w:rsidDel="00000000" w:rsidP="00000000" w:rsidRDefault="00000000" w:rsidRPr="00000000" w14:paraId="0000112B">
      <w:pPr>
        <w:numPr>
          <w:ilvl w:val="0"/>
          <w:numId w:val="14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Automates the management and issuance of TLS certificates from a variety of sources, such as </w:t>
      </w:r>
      <w:r w:rsidDel="00000000" w:rsidR="00000000" w:rsidRPr="00000000">
        <w:rPr>
          <w:b w:val="1"/>
          <w:rtl w:val="0"/>
        </w:rPr>
        <w:t xml:space="preserve">Let's Encrypt</w:t>
      </w:r>
      <w:r w:rsidDel="00000000" w:rsidR="00000000" w:rsidRPr="00000000">
        <w:rPr>
          <w:rtl w:val="0"/>
        </w:rPr>
        <w:t xml:space="preserve">, </w:t>
      </w:r>
      <w:r w:rsidDel="00000000" w:rsidR="00000000" w:rsidRPr="00000000">
        <w:rPr>
          <w:b w:val="1"/>
          <w:rtl w:val="0"/>
        </w:rPr>
        <w:t xml:space="preserve">HashiCorp Vault</w:t>
      </w:r>
      <w:r w:rsidDel="00000000" w:rsidR="00000000" w:rsidRPr="00000000">
        <w:rPr>
          <w:rtl w:val="0"/>
        </w:rPr>
        <w:t xml:space="preserve">, </w:t>
      </w:r>
      <w:r w:rsidDel="00000000" w:rsidR="00000000" w:rsidRPr="00000000">
        <w:rPr>
          <w:b w:val="1"/>
          <w:rtl w:val="0"/>
        </w:rPr>
        <w:t xml:space="preserve">Self-Signed</w:t>
      </w:r>
      <w:r w:rsidDel="00000000" w:rsidR="00000000" w:rsidRPr="00000000">
        <w:rPr>
          <w:rtl w:val="0"/>
        </w:rPr>
        <w:t xml:space="preserve">, and </w:t>
      </w:r>
      <w:r w:rsidDel="00000000" w:rsidR="00000000" w:rsidRPr="00000000">
        <w:rPr>
          <w:b w:val="1"/>
          <w:rtl w:val="0"/>
        </w:rPr>
        <w:t xml:space="preserve">ACME-compliant certificate authorities</w:t>
      </w:r>
      <w:r w:rsidDel="00000000" w:rsidR="00000000" w:rsidRPr="00000000">
        <w:rPr>
          <w:rtl w:val="0"/>
        </w:rPr>
        <w:t xml:space="preserve">.</w:t>
      </w:r>
    </w:p>
    <w:p w:rsidR="00000000" w:rsidDel="00000000" w:rsidP="00000000" w:rsidRDefault="00000000" w:rsidRPr="00000000" w14:paraId="0000112C">
      <w:pPr>
        <w:numPr>
          <w:ilvl w:val="0"/>
          <w:numId w:val="149"/>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2D">
      <w:pPr>
        <w:numPr>
          <w:ilvl w:val="1"/>
          <w:numId w:val="149"/>
        </w:numPr>
        <w:spacing w:after="0" w:afterAutospacing="0" w:before="0" w:beforeAutospacing="0" w:lineRule="auto"/>
        <w:ind w:left="1440" w:hanging="360"/>
      </w:pPr>
      <w:r w:rsidDel="00000000" w:rsidR="00000000" w:rsidRPr="00000000">
        <w:rPr>
          <w:rtl w:val="0"/>
        </w:rPr>
        <w:t xml:space="preserve">Can automatically issue and renew certificates for Kubernetes resources (e.g., Ingresses).</w:t>
      </w:r>
    </w:p>
    <w:p w:rsidR="00000000" w:rsidDel="00000000" w:rsidP="00000000" w:rsidRDefault="00000000" w:rsidRPr="00000000" w14:paraId="0000112E">
      <w:pPr>
        <w:numPr>
          <w:ilvl w:val="1"/>
          <w:numId w:val="149"/>
        </w:numPr>
        <w:spacing w:after="0" w:afterAutospacing="0" w:before="0" w:beforeAutospacing="0" w:lineRule="auto"/>
        <w:ind w:left="1440" w:hanging="360"/>
      </w:pPr>
      <w:r w:rsidDel="00000000" w:rsidR="00000000" w:rsidRPr="00000000">
        <w:rPr>
          <w:rtl w:val="0"/>
        </w:rPr>
        <w:t xml:space="preserve">Supports various Certificate Authorities (CAs) such as Let’s Encrypt, Google Cloud CA, and more.</w:t>
      </w:r>
    </w:p>
    <w:p w:rsidR="00000000" w:rsidDel="00000000" w:rsidP="00000000" w:rsidRDefault="00000000" w:rsidRPr="00000000" w14:paraId="0000112F">
      <w:pPr>
        <w:numPr>
          <w:ilvl w:val="1"/>
          <w:numId w:val="149"/>
        </w:numPr>
        <w:spacing w:after="0" w:afterAutospacing="0" w:before="0" w:beforeAutospacing="0" w:lineRule="auto"/>
        <w:ind w:left="1440" w:hanging="360"/>
      </w:pPr>
      <w:r w:rsidDel="00000000" w:rsidR="00000000" w:rsidRPr="00000000">
        <w:rPr>
          <w:rtl w:val="0"/>
        </w:rPr>
        <w:t xml:space="preserve">Supports DNS-01 and HTTP-01 challenges for ACME certificates (like Let’s Encrypt).</w:t>
      </w:r>
    </w:p>
    <w:p w:rsidR="00000000" w:rsidDel="00000000" w:rsidP="00000000" w:rsidRDefault="00000000" w:rsidRPr="00000000" w14:paraId="00001130">
      <w:pPr>
        <w:numPr>
          <w:ilvl w:val="1"/>
          <w:numId w:val="149"/>
        </w:numPr>
        <w:spacing w:after="0" w:afterAutospacing="0" w:before="0" w:beforeAutospacing="0" w:lineRule="auto"/>
        <w:ind w:left="1440" w:hanging="360"/>
      </w:pPr>
      <w:r w:rsidDel="00000000" w:rsidR="00000000" w:rsidRPr="00000000">
        <w:rPr>
          <w:rtl w:val="0"/>
        </w:rPr>
        <w:t xml:space="preserve">Can store certificates in Kubernetes Secrets.</w:t>
      </w:r>
    </w:p>
    <w:p w:rsidR="00000000" w:rsidDel="00000000" w:rsidP="00000000" w:rsidRDefault="00000000" w:rsidRPr="00000000" w14:paraId="00001131">
      <w:pPr>
        <w:numPr>
          <w:ilvl w:val="1"/>
          <w:numId w:val="149"/>
        </w:numPr>
        <w:spacing w:after="0" w:afterAutospacing="0" w:before="0" w:beforeAutospacing="0" w:lineRule="auto"/>
        <w:ind w:left="1440" w:hanging="360"/>
      </w:pPr>
      <w:r w:rsidDel="00000000" w:rsidR="00000000" w:rsidRPr="00000000">
        <w:rPr>
          <w:rtl w:val="0"/>
        </w:rPr>
        <w:t xml:space="preserve">Can automate certificate renewals and notifications when renewal is due.</w:t>
      </w:r>
    </w:p>
    <w:p w:rsidR="00000000" w:rsidDel="00000000" w:rsidP="00000000" w:rsidRDefault="00000000" w:rsidRPr="00000000" w14:paraId="00001132">
      <w:pPr>
        <w:numPr>
          <w:ilvl w:val="0"/>
          <w:numId w:val="149"/>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You can install cert-manager via Helm or using Kubernetes manifests.</w:t>
      </w:r>
    </w:p>
    <w:p w:rsidR="00000000" w:rsidDel="00000000" w:rsidP="00000000" w:rsidRDefault="00000000" w:rsidRPr="00000000" w14:paraId="00001133">
      <w:pPr>
        <w:numPr>
          <w:ilvl w:val="0"/>
          <w:numId w:val="149"/>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cert-manager GitHub</w:t>
        </w:r>
      </w:hyperlink>
      <w:r w:rsidDel="00000000" w:rsidR="00000000" w:rsidRPr="00000000">
        <w:rPr>
          <w:rtl w:val="0"/>
        </w:rPr>
      </w:r>
    </w:p>
    <w:p w:rsidR="00000000" w:rsidDel="00000000" w:rsidP="00000000" w:rsidRDefault="00000000" w:rsidRPr="00000000" w14:paraId="000011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5">
      <w:pPr>
        <w:pStyle w:val="Heading3"/>
        <w:keepNext w:val="0"/>
        <w:keepLines w:val="0"/>
        <w:spacing w:before="280" w:lineRule="auto"/>
        <w:rPr>
          <w:b w:val="1"/>
          <w:color w:val="000000"/>
          <w:sz w:val="26"/>
          <w:szCs w:val="26"/>
        </w:rPr>
      </w:pPr>
      <w:bookmarkStart w:colFirst="0" w:colLast="0" w:name="_vr0brytdotip" w:id="466"/>
      <w:bookmarkEnd w:id="466"/>
      <w:r w:rsidDel="00000000" w:rsidR="00000000" w:rsidRPr="00000000">
        <w:rPr>
          <w:b w:val="1"/>
          <w:color w:val="000000"/>
          <w:sz w:val="26"/>
          <w:szCs w:val="26"/>
          <w:rtl w:val="0"/>
        </w:rPr>
        <w:t xml:space="preserve">4. AWS EBS CSI Driver (Amazon Elastic Block Store)</w:t>
      </w:r>
    </w:p>
    <w:p w:rsidR="00000000" w:rsidDel="00000000" w:rsidP="00000000" w:rsidRDefault="00000000" w:rsidRPr="00000000" w14:paraId="00001136">
      <w:pPr>
        <w:numPr>
          <w:ilvl w:val="0"/>
          <w:numId w:val="37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the lifecycle of </w:t>
      </w:r>
      <w:r w:rsidDel="00000000" w:rsidR="00000000" w:rsidRPr="00000000">
        <w:rPr>
          <w:b w:val="1"/>
          <w:rtl w:val="0"/>
        </w:rPr>
        <w:t xml:space="preserve">Amazon Elastic Block Store (EBS)</w:t>
      </w:r>
      <w:r w:rsidDel="00000000" w:rsidR="00000000" w:rsidRPr="00000000">
        <w:rPr>
          <w:rtl w:val="0"/>
        </w:rPr>
        <w:t xml:space="preserve"> volumes in Kubernetes, enabling dynamic provisioning and mounting of EBS volumes as persistent storage for pods.</w:t>
      </w:r>
    </w:p>
    <w:p w:rsidR="00000000" w:rsidDel="00000000" w:rsidP="00000000" w:rsidRDefault="00000000" w:rsidRPr="00000000" w14:paraId="00001137">
      <w:pPr>
        <w:numPr>
          <w:ilvl w:val="0"/>
          <w:numId w:val="37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38">
      <w:pPr>
        <w:numPr>
          <w:ilvl w:val="1"/>
          <w:numId w:val="376"/>
        </w:numPr>
        <w:spacing w:after="0" w:afterAutospacing="0" w:before="0" w:beforeAutospacing="0" w:lineRule="auto"/>
        <w:ind w:left="1440" w:hanging="360"/>
      </w:pPr>
      <w:r w:rsidDel="00000000" w:rsidR="00000000" w:rsidRPr="00000000">
        <w:rPr>
          <w:rtl w:val="0"/>
        </w:rPr>
        <w:t xml:space="preserve">Dynamic provisioning of EBS volumes for persistent storage.</w:t>
      </w:r>
    </w:p>
    <w:p w:rsidR="00000000" w:rsidDel="00000000" w:rsidP="00000000" w:rsidRDefault="00000000" w:rsidRPr="00000000" w14:paraId="00001139">
      <w:pPr>
        <w:numPr>
          <w:ilvl w:val="1"/>
          <w:numId w:val="376"/>
        </w:numPr>
        <w:spacing w:after="0" w:afterAutospacing="0" w:before="0" w:beforeAutospacing="0" w:lineRule="auto"/>
        <w:ind w:left="1440" w:hanging="360"/>
      </w:pPr>
      <w:r w:rsidDel="00000000" w:rsidR="00000000" w:rsidRPr="00000000">
        <w:rPr>
          <w:rtl w:val="0"/>
        </w:rPr>
        <w:t xml:space="preserve">Supports volume resizing and volume attachment management.</w:t>
      </w:r>
    </w:p>
    <w:p w:rsidR="00000000" w:rsidDel="00000000" w:rsidP="00000000" w:rsidRDefault="00000000" w:rsidRPr="00000000" w14:paraId="0000113A">
      <w:pPr>
        <w:numPr>
          <w:ilvl w:val="1"/>
          <w:numId w:val="376"/>
        </w:numPr>
        <w:spacing w:after="0" w:afterAutospacing="0" w:before="0" w:beforeAutospacing="0" w:lineRule="auto"/>
        <w:ind w:left="1440" w:hanging="360"/>
      </w:pPr>
      <w:r w:rsidDel="00000000" w:rsidR="00000000" w:rsidRPr="00000000">
        <w:rPr>
          <w:rtl w:val="0"/>
        </w:rPr>
        <w:t xml:space="preserve">Automatically attaches and detaches volumes from EC2 instances as required by pods.</w:t>
      </w:r>
    </w:p>
    <w:p w:rsidR="00000000" w:rsidDel="00000000" w:rsidP="00000000" w:rsidRDefault="00000000" w:rsidRPr="00000000" w14:paraId="0000113B">
      <w:pPr>
        <w:numPr>
          <w:ilvl w:val="1"/>
          <w:numId w:val="376"/>
        </w:numPr>
        <w:spacing w:after="0" w:afterAutospacing="0" w:before="0" w:beforeAutospacing="0" w:lineRule="auto"/>
        <w:ind w:left="1440" w:hanging="360"/>
      </w:pPr>
      <w:r w:rsidDel="00000000" w:rsidR="00000000" w:rsidRPr="00000000">
        <w:rPr>
          <w:rtl w:val="0"/>
        </w:rPr>
        <w:t xml:space="preserve">Integrates with Kubernetes </w:t>
      </w:r>
      <w:r w:rsidDel="00000000" w:rsidR="00000000" w:rsidRPr="00000000">
        <w:rPr>
          <w:b w:val="1"/>
          <w:rtl w:val="0"/>
        </w:rPr>
        <w:t xml:space="preserve">PersistentVolumeClaims (PVCs)</w:t>
      </w:r>
      <w:r w:rsidDel="00000000" w:rsidR="00000000" w:rsidRPr="00000000">
        <w:rPr>
          <w:rtl w:val="0"/>
        </w:rPr>
        <w:t xml:space="preserve"> to create and manage storage volumes.</w:t>
      </w:r>
    </w:p>
    <w:p w:rsidR="00000000" w:rsidDel="00000000" w:rsidP="00000000" w:rsidRDefault="00000000" w:rsidRPr="00000000" w14:paraId="0000113C">
      <w:pPr>
        <w:numPr>
          <w:ilvl w:val="0"/>
          <w:numId w:val="376"/>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Can be installed via Helm or using Kubernetes manifests.</w:t>
      </w:r>
    </w:p>
    <w:p w:rsidR="00000000" w:rsidDel="00000000" w:rsidP="00000000" w:rsidRDefault="00000000" w:rsidRPr="00000000" w14:paraId="0000113D">
      <w:pPr>
        <w:numPr>
          <w:ilvl w:val="0"/>
          <w:numId w:val="376"/>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EBS CSI Driver GitHub</w:t>
        </w:r>
      </w:hyperlink>
      <w:r w:rsidDel="00000000" w:rsidR="00000000" w:rsidRPr="00000000">
        <w:rPr>
          <w:rtl w:val="0"/>
        </w:rPr>
      </w:r>
    </w:p>
    <w:p w:rsidR="00000000" w:rsidDel="00000000" w:rsidP="00000000" w:rsidRDefault="00000000" w:rsidRPr="00000000" w14:paraId="000011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F">
      <w:pPr>
        <w:pStyle w:val="Heading3"/>
        <w:keepNext w:val="0"/>
        <w:keepLines w:val="0"/>
        <w:spacing w:before="280" w:lineRule="auto"/>
        <w:rPr>
          <w:b w:val="1"/>
          <w:color w:val="000000"/>
          <w:sz w:val="26"/>
          <w:szCs w:val="26"/>
        </w:rPr>
      </w:pPr>
      <w:bookmarkStart w:colFirst="0" w:colLast="0" w:name="_dlxw1ethweme" w:id="467"/>
      <w:bookmarkEnd w:id="467"/>
      <w:r w:rsidDel="00000000" w:rsidR="00000000" w:rsidRPr="00000000">
        <w:rPr>
          <w:b w:val="1"/>
          <w:color w:val="000000"/>
          <w:sz w:val="26"/>
          <w:szCs w:val="26"/>
          <w:rtl w:val="0"/>
        </w:rPr>
        <w:t xml:space="preserve">5. AWS EFS CSI Driver (Elastic File System)</w:t>
      </w:r>
    </w:p>
    <w:p w:rsidR="00000000" w:rsidDel="00000000" w:rsidP="00000000" w:rsidRDefault="00000000" w:rsidRPr="00000000" w14:paraId="00001140">
      <w:pPr>
        <w:numPr>
          <w:ilvl w:val="0"/>
          <w:numId w:val="20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the lifecycle of </w:t>
      </w:r>
      <w:r w:rsidDel="00000000" w:rsidR="00000000" w:rsidRPr="00000000">
        <w:rPr>
          <w:b w:val="1"/>
          <w:rtl w:val="0"/>
        </w:rPr>
        <w:t xml:space="preserve">Amazon Elastic File System (EFS)</w:t>
      </w:r>
      <w:r w:rsidDel="00000000" w:rsidR="00000000" w:rsidRPr="00000000">
        <w:rPr>
          <w:rtl w:val="0"/>
        </w:rPr>
        <w:t xml:space="preserve"> file systems in Kubernetes, enabling shared file storage across multiple pods.</w:t>
      </w:r>
    </w:p>
    <w:p w:rsidR="00000000" w:rsidDel="00000000" w:rsidP="00000000" w:rsidRDefault="00000000" w:rsidRPr="00000000" w14:paraId="00001141">
      <w:pPr>
        <w:numPr>
          <w:ilvl w:val="0"/>
          <w:numId w:val="20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42">
      <w:pPr>
        <w:numPr>
          <w:ilvl w:val="1"/>
          <w:numId w:val="205"/>
        </w:numPr>
        <w:spacing w:after="0" w:afterAutospacing="0" w:before="0" w:beforeAutospacing="0" w:lineRule="auto"/>
        <w:ind w:left="1440" w:hanging="360"/>
      </w:pPr>
      <w:r w:rsidDel="00000000" w:rsidR="00000000" w:rsidRPr="00000000">
        <w:rPr>
          <w:rtl w:val="0"/>
        </w:rPr>
        <w:t xml:space="preserve">Provides shared file storage accessible by multiple pods simultaneously.</w:t>
      </w:r>
    </w:p>
    <w:p w:rsidR="00000000" w:rsidDel="00000000" w:rsidP="00000000" w:rsidRDefault="00000000" w:rsidRPr="00000000" w14:paraId="00001143">
      <w:pPr>
        <w:numPr>
          <w:ilvl w:val="1"/>
          <w:numId w:val="205"/>
        </w:numPr>
        <w:spacing w:after="0" w:afterAutospacing="0" w:before="0" w:beforeAutospacing="0" w:lineRule="auto"/>
        <w:ind w:left="1440" w:hanging="360"/>
      </w:pPr>
      <w:r w:rsidDel="00000000" w:rsidR="00000000" w:rsidRPr="00000000">
        <w:rPr>
          <w:rtl w:val="0"/>
        </w:rPr>
        <w:t xml:space="preserve">Integrates with Kubernetes PersistentVolumes (PV) and PersistentVolumeClaims (PVC).</w:t>
      </w:r>
    </w:p>
    <w:p w:rsidR="00000000" w:rsidDel="00000000" w:rsidP="00000000" w:rsidRDefault="00000000" w:rsidRPr="00000000" w14:paraId="00001144">
      <w:pPr>
        <w:numPr>
          <w:ilvl w:val="1"/>
          <w:numId w:val="205"/>
        </w:numPr>
        <w:spacing w:after="0" w:afterAutospacing="0" w:before="0" w:beforeAutospacing="0" w:lineRule="auto"/>
        <w:ind w:left="1440" w:hanging="360"/>
      </w:pPr>
      <w:r w:rsidDel="00000000" w:rsidR="00000000" w:rsidRPr="00000000">
        <w:rPr>
          <w:rtl w:val="0"/>
        </w:rPr>
        <w:t xml:space="preserve">Supports dynamic provisioning of EFS volumes.</w:t>
      </w:r>
    </w:p>
    <w:p w:rsidR="00000000" w:rsidDel="00000000" w:rsidP="00000000" w:rsidRDefault="00000000" w:rsidRPr="00000000" w14:paraId="00001145">
      <w:pPr>
        <w:numPr>
          <w:ilvl w:val="1"/>
          <w:numId w:val="205"/>
        </w:numPr>
        <w:spacing w:after="0" w:afterAutospacing="0" w:before="0" w:beforeAutospacing="0" w:lineRule="auto"/>
        <w:ind w:left="1440" w:hanging="360"/>
      </w:pPr>
      <w:r w:rsidDel="00000000" w:rsidR="00000000" w:rsidRPr="00000000">
        <w:rPr>
          <w:rtl w:val="0"/>
        </w:rPr>
        <w:t xml:space="preserve">Allows scaling and multiple pods to read and write concurrently to shared file systems.</w:t>
      </w:r>
    </w:p>
    <w:p w:rsidR="00000000" w:rsidDel="00000000" w:rsidP="00000000" w:rsidRDefault="00000000" w:rsidRPr="00000000" w14:paraId="00001146">
      <w:pPr>
        <w:numPr>
          <w:ilvl w:val="0"/>
          <w:numId w:val="205"/>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Can be installed via Helm or Kubernetes manifests.</w:t>
      </w:r>
    </w:p>
    <w:p w:rsidR="00000000" w:rsidDel="00000000" w:rsidP="00000000" w:rsidRDefault="00000000" w:rsidRPr="00000000" w14:paraId="00001147">
      <w:pPr>
        <w:numPr>
          <w:ilvl w:val="0"/>
          <w:numId w:val="205"/>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EFS CSI Driver GitHub</w:t>
        </w:r>
      </w:hyperlink>
      <w:r w:rsidDel="00000000" w:rsidR="00000000" w:rsidRPr="00000000">
        <w:rPr>
          <w:rtl w:val="0"/>
        </w:rPr>
      </w:r>
    </w:p>
    <w:p w:rsidR="00000000" w:rsidDel="00000000" w:rsidP="00000000" w:rsidRDefault="00000000" w:rsidRPr="00000000" w14:paraId="00001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9">
      <w:pPr>
        <w:pStyle w:val="Heading3"/>
        <w:keepNext w:val="0"/>
        <w:keepLines w:val="0"/>
        <w:spacing w:before="280" w:lineRule="auto"/>
        <w:rPr>
          <w:b w:val="1"/>
          <w:color w:val="000000"/>
          <w:sz w:val="26"/>
          <w:szCs w:val="26"/>
        </w:rPr>
      </w:pPr>
      <w:bookmarkStart w:colFirst="0" w:colLast="0" w:name="_vjyeuuqobsok" w:id="468"/>
      <w:bookmarkEnd w:id="468"/>
      <w:r w:rsidDel="00000000" w:rsidR="00000000" w:rsidRPr="00000000">
        <w:rPr>
          <w:b w:val="1"/>
          <w:color w:val="000000"/>
          <w:sz w:val="26"/>
          <w:szCs w:val="26"/>
          <w:rtl w:val="0"/>
        </w:rPr>
        <w:t xml:space="preserve">6. Kubernetes Ingress Controller (Nginx, Traefik, etc.)</w:t>
      </w:r>
    </w:p>
    <w:p w:rsidR="00000000" w:rsidDel="00000000" w:rsidP="00000000" w:rsidRDefault="00000000" w:rsidRPr="00000000" w14:paraId="0000114A">
      <w:pPr>
        <w:numPr>
          <w:ilvl w:val="0"/>
          <w:numId w:val="35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Provides HTTP and HTTPS routing for Kubernetes applications based on Ingress resources.</w:t>
      </w:r>
    </w:p>
    <w:p w:rsidR="00000000" w:rsidDel="00000000" w:rsidP="00000000" w:rsidRDefault="00000000" w:rsidRPr="00000000" w14:paraId="0000114B">
      <w:pPr>
        <w:numPr>
          <w:ilvl w:val="0"/>
          <w:numId w:val="356"/>
        </w:numPr>
        <w:spacing w:after="0" w:afterAutospacing="0" w:before="0" w:beforeAutospacing="0" w:lineRule="auto"/>
        <w:ind w:left="720" w:hanging="360"/>
      </w:pPr>
      <w:r w:rsidDel="00000000" w:rsidR="00000000" w:rsidRPr="00000000">
        <w:rPr>
          <w:b w:val="1"/>
          <w:rtl w:val="0"/>
        </w:rPr>
        <w:t xml:space="preserve">Popular Ingress Controllers</w:t>
      </w:r>
      <w:r w:rsidDel="00000000" w:rsidR="00000000" w:rsidRPr="00000000">
        <w:rPr>
          <w:rtl w:val="0"/>
        </w:rPr>
        <w:t xml:space="preserve">:</w:t>
      </w:r>
    </w:p>
    <w:p w:rsidR="00000000" w:rsidDel="00000000" w:rsidP="00000000" w:rsidRDefault="00000000" w:rsidRPr="00000000" w14:paraId="0000114C">
      <w:pPr>
        <w:numPr>
          <w:ilvl w:val="1"/>
          <w:numId w:val="356"/>
        </w:numPr>
        <w:spacing w:after="0" w:afterAutospacing="0" w:before="0" w:beforeAutospacing="0" w:lineRule="auto"/>
        <w:ind w:left="1440" w:hanging="360"/>
      </w:pPr>
      <w:r w:rsidDel="00000000" w:rsidR="00000000" w:rsidRPr="00000000">
        <w:rPr>
          <w:b w:val="1"/>
          <w:rtl w:val="0"/>
        </w:rPr>
        <w:t xml:space="preserve">NGINX Ingress Controller</w:t>
      </w:r>
      <w:r w:rsidDel="00000000" w:rsidR="00000000" w:rsidRPr="00000000">
        <w:rPr>
          <w:rtl w:val="0"/>
        </w:rPr>
        <w:t xml:space="preserve">: One of the most popular controllers for managing ingress traffic. Supports advanced routing, SSL/TLS termination, and web application firewall (WAF) features.</w:t>
      </w:r>
    </w:p>
    <w:p w:rsidR="00000000" w:rsidDel="00000000" w:rsidP="00000000" w:rsidRDefault="00000000" w:rsidRPr="00000000" w14:paraId="0000114D">
      <w:pPr>
        <w:numPr>
          <w:ilvl w:val="1"/>
          <w:numId w:val="356"/>
        </w:numPr>
        <w:spacing w:after="0" w:afterAutospacing="0" w:before="0" w:beforeAutospacing="0" w:lineRule="auto"/>
        <w:ind w:left="1440" w:hanging="360"/>
      </w:pPr>
      <w:r w:rsidDel="00000000" w:rsidR="00000000" w:rsidRPr="00000000">
        <w:rPr>
          <w:b w:val="1"/>
          <w:rtl w:val="0"/>
        </w:rPr>
        <w:t xml:space="preserve">Traefik</w:t>
      </w:r>
      <w:r w:rsidDel="00000000" w:rsidR="00000000" w:rsidRPr="00000000">
        <w:rPr>
          <w:rtl w:val="0"/>
        </w:rPr>
        <w:t xml:space="preserve">: Another popular ingress controller with dynamic service discovery and support for multiple protocols (HTTP, HTTPS, TCP, WebSocket, etc.).</w:t>
      </w:r>
    </w:p>
    <w:p w:rsidR="00000000" w:rsidDel="00000000" w:rsidP="00000000" w:rsidRDefault="00000000" w:rsidRPr="00000000" w14:paraId="0000114E">
      <w:pPr>
        <w:numPr>
          <w:ilvl w:val="0"/>
          <w:numId w:val="35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4F">
      <w:pPr>
        <w:numPr>
          <w:ilvl w:val="1"/>
          <w:numId w:val="356"/>
        </w:numPr>
        <w:spacing w:after="0" w:afterAutospacing="0" w:before="0" w:beforeAutospacing="0" w:lineRule="auto"/>
        <w:ind w:left="1440" w:hanging="360"/>
      </w:pPr>
      <w:r w:rsidDel="00000000" w:rsidR="00000000" w:rsidRPr="00000000">
        <w:rPr>
          <w:rtl w:val="0"/>
        </w:rPr>
        <w:t xml:space="preserve">Manages inbound HTTP(S) traffic to the cluster based on ingress resource configurations.</w:t>
      </w:r>
    </w:p>
    <w:p w:rsidR="00000000" w:rsidDel="00000000" w:rsidP="00000000" w:rsidRDefault="00000000" w:rsidRPr="00000000" w14:paraId="00001150">
      <w:pPr>
        <w:numPr>
          <w:ilvl w:val="1"/>
          <w:numId w:val="356"/>
        </w:numPr>
        <w:spacing w:after="0" w:afterAutospacing="0" w:before="0" w:beforeAutospacing="0" w:lineRule="auto"/>
        <w:ind w:left="1440" w:hanging="360"/>
      </w:pPr>
      <w:r w:rsidDel="00000000" w:rsidR="00000000" w:rsidRPr="00000000">
        <w:rPr>
          <w:rtl w:val="0"/>
        </w:rPr>
        <w:t xml:space="preserve">Supports path-based, host-based routing, and SSL termination.</w:t>
      </w:r>
    </w:p>
    <w:p w:rsidR="00000000" w:rsidDel="00000000" w:rsidP="00000000" w:rsidRDefault="00000000" w:rsidRPr="00000000" w14:paraId="00001151">
      <w:pPr>
        <w:numPr>
          <w:ilvl w:val="1"/>
          <w:numId w:val="356"/>
        </w:numPr>
        <w:spacing w:after="0" w:afterAutospacing="0" w:before="0" w:beforeAutospacing="0" w:lineRule="auto"/>
        <w:ind w:left="1440" w:hanging="360"/>
      </w:pPr>
      <w:r w:rsidDel="00000000" w:rsidR="00000000" w:rsidRPr="00000000">
        <w:rPr>
          <w:rtl w:val="0"/>
        </w:rPr>
        <w:t xml:space="preserve">Provides access control, load balancing, and monitoring.</w:t>
      </w:r>
    </w:p>
    <w:p w:rsidR="00000000" w:rsidDel="00000000" w:rsidP="00000000" w:rsidRDefault="00000000" w:rsidRPr="00000000" w14:paraId="00001152">
      <w:pPr>
        <w:numPr>
          <w:ilvl w:val="0"/>
          <w:numId w:val="356"/>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Can be installed via Helm or Kubernetes manifests.</w:t>
      </w:r>
    </w:p>
    <w:p w:rsidR="00000000" w:rsidDel="00000000" w:rsidP="00000000" w:rsidRDefault="00000000" w:rsidRPr="00000000" w14:paraId="00001153">
      <w:pPr>
        <w:numPr>
          <w:ilvl w:val="0"/>
          <w:numId w:val="356"/>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1154">
      <w:pPr>
        <w:numPr>
          <w:ilvl w:val="1"/>
          <w:numId w:val="356"/>
        </w:numPr>
        <w:spacing w:after="0" w:afterAutospacing="0" w:before="0" w:beforeAutospacing="0" w:lineRule="auto"/>
        <w:ind w:left="1440" w:hanging="360"/>
      </w:pPr>
      <w:hyperlink r:id="rId60">
        <w:r w:rsidDel="00000000" w:rsidR="00000000" w:rsidRPr="00000000">
          <w:rPr>
            <w:color w:val="1155cc"/>
            <w:u w:val="single"/>
            <w:rtl w:val="0"/>
          </w:rPr>
          <w:t xml:space="preserve">NGINX Ingress Controller</w:t>
        </w:r>
      </w:hyperlink>
      <w:r w:rsidDel="00000000" w:rsidR="00000000" w:rsidRPr="00000000">
        <w:rPr>
          <w:rtl w:val="0"/>
        </w:rPr>
      </w:r>
    </w:p>
    <w:p w:rsidR="00000000" w:rsidDel="00000000" w:rsidP="00000000" w:rsidRDefault="00000000" w:rsidRPr="00000000" w14:paraId="00001155">
      <w:pPr>
        <w:numPr>
          <w:ilvl w:val="1"/>
          <w:numId w:val="356"/>
        </w:numPr>
        <w:spacing w:after="240" w:before="0" w:beforeAutospacing="0" w:lineRule="auto"/>
        <w:ind w:left="1440" w:hanging="360"/>
      </w:pPr>
      <w:hyperlink r:id="rId61">
        <w:r w:rsidDel="00000000" w:rsidR="00000000" w:rsidRPr="00000000">
          <w:rPr>
            <w:color w:val="1155cc"/>
            <w:u w:val="single"/>
            <w:rtl w:val="0"/>
          </w:rPr>
          <w:t xml:space="preserve">Traefik Ingress Controller</w:t>
        </w:r>
      </w:hyperlink>
      <w:r w:rsidDel="00000000" w:rsidR="00000000" w:rsidRPr="00000000">
        <w:rPr>
          <w:rtl w:val="0"/>
        </w:rPr>
      </w:r>
    </w:p>
    <w:p w:rsidR="00000000" w:rsidDel="00000000" w:rsidP="00000000" w:rsidRDefault="00000000" w:rsidRPr="00000000" w14:paraId="000011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7">
      <w:pPr>
        <w:pStyle w:val="Heading3"/>
        <w:keepNext w:val="0"/>
        <w:keepLines w:val="0"/>
        <w:spacing w:before="280" w:lineRule="auto"/>
        <w:rPr>
          <w:b w:val="1"/>
          <w:color w:val="000000"/>
          <w:sz w:val="26"/>
          <w:szCs w:val="26"/>
        </w:rPr>
      </w:pPr>
      <w:bookmarkStart w:colFirst="0" w:colLast="0" w:name="_fshnqb99rzaz" w:id="469"/>
      <w:bookmarkEnd w:id="469"/>
      <w:r w:rsidDel="00000000" w:rsidR="00000000" w:rsidRPr="00000000">
        <w:rPr>
          <w:b w:val="1"/>
          <w:color w:val="000000"/>
          <w:sz w:val="26"/>
          <w:szCs w:val="26"/>
          <w:rtl w:val="0"/>
        </w:rPr>
        <w:t xml:space="preserve">7. Horizontal Pod Autoscaler (HPA) Controller</w:t>
      </w:r>
    </w:p>
    <w:p w:rsidR="00000000" w:rsidDel="00000000" w:rsidP="00000000" w:rsidRDefault="00000000" w:rsidRPr="00000000" w14:paraId="00001158">
      <w:pPr>
        <w:numPr>
          <w:ilvl w:val="0"/>
          <w:numId w:val="13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Automatically adjusts the number of pod replicas based on observed CPU utilization or custom metrics like memory usage or application-specific metrics (e.g., Prometheus).</w:t>
      </w:r>
    </w:p>
    <w:p w:rsidR="00000000" w:rsidDel="00000000" w:rsidP="00000000" w:rsidRDefault="00000000" w:rsidRPr="00000000" w14:paraId="00001159">
      <w:pPr>
        <w:numPr>
          <w:ilvl w:val="0"/>
          <w:numId w:val="139"/>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5A">
      <w:pPr>
        <w:numPr>
          <w:ilvl w:val="1"/>
          <w:numId w:val="139"/>
        </w:numPr>
        <w:spacing w:after="0" w:afterAutospacing="0" w:before="0" w:beforeAutospacing="0" w:lineRule="auto"/>
        <w:ind w:left="1440" w:hanging="360"/>
      </w:pPr>
      <w:r w:rsidDel="00000000" w:rsidR="00000000" w:rsidRPr="00000000">
        <w:rPr>
          <w:rtl w:val="0"/>
        </w:rPr>
        <w:t xml:space="preserve">Scales pods up or down based on CPU or memory usage.</w:t>
      </w:r>
    </w:p>
    <w:p w:rsidR="00000000" w:rsidDel="00000000" w:rsidP="00000000" w:rsidRDefault="00000000" w:rsidRPr="00000000" w14:paraId="0000115B">
      <w:pPr>
        <w:numPr>
          <w:ilvl w:val="1"/>
          <w:numId w:val="139"/>
        </w:numPr>
        <w:spacing w:after="0" w:afterAutospacing="0" w:before="0" w:beforeAutospacing="0" w:lineRule="auto"/>
        <w:ind w:left="1440" w:hanging="360"/>
      </w:pPr>
      <w:r w:rsidDel="00000000" w:rsidR="00000000" w:rsidRPr="00000000">
        <w:rPr>
          <w:rtl w:val="0"/>
        </w:rPr>
        <w:t xml:space="preserve">Supports custom metrics (e.g., from Prometheus) for scaling.</w:t>
      </w:r>
    </w:p>
    <w:p w:rsidR="00000000" w:rsidDel="00000000" w:rsidP="00000000" w:rsidRDefault="00000000" w:rsidRPr="00000000" w14:paraId="0000115C">
      <w:pPr>
        <w:numPr>
          <w:ilvl w:val="1"/>
          <w:numId w:val="139"/>
        </w:numPr>
        <w:spacing w:after="0" w:afterAutospacing="0" w:before="0" w:beforeAutospacing="0" w:lineRule="auto"/>
        <w:ind w:left="1440" w:hanging="360"/>
      </w:pPr>
      <w:r w:rsidDel="00000000" w:rsidR="00000000" w:rsidRPr="00000000">
        <w:rPr>
          <w:rtl w:val="0"/>
        </w:rPr>
        <w:t xml:space="preserve">Can autoscale based on request rate, queue length, or other application-specific metrics.</w:t>
      </w:r>
    </w:p>
    <w:p w:rsidR="00000000" w:rsidDel="00000000" w:rsidP="00000000" w:rsidRDefault="00000000" w:rsidRPr="00000000" w14:paraId="0000115D">
      <w:pPr>
        <w:numPr>
          <w:ilvl w:val="0"/>
          <w:numId w:val="139"/>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This controller is built into Kubernetes and works with the </w:t>
      </w:r>
      <w:r w:rsidDel="00000000" w:rsidR="00000000" w:rsidRPr="00000000">
        <w:rPr>
          <w:b w:val="1"/>
          <w:rtl w:val="0"/>
        </w:rPr>
        <w:t xml:space="preserve">metrics-server</w:t>
      </w:r>
      <w:r w:rsidDel="00000000" w:rsidR="00000000" w:rsidRPr="00000000">
        <w:rPr>
          <w:rtl w:val="0"/>
        </w:rPr>
        <w:t xml:space="preserve">.</w:t>
      </w:r>
    </w:p>
    <w:p w:rsidR="00000000" w:rsidDel="00000000" w:rsidP="00000000" w:rsidRDefault="00000000" w:rsidRPr="00000000" w14:paraId="0000115E">
      <w:pPr>
        <w:numPr>
          <w:ilvl w:val="0"/>
          <w:numId w:val="139"/>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Horizontal Pod Autoscaler (HPA) Docs</w:t>
      </w:r>
    </w:p>
    <w:p w:rsidR="00000000" w:rsidDel="00000000" w:rsidP="00000000" w:rsidRDefault="00000000" w:rsidRPr="00000000" w14:paraId="000011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0">
      <w:pPr>
        <w:pStyle w:val="Heading3"/>
        <w:keepNext w:val="0"/>
        <w:keepLines w:val="0"/>
        <w:spacing w:before="280" w:lineRule="auto"/>
        <w:rPr>
          <w:b w:val="1"/>
          <w:color w:val="000000"/>
          <w:sz w:val="26"/>
          <w:szCs w:val="26"/>
        </w:rPr>
      </w:pPr>
      <w:bookmarkStart w:colFirst="0" w:colLast="0" w:name="_esxzjjgoxbzk" w:id="470"/>
      <w:bookmarkEnd w:id="470"/>
      <w:r w:rsidDel="00000000" w:rsidR="00000000" w:rsidRPr="00000000">
        <w:rPr>
          <w:b w:val="1"/>
          <w:color w:val="000000"/>
          <w:sz w:val="26"/>
          <w:szCs w:val="26"/>
          <w:rtl w:val="0"/>
        </w:rPr>
        <w:t xml:space="preserve">8. Cluster Autoscaler</w:t>
      </w:r>
    </w:p>
    <w:p w:rsidR="00000000" w:rsidDel="00000000" w:rsidP="00000000" w:rsidRDefault="00000000" w:rsidRPr="00000000" w14:paraId="00001161">
      <w:pPr>
        <w:numPr>
          <w:ilvl w:val="0"/>
          <w:numId w:val="5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Automatically adjusts the size of the Kubernetes cluster (adds or removes nodes) based on resource requests and usage.</w:t>
      </w:r>
    </w:p>
    <w:p w:rsidR="00000000" w:rsidDel="00000000" w:rsidP="00000000" w:rsidRDefault="00000000" w:rsidRPr="00000000" w14:paraId="00001162">
      <w:pPr>
        <w:numPr>
          <w:ilvl w:val="0"/>
          <w:numId w:val="58"/>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63">
      <w:pPr>
        <w:numPr>
          <w:ilvl w:val="1"/>
          <w:numId w:val="58"/>
        </w:numPr>
        <w:spacing w:after="0" w:afterAutospacing="0" w:before="0" w:beforeAutospacing="0" w:lineRule="auto"/>
        <w:ind w:left="1440" w:hanging="360"/>
      </w:pPr>
      <w:r w:rsidDel="00000000" w:rsidR="00000000" w:rsidRPr="00000000">
        <w:rPr>
          <w:rtl w:val="0"/>
        </w:rPr>
        <w:t xml:space="preserve">Scales the number of nodes in the cluster to meet pod resource requirements.</w:t>
      </w:r>
    </w:p>
    <w:p w:rsidR="00000000" w:rsidDel="00000000" w:rsidP="00000000" w:rsidRDefault="00000000" w:rsidRPr="00000000" w14:paraId="00001164">
      <w:pPr>
        <w:numPr>
          <w:ilvl w:val="1"/>
          <w:numId w:val="58"/>
        </w:numPr>
        <w:spacing w:after="0" w:afterAutospacing="0" w:before="0" w:beforeAutospacing="0" w:lineRule="auto"/>
        <w:ind w:left="1440" w:hanging="360"/>
      </w:pPr>
      <w:r w:rsidDel="00000000" w:rsidR="00000000" w:rsidRPr="00000000">
        <w:rPr>
          <w:rtl w:val="0"/>
        </w:rPr>
        <w:t xml:space="preserve">Adds nodes when pods cannot be scheduled due to insufficient resources.</w:t>
      </w:r>
    </w:p>
    <w:p w:rsidR="00000000" w:rsidDel="00000000" w:rsidP="00000000" w:rsidRDefault="00000000" w:rsidRPr="00000000" w14:paraId="00001165">
      <w:pPr>
        <w:numPr>
          <w:ilvl w:val="1"/>
          <w:numId w:val="58"/>
        </w:numPr>
        <w:spacing w:after="0" w:afterAutospacing="0" w:before="0" w:beforeAutospacing="0" w:lineRule="auto"/>
        <w:ind w:left="1440" w:hanging="360"/>
      </w:pPr>
      <w:r w:rsidDel="00000000" w:rsidR="00000000" w:rsidRPr="00000000">
        <w:rPr>
          <w:rtl w:val="0"/>
        </w:rPr>
        <w:t xml:space="preserve">Removes nodes when they are underutilized and the workloads can be moved to other nodes.</w:t>
      </w:r>
    </w:p>
    <w:p w:rsidR="00000000" w:rsidDel="00000000" w:rsidP="00000000" w:rsidRDefault="00000000" w:rsidRPr="00000000" w14:paraId="00001166">
      <w:pPr>
        <w:numPr>
          <w:ilvl w:val="0"/>
          <w:numId w:val="58"/>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Typically deployed in the cluster via Helm or manifests.</w:t>
      </w:r>
    </w:p>
    <w:p w:rsidR="00000000" w:rsidDel="00000000" w:rsidP="00000000" w:rsidRDefault="00000000" w:rsidRPr="00000000" w14:paraId="00001167">
      <w:pPr>
        <w:numPr>
          <w:ilvl w:val="0"/>
          <w:numId w:val="58"/>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Cluster Autoscaler Docs</w:t>
        </w:r>
      </w:hyperlink>
      <w:r w:rsidDel="00000000" w:rsidR="00000000" w:rsidRPr="00000000">
        <w:rPr>
          <w:rtl w:val="0"/>
        </w:rPr>
      </w:r>
    </w:p>
    <w:p w:rsidR="00000000" w:rsidDel="00000000" w:rsidP="00000000" w:rsidRDefault="00000000" w:rsidRPr="00000000" w14:paraId="000011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9">
      <w:pPr>
        <w:pStyle w:val="Heading3"/>
        <w:keepNext w:val="0"/>
        <w:keepLines w:val="0"/>
        <w:spacing w:before="280" w:lineRule="auto"/>
        <w:rPr>
          <w:b w:val="1"/>
          <w:color w:val="000000"/>
          <w:sz w:val="26"/>
          <w:szCs w:val="26"/>
        </w:rPr>
      </w:pPr>
      <w:bookmarkStart w:colFirst="0" w:colLast="0" w:name="_1rb9k626wec7" w:id="471"/>
      <w:bookmarkEnd w:id="471"/>
      <w:r w:rsidDel="00000000" w:rsidR="00000000" w:rsidRPr="00000000">
        <w:rPr>
          <w:b w:val="1"/>
          <w:color w:val="000000"/>
          <w:sz w:val="26"/>
          <w:szCs w:val="26"/>
          <w:rtl w:val="0"/>
        </w:rPr>
        <w:t xml:space="preserve">9. Karpenter (Node Autoscaling)</w:t>
      </w:r>
    </w:p>
    <w:p w:rsidR="00000000" w:rsidDel="00000000" w:rsidP="00000000" w:rsidRDefault="00000000" w:rsidRPr="00000000" w14:paraId="0000116A">
      <w:pPr>
        <w:numPr>
          <w:ilvl w:val="0"/>
          <w:numId w:val="38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Karpenter is an open-source Kubernetes cluster autoscaler designed to improve scalability and cost-efficiency. It automatically provisions and deprovisions EC2 instances to meet the resource requirements of the cluster.</w:t>
      </w:r>
    </w:p>
    <w:p w:rsidR="00000000" w:rsidDel="00000000" w:rsidP="00000000" w:rsidRDefault="00000000" w:rsidRPr="00000000" w14:paraId="0000116B">
      <w:pPr>
        <w:numPr>
          <w:ilvl w:val="0"/>
          <w:numId w:val="389"/>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6C">
      <w:pPr>
        <w:numPr>
          <w:ilvl w:val="1"/>
          <w:numId w:val="389"/>
        </w:numPr>
        <w:spacing w:after="0" w:afterAutospacing="0" w:before="0" w:beforeAutospacing="0" w:lineRule="auto"/>
        <w:ind w:left="1440" w:hanging="360"/>
      </w:pPr>
      <w:r w:rsidDel="00000000" w:rsidR="00000000" w:rsidRPr="00000000">
        <w:rPr>
          <w:rtl w:val="0"/>
        </w:rPr>
        <w:t xml:space="preserve">Automatically provisions EC2 instances based on demand.</w:t>
      </w:r>
    </w:p>
    <w:p w:rsidR="00000000" w:rsidDel="00000000" w:rsidP="00000000" w:rsidRDefault="00000000" w:rsidRPr="00000000" w14:paraId="0000116D">
      <w:pPr>
        <w:numPr>
          <w:ilvl w:val="1"/>
          <w:numId w:val="389"/>
        </w:numPr>
        <w:spacing w:after="0" w:afterAutospacing="0" w:before="0" w:beforeAutospacing="0" w:lineRule="auto"/>
        <w:ind w:left="1440" w:hanging="360"/>
      </w:pPr>
      <w:r w:rsidDel="00000000" w:rsidR="00000000" w:rsidRPr="00000000">
        <w:rPr>
          <w:rtl w:val="0"/>
        </w:rPr>
        <w:t xml:space="preserve">Integrates with AWS to select the most cost-effective instance types.</w:t>
      </w:r>
    </w:p>
    <w:p w:rsidR="00000000" w:rsidDel="00000000" w:rsidP="00000000" w:rsidRDefault="00000000" w:rsidRPr="00000000" w14:paraId="0000116E">
      <w:pPr>
        <w:numPr>
          <w:ilvl w:val="1"/>
          <w:numId w:val="389"/>
        </w:numPr>
        <w:spacing w:after="0" w:afterAutospacing="0" w:before="0" w:beforeAutospacing="0" w:lineRule="auto"/>
        <w:ind w:left="1440" w:hanging="360"/>
      </w:pPr>
      <w:r w:rsidDel="00000000" w:rsidR="00000000" w:rsidRPr="00000000">
        <w:rPr>
          <w:rtl w:val="0"/>
        </w:rPr>
        <w:t xml:space="preserve">Can scale down unused nodes and optimize for cost efficiency.</w:t>
      </w:r>
    </w:p>
    <w:p w:rsidR="00000000" w:rsidDel="00000000" w:rsidP="00000000" w:rsidRDefault="00000000" w:rsidRPr="00000000" w14:paraId="0000116F">
      <w:pPr>
        <w:numPr>
          <w:ilvl w:val="1"/>
          <w:numId w:val="389"/>
        </w:numPr>
        <w:spacing w:after="0" w:afterAutospacing="0" w:before="0" w:beforeAutospacing="0" w:lineRule="auto"/>
        <w:ind w:left="1440" w:hanging="360"/>
      </w:pPr>
      <w:r w:rsidDel="00000000" w:rsidR="00000000" w:rsidRPr="00000000">
        <w:rPr>
          <w:rtl w:val="0"/>
        </w:rPr>
        <w:t xml:space="preserve">Works with both On-Demand and Spot instances.</w:t>
      </w:r>
    </w:p>
    <w:p w:rsidR="00000000" w:rsidDel="00000000" w:rsidP="00000000" w:rsidRDefault="00000000" w:rsidRPr="00000000" w14:paraId="00001170">
      <w:pPr>
        <w:numPr>
          <w:ilvl w:val="0"/>
          <w:numId w:val="389"/>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Deployed via Helm.</w:t>
      </w:r>
    </w:p>
    <w:p w:rsidR="00000000" w:rsidDel="00000000" w:rsidP="00000000" w:rsidRDefault="00000000" w:rsidRPr="00000000" w14:paraId="00001171">
      <w:pPr>
        <w:numPr>
          <w:ilvl w:val="0"/>
          <w:numId w:val="389"/>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Karpenter GitHub</w:t>
        </w:r>
      </w:hyperlink>
      <w:r w:rsidDel="00000000" w:rsidR="00000000" w:rsidRPr="00000000">
        <w:rPr>
          <w:rtl w:val="0"/>
        </w:rPr>
      </w:r>
    </w:p>
    <w:p w:rsidR="00000000" w:rsidDel="00000000" w:rsidP="00000000" w:rsidRDefault="00000000" w:rsidRPr="00000000" w14:paraId="00001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3">
      <w:pPr>
        <w:pStyle w:val="Heading3"/>
        <w:keepNext w:val="0"/>
        <w:keepLines w:val="0"/>
        <w:spacing w:before="280" w:lineRule="auto"/>
        <w:rPr>
          <w:b w:val="1"/>
          <w:color w:val="000000"/>
          <w:sz w:val="26"/>
          <w:szCs w:val="26"/>
        </w:rPr>
      </w:pPr>
      <w:bookmarkStart w:colFirst="0" w:colLast="0" w:name="_lot3eo1f1a9t" w:id="472"/>
      <w:bookmarkEnd w:id="472"/>
      <w:r w:rsidDel="00000000" w:rsidR="00000000" w:rsidRPr="00000000">
        <w:rPr>
          <w:b w:val="1"/>
          <w:color w:val="000000"/>
          <w:sz w:val="26"/>
          <w:szCs w:val="26"/>
          <w:rtl w:val="0"/>
        </w:rPr>
        <w:t xml:space="preserve">10. Kubernetes Secrets Store CSI Driver</w:t>
      </w:r>
    </w:p>
    <w:p w:rsidR="00000000" w:rsidDel="00000000" w:rsidP="00000000" w:rsidRDefault="00000000" w:rsidRPr="00000000" w14:paraId="00001174">
      <w:pPr>
        <w:numPr>
          <w:ilvl w:val="0"/>
          <w:numId w:val="39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Allows Kubernetes applications to securely mount and consume secrets from external providers like AWS Secrets Manager, HashiCorp Vault, Azure Key Vault, etc.</w:t>
      </w:r>
    </w:p>
    <w:p w:rsidR="00000000" w:rsidDel="00000000" w:rsidP="00000000" w:rsidRDefault="00000000" w:rsidRPr="00000000" w14:paraId="00001175">
      <w:pPr>
        <w:numPr>
          <w:ilvl w:val="0"/>
          <w:numId w:val="393"/>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76">
      <w:pPr>
        <w:numPr>
          <w:ilvl w:val="1"/>
          <w:numId w:val="393"/>
        </w:numPr>
        <w:spacing w:after="0" w:afterAutospacing="0" w:before="0" w:beforeAutospacing="0" w:lineRule="auto"/>
        <w:ind w:left="1440" w:hanging="360"/>
      </w:pPr>
      <w:r w:rsidDel="00000000" w:rsidR="00000000" w:rsidRPr="00000000">
        <w:rPr>
          <w:rtl w:val="0"/>
        </w:rPr>
        <w:t xml:space="preserve">Fetches secrets from external secret stores and exposes them to your Kubernetes pods.</w:t>
      </w:r>
    </w:p>
    <w:p w:rsidR="00000000" w:rsidDel="00000000" w:rsidP="00000000" w:rsidRDefault="00000000" w:rsidRPr="00000000" w14:paraId="00001177">
      <w:pPr>
        <w:numPr>
          <w:ilvl w:val="1"/>
          <w:numId w:val="393"/>
        </w:numPr>
        <w:spacing w:after="0" w:afterAutospacing="0" w:before="0" w:beforeAutospacing="0" w:lineRule="auto"/>
        <w:ind w:left="1440" w:hanging="360"/>
      </w:pPr>
      <w:r w:rsidDel="00000000" w:rsidR="00000000" w:rsidRPr="00000000">
        <w:rPr>
          <w:rtl w:val="0"/>
        </w:rPr>
        <w:t xml:space="preserve">Supports multiple secret providers (AWS Secrets Manager, HashiCorp Vault, Azure Key Vault, etc.).</w:t>
      </w:r>
    </w:p>
    <w:p w:rsidR="00000000" w:rsidDel="00000000" w:rsidP="00000000" w:rsidRDefault="00000000" w:rsidRPr="00000000" w14:paraId="00001178">
      <w:pPr>
        <w:numPr>
          <w:ilvl w:val="1"/>
          <w:numId w:val="393"/>
        </w:numPr>
        <w:spacing w:after="0" w:afterAutospacing="0" w:before="0" w:beforeAutospacing="0" w:lineRule="auto"/>
        <w:ind w:left="1440" w:hanging="360"/>
      </w:pPr>
      <w:r w:rsidDel="00000000" w:rsidR="00000000" w:rsidRPr="00000000">
        <w:rPr>
          <w:rtl w:val="0"/>
        </w:rPr>
        <w:t xml:space="preserve">Helps store secrets securely and make them available for your pods.</w:t>
      </w:r>
    </w:p>
    <w:p w:rsidR="00000000" w:rsidDel="00000000" w:rsidP="00000000" w:rsidRDefault="00000000" w:rsidRPr="00000000" w14:paraId="00001179">
      <w:pPr>
        <w:numPr>
          <w:ilvl w:val="0"/>
          <w:numId w:val="393"/>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Installed via Helm or Kubernetes manifests.</w:t>
      </w:r>
    </w:p>
    <w:p w:rsidR="00000000" w:rsidDel="00000000" w:rsidP="00000000" w:rsidRDefault="00000000" w:rsidRPr="00000000" w14:paraId="0000117A">
      <w:pPr>
        <w:numPr>
          <w:ilvl w:val="0"/>
          <w:numId w:val="393"/>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Secrets Store CSI Driver GitHub</w:t>
        </w:r>
      </w:hyperlink>
      <w:r w:rsidDel="00000000" w:rsidR="00000000" w:rsidRPr="00000000">
        <w:rPr>
          <w:rtl w:val="0"/>
        </w:rPr>
      </w:r>
    </w:p>
    <w:p w:rsidR="00000000" w:rsidDel="00000000" w:rsidP="00000000" w:rsidRDefault="00000000" w:rsidRPr="00000000" w14:paraId="000011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C">
      <w:pPr>
        <w:pStyle w:val="Heading3"/>
        <w:keepNext w:val="0"/>
        <w:keepLines w:val="0"/>
        <w:spacing w:before="280" w:lineRule="auto"/>
        <w:rPr>
          <w:b w:val="1"/>
          <w:color w:val="000000"/>
          <w:sz w:val="26"/>
          <w:szCs w:val="26"/>
        </w:rPr>
      </w:pPr>
      <w:bookmarkStart w:colFirst="0" w:colLast="0" w:name="_veptpzl0tkhn" w:id="473"/>
      <w:bookmarkEnd w:id="473"/>
      <w:r w:rsidDel="00000000" w:rsidR="00000000" w:rsidRPr="00000000">
        <w:rPr>
          <w:b w:val="1"/>
          <w:color w:val="000000"/>
          <w:sz w:val="26"/>
          <w:szCs w:val="26"/>
          <w:rtl w:val="0"/>
        </w:rPr>
        <w:t xml:space="preserve">11. Network Policy Controller</w:t>
      </w:r>
    </w:p>
    <w:p w:rsidR="00000000" w:rsidDel="00000000" w:rsidP="00000000" w:rsidRDefault="00000000" w:rsidRPr="00000000" w14:paraId="0000117D">
      <w:pPr>
        <w:numPr>
          <w:ilvl w:val="0"/>
          <w:numId w:val="22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the network policies within Kubernetes clusters, controlling how pods communicate with each other and with external services.</w:t>
      </w:r>
    </w:p>
    <w:p w:rsidR="00000000" w:rsidDel="00000000" w:rsidP="00000000" w:rsidRDefault="00000000" w:rsidRPr="00000000" w14:paraId="0000117E">
      <w:pPr>
        <w:numPr>
          <w:ilvl w:val="0"/>
          <w:numId w:val="22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17F">
      <w:pPr>
        <w:numPr>
          <w:ilvl w:val="1"/>
          <w:numId w:val="225"/>
        </w:numPr>
        <w:spacing w:after="0" w:afterAutospacing="0" w:before="0" w:beforeAutospacing="0" w:lineRule="auto"/>
        <w:ind w:left="1440" w:hanging="360"/>
      </w:pPr>
      <w:r w:rsidDel="00000000" w:rsidR="00000000" w:rsidRPr="00000000">
        <w:rPr>
          <w:rtl w:val="0"/>
        </w:rPr>
        <w:t xml:space="preserve">Defines network security rules to control pod-to-pod communication.</w:t>
      </w:r>
    </w:p>
    <w:p w:rsidR="00000000" w:rsidDel="00000000" w:rsidP="00000000" w:rsidRDefault="00000000" w:rsidRPr="00000000" w14:paraId="00001180">
      <w:pPr>
        <w:numPr>
          <w:ilvl w:val="1"/>
          <w:numId w:val="225"/>
        </w:numPr>
        <w:spacing w:after="0" w:afterAutospacing="0" w:before="0" w:beforeAutospacing="0" w:lineRule="auto"/>
        <w:ind w:left="1440" w:hanging="360"/>
      </w:pPr>
      <w:r w:rsidDel="00000000" w:rsidR="00000000" w:rsidRPr="00000000">
        <w:rPr>
          <w:rtl w:val="0"/>
        </w:rPr>
        <w:t xml:space="preserve">Supports ingress and egress control for network traffic.</w:t>
      </w:r>
    </w:p>
    <w:p w:rsidR="00000000" w:rsidDel="00000000" w:rsidP="00000000" w:rsidRDefault="00000000" w:rsidRPr="00000000" w14:paraId="00001181">
      <w:pPr>
        <w:numPr>
          <w:ilvl w:val="1"/>
          <w:numId w:val="225"/>
        </w:numPr>
        <w:spacing w:after="0" w:afterAutospacing="0" w:before="0" w:beforeAutospacing="0" w:lineRule="auto"/>
        <w:ind w:left="1440" w:hanging="360"/>
      </w:pPr>
      <w:r w:rsidDel="00000000" w:rsidR="00000000" w:rsidRPr="00000000">
        <w:rPr>
          <w:rtl w:val="0"/>
        </w:rPr>
        <w:t xml:space="preserve">Helps define isolation boundaries for workloads in a cluster.</w:t>
      </w:r>
    </w:p>
    <w:p w:rsidR="00000000" w:rsidDel="00000000" w:rsidP="00000000" w:rsidRDefault="00000000" w:rsidRPr="00000000" w14:paraId="00001182">
      <w:pPr>
        <w:numPr>
          <w:ilvl w:val="0"/>
          <w:numId w:val="225"/>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Kubernetes NetworkPolicy resources are natively supported, and network policy controllers can be implemented using tools like </w:t>
      </w:r>
      <w:r w:rsidDel="00000000" w:rsidR="00000000" w:rsidRPr="00000000">
        <w:rPr>
          <w:b w:val="1"/>
          <w:rtl w:val="0"/>
        </w:rPr>
        <w:t xml:space="preserve">Calico</w:t>
      </w:r>
      <w:r w:rsidDel="00000000" w:rsidR="00000000" w:rsidRPr="00000000">
        <w:rPr>
          <w:rtl w:val="0"/>
        </w:rPr>
        <w:t xml:space="preserve"> or </w:t>
      </w:r>
      <w:r w:rsidDel="00000000" w:rsidR="00000000" w:rsidRPr="00000000">
        <w:rPr>
          <w:b w:val="1"/>
          <w:rtl w:val="0"/>
        </w:rPr>
        <w:t xml:space="preserve">Cilium</w:t>
      </w:r>
      <w:r w:rsidDel="00000000" w:rsidR="00000000" w:rsidRPr="00000000">
        <w:rPr>
          <w:rtl w:val="0"/>
        </w:rPr>
        <w:t xml:space="preserve">.</w:t>
      </w:r>
    </w:p>
    <w:p w:rsidR="00000000" w:rsidDel="00000000" w:rsidP="00000000" w:rsidRDefault="00000000" w:rsidRPr="00000000" w14:paraId="00001183">
      <w:pPr>
        <w:numPr>
          <w:ilvl w:val="0"/>
          <w:numId w:val="225"/>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Network Policies Docs</w:t>
      </w:r>
    </w:p>
    <w:p w:rsidR="00000000" w:rsidDel="00000000" w:rsidP="00000000" w:rsidRDefault="00000000" w:rsidRPr="00000000" w14:paraId="000011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5">
      <w:pPr>
        <w:pStyle w:val="Heading3"/>
        <w:keepNext w:val="0"/>
        <w:keepLines w:val="0"/>
        <w:spacing w:before="280" w:lineRule="auto"/>
        <w:rPr>
          <w:b w:val="1"/>
          <w:color w:val="000000"/>
          <w:sz w:val="26"/>
          <w:szCs w:val="26"/>
        </w:rPr>
      </w:pPr>
      <w:bookmarkStart w:colFirst="0" w:colLast="0" w:name="_1tt0vecy38ik" w:id="474"/>
      <w:bookmarkEnd w:id="474"/>
      <w:r w:rsidDel="00000000" w:rsidR="00000000" w:rsidRPr="00000000">
        <w:rPr>
          <w:b w:val="1"/>
          <w:color w:val="000000"/>
          <w:sz w:val="26"/>
          <w:szCs w:val="26"/>
          <w:rtl w:val="0"/>
        </w:rPr>
        <w:t xml:space="preserve">Summary of Key Controllers: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8.625"/>
        <w:gridCol w:w="3661.125"/>
        <w:gridCol w:w="3500.25"/>
        <w:tblGridChange w:id="0">
          <w:tblGrid>
            <w:gridCol w:w="2198.625"/>
            <w:gridCol w:w="3661.125"/>
            <w:gridCol w:w="350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6">
            <w:pPr>
              <w:spacing w:after="240" w:before="240" w:lineRule="auto"/>
              <w:jc w:val="center"/>
              <w:rPr/>
            </w:pPr>
            <w:r w:rsidDel="00000000" w:rsidR="00000000" w:rsidRPr="00000000">
              <w:rPr>
                <w:b w:val="1"/>
                <w:rtl w:val="0"/>
              </w:rPr>
              <w:t xml:space="preserve">Controller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7">
            <w:pPr>
              <w:spacing w:after="240" w:before="240" w:lineRule="auto"/>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8">
            <w:pPr>
              <w:spacing w:after="240" w:before="240" w:lineRule="auto"/>
              <w:jc w:val="center"/>
              <w:rPr/>
            </w:pPr>
            <w:r w:rsidDel="00000000" w:rsidR="00000000" w:rsidRPr="00000000">
              <w:rPr>
                <w:b w:val="1"/>
                <w:rtl w:val="0"/>
              </w:rPr>
              <w:t xml:space="preserve">Use Case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9">
            <w:pPr>
              <w:spacing w:after="240" w:before="240" w:lineRule="auto"/>
              <w:rPr/>
            </w:pPr>
            <w:r w:rsidDel="00000000" w:rsidR="00000000" w:rsidRPr="00000000">
              <w:rPr>
                <w:b w:val="1"/>
                <w:rtl w:val="0"/>
              </w:rPr>
              <w:t xml:space="preserve">AWS ALB Ingress Controller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A">
            <w:pPr>
              <w:spacing w:after="240" w:before="240" w:lineRule="auto"/>
              <w:rPr/>
            </w:pPr>
            <w:r w:rsidDel="00000000" w:rsidR="00000000" w:rsidRPr="00000000">
              <w:rPr>
                <w:rtl w:val="0"/>
              </w:rPr>
              <w:t xml:space="preserve">Manages AWS ALB load balancers for Kubernetes Ingress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B">
            <w:pPr>
              <w:spacing w:after="240" w:before="240" w:lineRule="auto"/>
              <w:rPr/>
            </w:pPr>
            <w:r w:rsidDel="00000000" w:rsidR="00000000" w:rsidRPr="00000000">
              <w:rPr>
                <w:rtl w:val="0"/>
              </w:rPr>
              <w:t xml:space="preserve">Ingress traffic management for AWS-based applications.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C">
            <w:pPr>
              <w:spacing w:after="240" w:before="240" w:lineRule="auto"/>
              <w:rPr/>
            </w:pPr>
            <w:r w:rsidDel="00000000" w:rsidR="00000000" w:rsidRPr="00000000">
              <w:rPr>
                <w:b w:val="1"/>
                <w:rtl w:val="0"/>
              </w:rPr>
              <w:t xml:space="preserve">ExternalDNS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D">
            <w:pPr>
              <w:spacing w:after="240" w:before="240" w:lineRule="auto"/>
              <w:rPr/>
            </w:pPr>
            <w:r w:rsidDel="00000000" w:rsidR="00000000" w:rsidRPr="00000000">
              <w:rPr>
                <w:rtl w:val="0"/>
              </w:rPr>
              <w:t xml:space="preserve">Automates DNS record management based on Kubernetes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E">
            <w:pPr>
              <w:spacing w:after="240" w:before="240" w:lineRule="auto"/>
              <w:rPr/>
            </w:pPr>
            <w:r w:rsidDel="00000000" w:rsidR="00000000" w:rsidRPr="00000000">
              <w:rPr>
                <w:rtl w:val="0"/>
              </w:rPr>
              <w:t xml:space="preserve">Manage DNS records for Ingress or LoadBalancer services.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F">
            <w:pPr>
              <w:spacing w:after="240" w:before="240" w:lineRule="auto"/>
              <w:rPr/>
            </w:pPr>
            <w:r w:rsidDel="00000000" w:rsidR="00000000" w:rsidRPr="00000000">
              <w:rPr>
                <w:b w:val="1"/>
                <w:rtl w:val="0"/>
              </w:rPr>
              <w:t xml:space="preserve">Cert-Manager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0">
            <w:pPr>
              <w:spacing w:after="240" w:before="240" w:lineRule="auto"/>
              <w:rPr/>
            </w:pPr>
            <w:r w:rsidDel="00000000" w:rsidR="00000000" w:rsidRPr="00000000">
              <w:rPr>
                <w:rtl w:val="0"/>
              </w:rPr>
              <w:t xml:space="preserve">Automates certificate management and issuance (e.g., Let’s Encrypt).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1">
            <w:pPr>
              <w:spacing w:after="240" w:before="240" w:lineRule="auto"/>
              <w:rPr/>
            </w:pPr>
            <w:r w:rsidDel="00000000" w:rsidR="00000000" w:rsidRPr="00000000">
              <w:rPr>
                <w:rtl w:val="0"/>
              </w:rPr>
              <w:t xml:space="preserve">Manage SSL/TLS certificates for Kubernetes applications.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2">
            <w:pPr>
              <w:spacing w:after="240" w:before="240" w:lineRule="auto"/>
              <w:rPr/>
            </w:pPr>
            <w:r w:rsidDel="00000000" w:rsidR="00000000" w:rsidRPr="00000000">
              <w:rPr>
                <w:b w:val="1"/>
                <w:rtl w:val="0"/>
              </w:rPr>
              <w:t xml:space="preserve">EBS CSI Driver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3">
            <w:pPr>
              <w:spacing w:after="240" w:before="240" w:lineRule="auto"/>
              <w:rPr/>
            </w:pPr>
            <w:r w:rsidDel="00000000" w:rsidR="00000000" w:rsidRPr="00000000">
              <w:rPr>
                <w:rtl w:val="0"/>
              </w:rPr>
              <w:t xml:space="preserve">Manages Amazon EBS volumes for Kubernetes persistent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4">
            <w:pPr>
              <w:spacing w:after="240" w:before="240" w:lineRule="auto"/>
              <w:rPr/>
            </w:pPr>
            <w:r w:rsidDel="00000000" w:rsidR="00000000" w:rsidRPr="00000000">
              <w:rPr>
                <w:rtl w:val="0"/>
              </w:rPr>
              <w:t xml:space="preserve">Provision EBS volumes dynamically for persistent storage.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5">
            <w:pPr>
              <w:spacing w:after="240" w:before="240" w:lineRule="auto"/>
              <w:rPr/>
            </w:pPr>
            <w:r w:rsidDel="00000000" w:rsidR="00000000" w:rsidRPr="00000000">
              <w:rPr>
                <w:b w:val="1"/>
                <w:rtl w:val="0"/>
              </w:rPr>
              <w:t xml:space="preserve">EFS CSI Driver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6">
            <w:pPr>
              <w:spacing w:after="240" w:before="240" w:lineRule="auto"/>
              <w:rPr/>
            </w:pPr>
            <w:r w:rsidDel="00000000" w:rsidR="00000000" w:rsidRPr="00000000">
              <w:rPr>
                <w:rtl w:val="0"/>
              </w:rPr>
              <w:t xml:space="preserve">Manages Amazon EFS volumes for shared 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7">
            <w:pPr>
              <w:spacing w:after="240" w:before="240" w:lineRule="auto"/>
              <w:rPr/>
            </w:pPr>
            <w:r w:rsidDel="00000000" w:rsidR="00000000" w:rsidRPr="00000000">
              <w:rPr>
                <w:rtl w:val="0"/>
              </w:rPr>
              <w:t xml:space="preserve">Provision and manage shared file systems (EFS) in Kubernetes.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8">
            <w:pPr>
              <w:spacing w:after="240" w:before="240" w:lineRule="auto"/>
              <w:rPr/>
            </w:pPr>
            <w:r w:rsidDel="00000000" w:rsidR="00000000" w:rsidRPr="00000000">
              <w:rPr>
                <w:b w:val="1"/>
                <w:rtl w:val="0"/>
              </w:rPr>
              <w:t xml:space="preserve">Ingress Controllers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9">
            <w:pPr>
              <w:spacing w:after="240" w:before="240" w:lineRule="auto"/>
              <w:rPr/>
            </w:pPr>
            <w:r w:rsidDel="00000000" w:rsidR="00000000" w:rsidRPr="00000000">
              <w:rPr>
                <w:rtl w:val="0"/>
              </w:rPr>
              <w:t xml:space="preserve">Manage HTTP/HTTPS traffic routing for Kubernetes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A">
            <w:pPr>
              <w:spacing w:after="240" w:before="240" w:lineRule="auto"/>
              <w:rPr/>
            </w:pPr>
            <w:r w:rsidDel="00000000" w:rsidR="00000000" w:rsidRPr="00000000">
              <w:rPr>
                <w:rtl w:val="0"/>
              </w:rPr>
              <w:t xml:space="preserve">Load balancing and routing of HTTP/HTTPS traffic.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B">
            <w:pPr>
              <w:spacing w:after="240" w:before="240" w:lineRule="auto"/>
              <w:rPr/>
            </w:pPr>
            <w:r w:rsidDel="00000000" w:rsidR="00000000" w:rsidRPr="00000000">
              <w:rPr>
                <w:b w:val="1"/>
                <w:rtl w:val="0"/>
              </w:rPr>
              <w:t xml:space="preserve">HPA Controller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C">
            <w:pPr>
              <w:spacing w:after="240" w:before="240" w:lineRule="auto"/>
              <w:rPr/>
            </w:pPr>
            <w:r w:rsidDel="00000000" w:rsidR="00000000" w:rsidRPr="00000000">
              <w:rPr>
                <w:rtl w:val="0"/>
              </w:rPr>
              <w:t xml:space="preserve">Autoscale Kubernetes pods based on metrics like CPU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D">
            <w:pPr>
              <w:spacing w:after="240" w:before="240" w:lineRule="auto"/>
              <w:rPr/>
            </w:pPr>
            <w:r w:rsidDel="00000000" w:rsidR="00000000" w:rsidRPr="00000000">
              <w:rPr>
                <w:rtl w:val="0"/>
              </w:rPr>
              <w:t xml:space="preserve">Autoscaling of pods to match demand based on resource metrics.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E">
            <w:pPr>
              <w:spacing w:after="240" w:before="240" w:lineRule="auto"/>
              <w:rPr/>
            </w:pPr>
            <w:r w:rsidDel="00000000" w:rsidR="00000000" w:rsidRPr="00000000">
              <w:rPr>
                <w:b w:val="1"/>
                <w:rtl w:val="0"/>
              </w:rPr>
              <w:t xml:space="preserve">Cluster Autoscaler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F">
            <w:pPr>
              <w:spacing w:after="240" w:before="240" w:lineRule="auto"/>
              <w:rPr/>
            </w:pPr>
            <w:r w:rsidDel="00000000" w:rsidR="00000000" w:rsidRPr="00000000">
              <w:rPr>
                <w:rtl w:val="0"/>
              </w:rPr>
              <w:t xml:space="preserve">Autoscale Kubernetes cluster nodes based on pod resource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0">
            <w:pPr>
              <w:spacing w:after="240" w:before="240" w:lineRule="auto"/>
              <w:rPr/>
            </w:pPr>
            <w:r w:rsidDel="00000000" w:rsidR="00000000" w:rsidRPr="00000000">
              <w:rPr>
                <w:rtl w:val="0"/>
              </w:rPr>
              <w:t xml:space="preserve">Automatically scale nodes in the cluster.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1">
            <w:pPr>
              <w:spacing w:after="240" w:before="240" w:lineRule="auto"/>
              <w:rPr/>
            </w:pPr>
            <w:r w:rsidDel="00000000" w:rsidR="00000000" w:rsidRPr="00000000">
              <w:rPr>
                <w:b w:val="1"/>
                <w:rtl w:val="0"/>
              </w:rPr>
              <w:t xml:space="preserve">Karpenter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2">
            <w:pPr>
              <w:spacing w:after="240" w:before="240" w:lineRule="auto"/>
              <w:rPr/>
            </w:pPr>
            <w:r w:rsidDel="00000000" w:rsidR="00000000" w:rsidRPr="00000000">
              <w:rPr>
                <w:rtl w:val="0"/>
              </w:rPr>
              <w:t xml:space="preserve">Scalable node provisioning and cost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A3">
            <w:pPr>
              <w:spacing w:after="240" w:before="240" w:lineRule="auto"/>
              <w:rPr/>
            </w:pPr>
            <w:r w:rsidDel="00000000" w:rsidR="00000000" w:rsidRPr="00000000">
              <w:rPr>
                <w:rtl w:val="0"/>
              </w:rPr>
              <w:t xml:space="preserve">Efficiently manage EC2 instance resources for workloads.</w:t>
            </w:r>
          </w:p>
        </w:tc>
      </w:tr>
    </w:tbl>
    <w:p w:rsidR="00000000" w:rsidDel="00000000" w:rsidP="00000000" w:rsidRDefault="00000000" w:rsidRPr="00000000" w14:paraId="000011A4">
      <w:pPr>
        <w:spacing w:after="240" w:before="240" w:lineRule="auto"/>
        <w:rPr/>
      </w:pPr>
      <w:r w:rsidDel="00000000" w:rsidR="00000000" w:rsidRPr="00000000">
        <w:rPr>
          <w:rtl w:val="0"/>
        </w:rPr>
        <w:t xml:space="preserve">These controllers offer critical functionality for managing Kubernetes clusters, including ingress, networking, storage, scaling, and certificates. The specific choice of controller depends on the infrastructure you're using (e.g., AWS, Google Cloud, on-prem) and the workloads running in your cluster.</w:t>
      </w:r>
    </w:p>
    <w:p w:rsidR="00000000" w:rsidDel="00000000" w:rsidP="00000000" w:rsidRDefault="00000000" w:rsidRPr="00000000" w14:paraId="000011A5">
      <w:pPr>
        <w:spacing w:after="240" w:before="240" w:lineRule="auto"/>
        <w:rPr/>
      </w:pPr>
      <w:r w:rsidDel="00000000" w:rsidR="00000000" w:rsidRPr="00000000">
        <w:rPr>
          <w:rtl w:val="0"/>
        </w:rPr>
      </w:r>
    </w:p>
    <w:p w:rsidR="00000000" w:rsidDel="00000000" w:rsidP="00000000" w:rsidRDefault="00000000" w:rsidRPr="00000000" w14:paraId="000011A6">
      <w:pPr>
        <w:spacing w:after="240" w:before="240" w:lineRule="auto"/>
        <w:rPr/>
      </w:pPr>
      <w:r w:rsidDel="00000000" w:rsidR="00000000" w:rsidRPr="00000000">
        <w:rPr>
          <w:rtl w:val="0"/>
        </w:rPr>
      </w:r>
    </w:p>
    <w:p w:rsidR="00000000" w:rsidDel="00000000" w:rsidP="00000000" w:rsidRDefault="00000000" w:rsidRPr="00000000" w14:paraId="000011A7">
      <w:pPr>
        <w:spacing w:after="240" w:before="240" w:lineRule="auto"/>
        <w:rPr/>
      </w:pPr>
      <w:r w:rsidDel="00000000" w:rsidR="00000000" w:rsidRPr="00000000">
        <w:rPr>
          <w:rtl w:val="0"/>
        </w:rPr>
      </w:r>
    </w:p>
    <w:p w:rsidR="00000000" w:rsidDel="00000000" w:rsidP="00000000" w:rsidRDefault="00000000" w:rsidRPr="00000000" w14:paraId="000011A8">
      <w:pPr>
        <w:pStyle w:val="Heading1"/>
        <w:spacing w:after="240" w:before="240" w:lineRule="auto"/>
        <w:rPr/>
      </w:pPr>
      <w:bookmarkStart w:colFirst="0" w:colLast="0" w:name="_efck34y01kox" w:id="475"/>
      <w:bookmarkEnd w:id="475"/>
      <w:r w:rsidDel="00000000" w:rsidR="00000000" w:rsidRPr="00000000">
        <w:rPr>
          <w:rtl w:val="0"/>
        </w:rPr>
        <w:t xml:space="preserve">What are all the types of metrics of a k8 node that the </w:t>
      </w:r>
      <w:r w:rsidDel="00000000" w:rsidR="00000000" w:rsidRPr="00000000">
        <w:rPr>
          <w:rtl w:val="0"/>
        </w:rPr>
        <w:t xml:space="preserve">kubelet</w:t>
      </w:r>
      <w:r w:rsidDel="00000000" w:rsidR="00000000" w:rsidRPr="00000000">
        <w:rPr>
          <w:rtl w:val="0"/>
        </w:rPr>
        <w:t xml:space="preserve"> passed to the k8 control plane ?</w:t>
      </w:r>
    </w:p>
    <w:p w:rsidR="00000000" w:rsidDel="00000000" w:rsidP="00000000" w:rsidRDefault="00000000" w:rsidRPr="00000000" w14:paraId="000011A9">
      <w:pPr>
        <w:spacing w:after="240" w:before="240" w:lineRule="auto"/>
        <w:rPr/>
      </w:pPr>
      <w:r w:rsidDel="00000000" w:rsidR="00000000" w:rsidRPr="00000000">
        <w:rPr>
          <w:rtl w:val="0"/>
        </w:rPr>
        <w:t xml:space="preserve">In Kubernetes, the </w:t>
      </w:r>
      <w:r w:rsidDel="00000000" w:rsidR="00000000" w:rsidRPr="00000000">
        <w:rPr>
          <w:b w:val="1"/>
          <w:rtl w:val="0"/>
        </w:rPr>
        <w:t xml:space="preserve">kubelet</w:t>
      </w:r>
      <w:r w:rsidDel="00000000" w:rsidR="00000000" w:rsidRPr="00000000">
        <w:rPr>
          <w:rtl w:val="0"/>
        </w:rPr>
        <w:t xml:space="preserve"> is the primary agent running on each node in the cluster. It is responsible for managing the lifecycle of the pods on that node, including resource allocation, health monitoring, and reporting metrics about the node and its pods to the Kubernetes </w:t>
      </w:r>
      <w:r w:rsidDel="00000000" w:rsidR="00000000" w:rsidRPr="00000000">
        <w:rPr>
          <w:b w:val="1"/>
          <w:rtl w:val="0"/>
        </w:rPr>
        <w:t xml:space="preserve">control plane</w:t>
      </w:r>
      <w:r w:rsidDel="00000000" w:rsidR="00000000" w:rsidRPr="00000000">
        <w:rPr>
          <w:rtl w:val="0"/>
        </w:rPr>
        <w:t xml:space="preserve"> (via the </w:t>
      </w:r>
      <w:r w:rsidDel="00000000" w:rsidR="00000000" w:rsidRPr="00000000">
        <w:rPr>
          <w:b w:val="1"/>
          <w:rtl w:val="0"/>
        </w:rPr>
        <w:t xml:space="preserve">Kubelet's API server</w:t>
      </w:r>
      <w:r w:rsidDel="00000000" w:rsidR="00000000" w:rsidRPr="00000000">
        <w:rPr>
          <w:rtl w:val="0"/>
        </w:rPr>
        <w:t xml:space="preserve">). These metrics provide insights into the health, performance, and resource utilization of nodes and their workloads.</w:t>
      </w:r>
    </w:p>
    <w:p w:rsidR="00000000" w:rsidDel="00000000" w:rsidP="00000000" w:rsidRDefault="00000000" w:rsidRPr="00000000" w14:paraId="000011AA">
      <w:pPr>
        <w:spacing w:after="240" w:before="240" w:lineRule="auto"/>
        <w:rPr/>
      </w:pPr>
      <w:r w:rsidDel="00000000" w:rsidR="00000000" w:rsidRPr="00000000">
        <w:rPr>
          <w:rtl w:val="0"/>
        </w:rPr>
        <w:t xml:space="preserve">Here is a breakdown of the key types of metrics that the </w:t>
      </w:r>
      <w:r w:rsidDel="00000000" w:rsidR="00000000" w:rsidRPr="00000000">
        <w:rPr>
          <w:b w:val="1"/>
          <w:rtl w:val="0"/>
        </w:rPr>
        <w:t xml:space="preserve">kubelet</w:t>
      </w:r>
      <w:r w:rsidDel="00000000" w:rsidR="00000000" w:rsidRPr="00000000">
        <w:rPr>
          <w:rtl w:val="0"/>
        </w:rPr>
        <w:t xml:space="preserve"> reports to the Kubernetes control plane:</w:t>
      </w:r>
    </w:p>
    <w:p w:rsidR="00000000" w:rsidDel="00000000" w:rsidP="00000000" w:rsidRDefault="00000000" w:rsidRPr="00000000" w14:paraId="000011AB">
      <w:pPr>
        <w:pStyle w:val="Heading3"/>
        <w:keepNext w:val="0"/>
        <w:keepLines w:val="0"/>
        <w:spacing w:before="280" w:lineRule="auto"/>
        <w:rPr>
          <w:b w:val="1"/>
          <w:color w:val="000000"/>
          <w:sz w:val="26"/>
          <w:szCs w:val="26"/>
        </w:rPr>
      </w:pPr>
      <w:bookmarkStart w:colFirst="0" w:colLast="0" w:name="_uivwag7pec5f" w:id="476"/>
      <w:bookmarkEnd w:id="476"/>
      <w:r w:rsidDel="00000000" w:rsidR="00000000" w:rsidRPr="00000000">
        <w:rPr>
          <w:b w:val="1"/>
          <w:color w:val="000000"/>
          <w:sz w:val="26"/>
          <w:szCs w:val="26"/>
          <w:rtl w:val="0"/>
        </w:rPr>
        <w:t xml:space="preserve">1. Node Resource Metrics (Node-level Metrics)</w:t>
      </w:r>
    </w:p>
    <w:p w:rsidR="00000000" w:rsidDel="00000000" w:rsidP="00000000" w:rsidRDefault="00000000" w:rsidRPr="00000000" w14:paraId="000011AC">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collects resource usage statistics for the node itself and reports them to the </w:t>
      </w:r>
      <w:r w:rsidDel="00000000" w:rsidR="00000000" w:rsidRPr="00000000">
        <w:rPr>
          <w:b w:val="1"/>
          <w:rtl w:val="0"/>
        </w:rPr>
        <w:t xml:space="preserve">Kubernetes control plane</w:t>
      </w:r>
      <w:r w:rsidDel="00000000" w:rsidR="00000000" w:rsidRPr="00000000">
        <w:rPr>
          <w:rtl w:val="0"/>
        </w:rPr>
        <w:t xml:space="preserve"> (via </w:t>
      </w:r>
      <w:r w:rsidDel="00000000" w:rsidR="00000000" w:rsidRPr="00000000">
        <w:rPr>
          <w:b w:val="1"/>
          <w:rtl w:val="0"/>
        </w:rPr>
        <w:t xml:space="preserve">metrics-server</w:t>
      </w:r>
      <w:r w:rsidDel="00000000" w:rsidR="00000000" w:rsidRPr="00000000">
        <w:rPr>
          <w:rtl w:val="0"/>
        </w:rPr>
        <w:t xml:space="preserve"> or other monitoring solutions). These metrics typically include:</w:t>
      </w:r>
    </w:p>
    <w:p w:rsidR="00000000" w:rsidDel="00000000" w:rsidP="00000000" w:rsidRDefault="00000000" w:rsidRPr="00000000" w14:paraId="000011AD">
      <w:pPr>
        <w:numPr>
          <w:ilvl w:val="0"/>
          <w:numId w:val="109"/>
        </w:numPr>
        <w:spacing w:after="0" w:afterAutospacing="0" w:before="240" w:lineRule="auto"/>
        <w:ind w:left="720" w:hanging="360"/>
      </w:pPr>
      <w:r w:rsidDel="00000000" w:rsidR="00000000" w:rsidRPr="00000000">
        <w:rPr>
          <w:b w:val="1"/>
          <w:rtl w:val="0"/>
        </w:rPr>
        <w:t xml:space="preserve">CPU Usage</w:t>
      </w:r>
      <w:r w:rsidDel="00000000" w:rsidR="00000000" w:rsidRPr="00000000">
        <w:rPr>
          <w:rtl w:val="0"/>
        </w:rPr>
        <w:t xml:space="preserve">:</w:t>
      </w:r>
    </w:p>
    <w:p w:rsidR="00000000" w:rsidDel="00000000" w:rsidP="00000000" w:rsidRDefault="00000000" w:rsidRPr="00000000" w14:paraId="000011AE">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cpu.usage.total</w:t>
      </w:r>
      <w:r w:rsidDel="00000000" w:rsidR="00000000" w:rsidRPr="00000000">
        <w:rPr>
          <w:rtl w:val="0"/>
        </w:rPr>
        <w:t xml:space="preserve">: The total amount of CPU time used by all containers on the node.</w:t>
      </w:r>
    </w:p>
    <w:p w:rsidR="00000000" w:rsidDel="00000000" w:rsidP="00000000" w:rsidRDefault="00000000" w:rsidRPr="00000000" w14:paraId="000011AF">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cpu.usage.user</w:t>
      </w:r>
      <w:r w:rsidDel="00000000" w:rsidR="00000000" w:rsidRPr="00000000">
        <w:rPr>
          <w:rtl w:val="0"/>
        </w:rPr>
        <w:t xml:space="preserve">: CPU usage in user mode.</w:t>
      </w:r>
    </w:p>
    <w:p w:rsidR="00000000" w:rsidDel="00000000" w:rsidP="00000000" w:rsidRDefault="00000000" w:rsidRPr="00000000" w14:paraId="000011B0">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cpu.usage.system</w:t>
      </w:r>
      <w:r w:rsidDel="00000000" w:rsidR="00000000" w:rsidRPr="00000000">
        <w:rPr>
          <w:rtl w:val="0"/>
        </w:rPr>
        <w:t xml:space="preserve">: CPU usage in system mode.</w:t>
      </w:r>
    </w:p>
    <w:p w:rsidR="00000000" w:rsidDel="00000000" w:rsidP="00000000" w:rsidRDefault="00000000" w:rsidRPr="00000000" w14:paraId="000011B1">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cpu.usage.iowait</w:t>
      </w:r>
      <w:r w:rsidDel="00000000" w:rsidR="00000000" w:rsidRPr="00000000">
        <w:rPr>
          <w:rtl w:val="0"/>
        </w:rPr>
        <w:t xml:space="preserve">: CPU time spent waiting for I/O operations.</w:t>
      </w:r>
    </w:p>
    <w:p w:rsidR="00000000" w:rsidDel="00000000" w:rsidP="00000000" w:rsidRDefault="00000000" w:rsidRPr="00000000" w14:paraId="000011B2">
      <w:pPr>
        <w:numPr>
          <w:ilvl w:val="0"/>
          <w:numId w:val="109"/>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w:t>
      </w:r>
    </w:p>
    <w:p w:rsidR="00000000" w:rsidDel="00000000" w:rsidP="00000000" w:rsidRDefault="00000000" w:rsidRPr="00000000" w14:paraId="000011B3">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memory.usage</w:t>
      </w:r>
      <w:r w:rsidDel="00000000" w:rsidR="00000000" w:rsidRPr="00000000">
        <w:rPr>
          <w:rtl w:val="0"/>
        </w:rPr>
        <w:t xml:space="preserve">: Total memory used by all containers on the node.</w:t>
      </w:r>
    </w:p>
    <w:p w:rsidR="00000000" w:rsidDel="00000000" w:rsidP="00000000" w:rsidRDefault="00000000" w:rsidRPr="00000000" w14:paraId="000011B4">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memory.available</w:t>
      </w:r>
      <w:r w:rsidDel="00000000" w:rsidR="00000000" w:rsidRPr="00000000">
        <w:rPr>
          <w:rtl w:val="0"/>
        </w:rPr>
        <w:t xml:space="preserve">: Available memory on the node.</w:t>
      </w:r>
    </w:p>
    <w:p w:rsidR="00000000" w:rsidDel="00000000" w:rsidP="00000000" w:rsidRDefault="00000000" w:rsidRPr="00000000" w14:paraId="000011B5">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memory.free</w:t>
      </w:r>
      <w:r w:rsidDel="00000000" w:rsidR="00000000" w:rsidRPr="00000000">
        <w:rPr>
          <w:rtl w:val="0"/>
        </w:rPr>
        <w:t xml:space="preserve">: Free memory on the node.</w:t>
      </w:r>
    </w:p>
    <w:p w:rsidR="00000000" w:rsidDel="00000000" w:rsidP="00000000" w:rsidRDefault="00000000" w:rsidRPr="00000000" w14:paraId="000011B6">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memory.cached</w:t>
      </w:r>
      <w:r w:rsidDel="00000000" w:rsidR="00000000" w:rsidRPr="00000000">
        <w:rPr>
          <w:rtl w:val="0"/>
        </w:rPr>
        <w:t xml:space="preserve">: Memory used by the kernel for file buffers, which can be reclaimed when needed.</w:t>
      </w:r>
    </w:p>
    <w:p w:rsidR="00000000" w:rsidDel="00000000" w:rsidP="00000000" w:rsidRDefault="00000000" w:rsidRPr="00000000" w14:paraId="000011B7">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memory.buffers</w:t>
      </w:r>
      <w:r w:rsidDel="00000000" w:rsidR="00000000" w:rsidRPr="00000000">
        <w:rPr>
          <w:rtl w:val="0"/>
        </w:rPr>
        <w:t xml:space="preserve">: Memory used for block I/O buffers.</w:t>
      </w:r>
    </w:p>
    <w:p w:rsidR="00000000" w:rsidDel="00000000" w:rsidP="00000000" w:rsidRDefault="00000000" w:rsidRPr="00000000" w14:paraId="000011B8">
      <w:pPr>
        <w:numPr>
          <w:ilvl w:val="0"/>
          <w:numId w:val="109"/>
        </w:numPr>
        <w:spacing w:after="0" w:afterAutospacing="0" w:before="0" w:beforeAutospacing="0" w:lineRule="auto"/>
        <w:ind w:left="720" w:hanging="360"/>
      </w:pPr>
      <w:r w:rsidDel="00000000" w:rsidR="00000000" w:rsidRPr="00000000">
        <w:rPr>
          <w:b w:val="1"/>
          <w:rtl w:val="0"/>
        </w:rPr>
        <w:t xml:space="preserve">Disk I/O Metrics</w:t>
      </w:r>
      <w:r w:rsidDel="00000000" w:rsidR="00000000" w:rsidRPr="00000000">
        <w:rPr>
          <w:rtl w:val="0"/>
        </w:rPr>
        <w:t xml:space="preserve">:</w:t>
      </w:r>
    </w:p>
    <w:p w:rsidR="00000000" w:rsidDel="00000000" w:rsidP="00000000" w:rsidRDefault="00000000" w:rsidRPr="00000000" w14:paraId="000011B9">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disk.usage</w:t>
      </w:r>
      <w:r w:rsidDel="00000000" w:rsidR="00000000" w:rsidRPr="00000000">
        <w:rPr>
          <w:rtl w:val="0"/>
        </w:rPr>
        <w:t xml:space="preserve">: The total disk space used by all containers on the node.</w:t>
      </w:r>
    </w:p>
    <w:p w:rsidR="00000000" w:rsidDel="00000000" w:rsidP="00000000" w:rsidRDefault="00000000" w:rsidRPr="00000000" w14:paraId="000011BA">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disk.io.read_bytes</w:t>
      </w:r>
      <w:r w:rsidDel="00000000" w:rsidR="00000000" w:rsidRPr="00000000">
        <w:rPr>
          <w:rtl w:val="0"/>
        </w:rPr>
        <w:t xml:space="preserve">: Number of bytes read from disk by all containers on the node.</w:t>
      </w:r>
    </w:p>
    <w:p w:rsidR="00000000" w:rsidDel="00000000" w:rsidP="00000000" w:rsidRDefault="00000000" w:rsidRPr="00000000" w14:paraId="000011BB">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disk.io.write_bytes</w:t>
      </w:r>
      <w:r w:rsidDel="00000000" w:rsidR="00000000" w:rsidRPr="00000000">
        <w:rPr>
          <w:rtl w:val="0"/>
        </w:rPr>
        <w:t xml:space="preserve">: Number of bytes written to disk by all containers on the node.</w:t>
      </w:r>
    </w:p>
    <w:p w:rsidR="00000000" w:rsidDel="00000000" w:rsidP="00000000" w:rsidRDefault="00000000" w:rsidRPr="00000000" w14:paraId="000011BC">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disk.io.read_time</w:t>
      </w:r>
      <w:r w:rsidDel="00000000" w:rsidR="00000000" w:rsidRPr="00000000">
        <w:rPr>
          <w:rtl w:val="0"/>
        </w:rPr>
        <w:t xml:space="preserve">: Time spent reading from disk.</w:t>
      </w:r>
    </w:p>
    <w:p w:rsidR="00000000" w:rsidDel="00000000" w:rsidP="00000000" w:rsidRDefault="00000000" w:rsidRPr="00000000" w14:paraId="000011BD">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disk.io.write_time</w:t>
      </w:r>
      <w:r w:rsidDel="00000000" w:rsidR="00000000" w:rsidRPr="00000000">
        <w:rPr>
          <w:rtl w:val="0"/>
        </w:rPr>
        <w:t xml:space="preserve">: Time spent writing to disk.</w:t>
      </w:r>
    </w:p>
    <w:p w:rsidR="00000000" w:rsidDel="00000000" w:rsidP="00000000" w:rsidRDefault="00000000" w:rsidRPr="00000000" w14:paraId="000011BE">
      <w:pPr>
        <w:numPr>
          <w:ilvl w:val="0"/>
          <w:numId w:val="109"/>
        </w:numPr>
        <w:spacing w:after="0" w:afterAutospacing="0" w:before="0" w:beforeAutospacing="0" w:lineRule="auto"/>
        <w:ind w:left="720" w:hanging="360"/>
      </w:pPr>
      <w:r w:rsidDel="00000000" w:rsidR="00000000" w:rsidRPr="00000000">
        <w:rPr>
          <w:b w:val="1"/>
          <w:rtl w:val="0"/>
        </w:rPr>
        <w:t xml:space="preserve">Network I/O Metrics</w:t>
      </w:r>
      <w:r w:rsidDel="00000000" w:rsidR="00000000" w:rsidRPr="00000000">
        <w:rPr>
          <w:rtl w:val="0"/>
        </w:rPr>
        <w:t xml:space="preserve">:</w:t>
      </w:r>
    </w:p>
    <w:p w:rsidR="00000000" w:rsidDel="00000000" w:rsidP="00000000" w:rsidRDefault="00000000" w:rsidRPr="00000000" w14:paraId="000011BF">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network.receive_bytes</w:t>
      </w:r>
      <w:r w:rsidDel="00000000" w:rsidR="00000000" w:rsidRPr="00000000">
        <w:rPr>
          <w:rtl w:val="0"/>
        </w:rPr>
        <w:t xml:space="preserve">: Total number of bytes received over the network by the node.</w:t>
      </w:r>
    </w:p>
    <w:p w:rsidR="00000000" w:rsidDel="00000000" w:rsidP="00000000" w:rsidRDefault="00000000" w:rsidRPr="00000000" w14:paraId="000011C0">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network.transmit_bytes</w:t>
      </w:r>
      <w:r w:rsidDel="00000000" w:rsidR="00000000" w:rsidRPr="00000000">
        <w:rPr>
          <w:rtl w:val="0"/>
        </w:rPr>
        <w:t xml:space="preserve">: Total number of bytes sent over the network by the node.</w:t>
      </w:r>
    </w:p>
    <w:p w:rsidR="00000000" w:rsidDel="00000000" w:rsidP="00000000" w:rsidRDefault="00000000" w:rsidRPr="00000000" w14:paraId="000011C1">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network.receive_errors</w:t>
      </w:r>
      <w:r w:rsidDel="00000000" w:rsidR="00000000" w:rsidRPr="00000000">
        <w:rPr>
          <w:rtl w:val="0"/>
        </w:rPr>
        <w:t xml:space="preserve">: Number of receive errors.</w:t>
      </w:r>
    </w:p>
    <w:p w:rsidR="00000000" w:rsidDel="00000000" w:rsidP="00000000" w:rsidRDefault="00000000" w:rsidRPr="00000000" w14:paraId="000011C2">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network.transmit_errors</w:t>
      </w:r>
      <w:r w:rsidDel="00000000" w:rsidR="00000000" w:rsidRPr="00000000">
        <w:rPr>
          <w:rtl w:val="0"/>
        </w:rPr>
        <w:t xml:space="preserve">: Number of transmit errors.</w:t>
      </w:r>
    </w:p>
    <w:p w:rsidR="00000000" w:rsidDel="00000000" w:rsidP="00000000" w:rsidRDefault="00000000" w:rsidRPr="00000000" w14:paraId="000011C3">
      <w:pPr>
        <w:numPr>
          <w:ilvl w:val="0"/>
          <w:numId w:val="109"/>
        </w:numPr>
        <w:spacing w:after="0" w:afterAutospacing="0" w:before="0" w:beforeAutospacing="0" w:lineRule="auto"/>
        <w:ind w:left="720" w:hanging="360"/>
      </w:pPr>
      <w:r w:rsidDel="00000000" w:rsidR="00000000" w:rsidRPr="00000000">
        <w:rPr>
          <w:b w:val="1"/>
          <w:rtl w:val="0"/>
        </w:rPr>
        <w:t xml:space="preserve">Node Conditions</w:t>
      </w:r>
      <w:r w:rsidDel="00000000" w:rsidR="00000000" w:rsidRPr="00000000">
        <w:rPr>
          <w:rtl w:val="0"/>
        </w:rPr>
        <w:t xml:space="preserve">:</w:t>
      </w:r>
    </w:p>
    <w:p w:rsidR="00000000" w:rsidDel="00000000" w:rsidP="00000000" w:rsidRDefault="00000000" w:rsidRPr="00000000" w14:paraId="000011C4">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node.ready</w:t>
      </w:r>
      <w:r w:rsidDel="00000000" w:rsidR="00000000" w:rsidRPr="00000000">
        <w:rPr>
          <w:rtl w:val="0"/>
        </w:rPr>
        <w:t xml:space="preserve">: Indicates whether the node is ready to accept pods.</w:t>
      </w:r>
    </w:p>
    <w:p w:rsidR="00000000" w:rsidDel="00000000" w:rsidP="00000000" w:rsidRDefault="00000000" w:rsidRPr="00000000" w14:paraId="000011C5">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node.out_of_disk</w:t>
      </w:r>
      <w:r w:rsidDel="00000000" w:rsidR="00000000" w:rsidRPr="00000000">
        <w:rPr>
          <w:rtl w:val="0"/>
        </w:rPr>
        <w:t xml:space="preserve">: Indicates whether the node has run out of disk space.</w:t>
      </w:r>
    </w:p>
    <w:p w:rsidR="00000000" w:rsidDel="00000000" w:rsidP="00000000" w:rsidRDefault="00000000" w:rsidRPr="00000000" w14:paraId="000011C6">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node.memory_pressure</w:t>
      </w:r>
      <w:r w:rsidDel="00000000" w:rsidR="00000000" w:rsidRPr="00000000">
        <w:rPr>
          <w:rtl w:val="0"/>
        </w:rPr>
        <w:t xml:space="preserve">: Indicates if there is memory pressure on the node.</w:t>
      </w:r>
    </w:p>
    <w:p w:rsidR="00000000" w:rsidDel="00000000" w:rsidP="00000000" w:rsidRDefault="00000000" w:rsidRPr="00000000" w14:paraId="000011C7">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node.disk_pressure</w:t>
      </w:r>
      <w:r w:rsidDel="00000000" w:rsidR="00000000" w:rsidRPr="00000000">
        <w:rPr>
          <w:rtl w:val="0"/>
        </w:rPr>
        <w:t xml:space="preserve">: Indicates if the node is under disk pressure.</w:t>
      </w:r>
    </w:p>
    <w:p w:rsidR="00000000" w:rsidDel="00000000" w:rsidP="00000000" w:rsidRDefault="00000000" w:rsidRPr="00000000" w14:paraId="000011C8">
      <w:pPr>
        <w:numPr>
          <w:ilvl w:val="1"/>
          <w:numId w:val="10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node.network_unavailable</w:t>
      </w:r>
      <w:r w:rsidDel="00000000" w:rsidR="00000000" w:rsidRPr="00000000">
        <w:rPr>
          <w:rtl w:val="0"/>
        </w:rPr>
        <w:t xml:space="preserve">: Indicates whether the node's network is unavailable.</w:t>
      </w:r>
    </w:p>
    <w:p w:rsidR="00000000" w:rsidDel="00000000" w:rsidP="00000000" w:rsidRDefault="00000000" w:rsidRPr="00000000" w14:paraId="000011C9">
      <w:pPr>
        <w:numPr>
          <w:ilvl w:val="1"/>
          <w:numId w:val="109"/>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node.maintenance</w:t>
      </w:r>
      <w:r w:rsidDel="00000000" w:rsidR="00000000" w:rsidRPr="00000000">
        <w:rPr>
          <w:rtl w:val="0"/>
        </w:rPr>
        <w:t xml:space="preserve">: Whether the node is in maintenance mode (if applicable).</w:t>
      </w:r>
    </w:p>
    <w:p w:rsidR="00000000" w:rsidDel="00000000" w:rsidP="00000000" w:rsidRDefault="00000000" w:rsidRPr="00000000" w14:paraId="000011CA">
      <w:pPr>
        <w:spacing w:after="240" w:before="240" w:lineRule="auto"/>
        <w:rPr/>
      </w:pPr>
      <w:r w:rsidDel="00000000" w:rsidR="00000000" w:rsidRPr="00000000">
        <w:rPr>
          <w:rtl w:val="0"/>
        </w:rPr>
        <w:t xml:space="preserve">These metrics help Kubernetes to understand the resource utilization on the node level and determine if it can schedule new pods or if any node-specific issues are occurring (like out-of-disk or memory pressure).</w:t>
      </w:r>
    </w:p>
    <w:p w:rsidR="00000000" w:rsidDel="00000000" w:rsidP="00000000" w:rsidRDefault="00000000" w:rsidRPr="00000000" w14:paraId="000011CB">
      <w:pPr>
        <w:pStyle w:val="Heading3"/>
        <w:keepNext w:val="0"/>
        <w:keepLines w:val="0"/>
        <w:spacing w:before="280" w:lineRule="auto"/>
        <w:rPr>
          <w:b w:val="1"/>
          <w:color w:val="000000"/>
          <w:sz w:val="26"/>
          <w:szCs w:val="26"/>
        </w:rPr>
      </w:pPr>
      <w:bookmarkStart w:colFirst="0" w:colLast="0" w:name="_llewut1k1mjd" w:id="477"/>
      <w:bookmarkEnd w:id="477"/>
      <w:r w:rsidDel="00000000" w:rsidR="00000000" w:rsidRPr="00000000">
        <w:rPr>
          <w:b w:val="1"/>
          <w:color w:val="000000"/>
          <w:sz w:val="26"/>
          <w:szCs w:val="26"/>
          <w:rtl w:val="0"/>
        </w:rPr>
        <w:t xml:space="preserve">2. Container Resource Metrics (Pod-level Metrics)</w:t>
      </w:r>
    </w:p>
    <w:p w:rsidR="00000000" w:rsidDel="00000000" w:rsidP="00000000" w:rsidRDefault="00000000" w:rsidRPr="00000000" w14:paraId="000011CC">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also reports metrics related to containers running on the node. These metrics give detailed insights into how resources are consumed by containers within pods:</w:t>
      </w:r>
    </w:p>
    <w:p w:rsidR="00000000" w:rsidDel="00000000" w:rsidP="00000000" w:rsidRDefault="00000000" w:rsidRPr="00000000" w14:paraId="000011CD">
      <w:pPr>
        <w:numPr>
          <w:ilvl w:val="0"/>
          <w:numId w:val="482"/>
        </w:numPr>
        <w:spacing w:after="0" w:afterAutospacing="0" w:before="240" w:lineRule="auto"/>
        <w:ind w:left="720" w:hanging="360"/>
      </w:pPr>
      <w:r w:rsidDel="00000000" w:rsidR="00000000" w:rsidRPr="00000000">
        <w:rPr>
          <w:b w:val="1"/>
          <w:rtl w:val="0"/>
        </w:rPr>
        <w:t xml:space="preserve">CPU Usage per Container</w:t>
      </w:r>
      <w:r w:rsidDel="00000000" w:rsidR="00000000" w:rsidRPr="00000000">
        <w:rPr>
          <w:rtl w:val="0"/>
        </w:rPr>
        <w:t xml:space="preserve">:</w:t>
      </w:r>
    </w:p>
    <w:p w:rsidR="00000000" w:rsidDel="00000000" w:rsidP="00000000" w:rsidRDefault="00000000" w:rsidRPr="00000000" w14:paraId="000011CE">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container.cpu.usage</w:t>
      </w:r>
      <w:r w:rsidDel="00000000" w:rsidR="00000000" w:rsidRPr="00000000">
        <w:rPr>
          <w:rtl w:val="0"/>
        </w:rPr>
        <w:t xml:space="preserve">: The total CPU usage by a container, typically measured in millicores (e.g., 1000m = 1 core).</w:t>
      </w:r>
    </w:p>
    <w:p w:rsidR="00000000" w:rsidDel="00000000" w:rsidP="00000000" w:rsidRDefault="00000000" w:rsidRPr="00000000" w14:paraId="000011CF">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container.cpu.system</w:t>
      </w:r>
      <w:r w:rsidDel="00000000" w:rsidR="00000000" w:rsidRPr="00000000">
        <w:rPr>
          <w:rtl w:val="0"/>
        </w:rPr>
        <w:t xml:space="preserve">: The CPU usage for system-level activities by the container.</w:t>
      </w:r>
    </w:p>
    <w:p w:rsidR="00000000" w:rsidDel="00000000" w:rsidP="00000000" w:rsidRDefault="00000000" w:rsidRPr="00000000" w14:paraId="000011D0">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container.cpu.user</w:t>
      </w:r>
      <w:r w:rsidDel="00000000" w:rsidR="00000000" w:rsidRPr="00000000">
        <w:rPr>
          <w:rtl w:val="0"/>
        </w:rPr>
        <w:t xml:space="preserve">: The CPU usage for user-level activities by the container.</w:t>
      </w:r>
    </w:p>
    <w:p w:rsidR="00000000" w:rsidDel="00000000" w:rsidP="00000000" w:rsidRDefault="00000000" w:rsidRPr="00000000" w14:paraId="000011D1">
      <w:pPr>
        <w:numPr>
          <w:ilvl w:val="0"/>
          <w:numId w:val="482"/>
        </w:numPr>
        <w:spacing w:after="0" w:afterAutospacing="0" w:before="0" w:beforeAutospacing="0" w:lineRule="auto"/>
        <w:ind w:left="720" w:hanging="360"/>
      </w:pPr>
      <w:r w:rsidDel="00000000" w:rsidR="00000000" w:rsidRPr="00000000">
        <w:rPr>
          <w:b w:val="1"/>
          <w:rtl w:val="0"/>
        </w:rPr>
        <w:t xml:space="preserve">Memory Usage per Container</w:t>
      </w:r>
      <w:r w:rsidDel="00000000" w:rsidR="00000000" w:rsidRPr="00000000">
        <w:rPr>
          <w:rtl w:val="0"/>
        </w:rPr>
        <w:t xml:space="preserve">:</w:t>
      </w:r>
    </w:p>
    <w:p w:rsidR="00000000" w:rsidDel="00000000" w:rsidP="00000000" w:rsidRDefault="00000000" w:rsidRPr="00000000" w14:paraId="000011D2">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container.memory.usage</w:t>
      </w:r>
      <w:r w:rsidDel="00000000" w:rsidR="00000000" w:rsidRPr="00000000">
        <w:rPr>
          <w:rtl w:val="0"/>
        </w:rPr>
        <w:t xml:space="preserve">: Total memory used by a container (including heap, stack, and shared memory).</w:t>
      </w:r>
    </w:p>
    <w:p w:rsidR="00000000" w:rsidDel="00000000" w:rsidP="00000000" w:rsidRDefault="00000000" w:rsidRPr="00000000" w14:paraId="000011D3">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container.memory.rss</w:t>
      </w:r>
      <w:r w:rsidDel="00000000" w:rsidR="00000000" w:rsidRPr="00000000">
        <w:rPr>
          <w:rtl w:val="0"/>
        </w:rPr>
        <w:t xml:space="preserve">: Resident Set Size, which is the portion of the container’s memory that is in physical RAM (excluding swap space).</w:t>
      </w:r>
    </w:p>
    <w:p w:rsidR="00000000" w:rsidDel="00000000" w:rsidP="00000000" w:rsidRDefault="00000000" w:rsidRPr="00000000" w14:paraId="000011D4">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container.memory.cache</w:t>
      </w:r>
      <w:r w:rsidDel="00000000" w:rsidR="00000000" w:rsidRPr="00000000">
        <w:rPr>
          <w:rtl w:val="0"/>
        </w:rPr>
        <w:t xml:space="preserve">: Memory used for cached data (typically for file systems).</w:t>
      </w:r>
    </w:p>
    <w:p w:rsidR="00000000" w:rsidDel="00000000" w:rsidP="00000000" w:rsidRDefault="00000000" w:rsidRPr="00000000" w14:paraId="000011D5">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container.memory.swap</w:t>
      </w:r>
      <w:r w:rsidDel="00000000" w:rsidR="00000000" w:rsidRPr="00000000">
        <w:rPr>
          <w:rtl w:val="0"/>
        </w:rPr>
        <w:t xml:space="preserve">: Memory swapped to disk for a container (if swap is enabled).</w:t>
      </w:r>
    </w:p>
    <w:p w:rsidR="00000000" w:rsidDel="00000000" w:rsidP="00000000" w:rsidRDefault="00000000" w:rsidRPr="00000000" w14:paraId="000011D6">
      <w:pPr>
        <w:numPr>
          <w:ilvl w:val="0"/>
          <w:numId w:val="482"/>
        </w:numPr>
        <w:spacing w:after="0" w:afterAutospacing="0" w:before="0" w:beforeAutospacing="0" w:lineRule="auto"/>
        <w:ind w:left="720" w:hanging="360"/>
      </w:pPr>
      <w:r w:rsidDel="00000000" w:rsidR="00000000" w:rsidRPr="00000000">
        <w:rPr>
          <w:b w:val="1"/>
          <w:rtl w:val="0"/>
        </w:rPr>
        <w:t xml:space="preserve">Disk I/O Metrics per Container</w:t>
      </w:r>
      <w:r w:rsidDel="00000000" w:rsidR="00000000" w:rsidRPr="00000000">
        <w:rPr>
          <w:rtl w:val="0"/>
        </w:rPr>
        <w:t xml:space="preserve">:</w:t>
      </w:r>
    </w:p>
    <w:p w:rsidR="00000000" w:rsidDel="00000000" w:rsidP="00000000" w:rsidRDefault="00000000" w:rsidRPr="00000000" w14:paraId="000011D7">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container.disk.io.read_bytes</w:t>
      </w:r>
      <w:r w:rsidDel="00000000" w:rsidR="00000000" w:rsidRPr="00000000">
        <w:rPr>
          <w:rtl w:val="0"/>
        </w:rPr>
        <w:t xml:space="preserve">: Number of bytes read from disk by a container.</w:t>
      </w:r>
    </w:p>
    <w:p w:rsidR="00000000" w:rsidDel="00000000" w:rsidP="00000000" w:rsidRDefault="00000000" w:rsidRPr="00000000" w14:paraId="000011D8">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container.disk.io.write_bytes</w:t>
      </w:r>
      <w:r w:rsidDel="00000000" w:rsidR="00000000" w:rsidRPr="00000000">
        <w:rPr>
          <w:rtl w:val="0"/>
        </w:rPr>
        <w:t xml:space="preserve">: Number of bytes written to disk by a container.</w:t>
      </w:r>
    </w:p>
    <w:p w:rsidR="00000000" w:rsidDel="00000000" w:rsidP="00000000" w:rsidRDefault="00000000" w:rsidRPr="00000000" w14:paraId="000011D9">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container.disk.io.read_time</w:t>
      </w:r>
      <w:r w:rsidDel="00000000" w:rsidR="00000000" w:rsidRPr="00000000">
        <w:rPr>
          <w:rtl w:val="0"/>
        </w:rPr>
        <w:t xml:space="preserve">: Time spent reading from disk by a container.</w:t>
      </w:r>
    </w:p>
    <w:p w:rsidR="00000000" w:rsidDel="00000000" w:rsidP="00000000" w:rsidRDefault="00000000" w:rsidRPr="00000000" w14:paraId="000011DA">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container.disk.io.write_time</w:t>
      </w:r>
      <w:r w:rsidDel="00000000" w:rsidR="00000000" w:rsidRPr="00000000">
        <w:rPr>
          <w:rtl w:val="0"/>
        </w:rPr>
        <w:t xml:space="preserve">: Time spent writing to disk by a container.</w:t>
      </w:r>
    </w:p>
    <w:p w:rsidR="00000000" w:rsidDel="00000000" w:rsidP="00000000" w:rsidRDefault="00000000" w:rsidRPr="00000000" w14:paraId="000011DB">
      <w:pPr>
        <w:numPr>
          <w:ilvl w:val="0"/>
          <w:numId w:val="482"/>
        </w:numPr>
        <w:spacing w:after="0" w:afterAutospacing="0" w:before="0" w:beforeAutospacing="0" w:lineRule="auto"/>
        <w:ind w:left="720" w:hanging="360"/>
      </w:pPr>
      <w:r w:rsidDel="00000000" w:rsidR="00000000" w:rsidRPr="00000000">
        <w:rPr>
          <w:b w:val="1"/>
          <w:rtl w:val="0"/>
        </w:rPr>
        <w:t xml:space="preserve">Network I/O Metrics per Container</w:t>
      </w:r>
      <w:r w:rsidDel="00000000" w:rsidR="00000000" w:rsidRPr="00000000">
        <w:rPr>
          <w:rtl w:val="0"/>
        </w:rPr>
        <w:t xml:space="preserve">:</w:t>
      </w:r>
    </w:p>
    <w:p w:rsidR="00000000" w:rsidDel="00000000" w:rsidP="00000000" w:rsidRDefault="00000000" w:rsidRPr="00000000" w14:paraId="000011DC">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container.network.receive_bytes</w:t>
      </w:r>
      <w:r w:rsidDel="00000000" w:rsidR="00000000" w:rsidRPr="00000000">
        <w:rPr>
          <w:rtl w:val="0"/>
        </w:rPr>
        <w:t xml:space="preserve">: Number of bytes received over the network by a container.</w:t>
      </w:r>
    </w:p>
    <w:p w:rsidR="00000000" w:rsidDel="00000000" w:rsidP="00000000" w:rsidRDefault="00000000" w:rsidRPr="00000000" w14:paraId="000011DD">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container.network.transmit_bytes</w:t>
      </w:r>
      <w:r w:rsidDel="00000000" w:rsidR="00000000" w:rsidRPr="00000000">
        <w:rPr>
          <w:rtl w:val="0"/>
        </w:rPr>
        <w:t xml:space="preserve">: Number of bytes sent over the network by a container.</w:t>
      </w:r>
    </w:p>
    <w:p w:rsidR="00000000" w:rsidDel="00000000" w:rsidP="00000000" w:rsidRDefault="00000000" w:rsidRPr="00000000" w14:paraId="000011DE">
      <w:pPr>
        <w:numPr>
          <w:ilvl w:val="1"/>
          <w:numId w:val="48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container.network.receive_errors</w:t>
      </w:r>
      <w:r w:rsidDel="00000000" w:rsidR="00000000" w:rsidRPr="00000000">
        <w:rPr>
          <w:rtl w:val="0"/>
        </w:rPr>
        <w:t xml:space="preserve">: Number of errors encountered while receiving network traffic.</w:t>
      </w:r>
    </w:p>
    <w:p w:rsidR="00000000" w:rsidDel="00000000" w:rsidP="00000000" w:rsidRDefault="00000000" w:rsidRPr="00000000" w14:paraId="000011DF">
      <w:pPr>
        <w:numPr>
          <w:ilvl w:val="1"/>
          <w:numId w:val="482"/>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container.network.transmit_errors</w:t>
      </w:r>
      <w:r w:rsidDel="00000000" w:rsidR="00000000" w:rsidRPr="00000000">
        <w:rPr>
          <w:rtl w:val="0"/>
        </w:rPr>
        <w:t xml:space="preserve">: Number of errors encountered while transmitting network traffic.</w:t>
      </w:r>
    </w:p>
    <w:p w:rsidR="00000000" w:rsidDel="00000000" w:rsidP="00000000" w:rsidRDefault="00000000" w:rsidRPr="00000000" w14:paraId="000011E0">
      <w:pPr>
        <w:pStyle w:val="Heading3"/>
        <w:keepNext w:val="0"/>
        <w:keepLines w:val="0"/>
        <w:spacing w:before="280" w:lineRule="auto"/>
        <w:rPr>
          <w:b w:val="1"/>
          <w:color w:val="000000"/>
          <w:sz w:val="26"/>
          <w:szCs w:val="26"/>
        </w:rPr>
      </w:pPr>
      <w:bookmarkStart w:colFirst="0" w:colLast="0" w:name="_5400pcia6bna" w:id="478"/>
      <w:bookmarkEnd w:id="478"/>
      <w:r w:rsidDel="00000000" w:rsidR="00000000" w:rsidRPr="00000000">
        <w:rPr>
          <w:b w:val="1"/>
          <w:color w:val="000000"/>
          <w:sz w:val="26"/>
          <w:szCs w:val="26"/>
          <w:rtl w:val="0"/>
        </w:rPr>
        <w:t xml:space="preserve">3. Kubelet Metrics for Pod and Node Health</w:t>
      </w:r>
    </w:p>
    <w:p w:rsidR="00000000" w:rsidDel="00000000" w:rsidP="00000000" w:rsidRDefault="00000000" w:rsidRPr="00000000" w14:paraId="000011E1">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also collects health metrics and status indicators that can be useful for cluster management and monitoring. These include:</w:t>
      </w:r>
    </w:p>
    <w:p w:rsidR="00000000" w:rsidDel="00000000" w:rsidP="00000000" w:rsidRDefault="00000000" w:rsidRPr="00000000" w14:paraId="000011E2">
      <w:pPr>
        <w:numPr>
          <w:ilvl w:val="0"/>
          <w:numId w:val="105"/>
        </w:numPr>
        <w:spacing w:after="0" w:afterAutospacing="0" w:before="240" w:lineRule="auto"/>
        <w:ind w:left="720" w:hanging="360"/>
      </w:pPr>
      <w:r w:rsidDel="00000000" w:rsidR="00000000" w:rsidRPr="00000000">
        <w:rPr>
          <w:b w:val="1"/>
          <w:rtl w:val="0"/>
        </w:rPr>
        <w:t xml:space="preserve">Pod Status Metrics</w:t>
      </w:r>
      <w:r w:rsidDel="00000000" w:rsidR="00000000" w:rsidRPr="00000000">
        <w:rPr>
          <w:rtl w:val="0"/>
        </w:rPr>
        <w:t xml:space="preserve">:</w:t>
      </w:r>
    </w:p>
    <w:p w:rsidR="00000000" w:rsidDel="00000000" w:rsidP="00000000" w:rsidRDefault="00000000" w:rsidRPr="00000000" w14:paraId="000011E3">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pod.running</w:t>
      </w:r>
      <w:r w:rsidDel="00000000" w:rsidR="00000000" w:rsidRPr="00000000">
        <w:rPr>
          <w:rtl w:val="0"/>
        </w:rPr>
        <w:t xml:space="preserve">: The number of pods running on the node.</w:t>
      </w:r>
    </w:p>
    <w:p w:rsidR="00000000" w:rsidDel="00000000" w:rsidP="00000000" w:rsidRDefault="00000000" w:rsidRPr="00000000" w14:paraId="000011E4">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pod.scheduled</w:t>
      </w:r>
      <w:r w:rsidDel="00000000" w:rsidR="00000000" w:rsidRPr="00000000">
        <w:rPr>
          <w:rtl w:val="0"/>
        </w:rPr>
        <w:t xml:space="preserve">: The number of pods that have been scheduled onto the node but are not yet running.</w:t>
      </w:r>
    </w:p>
    <w:p w:rsidR="00000000" w:rsidDel="00000000" w:rsidP="00000000" w:rsidRDefault="00000000" w:rsidRPr="00000000" w14:paraId="000011E5">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pod.starting</w:t>
      </w:r>
      <w:r w:rsidDel="00000000" w:rsidR="00000000" w:rsidRPr="00000000">
        <w:rPr>
          <w:rtl w:val="0"/>
        </w:rPr>
        <w:t xml:space="preserve">: The number of pods that are in the process of starting up.</w:t>
      </w:r>
    </w:p>
    <w:p w:rsidR="00000000" w:rsidDel="00000000" w:rsidP="00000000" w:rsidRDefault="00000000" w:rsidRPr="00000000" w14:paraId="000011E6">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pod.failed</w:t>
      </w:r>
      <w:r w:rsidDel="00000000" w:rsidR="00000000" w:rsidRPr="00000000">
        <w:rPr>
          <w:rtl w:val="0"/>
        </w:rPr>
        <w:t xml:space="preserve">: The number of pods that have failed to start on the node.</w:t>
      </w:r>
    </w:p>
    <w:p w:rsidR="00000000" w:rsidDel="00000000" w:rsidP="00000000" w:rsidRDefault="00000000" w:rsidRPr="00000000" w14:paraId="000011E7">
      <w:pPr>
        <w:numPr>
          <w:ilvl w:val="0"/>
          <w:numId w:val="105"/>
        </w:numPr>
        <w:spacing w:after="0" w:afterAutospacing="0" w:before="0" w:beforeAutospacing="0" w:lineRule="auto"/>
        <w:ind w:left="720" w:hanging="360"/>
      </w:pPr>
      <w:r w:rsidDel="00000000" w:rsidR="00000000" w:rsidRPr="00000000">
        <w:rPr>
          <w:b w:val="1"/>
          <w:rtl w:val="0"/>
        </w:rPr>
        <w:t xml:space="preserve">Node Health</w:t>
      </w:r>
      <w:r w:rsidDel="00000000" w:rsidR="00000000" w:rsidRPr="00000000">
        <w:rPr>
          <w:rtl w:val="0"/>
        </w:rPr>
        <w:t xml:space="preserve">:</w:t>
      </w:r>
    </w:p>
    <w:p w:rsidR="00000000" w:rsidDel="00000000" w:rsidP="00000000" w:rsidRDefault="00000000" w:rsidRPr="00000000" w14:paraId="000011E8">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node.cpu.idle</w:t>
      </w:r>
      <w:r w:rsidDel="00000000" w:rsidR="00000000" w:rsidRPr="00000000">
        <w:rPr>
          <w:rtl w:val="0"/>
        </w:rPr>
        <w:t xml:space="preserve">: Percentage of CPU idle time on the node.</w:t>
      </w:r>
    </w:p>
    <w:p w:rsidR="00000000" w:rsidDel="00000000" w:rsidP="00000000" w:rsidRDefault="00000000" w:rsidRPr="00000000" w14:paraId="000011E9">
      <w:pPr>
        <w:numPr>
          <w:ilvl w:val="1"/>
          <w:numId w:val="10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node.memory.idle</w:t>
      </w:r>
      <w:r w:rsidDel="00000000" w:rsidR="00000000" w:rsidRPr="00000000">
        <w:rPr>
          <w:rtl w:val="0"/>
        </w:rPr>
        <w:t xml:space="preserve">: Percentage of idle memory on the node.</w:t>
      </w:r>
    </w:p>
    <w:p w:rsidR="00000000" w:rsidDel="00000000" w:rsidP="00000000" w:rsidRDefault="00000000" w:rsidRPr="00000000" w14:paraId="000011EA">
      <w:pPr>
        <w:numPr>
          <w:ilvl w:val="1"/>
          <w:numId w:val="105"/>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node.disk.idle</w:t>
      </w:r>
      <w:r w:rsidDel="00000000" w:rsidR="00000000" w:rsidRPr="00000000">
        <w:rPr>
          <w:rtl w:val="0"/>
        </w:rPr>
        <w:t xml:space="preserve">: Percentage of idle disk on the node.</w:t>
      </w:r>
    </w:p>
    <w:p w:rsidR="00000000" w:rsidDel="00000000" w:rsidP="00000000" w:rsidRDefault="00000000" w:rsidRPr="00000000" w14:paraId="000011EB">
      <w:pPr>
        <w:pStyle w:val="Heading3"/>
        <w:keepNext w:val="0"/>
        <w:keepLines w:val="0"/>
        <w:spacing w:before="280" w:lineRule="auto"/>
        <w:rPr>
          <w:b w:val="1"/>
          <w:color w:val="000000"/>
          <w:sz w:val="26"/>
          <w:szCs w:val="26"/>
        </w:rPr>
      </w:pPr>
      <w:bookmarkStart w:colFirst="0" w:colLast="0" w:name="_3qdjevi8f5a5" w:id="479"/>
      <w:bookmarkEnd w:id="479"/>
      <w:r w:rsidDel="00000000" w:rsidR="00000000" w:rsidRPr="00000000">
        <w:rPr>
          <w:b w:val="1"/>
          <w:color w:val="000000"/>
          <w:sz w:val="26"/>
          <w:szCs w:val="26"/>
          <w:rtl w:val="0"/>
        </w:rPr>
        <w:t xml:space="preserve">4. Kubelet Metrics for Pod Scheduling</w:t>
      </w:r>
    </w:p>
    <w:p w:rsidR="00000000" w:rsidDel="00000000" w:rsidP="00000000" w:rsidRDefault="00000000" w:rsidRPr="00000000" w14:paraId="000011EC">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helps Kubernetes decide where to schedule pods by reporting resource usage that allows for better scheduling decisions. This includes:</w:t>
      </w:r>
    </w:p>
    <w:p w:rsidR="00000000" w:rsidDel="00000000" w:rsidP="00000000" w:rsidRDefault="00000000" w:rsidRPr="00000000" w14:paraId="000011ED">
      <w:pPr>
        <w:numPr>
          <w:ilvl w:val="0"/>
          <w:numId w:val="61"/>
        </w:numPr>
        <w:spacing w:after="0" w:afterAutospacing="0" w:before="240" w:lineRule="auto"/>
        <w:ind w:left="720" w:hanging="360"/>
      </w:pPr>
      <w:r w:rsidDel="00000000" w:rsidR="00000000" w:rsidRPr="00000000">
        <w:rPr>
          <w:b w:val="1"/>
          <w:rtl w:val="0"/>
        </w:rPr>
        <w:t xml:space="preserve">Pod Resource Requests and Limits</w:t>
      </w:r>
      <w:r w:rsidDel="00000000" w:rsidR="00000000" w:rsidRPr="00000000">
        <w:rPr>
          <w:rtl w:val="0"/>
        </w:rPr>
        <w:t xml:space="preserve">:</w:t>
      </w:r>
    </w:p>
    <w:p w:rsidR="00000000" w:rsidDel="00000000" w:rsidP="00000000" w:rsidRDefault="00000000" w:rsidRPr="00000000" w14:paraId="000011EE">
      <w:pPr>
        <w:numPr>
          <w:ilvl w:val="1"/>
          <w:numId w:val="61"/>
        </w:numPr>
        <w:spacing w:after="0" w:afterAutospacing="0" w:before="0" w:beforeAutospacing="0" w:lineRule="auto"/>
        <w:ind w:left="1440" w:hanging="360"/>
      </w:pPr>
      <w:r w:rsidDel="00000000" w:rsidR="00000000" w:rsidRPr="00000000">
        <w:rPr>
          <w:rtl w:val="0"/>
        </w:rPr>
        <w:t xml:space="preserve">These metrics are not directly collected by </w:t>
      </w:r>
      <w:r w:rsidDel="00000000" w:rsidR="00000000" w:rsidRPr="00000000">
        <w:rPr>
          <w:rtl w:val="0"/>
        </w:rPr>
        <w:t xml:space="preserve">kubelet</w:t>
      </w:r>
      <w:r w:rsidDel="00000000" w:rsidR="00000000" w:rsidRPr="00000000">
        <w:rPr>
          <w:rtl w:val="0"/>
        </w:rPr>
        <w:t xml:space="preserve"> but are part of pod spec configurations. The scheduler uses these values to allocate resources for each pod.</w:t>
      </w:r>
    </w:p>
    <w:p w:rsidR="00000000" w:rsidDel="00000000" w:rsidP="00000000" w:rsidRDefault="00000000" w:rsidRPr="00000000" w14:paraId="000011EF">
      <w:pPr>
        <w:numPr>
          <w:ilvl w:val="1"/>
          <w:numId w:val="61"/>
        </w:numPr>
        <w:spacing w:after="0" w:afterAutospacing="0" w:before="0" w:beforeAutospacing="0" w:lineRule="auto"/>
        <w:ind w:left="1440" w:hanging="360"/>
      </w:pPr>
      <w:r w:rsidDel="00000000" w:rsidR="00000000" w:rsidRPr="00000000">
        <w:rPr>
          <w:b w:val="1"/>
          <w:rtl w:val="0"/>
        </w:rPr>
        <w:t xml:space="preserve">CPU requests/limits</w:t>
      </w:r>
      <w:r w:rsidDel="00000000" w:rsidR="00000000" w:rsidRPr="00000000">
        <w:rPr>
          <w:rtl w:val="0"/>
        </w:rPr>
        <w:t xml:space="preserve">: CPU allocation requests/limits defined in the pod spec.</w:t>
      </w:r>
    </w:p>
    <w:p w:rsidR="00000000" w:rsidDel="00000000" w:rsidP="00000000" w:rsidRDefault="00000000" w:rsidRPr="00000000" w14:paraId="000011F0">
      <w:pPr>
        <w:numPr>
          <w:ilvl w:val="1"/>
          <w:numId w:val="61"/>
        </w:numPr>
        <w:spacing w:after="240" w:before="0" w:beforeAutospacing="0" w:lineRule="auto"/>
        <w:ind w:left="1440" w:hanging="360"/>
      </w:pPr>
      <w:r w:rsidDel="00000000" w:rsidR="00000000" w:rsidRPr="00000000">
        <w:rPr>
          <w:b w:val="1"/>
          <w:rtl w:val="0"/>
        </w:rPr>
        <w:t xml:space="preserve">Memory requests/limits</w:t>
      </w:r>
      <w:r w:rsidDel="00000000" w:rsidR="00000000" w:rsidRPr="00000000">
        <w:rPr>
          <w:rtl w:val="0"/>
        </w:rPr>
        <w:t xml:space="preserve">: Memory allocation requests/limits defined in the pod spec.</w:t>
      </w:r>
    </w:p>
    <w:p w:rsidR="00000000" w:rsidDel="00000000" w:rsidP="00000000" w:rsidRDefault="00000000" w:rsidRPr="00000000" w14:paraId="00001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2">
      <w:pPr>
        <w:pStyle w:val="Heading3"/>
        <w:keepNext w:val="0"/>
        <w:keepLines w:val="0"/>
        <w:spacing w:before="280" w:lineRule="auto"/>
        <w:rPr>
          <w:b w:val="1"/>
          <w:color w:val="000000"/>
          <w:sz w:val="26"/>
          <w:szCs w:val="26"/>
        </w:rPr>
      </w:pPr>
      <w:bookmarkStart w:colFirst="0" w:colLast="0" w:name="_6ni3fyd1rgf5" w:id="480"/>
      <w:bookmarkEnd w:id="480"/>
      <w:r w:rsidDel="00000000" w:rsidR="00000000" w:rsidRPr="00000000">
        <w:rPr>
          <w:b w:val="1"/>
          <w:color w:val="000000"/>
          <w:sz w:val="26"/>
          <w:szCs w:val="26"/>
          <w:rtl w:val="0"/>
        </w:rPr>
        <w:t xml:space="preserve">5. Kubelet Metrics for Garbage Collection</w:t>
      </w:r>
    </w:p>
    <w:p w:rsidR="00000000" w:rsidDel="00000000" w:rsidP="00000000" w:rsidRDefault="00000000" w:rsidRPr="00000000" w14:paraId="000011F3">
      <w:pPr>
        <w:spacing w:after="240" w:before="240" w:lineRule="auto"/>
        <w:rPr/>
      </w:pPr>
      <w:r w:rsidDel="00000000" w:rsidR="00000000" w:rsidRPr="00000000">
        <w:rPr>
          <w:rtl w:val="0"/>
        </w:rPr>
        <w:t xml:space="preserve">Kubelet is responsible for cleaning up old, unused resources, such as containers and pods. It reports:</w:t>
      </w:r>
    </w:p>
    <w:p w:rsidR="00000000" w:rsidDel="00000000" w:rsidP="00000000" w:rsidRDefault="00000000" w:rsidRPr="00000000" w14:paraId="000011F4">
      <w:pPr>
        <w:numPr>
          <w:ilvl w:val="0"/>
          <w:numId w:val="438"/>
        </w:numPr>
        <w:spacing w:after="0" w:afterAutospacing="0" w:before="240" w:lineRule="auto"/>
        <w:ind w:left="720" w:hanging="360"/>
      </w:pPr>
      <w:r w:rsidDel="00000000" w:rsidR="00000000" w:rsidRPr="00000000">
        <w:rPr>
          <w:b w:val="1"/>
          <w:rtl w:val="0"/>
        </w:rPr>
        <w:t xml:space="preserve">Container Garbage Collection</w:t>
      </w:r>
      <w:r w:rsidDel="00000000" w:rsidR="00000000" w:rsidRPr="00000000">
        <w:rPr>
          <w:rtl w:val="0"/>
        </w:rPr>
        <w:t xml:space="preserve">:</w:t>
      </w:r>
    </w:p>
    <w:p w:rsidR="00000000" w:rsidDel="00000000" w:rsidP="00000000" w:rsidRDefault="00000000" w:rsidRPr="00000000" w14:paraId="000011F5">
      <w:pPr>
        <w:numPr>
          <w:ilvl w:val="1"/>
          <w:numId w:val="438"/>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container.gc</w:t>
      </w:r>
      <w:r w:rsidDel="00000000" w:rsidR="00000000" w:rsidRPr="00000000">
        <w:rPr>
          <w:rtl w:val="0"/>
        </w:rPr>
        <w:t xml:space="preserve">: Metrics on the garbage collection (GC) process in the </w:t>
      </w:r>
      <w:r w:rsidDel="00000000" w:rsidR="00000000" w:rsidRPr="00000000">
        <w:rPr>
          <w:rtl w:val="0"/>
        </w:rPr>
        <w:t xml:space="preserve">kubelet</w:t>
      </w:r>
      <w:r w:rsidDel="00000000" w:rsidR="00000000" w:rsidRPr="00000000">
        <w:rPr>
          <w:rtl w:val="0"/>
        </w:rPr>
        <w:t xml:space="preserve">, including the time spent cleaning up old containers and images.</w:t>
      </w:r>
    </w:p>
    <w:p w:rsidR="00000000" w:rsidDel="00000000" w:rsidP="00000000" w:rsidRDefault="00000000" w:rsidRPr="00000000" w14:paraId="000011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7">
      <w:pPr>
        <w:pStyle w:val="Heading3"/>
        <w:keepNext w:val="0"/>
        <w:keepLines w:val="0"/>
        <w:spacing w:before="280" w:lineRule="auto"/>
        <w:rPr>
          <w:b w:val="1"/>
          <w:color w:val="000000"/>
          <w:sz w:val="26"/>
          <w:szCs w:val="26"/>
        </w:rPr>
      </w:pPr>
      <w:bookmarkStart w:colFirst="0" w:colLast="0" w:name="_cjro38li0zr" w:id="481"/>
      <w:bookmarkEnd w:id="481"/>
      <w:r w:rsidDel="00000000" w:rsidR="00000000" w:rsidRPr="00000000">
        <w:rPr>
          <w:b w:val="1"/>
          <w:color w:val="000000"/>
          <w:sz w:val="26"/>
          <w:szCs w:val="26"/>
          <w:rtl w:val="0"/>
        </w:rPr>
        <w:t xml:space="preserve">6. Kubelet Metrics for Health and Readiness</w:t>
      </w:r>
    </w:p>
    <w:p w:rsidR="00000000" w:rsidDel="00000000" w:rsidP="00000000" w:rsidRDefault="00000000" w:rsidRPr="00000000" w14:paraId="000011F8">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also reports on the health of the node and the pods it manages:</w:t>
      </w:r>
    </w:p>
    <w:p w:rsidR="00000000" w:rsidDel="00000000" w:rsidP="00000000" w:rsidRDefault="00000000" w:rsidRPr="00000000" w14:paraId="000011F9">
      <w:pPr>
        <w:numPr>
          <w:ilvl w:val="0"/>
          <w:numId w:val="327"/>
        </w:numPr>
        <w:spacing w:after="0" w:afterAutospacing="0" w:before="240" w:lineRule="auto"/>
        <w:ind w:left="720" w:hanging="360"/>
      </w:pPr>
      <w:r w:rsidDel="00000000" w:rsidR="00000000" w:rsidRPr="00000000">
        <w:rPr>
          <w:b w:val="1"/>
          <w:rtl w:val="0"/>
        </w:rPr>
        <w:t xml:space="preserve">Pod Health Metrics</w:t>
      </w:r>
      <w:r w:rsidDel="00000000" w:rsidR="00000000" w:rsidRPr="00000000">
        <w:rPr>
          <w:rtl w:val="0"/>
        </w:rPr>
        <w:t xml:space="preserve">:</w:t>
      </w:r>
    </w:p>
    <w:p w:rsidR="00000000" w:rsidDel="00000000" w:rsidP="00000000" w:rsidRDefault="00000000" w:rsidRPr="00000000" w14:paraId="000011FA">
      <w:pPr>
        <w:numPr>
          <w:ilvl w:val="1"/>
          <w:numId w:val="32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pod.container.healthy</w:t>
      </w:r>
      <w:r w:rsidDel="00000000" w:rsidR="00000000" w:rsidRPr="00000000">
        <w:rPr>
          <w:rtl w:val="0"/>
        </w:rPr>
        <w:t xml:space="preserve">: A gauge that reports whether a container within the pod is healthy (based on the readiness and liveness probes).</w:t>
      </w:r>
    </w:p>
    <w:p w:rsidR="00000000" w:rsidDel="00000000" w:rsidP="00000000" w:rsidRDefault="00000000" w:rsidRPr="00000000" w14:paraId="000011FB">
      <w:pPr>
        <w:numPr>
          <w:ilvl w:val="1"/>
          <w:numId w:val="327"/>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pod.container.restarts</w:t>
      </w:r>
      <w:r w:rsidDel="00000000" w:rsidR="00000000" w:rsidRPr="00000000">
        <w:rPr>
          <w:rtl w:val="0"/>
        </w:rPr>
        <w:t xml:space="preserve">: The number of times a container has restarted within a pod.</w:t>
      </w:r>
    </w:p>
    <w:p w:rsidR="00000000" w:rsidDel="00000000" w:rsidP="00000000" w:rsidRDefault="00000000" w:rsidRPr="00000000" w14:paraId="000011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D">
      <w:pPr>
        <w:pStyle w:val="Heading3"/>
        <w:keepNext w:val="0"/>
        <w:keepLines w:val="0"/>
        <w:spacing w:before="280" w:lineRule="auto"/>
        <w:rPr>
          <w:b w:val="1"/>
          <w:color w:val="000000"/>
          <w:sz w:val="26"/>
          <w:szCs w:val="26"/>
        </w:rPr>
      </w:pPr>
      <w:bookmarkStart w:colFirst="0" w:colLast="0" w:name="_guezaa4bi9px" w:id="482"/>
      <w:bookmarkEnd w:id="482"/>
      <w:r w:rsidDel="00000000" w:rsidR="00000000" w:rsidRPr="00000000">
        <w:rPr>
          <w:b w:val="1"/>
          <w:color w:val="000000"/>
          <w:sz w:val="26"/>
          <w:szCs w:val="26"/>
          <w:rtl w:val="0"/>
        </w:rPr>
        <w:t xml:space="preserve">How are these metrics accessed?</w:t>
      </w:r>
    </w:p>
    <w:p w:rsidR="00000000" w:rsidDel="00000000" w:rsidP="00000000" w:rsidRDefault="00000000" w:rsidRPr="00000000" w14:paraId="000011FE">
      <w:pPr>
        <w:numPr>
          <w:ilvl w:val="0"/>
          <w:numId w:val="89"/>
        </w:numPr>
        <w:spacing w:after="0" w:afterAutospacing="0" w:before="240" w:lineRule="auto"/>
        <w:ind w:left="720" w:hanging="360"/>
      </w:pPr>
      <w:r w:rsidDel="00000000" w:rsidR="00000000" w:rsidRPr="00000000">
        <w:rPr>
          <w:b w:val="1"/>
          <w:rtl w:val="0"/>
        </w:rPr>
        <w:t xml:space="preserve">Metrics Server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metrics-server</w:t>
      </w:r>
      <w:r w:rsidDel="00000000" w:rsidR="00000000" w:rsidRPr="00000000">
        <w:rPr>
          <w:rtl w:val="0"/>
        </w:rPr>
        <w:t xml:space="preserve"> is an aggregator that collects, stores, and serves resource usage metrics (CPU, memory) for nodes and pods, making them accessible for horizontal pod autoscaling (HPA) and kubectl commands (like </w:t>
      </w:r>
      <w:r w:rsidDel="00000000" w:rsidR="00000000" w:rsidRPr="00000000">
        <w:rPr>
          <w:rFonts w:ascii="Roboto Mono" w:cs="Roboto Mono" w:eastAsia="Roboto Mono" w:hAnsi="Roboto Mono"/>
          <w:color w:val="188038"/>
          <w:rtl w:val="0"/>
        </w:rPr>
        <w:t xml:space="preserve">kubectl top</w:t>
      </w:r>
      <w:r w:rsidDel="00000000" w:rsidR="00000000" w:rsidRPr="00000000">
        <w:rPr>
          <w:rtl w:val="0"/>
        </w:rPr>
        <w:t xml:space="preserve">).</w:t>
      </w:r>
    </w:p>
    <w:p w:rsidR="00000000" w:rsidDel="00000000" w:rsidP="00000000" w:rsidRDefault="00000000" w:rsidRPr="00000000" w14:paraId="000011FF">
      <w:pPr>
        <w:numPr>
          <w:ilvl w:val="0"/>
          <w:numId w:val="89"/>
        </w:numPr>
        <w:spacing w:after="0" w:afterAutospacing="0" w:before="0" w:beforeAutospacing="0" w:lineRule="auto"/>
        <w:ind w:left="720" w:hanging="360"/>
      </w:pPr>
      <w:r w:rsidDel="00000000" w:rsidR="00000000" w:rsidRPr="00000000">
        <w:rPr>
          <w:b w:val="1"/>
          <w:rtl w:val="0"/>
        </w:rPr>
        <w:t xml:space="preserve">Prometheus</w:t>
      </w:r>
      <w:r w:rsidDel="00000000" w:rsidR="00000000" w:rsidRPr="00000000">
        <w:rPr>
          <w:rtl w:val="0"/>
        </w:rPr>
        <w:t xml:space="preserve">: If Prometheus is set up in the cluster, it can scrape additional metrics exposed by the </w:t>
      </w:r>
      <w:r w:rsidDel="00000000" w:rsidR="00000000" w:rsidRPr="00000000">
        <w:rPr>
          <w:rtl w:val="0"/>
        </w:rPr>
        <w:t xml:space="preserve">kubelet</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kubelet</w:t>
      </w:r>
      <w:r w:rsidDel="00000000" w:rsidR="00000000" w:rsidRPr="00000000">
        <w:rPr>
          <w:rtl w:val="0"/>
        </w:rPr>
        <w:t xml:space="preserve"> metrics on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endpoint) for more detailed monitoring and alerting.</w:t>
      </w:r>
    </w:p>
    <w:p w:rsidR="00000000" w:rsidDel="00000000" w:rsidP="00000000" w:rsidRDefault="00000000" w:rsidRPr="00000000" w14:paraId="00001200">
      <w:pPr>
        <w:numPr>
          <w:ilvl w:val="0"/>
          <w:numId w:val="89"/>
        </w:numPr>
        <w:spacing w:after="0" w:afterAutospacing="0" w:before="0" w:beforeAutospacing="0" w:lineRule="auto"/>
        <w:ind w:left="720" w:hanging="360"/>
      </w:pPr>
      <w:r w:rsidDel="00000000" w:rsidR="00000000" w:rsidRPr="00000000">
        <w:rPr>
          <w:b w:val="1"/>
          <w:rtl w:val="0"/>
        </w:rPr>
        <w:t xml:space="preserve">Kubelet API</w:t>
      </w:r>
      <w:r w:rsidDel="00000000" w:rsidR="00000000" w:rsidRPr="00000000">
        <w:rPr>
          <w:rtl w:val="0"/>
        </w:rPr>
        <w:t xml:space="preserve">: The </w:t>
      </w:r>
      <w:r w:rsidDel="00000000" w:rsidR="00000000" w:rsidRPr="00000000">
        <w:rPr>
          <w:rtl w:val="0"/>
        </w:rPr>
        <w:t xml:space="preserve">kubelet</w:t>
      </w:r>
      <w:r w:rsidDel="00000000" w:rsidR="00000000" w:rsidRPr="00000000">
        <w:rPr>
          <w:rtl w:val="0"/>
        </w:rPr>
        <w:t xml:space="preserve"> exposes a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HTTP endpoint, which can be scraped directly by monitoring solutions like Prometheus.</w:t>
      </w:r>
    </w:p>
    <w:p w:rsidR="00000000" w:rsidDel="00000000" w:rsidP="00000000" w:rsidRDefault="00000000" w:rsidRPr="00000000" w14:paraId="00001201">
      <w:pPr>
        <w:numPr>
          <w:ilvl w:val="0"/>
          <w:numId w:val="89"/>
        </w:numPr>
        <w:spacing w:after="240" w:before="0" w:beforeAutospacing="0" w:lineRule="auto"/>
        <w:ind w:left="720" w:hanging="360"/>
      </w:pPr>
      <w:r w:rsidDel="00000000" w:rsidR="00000000" w:rsidRPr="00000000">
        <w:rPr>
          <w:b w:val="1"/>
          <w:rtl w:val="0"/>
        </w:rPr>
        <w:t xml:space="preserve">Logging and Monitoring Solutions</w:t>
      </w:r>
      <w:r w:rsidDel="00000000" w:rsidR="00000000" w:rsidRPr="00000000">
        <w:rPr>
          <w:rtl w:val="0"/>
        </w:rPr>
        <w:t xml:space="preserve">: Tools like </w:t>
      </w:r>
      <w:r w:rsidDel="00000000" w:rsidR="00000000" w:rsidRPr="00000000">
        <w:rPr>
          <w:b w:val="1"/>
          <w:rtl w:val="0"/>
        </w:rPr>
        <w:t xml:space="preserve">Fluentd</w:t>
      </w:r>
      <w:r w:rsidDel="00000000" w:rsidR="00000000" w:rsidRPr="00000000">
        <w:rPr>
          <w:rtl w:val="0"/>
        </w:rPr>
        <w:t xml:space="preserve">, </w:t>
      </w:r>
      <w:r w:rsidDel="00000000" w:rsidR="00000000" w:rsidRPr="00000000">
        <w:rPr>
          <w:b w:val="1"/>
          <w:rtl w:val="0"/>
        </w:rPr>
        <w:t xml:space="preserve">Datadog</w:t>
      </w:r>
      <w:r w:rsidDel="00000000" w:rsidR="00000000" w:rsidRPr="00000000">
        <w:rPr>
          <w:rtl w:val="0"/>
        </w:rPr>
        <w:t xml:space="preserve">, </w:t>
      </w:r>
      <w:r w:rsidDel="00000000" w:rsidR="00000000" w:rsidRPr="00000000">
        <w:rPr>
          <w:b w:val="1"/>
          <w:rtl w:val="0"/>
        </w:rPr>
        <w:t xml:space="preserve">New Relic</w:t>
      </w:r>
      <w:r w:rsidDel="00000000" w:rsidR="00000000" w:rsidRPr="00000000">
        <w:rPr>
          <w:rtl w:val="0"/>
        </w:rPr>
        <w:t xml:space="preserve">, or </w:t>
      </w:r>
      <w:r w:rsidDel="00000000" w:rsidR="00000000" w:rsidRPr="00000000">
        <w:rPr>
          <w:b w:val="1"/>
          <w:rtl w:val="0"/>
        </w:rPr>
        <w:t xml:space="preserve">Sysdig</w:t>
      </w:r>
      <w:r w:rsidDel="00000000" w:rsidR="00000000" w:rsidRPr="00000000">
        <w:rPr>
          <w:rtl w:val="0"/>
        </w:rPr>
        <w:t xml:space="preserve"> can also collect and report these metrics.</w:t>
      </w:r>
    </w:p>
    <w:p w:rsidR="00000000" w:rsidDel="00000000" w:rsidP="00000000" w:rsidRDefault="00000000" w:rsidRPr="00000000" w14:paraId="000012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3">
      <w:pPr>
        <w:pStyle w:val="Heading3"/>
        <w:keepNext w:val="0"/>
        <w:keepLines w:val="0"/>
        <w:spacing w:before="280" w:lineRule="auto"/>
        <w:rPr>
          <w:b w:val="1"/>
          <w:color w:val="000000"/>
          <w:sz w:val="26"/>
          <w:szCs w:val="26"/>
        </w:rPr>
      </w:pPr>
      <w:bookmarkStart w:colFirst="0" w:colLast="0" w:name="_fmxi4jorzwld" w:id="483"/>
      <w:bookmarkEnd w:id="483"/>
      <w:r w:rsidDel="00000000" w:rsidR="00000000" w:rsidRPr="00000000">
        <w:rPr>
          <w:b w:val="1"/>
          <w:color w:val="000000"/>
          <w:sz w:val="26"/>
          <w:szCs w:val="26"/>
          <w:rtl w:val="0"/>
        </w:rPr>
        <w:t xml:space="preserve">Conclusion</w:t>
      </w:r>
    </w:p>
    <w:p w:rsidR="00000000" w:rsidDel="00000000" w:rsidP="00000000" w:rsidRDefault="00000000" w:rsidRPr="00000000" w14:paraId="00001204">
      <w:pPr>
        <w:spacing w:after="240" w:before="240" w:lineRule="auto"/>
        <w:rPr/>
      </w:pPr>
      <w:r w:rsidDel="00000000" w:rsidR="00000000" w:rsidRPr="00000000">
        <w:rPr>
          <w:rtl w:val="0"/>
        </w:rPr>
        <w:t xml:space="preserve">The </w:t>
      </w:r>
      <w:r w:rsidDel="00000000" w:rsidR="00000000" w:rsidRPr="00000000">
        <w:rPr>
          <w:rtl w:val="0"/>
        </w:rPr>
        <w:t xml:space="preserve">kubelet</w:t>
      </w:r>
      <w:r w:rsidDel="00000000" w:rsidR="00000000" w:rsidRPr="00000000">
        <w:rPr>
          <w:rtl w:val="0"/>
        </w:rPr>
        <w:t xml:space="preserve"> plays a vital role in reporting resource usage metrics for nodes and containers in the Kubernetes cluster. These metrics provide a detailed view of the health, resource utilization, and performance of both nodes and the pods running on them. The </w:t>
      </w:r>
      <w:r w:rsidDel="00000000" w:rsidR="00000000" w:rsidRPr="00000000">
        <w:rPr>
          <w:rtl w:val="0"/>
        </w:rPr>
        <w:t xml:space="preserve">kubelet</w:t>
      </w:r>
      <w:r w:rsidDel="00000000" w:rsidR="00000000" w:rsidRPr="00000000">
        <w:rPr>
          <w:rtl w:val="0"/>
        </w:rPr>
        <w:t xml:space="preserve"> reports metrics such as CPU, memory, disk usage, and network statistics, which are essential for monitoring and autoscaling in Kubernetes environments.</w:t>
      </w:r>
    </w:p>
    <w:p w:rsidR="00000000" w:rsidDel="00000000" w:rsidP="00000000" w:rsidRDefault="00000000" w:rsidRPr="00000000" w14:paraId="00001205">
      <w:pPr>
        <w:spacing w:after="240" w:before="240" w:lineRule="auto"/>
        <w:rPr/>
      </w:pPr>
      <w:r w:rsidDel="00000000" w:rsidR="00000000" w:rsidRPr="00000000">
        <w:rPr>
          <w:rtl w:val="0"/>
        </w:rPr>
      </w:r>
    </w:p>
    <w:p w:rsidR="00000000" w:rsidDel="00000000" w:rsidP="00000000" w:rsidRDefault="00000000" w:rsidRPr="00000000" w14:paraId="00001206">
      <w:pPr>
        <w:pStyle w:val="Heading1"/>
        <w:spacing w:after="240" w:before="240" w:lineRule="auto"/>
        <w:rPr/>
      </w:pPr>
      <w:bookmarkStart w:colFirst="0" w:colLast="0" w:name="_era5bgtreh7r" w:id="484"/>
      <w:bookmarkEnd w:id="484"/>
      <w:r w:rsidDel="00000000" w:rsidR="00000000" w:rsidRPr="00000000">
        <w:rPr>
          <w:rtl w:val="0"/>
        </w:rPr>
        <w:t xml:space="preserve">what is the use of </w:t>
      </w:r>
      <w:r w:rsidDel="00000000" w:rsidR="00000000" w:rsidRPr="00000000">
        <w:rPr>
          <w:rtl w:val="0"/>
        </w:rPr>
        <w:t xml:space="preserve">vpc</w:t>
      </w:r>
      <w:r w:rsidDel="00000000" w:rsidR="00000000" w:rsidRPr="00000000">
        <w:rPr>
          <w:rtl w:val="0"/>
        </w:rPr>
        <w:t xml:space="preserve"> </w:t>
      </w:r>
      <w:r w:rsidDel="00000000" w:rsidR="00000000" w:rsidRPr="00000000">
        <w:rPr>
          <w:rtl w:val="0"/>
        </w:rPr>
        <w:t xml:space="preserve">cni</w:t>
      </w:r>
      <w:r w:rsidDel="00000000" w:rsidR="00000000" w:rsidRPr="00000000">
        <w:rPr>
          <w:rtl w:val="0"/>
        </w:rPr>
        <w:t xml:space="preserve"> plugin in aws, how it works in </w:t>
      </w:r>
      <w:r w:rsidDel="00000000" w:rsidR="00000000" w:rsidRPr="00000000">
        <w:rPr>
          <w:rtl w:val="0"/>
        </w:rPr>
        <w:t xml:space="preserve">vpc</w:t>
      </w:r>
      <w:r w:rsidDel="00000000" w:rsidR="00000000" w:rsidRPr="00000000">
        <w:rPr>
          <w:rtl w:val="0"/>
        </w:rPr>
        <w:t xml:space="preserve"> in the account. Will it store or reserve any ips from </w:t>
      </w:r>
      <w:r w:rsidDel="00000000" w:rsidR="00000000" w:rsidRPr="00000000">
        <w:rPr>
          <w:rtl w:val="0"/>
        </w:rPr>
        <w:t xml:space="preserve">vpc</w:t>
      </w:r>
      <w:r w:rsidDel="00000000" w:rsidR="00000000" w:rsidRPr="00000000">
        <w:rPr>
          <w:rtl w:val="0"/>
        </w:rPr>
        <w:t xml:space="preserve"> ?</w:t>
      </w:r>
    </w:p>
    <w:p w:rsidR="00000000" w:rsidDel="00000000" w:rsidP="00000000" w:rsidRDefault="00000000" w:rsidRPr="00000000" w14:paraId="00001207">
      <w:pPr>
        <w:spacing w:after="240" w:before="240" w:lineRule="auto"/>
        <w:rPr/>
      </w:pPr>
      <w:r w:rsidDel="00000000" w:rsidR="00000000" w:rsidRPr="00000000">
        <w:rPr>
          <w:rtl w:val="0"/>
        </w:rPr>
        <w:t xml:space="preserve">The </w:t>
      </w:r>
      <w:r w:rsidDel="00000000" w:rsidR="00000000" w:rsidRPr="00000000">
        <w:rPr>
          <w:b w:val="1"/>
          <w:rtl w:val="0"/>
        </w:rPr>
        <w:t xml:space="preserve">Amazon VPC CNI plugin</w:t>
      </w:r>
      <w:r w:rsidDel="00000000" w:rsidR="00000000" w:rsidRPr="00000000">
        <w:rPr>
          <w:rtl w:val="0"/>
        </w:rPr>
        <w:t xml:space="preserve"> (VPC Container Network Interface) is an essential component in Amazon EKS (Elastic Kubernetes Service) that manages networking for Kubernetes workloads in an AWS environment. It provides the networking infrastructure necessary for containers running on EKS clusters to communicate with each other and with other AWS services via the </w:t>
      </w:r>
      <w:r w:rsidDel="00000000" w:rsidR="00000000" w:rsidRPr="00000000">
        <w:rPr>
          <w:b w:val="1"/>
          <w:rtl w:val="0"/>
        </w:rPr>
        <w:t xml:space="preserve">Amazon Virtual Private Cloud (VPC)</w:t>
      </w:r>
      <w:r w:rsidDel="00000000" w:rsidR="00000000" w:rsidRPr="00000000">
        <w:rPr>
          <w:rtl w:val="0"/>
        </w:rPr>
        <w:t xml:space="preserve">.</w:t>
      </w:r>
    </w:p>
    <w:p w:rsidR="00000000" w:rsidDel="00000000" w:rsidP="00000000" w:rsidRDefault="00000000" w:rsidRPr="00000000" w14:paraId="00001208">
      <w:pPr>
        <w:pStyle w:val="Heading3"/>
        <w:keepNext w:val="0"/>
        <w:keepLines w:val="0"/>
        <w:spacing w:before="280" w:lineRule="auto"/>
        <w:rPr>
          <w:b w:val="1"/>
          <w:color w:val="000000"/>
          <w:sz w:val="26"/>
          <w:szCs w:val="26"/>
        </w:rPr>
      </w:pPr>
      <w:bookmarkStart w:colFirst="0" w:colLast="0" w:name="_ry7vb8dpltdp" w:id="485"/>
      <w:bookmarkEnd w:id="485"/>
      <w:r w:rsidDel="00000000" w:rsidR="00000000" w:rsidRPr="00000000">
        <w:rPr>
          <w:b w:val="1"/>
          <w:color w:val="000000"/>
          <w:sz w:val="26"/>
          <w:szCs w:val="26"/>
          <w:rtl w:val="0"/>
        </w:rPr>
        <w:t xml:space="preserve">What is the VPC CNI Plugin?</w:t>
      </w:r>
    </w:p>
    <w:p w:rsidR="00000000" w:rsidDel="00000000" w:rsidP="00000000" w:rsidRDefault="00000000" w:rsidRPr="00000000" w14:paraId="00001209">
      <w:pPr>
        <w:spacing w:after="240" w:before="240" w:lineRule="auto"/>
        <w:rPr/>
      </w:pPr>
      <w:r w:rsidDel="00000000" w:rsidR="00000000" w:rsidRPr="00000000">
        <w:rPr>
          <w:rtl w:val="0"/>
        </w:rPr>
        <w:t xml:space="preserve">The VPC CNI plugin allows Kubernetes pods to have </w:t>
      </w:r>
      <w:r w:rsidDel="00000000" w:rsidR="00000000" w:rsidRPr="00000000">
        <w:rPr>
          <w:b w:val="1"/>
          <w:rtl w:val="0"/>
        </w:rPr>
        <w:t xml:space="preserve">native VPC networking</w:t>
      </w:r>
      <w:r w:rsidDel="00000000" w:rsidR="00000000" w:rsidRPr="00000000">
        <w:rPr>
          <w:rtl w:val="0"/>
        </w:rPr>
        <w:t xml:space="preserve"> in an AWS environment. This means that each pod running on an EKS cluster gets its own </w:t>
      </w:r>
      <w:r w:rsidDel="00000000" w:rsidR="00000000" w:rsidRPr="00000000">
        <w:rPr>
          <w:b w:val="1"/>
          <w:rtl w:val="0"/>
        </w:rPr>
        <w:t xml:space="preserve">IP address</w:t>
      </w:r>
      <w:r w:rsidDel="00000000" w:rsidR="00000000" w:rsidRPr="00000000">
        <w:rPr>
          <w:rtl w:val="0"/>
        </w:rPr>
        <w:t xml:space="preserve"> from the VPC's IP address range. This makes Kubernetes pods behave like first-class AWS resources, providing them with full networking capabilities such as communication with other services inside the VPC (e.g., EC2 instances, RDS, Lambda, etc.) and even outside the VPC.</w:t>
      </w:r>
    </w:p>
    <w:p w:rsidR="00000000" w:rsidDel="00000000" w:rsidP="00000000" w:rsidRDefault="00000000" w:rsidRPr="00000000" w14:paraId="0000120A">
      <w:pPr>
        <w:pStyle w:val="Heading3"/>
        <w:keepNext w:val="0"/>
        <w:keepLines w:val="0"/>
        <w:spacing w:before="280" w:lineRule="auto"/>
        <w:rPr>
          <w:b w:val="1"/>
          <w:color w:val="000000"/>
          <w:sz w:val="26"/>
          <w:szCs w:val="26"/>
        </w:rPr>
      </w:pPr>
      <w:bookmarkStart w:colFirst="0" w:colLast="0" w:name="_7y4pcomyh42g" w:id="486"/>
      <w:bookmarkEnd w:id="486"/>
      <w:r w:rsidDel="00000000" w:rsidR="00000000" w:rsidRPr="00000000">
        <w:rPr>
          <w:b w:val="1"/>
          <w:color w:val="000000"/>
          <w:sz w:val="26"/>
          <w:szCs w:val="26"/>
          <w:rtl w:val="0"/>
        </w:rPr>
        <w:t xml:space="preserve">How Does the VPC CNI Plugin Work?</w:t>
      </w:r>
    </w:p>
    <w:p w:rsidR="00000000" w:rsidDel="00000000" w:rsidP="00000000" w:rsidRDefault="00000000" w:rsidRPr="00000000" w14:paraId="0000120B">
      <w:pPr>
        <w:spacing w:after="240" w:before="240" w:lineRule="auto"/>
        <w:rPr/>
      </w:pPr>
      <w:r w:rsidDel="00000000" w:rsidR="00000000" w:rsidRPr="00000000">
        <w:rPr>
          <w:rtl w:val="0"/>
        </w:rPr>
        <w:t xml:space="preserve">The VPC CNI plugin works by assigning each pod its own </w:t>
      </w:r>
      <w:r w:rsidDel="00000000" w:rsidR="00000000" w:rsidRPr="00000000">
        <w:rPr>
          <w:b w:val="1"/>
          <w:rtl w:val="0"/>
        </w:rPr>
        <w:t xml:space="preserve">private IP address</w:t>
      </w:r>
      <w:r w:rsidDel="00000000" w:rsidR="00000000" w:rsidRPr="00000000">
        <w:rPr>
          <w:rtl w:val="0"/>
        </w:rPr>
        <w:t xml:space="preserve"> from an available </w:t>
      </w:r>
      <w:r w:rsidDel="00000000" w:rsidR="00000000" w:rsidRPr="00000000">
        <w:rPr>
          <w:b w:val="1"/>
          <w:rtl w:val="0"/>
        </w:rPr>
        <w:t xml:space="preserve">subnet in the VPC</w:t>
      </w:r>
      <w:r w:rsidDel="00000000" w:rsidR="00000000" w:rsidRPr="00000000">
        <w:rPr>
          <w:rtl w:val="0"/>
        </w:rPr>
        <w:t xml:space="preserve">. This approach integrates Kubernetes networking seamlessly with the VPC networking model in AWS. Here's how it works:</w:t>
      </w:r>
    </w:p>
    <w:p w:rsidR="00000000" w:rsidDel="00000000" w:rsidP="00000000" w:rsidRDefault="00000000" w:rsidRPr="00000000" w14:paraId="0000120C">
      <w:pPr>
        <w:numPr>
          <w:ilvl w:val="0"/>
          <w:numId w:val="173"/>
        </w:numPr>
        <w:spacing w:after="0" w:afterAutospacing="0" w:before="240" w:lineRule="auto"/>
        <w:ind w:left="720" w:hanging="360"/>
      </w:pPr>
      <w:r w:rsidDel="00000000" w:rsidR="00000000" w:rsidRPr="00000000">
        <w:rPr>
          <w:b w:val="1"/>
          <w:rtl w:val="0"/>
        </w:rPr>
        <w:t xml:space="preserve">VPC Network Setup</w:t>
      </w:r>
      <w:r w:rsidDel="00000000" w:rsidR="00000000" w:rsidRPr="00000000">
        <w:rPr>
          <w:rtl w:val="0"/>
        </w:rPr>
        <w:t xml:space="preserve">:</w:t>
      </w:r>
    </w:p>
    <w:p w:rsidR="00000000" w:rsidDel="00000000" w:rsidP="00000000" w:rsidRDefault="00000000" w:rsidRPr="00000000" w14:paraId="0000120D">
      <w:pPr>
        <w:numPr>
          <w:ilvl w:val="1"/>
          <w:numId w:val="173"/>
        </w:numPr>
        <w:spacing w:after="0" w:afterAutospacing="0" w:before="0" w:beforeAutospacing="0" w:lineRule="auto"/>
        <w:ind w:left="1440" w:hanging="360"/>
      </w:pPr>
      <w:r w:rsidDel="00000000" w:rsidR="00000000" w:rsidRPr="00000000">
        <w:rPr>
          <w:rtl w:val="0"/>
        </w:rPr>
        <w:t xml:space="preserve">When you create an Amazon EKS cluster, a VPC and subnets are set up (or you use an existing VPC). The VPC is designed with public and private subnets to deploy resources.</w:t>
      </w:r>
    </w:p>
    <w:p w:rsidR="00000000" w:rsidDel="00000000" w:rsidP="00000000" w:rsidRDefault="00000000" w:rsidRPr="00000000" w14:paraId="0000120E">
      <w:pPr>
        <w:numPr>
          <w:ilvl w:val="0"/>
          <w:numId w:val="173"/>
        </w:numPr>
        <w:spacing w:after="0" w:afterAutospacing="0" w:before="0" w:beforeAutospacing="0" w:lineRule="auto"/>
        <w:ind w:left="720" w:hanging="360"/>
      </w:pPr>
      <w:r w:rsidDel="00000000" w:rsidR="00000000" w:rsidRPr="00000000">
        <w:rPr>
          <w:b w:val="1"/>
          <w:rtl w:val="0"/>
        </w:rPr>
        <w:t xml:space="preserve">Pod Networking</w:t>
      </w:r>
      <w:r w:rsidDel="00000000" w:rsidR="00000000" w:rsidRPr="00000000">
        <w:rPr>
          <w:rtl w:val="0"/>
        </w:rPr>
        <w:t xml:space="preserve">:</w:t>
      </w:r>
    </w:p>
    <w:p w:rsidR="00000000" w:rsidDel="00000000" w:rsidP="00000000" w:rsidRDefault="00000000" w:rsidRPr="00000000" w14:paraId="0000120F">
      <w:pPr>
        <w:numPr>
          <w:ilvl w:val="1"/>
          <w:numId w:val="173"/>
        </w:numPr>
        <w:spacing w:after="0" w:afterAutospacing="0" w:before="0" w:beforeAutospacing="0" w:lineRule="auto"/>
        <w:ind w:left="1440" w:hanging="360"/>
      </w:pPr>
      <w:r w:rsidDel="00000000" w:rsidR="00000000" w:rsidRPr="00000000">
        <w:rPr>
          <w:rtl w:val="0"/>
        </w:rPr>
        <w:t xml:space="preserve">Each pod created in your Kubernetes cluster is assigned an </w:t>
      </w:r>
      <w:r w:rsidDel="00000000" w:rsidR="00000000" w:rsidRPr="00000000">
        <w:rPr>
          <w:b w:val="1"/>
          <w:rtl w:val="0"/>
        </w:rPr>
        <w:t xml:space="preserve">IP address from the VPC subnet</w:t>
      </w:r>
      <w:r w:rsidDel="00000000" w:rsidR="00000000" w:rsidRPr="00000000">
        <w:rPr>
          <w:rtl w:val="0"/>
        </w:rPr>
        <w:t xml:space="preserve">. This means every pod runs directly in the VPC's network namespace.</w:t>
      </w:r>
    </w:p>
    <w:p w:rsidR="00000000" w:rsidDel="00000000" w:rsidP="00000000" w:rsidRDefault="00000000" w:rsidRPr="00000000" w14:paraId="00001210">
      <w:pPr>
        <w:numPr>
          <w:ilvl w:val="1"/>
          <w:numId w:val="173"/>
        </w:numPr>
        <w:spacing w:after="0" w:afterAutospacing="0" w:before="0" w:beforeAutospacing="0" w:lineRule="auto"/>
        <w:ind w:left="1440" w:hanging="360"/>
      </w:pPr>
      <w:r w:rsidDel="00000000" w:rsidR="00000000" w:rsidRPr="00000000">
        <w:rPr>
          <w:rtl w:val="0"/>
        </w:rPr>
        <w:t xml:space="preserve">The VPC CNI plugin ensures that the pod's IP address is routable within the VPC, enabling it to communicate with other services inside the VPC (like EC2 instances, RDS databases) and even services outside the VPC.</w:t>
      </w:r>
    </w:p>
    <w:p w:rsidR="00000000" w:rsidDel="00000000" w:rsidP="00000000" w:rsidRDefault="00000000" w:rsidRPr="00000000" w14:paraId="00001211">
      <w:pPr>
        <w:numPr>
          <w:ilvl w:val="0"/>
          <w:numId w:val="173"/>
        </w:numPr>
        <w:spacing w:after="0" w:afterAutospacing="0" w:before="0" w:beforeAutospacing="0" w:lineRule="auto"/>
        <w:ind w:left="720" w:hanging="360"/>
      </w:pPr>
      <w:r w:rsidDel="00000000" w:rsidR="00000000" w:rsidRPr="00000000">
        <w:rPr>
          <w:b w:val="1"/>
          <w:rtl w:val="0"/>
        </w:rPr>
        <w:t xml:space="preserve">Elastic Network Interface (ENI)</w:t>
      </w:r>
      <w:r w:rsidDel="00000000" w:rsidR="00000000" w:rsidRPr="00000000">
        <w:rPr>
          <w:rtl w:val="0"/>
        </w:rPr>
        <w:t xml:space="preserve">:</w:t>
      </w:r>
    </w:p>
    <w:p w:rsidR="00000000" w:rsidDel="00000000" w:rsidP="00000000" w:rsidRDefault="00000000" w:rsidRPr="00000000" w14:paraId="00001212">
      <w:pPr>
        <w:numPr>
          <w:ilvl w:val="1"/>
          <w:numId w:val="173"/>
        </w:numPr>
        <w:spacing w:after="0" w:afterAutospacing="0" w:before="0" w:beforeAutospacing="0" w:lineRule="auto"/>
        <w:ind w:left="1440" w:hanging="360"/>
      </w:pPr>
      <w:r w:rsidDel="00000000" w:rsidR="00000000" w:rsidRPr="00000000">
        <w:rPr>
          <w:rtl w:val="0"/>
        </w:rPr>
        <w:t xml:space="preserve">The plugin utilizes </w:t>
      </w:r>
      <w:r w:rsidDel="00000000" w:rsidR="00000000" w:rsidRPr="00000000">
        <w:rPr>
          <w:b w:val="1"/>
          <w:rtl w:val="0"/>
        </w:rPr>
        <w:t xml:space="preserve">Elastic Network Interfaces (ENIs)</w:t>
      </w:r>
      <w:r w:rsidDel="00000000" w:rsidR="00000000" w:rsidRPr="00000000">
        <w:rPr>
          <w:rtl w:val="0"/>
        </w:rPr>
        <w:t xml:space="preserve"> in AWS to assign IP addresses to pods. Each node in the cluster (EC2 instance) is associated with one or more ENIs, and when pods are scheduled on nodes, the CNI plugin attaches ENIs to the nodes to assign IPs to the pods.</w:t>
      </w:r>
    </w:p>
    <w:p w:rsidR="00000000" w:rsidDel="00000000" w:rsidP="00000000" w:rsidRDefault="00000000" w:rsidRPr="00000000" w14:paraId="00001213">
      <w:pPr>
        <w:numPr>
          <w:ilvl w:val="1"/>
          <w:numId w:val="173"/>
        </w:numPr>
        <w:spacing w:after="0" w:afterAutospacing="0" w:before="0" w:beforeAutospacing="0" w:lineRule="auto"/>
        <w:ind w:left="1440" w:hanging="360"/>
      </w:pPr>
      <w:r w:rsidDel="00000000" w:rsidR="00000000" w:rsidRPr="00000000">
        <w:rPr>
          <w:rtl w:val="0"/>
        </w:rPr>
        <w:t xml:space="preserve">The ENIs are provisioned from the VPC's </w:t>
      </w:r>
      <w:r w:rsidDel="00000000" w:rsidR="00000000" w:rsidRPr="00000000">
        <w:rPr>
          <w:b w:val="1"/>
          <w:rtl w:val="0"/>
        </w:rPr>
        <w:t xml:space="preserve">subnet</w:t>
      </w:r>
      <w:r w:rsidDel="00000000" w:rsidR="00000000" w:rsidRPr="00000000">
        <w:rPr>
          <w:rtl w:val="0"/>
        </w:rPr>
        <w:t xml:space="preserve">, and each pod gets an IP address from the available address range.</w:t>
      </w:r>
    </w:p>
    <w:p w:rsidR="00000000" w:rsidDel="00000000" w:rsidP="00000000" w:rsidRDefault="00000000" w:rsidRPr="00000000" w14:paraId="00001214">
      <w:pPr>
        <w:numPr>
          <w:ilvl w:val="0"/>
          <w:numId w:val="173"/>
        </w:numPr>
        <w:spacing w:after="0" w:afterAutospacing="0" w:before="0" w:beforeAutospacing="0" w:lineRule="auto"/>
        <w:ind w:left="720" w:hanging="360"/>
      </w:pPr>
      <w:r w:rsidDel="00000000" w:rsidR="00000000" w:rsidRPr="00000000">
        <w:rPr>
          <w:b w:val="1"/>
          <w:rtl w:val="0"/>
        </w:rPr>
        <w:t xml:space="preserve">Pod IPs and Routing</w:t>
      </w:r>
      <w:r w:rsidDel="00000000" w:rsidR="00000000" w:rsidRPr="00000000">
        <w:rPr>
          <w:rtl w:val="0"/>
        </w:rPr>
        <w:t xml:space="preserve">:</w:t>
      </w:r>
    </w:p>
    <w:p w:rsidR="00000000" w:rsidDel="00000000" w:rsidP="00000000" w:rsidRDefault="00000000" w:rsidRPr="00000000" w14:paraId="00001215">
      <w:pPr>
        <w:numPr>
          <w:ilvl w:val="1"/>
          <w:numId w:val="173"/>
        </w:numPr>
        <w:spacing w:after="0" w:afterAutospacing="0" w:before="0" w:beforeAutospacing="0" w:lineRule="auto"/>
        <w:ind w:left="1440" w:hanging="360"/>
      </w:pPr>
      <w:r w:rsidDel="00000000" w:rsidR="00000000" w:rsidRPr="00000000">
        <w:rPr>
          <w:rtl w:val="0"/>
        </w:rPr>
        <w:t xml:space="preserve">When pods are scheduled on a node, the CNI plugin dynamically assigns IPs to the pods, allowing them to be part of the VPC's network, so they can access AWS resources directly (e.g., RDS, DynamoDB) and communicate with each other over private IPs.</w:t>
      </w:r>
    </w:p>
    <w:p w:rsidR="00000000" w:rsidDel="00000000" w:rsidP="00000000" w:rsidRDefault="00000000" w:rsidRPr="00000000" w14:paraId="00001216">
      <w:pPr>
        <w:numPr>
          <w:ilvl w:val="1"/>
          <w:numId w:val="173"/>
        </w:numPr>
        <w:spacing w:after="0" w:afterAutospacing="0" w:before="0" w:beforeAutospacing="0" w:lineRule="auto"/>
        <w:ind w:left="1440" w:hanging="360"/>
      </w:pPr>
      <w:r w:rsidDel="00000000" w:rsidR="00000000" w:rsidRPr="00000000">
        <w:rPr>
          <w:rtl w:val="0"/>
        </w:rPr>
        <w:t xml:space="preserve">The pod IPs are routable within the VPC, and since each pod has its own IP, they can also communicate securely and privately with services across subnets in the same VPC.</w:t>
      </w:r>
    </w:p>
    <w:p w:rsidR="00000000" w:rsidDel="00000000" w:rsidP="00000000" w:rsidRDefault="00000000" w:rsidRPr="00000000" w14:paraId="00001217">
      <w:pPr>
        <w:numPr>
          <w:ilvl w:val="0"/>
          <w:numId w:val="173"/>
        </w:numPr>
        <w:spacing w:after="0" w:afterAutospacing="0" w:before="0" w:beforeAutospacing="0" w:lineRule="auto"/>
        <w:ind w:left="720" w:hanging="360"/>
      </w:pPr>
      <w:r w:rsidDel="00000000" w:rsidR="00000000" w:rsidRPr="00000000">
        <w:rPr>
          <w:b w:val="1"/>
          <w:rtl w:val="0"/>
        </w:rPr>
        <w:t xml:space="preserve">Network Policies</w:t>
      </w:r>
      <w:r w:rsidDel="00000000" w:rsidR="00000000" w:rsidRPr="00000000">
        <w:rPr>
          <w:rtl w:val="0"/>
        </w:rPr>
        <w:t xml:space="preserve">:</w:t>
      </w:r>
    </w:p>
    <w:p w:rsidR="00000000" w:rsidDel="00000000" w:rsidP="00000000" w:rsidRDefault="00000000" w:rsidRPr="00000000" w14:paraId="00001218">
      <w:pPr>
        <w:numPr>
          <w:ilvl w:val="1"/>
          <w:numId w:val="173"/>
        </w:numPr>
        <w:spacing w:after="0" w:afterAutospacing="0" w:before="0" w:beforeAutospacing="0" w:lineRule="auto"/>
        <w:ind w:left="1440" w:hanging="360"/>
      </w:pPr>
      <w:r w:rsidDel="00000000" w:rsidR="00000000" w:rsidRPr="00000000">
        <w:rPr>
          <w:rtl w:val="0"/>
        </w:rPr>
        <w:t xml:space="preserve">Since pods are directly associated with IPs from the VPC, they can benefit from the same </w:t>
      </w:r>
      <w:r w:rsidDel="00000000" w:rsidR="00000000" w:rsidRPr="00000000">
        <w:rPr>
          <w:b w:val="1"/>
          <w:rtl w:val="0"/>
        </w:rPr>
        <w:t xml:space="preserve">security group</w:t>
      </w:r>
      <w:r w:rsidDel="00000000" w:rsidR="00000000" w:rsidRPr="00000000">
        <w:rPr>
          <w:rtl w:val="0"/>
        </w:rPr>
        <w:t xml:space="preserve"> and </w:t>
      </w:r>
      <w:r w:rsidDel="00000000" w:rsidR="00000000" w:rsidRPr="00000000">
        <w:rPr>
          <w:b w:val="1"/>
          <w:rtl w:val="0"/>
        </w:rPr>
        <w:t xml:space="preserve">network ACL</w:t>
      </w:r>
      <w:r w:rsidDel="00000000" w:rsidR="00000000" w:rsidRPr="00000000">
        <w:rPr>
          <w:rtl w:val="0"/>
        </w:rPr>
        <w:t xml:space="preserve"> policies that apply to other AWS resources, providing a layer of security.</w:t>
      </w:r>
    </w:p>
    <w:p w:rsidR="00000000" w:rsidDel="00000000" w:rsidP="00000000" w:rsidRDefault="00000000" w:rsidRPr="00000000" w14:paraId="00001219">
      <w:pPr>
        <w:numPr>
          <w:ilvl w:val="1"/>
          <w:numId w:val="173"/>
        </w:numPr>
        <w:spacing w:after="240" w:before="0" w:beforeAutospacing="0" w:lineRule="auto"/>
        <w:ind w:left="1440" w:hanging="360"/>
      </w:pPr>
      <w:r w:rsidDel="00000000" w:rsidR="00000000" w:rsidRPr="00000000">
        <w:rPr>
          <w:rtl w:val="0"/>
        </w:rPr>
        <w:t xml:space="preserve">You can also apply Kubernetes </w:t>
      </w:r>
      <w:r w:rsidDel="00000000" w:rsidR="00000000" w:rsidRPr="00000000">
        <w:rPr>
          <w:b w:val="1"/>
          <w:rtl w:val="0"/>
        </w:rPr>
        <w:t xml:space="preserve">NetworkPolicies</w:t>
      </w:r>
      <w:r w:rsidDel="00000000" w:rsidR="00000000" w:rsidRPr="00000000">
        <w:rPr>
          <w:rtl w:val="0"/>
        </w:rPr>
        <w:t xml:space="preserve"> to control traffic between pods at a granular level.</w:t>
      </w:r>
    </w:p>
    <w:p w:rsidR="00000000" w:rsidDel="00000000" w:rsidP="00000000" w:rsidRDefault="00000000" w:rsidRPr="00000000" w14:paraId="0000121A">
      <w:pPr>
        <w:pStyle w:val="Heading3"/>
        <w:keepNext w:val="0"/>
        <w:keepLines w:val="0"/>
        <w:spacing w:before="280" w:lineRule="auto"/>
        <w:rPr>
          <w:b w:val="1"/>
          <w:color w:val="000000"/>
          <w:sz w:val="26"/>
          <w:szCs w:val="26"/>
        </w:rPr>
      </w:pPr>
      <w:bookmarkStart w:colFirst="0" w:colLast="0" w:name="_1dgjqc7q3vwc" w:id="487"/>
      <w:bookmarkEnd w:id="487"/>
      <w:r w:rsidDel="00000000" w:rsidR="00000000" w:rsidRPr="00000000">
        <w:rPr>
          <w:b w:val="1"/>
          <w:color w:val="000000"/>
          <w:sz w:val="26"/>
          <w:szCs w:val="26"/>
          <w:rtl w:val="0"/>
        </w:rPr>
        <w:t xml:space="preserve">Does the VPC CNI Plugin Reserve or Store IPs in the VPC?</w:t>
      </w:r>
    </w:p>
    <w:p w:rsidR="00000000" w:rsidDel="00000000" w:rsidP="00000000" w:rsidRDefault="00000000" w:rsidRPr="00000000" w14:paraId="0000121B">
      <w:pPr>
        <w:spacing w:after="240" w:before="240" w:lineRule="auto"/>
        <w:rPr/>
      </w:pPr>
      <w:r w:rsidDel="00000000" w:rsidR="00000000" w:rsidRPr="00000000">
        <w:rPr>
          <w:rtl w:val="0"/>
        </w:rPr>
        <w:t xml:space="preserve">Yes, the VPC CNI plugin does </w:t>
      </w:r>
      <w:r w:rsidDel="00000000" w:rsidR="00000000" w:rsidRPr="00000000">
        <w:rPr>
          <w:b w:val="1"/>
          <w:rtl w:val="0"/>
        </w:rPr>
        <w:t xml:space="preserve">reserve IP addresses</w:t>
      </w:r>
      <w:r w:rsidDel="00000000" w:rsidR="00000000" w:rsidRPr="00000000">
        <w:rPr>
          <w:rtl w:val="0"/>
        </w:rPr>
        <w:t xml:space="preserve"> from your VPC's subnet when it assigns them to pods. Here's a breakdown of how this works:</w:t>
      </w:r>
    </w:p>
    <w:p w:rsidR="00000000" w:rsidDel="00000000" w:rsidP="00000000" w:rsidRDefault="00000000" w:rsidRPr="00000000" w14:paraId="0000121C">
      <w:pPr>
        <w:numPr>
          <w:ilvl w:val="0"/>
          <w:numId w:val="179"/>
        </w:numPr>
        <w:spacing w:after="0" w:afterAutospacing="0" w:before="240" w:lineRule="auto"/>
        <w:ind w:left="720" w:hanging="360"/>
      </w:pPr>
      <w:r w:rsidDel="00000000" w:rsidR="00000000" w:rsidRPr="00000000">
        <w:rPr>
          <w:b w:val="1"/>
          <w:rtl w:val="0"/>
        </w:rPr>
        <w:t xml:space="preserve">IP Address Reservation</w:t>
      </w:r>
      <w:r w:rsidDel="00000000" w:rsidR="00000000" w:rsidRPr="00000000">
        <w:rPr>
          <w:rtl w:val="0"/>
        </w:rPr>
        <w:t xml:space="preserve">:</w:t>
      </w:r>
    </w:p>
    <w:p w:rsidR="00000000" w:rsidDel="00000000" w:rsidP="00000000" w:rsidRDefault="00000000" w:rsidRPr="00000000" w14:paraId="0000121D">
      <w:pPr>
        <w:numPr>
          <w:ilvl w:val="1"/>
          <w:numId w:val="179"/>
        </w:numPr>
        <w:spacing w:after="0" w:afterAutospacing="0" w:before="0" w:beforeAutospacing="0" w:lineRule="auto"/>
        <w:ind w:left="1440" w:hanging="360"/>
      </w:pPr>
      <w:r w:rsidDel="00000000" w:rsidR="00000000" w:rsidRPr="00000000">
        <w:rPr>
          <w:rtl w:val="0"/>
        </w:rPr>
        <w:t xml:space="preserve">The VPC CNI plugin assigns </w:t>
      </w:r>
      <w:r w:rsidDel="00000000" w:rsidR="00000000" w:rsidRPr="00000000">
        <w:rPr>
          <w:b w:val="1"/>
          <w:rtl w:val="0"/>
        </w:rPr>
        <w:t xml:space="preserve">one IP address per pod</w:t>
      </w:r>
      <w:r w:rsidDel="00000000" w:rsidR="00000000" w:rsidRPr="00000000">
        <w:rPr>
          <w:rtl w:val="0"/>
        </w:rPr>
        <w:t xml:space="preserve"> to ensure that each pod can communicate with other resources in the VPC and across different services (internal and external).</w:t>
      </w:r>
    </w:p>
    <w:p w:rsidR="00000000" w:rsidDel="00000000" w:rsidP="00000000" w:rsidRDefault="00000000" w:rsidRPr="00000000" w14:paraId="0000121E">
      <w:pPr>
        <w:numPr>
          <w:ilvl w:val="1"/>
          <w:numId w:val="179"/>
        </w:numPr>
        <w:spacing w:after="0" w:afterAutospacing="0" w:before="0" w:beforeAutospacing="0" w:lineRule="auto"/>
        <w:ind w:left="1440" w:hanging="360"/>
      </w:pPr>
      <w:r w:rsidDel="00000000" w:rsidR="00000000" w:rsidRPr="00000000">
        <w:rPr>
          <w:rtl w:val="0"/>
        </w:rPr>
        <w:t xml:space="preserve">These IP addresses are </w:t>
      </w:r>
      <w:r w:rsidDel="00000000" w:rsidR="00000000" w:rsidRPr="00000000">
        <w:rPr>
          <w:b w:val="1"/>
          <w:rtl w:val="0"/>
        </w:rPr>
        <w:t xml:space="preserve">reserved</w:t>
      </w:r>
      <w:r w:rsidDel="00000000" w:rsidR="00000000" w:rsidRPr="00000000">
        <w:rPr>
          <w:rtl w:val="0"/>
        </w:rPr>
        <w:t xml:space="preserve"> from the subnets in your VPC for the lifetime of the pod.</w:t>
      </w:r>
    </w:p>
    <w:p w:rsidR="00000000" w:rsidDel="00000000" w:rsidP="00000000" w:rsidRDefault="00000000" w:rsidRPr="00000000" w14:paraId="0000121F">
      <w:pPr>
        <w:numPr>
          <w:ilvl w:val="1"/>
          <w:numId w:val="179"/>
        </w:numPr>
        <w:spacing w:after="0" w:afterAutospacing="0" w:before="0" w:beforeAutospacing="0" w:lineRule="auto"/>
        <w:ind w:left="1440" w:hanging="360"/>
      </w:pPr>
      <w:r w:rsidDel="00000000" w:rsidR="00000000" w:rsidRPr="00000000">
        <w:rPr>
          <w:rtl w:val="0"/>
        </w:rPr>
        <w:t xml:space="preserve">When a pod is deleted, the IP address that was assigned to the pod is released back to the pool of available IP addresses in the subnet. However, while the pod is running, its IP address is </w:t>
      </w:r>
      <w:r w:rsidDel="00000000" w:rsidR="00000000" w:rsidRPr="00000000">
        <w:rPr>
          <w:b w:val="1"/>
          <w:rtl w:val="0"/>
        </w:rPr>
        <w:t xml:space="preserve">reserved</w:t>
      </w:r>
      <w:r w:rsidDel="00000000" w:rsidR="00000000" w:rsidRPr="00000000">
        <w:rPr>
          <w:rtl w:val="0"/>
        </w:rPr>
        <w:t xml:space="preserve">.</w:t>
      </w:r>
    </w:p>
    <w:p w:rsidR="00000000" w:rsidDel="00000000" w:rsidP="00000000" w:rsidRDefault="00000000" w:rsidRPr="00000000" w14:paraId="00001220">
      <w:pPr>
        <w:numPr>
          <w:ilvl w:val="0"/>
          <w:numId w:val="179"/>
        </w:numPr>
        <w:spacing w:after="0" w:afterAutospacing="0" w:before="0" w:beforeAutospacing="0" w:lineRule="auto"/>
        <w:ind w:left="720" w:hanging="360"/>
      </w:pPr>
      <w:r w:rsidDel="00000000" w:rsidR="00000000" w:rsidRPr="00000000">
        <w:rPr>
          <w:b w:val="1"/>
          <w:rtl w:val="0"/>
        </w:rPr>
        <w:t xml:space="preserve">IP Address Pool Management</w:t>
      </w:r>
      <w:r w:rsidDel="00000000" w:rsidR="00000000" w:rsidRPr="00000000">
        <w:rPr>
          <w:rtl w:val="0"/>
        </w:rPr>
        <w:t xml:space="preserve">:</w:t>
      </w:r>
    </w:p>
    <w:p w:rsidR="00000000" w:rsidDel="00000000" w:rsidP="00000000" w:rsidRDefault="00000000" w:rsidRPr="00000000" w14:paraId="00001221">
      <w:pPr>
        <w:numPr>
          <w:ilvl w:val="1"/>
          <w:numId w:val="179"/>
        </w:numPr>
        <w:spacing w:after="0" w:afterAutospacing="0" w:before="0" w:beforeAutospacing="0" w:lineRule="auto"/>
        <w:ind w:left="1440" w:hanging="360"/>
      </w:pPr>
      <w:r w:rsidDel="00000000" w:rsidR="00000000" w:rsidRPr="00000000">
        <w:rPr>
          <w:rtl w:val="0"/>
        </w:rPr>
        <w:t xml:space="preserve">The plugin uses the </w:t>
      </w:r>
      <w:r w:rsidDel="00000000" w:rsidR="00000000" w:rsidRPr="00000000">
        <w:rPr>
          <w:b w:val="1"/>
          <w:rtl w:val="0"/>
        </w:rPr>
        <w:t xml:space="preserve">subnet's IP address pool</w:t>
      </w:r>
      <w:r w:rsidDel="00000000" w:rsidR="00000000" w:rsidRPr="00000000">
        <w:rPr>
          <w:rtl w:val="0"/>
        </w:rPr>
        <w:t xml:space="preserve"> to assign IPs. If you're running into IP exhaustion (i.e., you don't have enough IPs available in the subnet), you may need to resize the subnet (add more IPs or expand it) or reconsider your pod density (fewer pods per node).</w:t>
      </w:r>
    </w:p>
    <w:p w:rsidR="00000000" w:rsidDel="00000000" w:rsidP="00000000" w:rsidRDefault="00000000" w:rsidRPr="00000000" w14:paraId="00001222">
      <w:pPr>
        <w:numPr>
          <w:ilvl w:val="1"/>
          <w:numId w:val="179"/>
        </w:numPr>
        <w:spacing w:after="240" w:before="0" w:beforeAutospacing="0" w:lineRule="auto"/>
        <w:ind w:left="1440" w:hanging="360"/>
      </w:pPr>
      <w:r w:rsidDel="00000000" w:rsidR="00000000" w:rsidRPr="00000000">
        <w:rPr>
          <w:rtl w:val="0"/>
        </w:rPr>
        <w:t xml:space="preserve">If the VPC subnet runs out of available IPs, Kubernetes cannot schedule new pods, as there won't be an IP address available for the new pods. In this case, you might need to resize your subnet or add additional subnets to handle more pods.</w:t>
      </w:r>
    </w:p>
    <w:p w:rsidR="00000000" w:rsidDel="00000000" w:rsidP="00000000" w:rsidRDefault="00000000" w:rsidRPr="00000000" w14:paraId="00001223">
      <w:pPr>
        <w:pStyle w:val="Heading3"/>
        <w:keepNext w:val="0"/>
        <w:keepLines w:val="0"/>
        <w:spacing w:before="280" w:lineRule="auto"/>
        <w:rPr>
          <w:b w:val="1"/>
          <w:color w:val="000000"/>
          <w:sz w:val="26"/>
          <w:szCs w:val="26"/>
        </w:rPr>
      </w:pPr>
      <w:bookmarkStart w:colFirst="0" w:colLast="0" w:name="_ge90ycx4xnbl" w:id="488"/>
      <w:bookmarkEnd w:id="488"/>
      <w:r w:rsidDel="00000000" w:rsidR="00000000" w:rsidRPr="00000000">
        <w:rPr>
          <w:b w:val="1"/>
          <w:color w:val="000000"/>
          <w:sz w:val="26"/>
          <w:szCs w:val="26"/>
          <w:rtl w:val="0"/>
        </w:rPr>
        <w:t xml:space="preserve">How to Handle IP Address Exhaustion?</w:t>
      </w:r>
    </w:p>
    <w:p w:rsidR="00000000" w:rsidDel="00000000" w:rsidP="00000000" w:rsidRDefault="00000000" w:rsidRPr="00000000" w14:paraId="00001224">
      <w:pPr>
        <w:spacing w:after="240" w:before="240" w:lineRule="auto"/>
        <w:rPr/>
      </w:pPr>
      <w:r w:rsidDel="00000000" w:rsidR="00000000" w:rsidRPr="00000000">
        <w:rPr>
          <w:rtl w:val="0"/>
        </w:rPr>
        <w:t xml:space="preserve">There are several strategies to manage and mitigate IP address exhaustion when using the VPC CNI plugin:</w:t>
      </w:r>
    </w:p>
    <w:p w:rsidR="00000000" w:rsidDel="00000000" w:rsidP="00000000" w:rsidRDefault="00000000" w:rsidRPr="00000000" w14:paraId="00001225">
      <w:pPr>
        <w:numPr>
          <w:ilvl w:val="0"/>
          <w:numId w:val="220"/>
        </w:numPr>
        <w:spacing w:after="0" w:afterAutospacing="0" w:before="240" w:lineRule="auto"/>
        <w:ind w:left="720" w:hanging="360"/>
      </w:pPr>
      <w:r w:rsidDel="00000000" w:rsidR="00000000" w:rsidRPr="00000000">
        <w:rPr>
          <w:b w:val="1"/>
          <w:rtl w:val="0"/>
        </w:rPr>
        <w:t xml:space="preserve">Use Multiple Subnets</w:t>
      </w:r>
      <w:r w:rsidDel="00000000" w:rsidR="00000000" w:rsidRPr="00000000">
        <w:rPr>
          <w:rtl w:val="0"/>
        </w:rPr>
        <w:t xml:space="preserve">:</w:t>
      </w:r>
    </w:p>
    <w:p w:rsidR="00000000" w:rsidDel="00000000" w:rsidP="00000000" w:rsidRDefault="00000000" w:rsidRPr="00000000" w14:paraId="00001226">
      <w:pPr>
        <w:numPr>
          <w:ilvl w:val="1"/>
          <w:numId w:val="220"/>
        </w:numPr>
        <w:spacing w:after="0" w:afterAutospacing="0" w:before="0" w:beforeAutospacing="0" w:lineRule="auto"/>
        <w:ind w:left="1440" w:hanging="360"/>
      </w:pPr>
      <w:r w:rsidDel="00000000" w:rsidR="00000000" w:rsidRPr="00000000">
        <w:rPr>
          <w:rtl w:val="0"/>
        </w:rPr>
        <w:t xml:space="preserve">You can define multiple subnets in your VPC and distribute the pod IP assignments across these subnets to avoid IP exhaustion in a single subnet.</w:t>
      </w:r>
    </w:p>
    <w:p w:rsidR="00000000" w:rsidDel="00000000" w:rsidP="00000000" w:rsidRDefault="00000000" w:rsidRPr="00000000" w14:paraId="00001227">
      <w:pPr>
        <w:numPr>
          <w:ilvl w:val="0"/>
          <w:numId w:val="220"/>
        </w:numPr>
        <w:spacing w:after="0" w:afterAutospacing="0" w:before="0" w:beforeAutospacing="0" w:lineRule="auto"/>
        <w:ind w:left="720" w:hanging="360"/>
      </w:pPr>
      <w:r w:rsidDel="00000000" w:rsidR="00000000" w:rsidRPr="00000000">
        <w:rPr>
          <w:b w:val="1"/>
          <w:rtl w:val="0"/>
        </w:rPr>
        <w:t xml:space="preserve">Configure IP Address Range for Pods</w:t>
      </w:r>
      <w:r w:rsidDel="00000000" w:rsidR="00000000" w:rsidRPr="00000000">
        <w:rPr>
          <w:rtl w:val="0"/>
        </w:rPr>
        <w:t xml:space="preserve">:</w:t>
      </w:r>
    </w:p>
    <w:p w:rsidR="00000000" w:rsidDel="00000000" w:rsidP="00000000" w:rsidRDefault="00000000" w:rsidRPr="00000000" w14:paraId="00001228">
      <w:pPr>
        <w:numPr>
          <w:ilvl w:val="1"/>
          <w:numId w:val="220"/>
        </w:numPr>
        <w:spacing w:after="0" w:afterAutospacing="0" w:before="0" w:beforeAutospacing="0" w:lineRule="auto"/>
        <w:ind w:left="1440" w:hanging="360"/>
      </w:pPr>
      <w:r w:rsidDel="00000000" w:rsidR="00000000" w:rsidRPr="00000000">
        <w:rPr>
          <w:rtl w:val="0"/>
        </w:rPr>
        <w:t xml:space="preserve">You can configure the </w:t>
      </w:r>
      <w:r w:rsidDel="00000000" w:rsidR="00000000" w:rsidRPr="00000000">
        <w:rPr>
          <w:b w:val="1"/>
          <w:rtl w:val="0"/>
        </w:rPr>
        <w:t xml:space="preserve">IP address range for pods</w:t>
      </w:r>
      <w:r w:rsidDel="00000000" w:rsidR="00000000" w:rsidRPr="00000000">
        <w:rPr>
          <w:rtl w:val="0"/>
        </w:rPr>
        <w:t xml:space="preserve"> separately from the worker node's subnet. This allows you to define a range of IPs dedicated solely to the pods in the VPC, ensuring that the pod network does not compete with other services or instances for IPs.</w:t>
      </w:r>
    </w:p>
    <w:p w:rsidR="00000000" w:rsidDel="00000000" w:rsidP="00000000" w:rsidRDefault="00000000" w:rsidRPr="00000000" w14:paraId="00001229">
      <w:pPr>
        <w:numPr>
          <w:ilvl w:val="0"/>
          <w:numId w:val="220"/>
        </w:numPr>
        <w:spacing w:after="0" w:afterAutospacing="0" w:before="0" w:beforeAutospacing="0" w:lineRule="auto"/>
        <w:ind w:left="720" w:hanging="360"/>
      </w:pPr>
      <w:r w:rsidDel="00000000" w:rsidR="00000000" w:rsidRPr="00000000">
        <w:rPr>
          <w:b w:val="1"/>
          <w:rtl w:val="0"/>
        </w:rPr>
        <w:t xml:space="preserve">Elastic Network Interface (ENI) Scaling</w:t>
      </w:r>
      <w:r w:rsidDel="00000000" w:rsidR="00000000" w:rsidRPr="00000000">
        <w:rPr>
          <w:rtl w:val="0"/>
        </w:rPr>
        <w:t xml:space="preserve">:</w:t>
      </w:r>
    </w:p>
    <w:p w:rsidR="00000000" w:rsidDel="00000000" w:rsidP="00000000" w:rsidRDefault="00000000" w:rsidRPr="00000000" w14:paraId="0000122A">
      <w:pPr>
        <w:numPr>
          <w:ilvl w:val="1"/>
          <w:numId w:val="220"/>
        </w:numPr>
        <w:spacing w:after="0" w:afterAutospacing="0" w:before="0" w:beforeAutospacing="0" w:lineRule="auto"/>
        <w:ind w:left="1440" w:hanging="360"/>
      </w:pPr>
      <w:r w:rsidDel="00000000" w:rsidR="00000000" w:rsidRPr="00000000">
        <w:rPr>
          <w:rtl w:val="0"/>
        </w:rPr>
        <w:t xml:space="preserve">Each EC2 instance in your EKS cluster is assigned an ENI, which is used to allocate pod IPs. By default, each ENI supports a limited number of IP addresses, but you can </w:t>
      </w:r>
      <w:r w:rsidDel="00000000" w:rsidR="00000000" w:rsidRPr="00000000">
        <w:rPr>
          <w:b w:val="1"/>
          <w:rtl w:val="0"/>
        </w:rPr>
        <w:t xml:space="preserve">increase the number of ENIs per node</w:t>
      </w:r>
      <w:r w:rsidDel="00000000" w:rsidR="00000000" w:rsidRPr="00000000">
        <w:rPr>
          <w:rtl w:val="0"/>
        </w:rPr>
        <w:t xml:space="preserve"> (through instance type settings) or use </w:t>
      </w:r>
      <w:r w:rsidDel="00000000" w:rsidR="00000000" w:rsidRPr="00000000">
        <w:rPr>
          <w:b w:val="1"/>
          <w:rtl w:val="0"/>
        </w:rPr>
        <w:t xml:space="preserve">larger instance types</w:t>
      </w:r>
      <w:r w:rsidDel="00000000" w:rsidR="00000000" w:rsidRPr="00000000">
        <w:rPr>
          <w:rtl w:val="0"/>
        </w:rPr>
        <w:t xml:space="preserve"> with a higher ENI limit to allow more IPs to be allocated to the pods.</w:t>
      </w:r>
    </w:p>
    <w:p w:rsidR="00000000" w:rsidDel="00000000" w:rsidP="00000000" w:rsidRDefault="00000000" w:rsidRPr="00000000" w14:paraId="0000122B">
      <w:pPr>
        <w:numPr>
          <w:ilvl w:val="0"/>
          <w:numId w:val="220"/>
        </w:numPr>
        <w:spacing w:after="0" w:afterAutospacing="0" w:before="0" w:beforeAutospacing="0" w:lineRule="auto"/>
        <w:ind w:left="720" w:hanging="360"/>
      </w:pPr>
      <w:r w:rsidDel="00000000" w:rsidR="00000000" w:rsidRPr="00000000">
        <w:rPr>
          <w:b w:val="1"/>
          <w:rtl w:val="0"/>
        </w:rPr>
        <w:t xml:space="preserve">Kubernetes Node Scaling</w:t>
      </w:r>
      <w:r w:rsidDel="00000000" w:rsidR="00000000" w:rsidRPr="00000000">
        <w:rPr>
          <w:rtl w:val="0"/>
        </w:rPr>
        <w:t xml:space="preserve">:</w:t>
      </w:r>
    </w:p>
    <w:p w:rsidR="00000000" w:rsidDel="00000000" w:rsidP="00000000" w:rsidRDefault="00000000" w:rsidRPr="00000000" w14:paraId="0000122C">
      <w:pPr>
        <w:numPr>
          <w:ilvl w:val="1"/>
          <w:numId w:val="220"/>
        </w:numPr>
        <w:spacing w:after="240" w:before="0" w:beforeAutospacing="0" w:lineRule="auto"/>
        <w:ind w:left="1440" w:hanging="360"/>
      </w:pPr>
      <w:r w:rsidDel="00000000" w:rsidR="00000000" w:rsidRPr="00000000">
        <w:rPr>
          <w:rtl w:val="0"/>
        </w:rPr>
        <w:t xml:space="preserve">If you're approaching the limit of available pod IPs, you may need to </w:t>
      </w:r>
      <w:r w:rsidDel="00000000" w:rsidR="00000000" w:rsidRPr="00000000">
        <w:rPr>
          <w:b w:val="1"/>
          <w:rtl w:val="0"/>
        </w:rPr>
        <w:t xml:space="preserve">scale your EKS nodes</w:t>
      </w:r>
      <w:r w:rsidDel="00000000" w:rsidR="00000000" w:rsidRPr="00000000">
        <w:rPr>
          <w:rtl w:val="0"/>
        </w:rPr>
        <w:t xml:space="preserve"> by adding more EC2 instances (i.e., nodes) to your cluster to increase the overall IP availability.</w:t>
      </w:r>
    </w:p>
    <w:p w:rsidR="00000000" w:rsidDel="00000000" w:rsidP="00000000" w:rsidRDefault="00000000" w:rsidRPr="00000000" w14:paraId="0000122D">
      <w:pPr>
        <w:pStyle w:val="Heading3"/>
        <w:keepNext w:val="0"/>
        <w:keepLines w:val="0"/>
        <w:spacing w:before="280" w:lineRule="auto"/>
        <w:rPr>
          <w:b w:val="1"/>
          <w:color w:val="000000"/>
          <w:sz w:val="26"/>
          <w:szCs w:val="26"/>
        </w:rPr>
      </w:pPr>
      <w:bookmarkStart w:colFirst="0" w:colLast="0" w:name="_266n8fa4t8xw" w:id="489"/>
      <w:bookmarkEnd w:id="489"/>
      <w:r w:rsidDel="00000000" w:rsidR="00000000" w:rsidRPr="00000000">
        <w:rPr>
          <w:b w:val="1"/>
          <w:color w:val="000000"/>
          <w:sz w:val="26"/>
          <w:szCs w:val="26"/>
          <w:rtl w:val="0"/>
        </w:rPr>
        <w:t xml:space="preserve">Important VPC CNI Configuration Parameters</w:t>
      </w:r>
    </w:p>
    <w:p w:rsidR="00000000" w:rsidDel="00000000" w:rsidP="00000000" w:rsidRDefault="00000000" w:rsidRPr="00000000" w14:paraId="0000122E">
      <w:pPr>
        <w:spacing w:after="240" w:before="240" w:lineRule="auto"/>
        <w:rPr/>
      </w:pPr>
      <w:r w:rsidDel="00000000" w:rsidR="00000000" w:rsidRPr="00000000">
        <w:rPr>
          <w:rtl w:val="0"/>
        </w:rPr>
        <w:t xml:space="preserve">The VPC CNI plugin has a few configuration parameters that allow you to manage IP allocation efficiently:</w:t>
      </w:r>
    </w:p>
    <w:p w:rsidR="00000000" w:rsidDel="00000000" w:rsidP="00000000" w:rsidRDefault="00000000" w:rsidRPr="00000000" w14:paraId="0000122F">
      <w:pPr>
        <w:numPr>
          <w:ilvl w:val="0"/>
          <w:numId w:val="1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vpc-ipv4-cidr-block</w:t>
      </w:r>
      <w:r w:rsidDel="00000000" w:rsidR="00000000" w:rsidRPr="00000000">
        <w:rPr>
          <w:rtl w:val="0"/>
        </w:rPr>
        <w:t xml:space="preserve">:</w:t>
      </w:r>
    </w:p>
    <w:p w:rsidR="00000000" w:rsidDel="00000000" w:rsidP="00000000" w:rsidRDefault="00000000" w:rsidRPr="00000000" w14:paraId="00001230">
      <w:pPr>
        <w:numPr>
          <w:ilvl w:val="1"/>
          <w:numId w:val="132"/>
        </w:numPr>
        <w:spacing w:after="0" w:afterAutospacing="0" w:before="0" w:beforeAutospacing="0" w:lineRule="auto"/>
        <w:ind w:left="1440" w:hanging="360"/>
      </w:pPr>
      <w:r w:rsidDel="00000000" w:rsidR="00000000" w:rsidRPr="00000000">
        <w:rPr>
          <w:rtl w:val="0"/>
        </w:rPr>
        <w:t xml:space="preserve">Specifies the CIDR block to assign IPs to pods. You can define a separate address range for pod IPs, distinct from the one used by EC2 instances.</w:t>
      </w:r>
    </w:p>
    <w:p w:rsidR="00000000" w:rsidDel="00000000" w:rsidP="00000000" w:rsidRDefault="00000000" w:rsidRPr="00000000" w14:paraId="00001231">
      <w:pPr>
        <w:numPr>
          <w:ilvl w:val="0"/>
          <w:numId w:val="1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ENIConfig</w:t>
      </w:r>
      <w:r w:rsidDel="00000000" w:rsidR="00000000" w:rsidRPr="00000000">
        <w:rPr>
          <w:b w:val="1"/>
          <w:rtl w:val="0"/>
        </w:rPr>
        <w:t xml:space="preserve"> (Custom ENI Configuration)</w:t>
      </w:r>
      <w:r w:rsidDel="00000000" w:rsidR="00000000" w:rsidRPr="00000000">
        <w:rPr>
          <w:rtl w:val="0"/>
        </w:rPr>
        <w:t xml:space="preserve">:</w:t>
      </w:r>
    </w:p>
    <w:p w:rsidR="00000000" w:rsidDel="00000000" w:rsidP="00000000" w:rsidRDefault="00000000" w:rsidRPr="00000000" w14:paraId="00001232">
      <w:pPr>
        <w:numPr>
          <w:ilvl w:val="1"/>
          <w:numId w:val="132"/>
        </w:numPr>
        <w:spacing w:after="0" w:afterAutospacing="0" w:before="0" w:beforeAutospacing="0" w:lineRule="auto"/>
        <w:ind w:left="1440" w:hanging="360"/>
      </w:pPr>
      <w:r w:rsidDel="00000000" w:rsidR="00000000" w:rsidRPr="00000000">
        <w:rPr>
          <w:rtl w:val="0"/>
        </w:rPr>
        <w:t xml:space="preserve">You can configure custom </w:t>
      </w:r>
      <w:r w:rsidDel="00000000" w:rsidR="00000000" w:rsidRPr="00000000">
        <w:rPr>
          <w:b w:val="1"/>
          <w:rtl w:val="0"/>
        </w:rPr>
        <w:t xml:space="preserve">Elastic Network Interface (ENI)</w:t>
      </w:r>
      <w:r w:rsidDel="00000000" w:rsidR="00000000" w:rsidRPr="00000000">
        <w:rPr>
          <w:rtl w:val="0"/>
        </w:rPr>
        <w:t xml:space="preserve"> settings in the VPC CNI plugin to improve network performance and manage IP address allocation for specific worker node pools.</w:t>
      </w:r>
    </w:p>
    <w:p w:rsidR="00000000" w:rsidDel="00000000" w:rsidP="00000000" w:rsidRDefault="00000000" w:rsidRPr="00000000" w14:paraId="00001233">
      <w:pPr>
        <w:numPr>
          <w:ilvl w:val="0"/>
          <w:numId w:val="1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 Pods</w:t>
      </w:r>
      <w:r w:rsidDel="00000000" w:rsidR="00000000" w:rsidRPr="00000000">
        <w:rPr>
          <w:rtl w:val="0"/>
        </w:rPr>
        <w:t xml:space="preserve">:</w:t>
      </w:r>
    </w:p>
    <w:p w:rsidR="00000000" w:rsidDel="00000000" w:rsidP="00000000" w:rsidRDefault="00000000" w:rsidRPr="00000000" w14:paraId="00001234">
      <w:pPr>
        <w:numPr>
          <w:ilvl w:val="1"/>
          <w:numId w:val="132"/>
        </w:numPr>
        <w:spacing w:after="0" w:afterAutospacing="0" w:before="0" w:beforeAutospacing="0" w:lineRule="auto"/>
        <w:ind w:left="1440" w:hanging="360"/>
      </w:pPr>
      <w:r w:rsidDel="00000000" w:rsidR="00000000" w:rsidRPr="00000000">
        <w:rPr>
          <w:rtl w:val="0"/>
        </w:rPr>
        <w:t xml:space="preserve">Configures the maximum number of pods that can be scheduled on a single node based on the available ENIs and IPs.</w:t>
      </w:r>
    </w:p>
    <w:p w:rsidR="00000000" w:rsidDel="00000000" w:rsidP="00000000" w:rsidRDefault="00000000" w:rsidRPr="00000000" w14:paraId="00001235">
      <w:pPr>
        <w:numPr>
          <w:ilvl w:val="0"/>
          <w:numId w:val="1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AWS VPC CNI Settings</w:t>
      </w:r>
      <w:r w:rsidDel="00000000" w:rsidR="00000000" w:rsidRPr="00000000">
        <w:rPr>
          <w:rtl w:val="0"/>
        </w:rPr>
        <w:t xml:space="preserve">:</w:t>
      </w:r>
    </w:p>
    <w:p w:rsidR="00000000" w:rsidDel="00000000" w:rsidP="00000000" w:rsidRDefault="00000000" w:rsidRPr="00000000" w14:paraId="00001236">
      <w:pPr>
        <w:numPr>
          <w:ilvl w:val="1"/>
          <w:numId w:val="132"/>
        </w:numPr>
        <w:spacing w:after="240" w:before="0" w:beforeAutospacing="0" w:lineRule="auto"/>
        <w:ind w:left="1440" w:hanging="360"/>
      </w:pPr>
      <w:r w:rsidDel="00000000" w:rsidR="00000000" w:rsidRPr="00000000">
        <w:rPr>
          <w:rtl w:val="0"/>
        </w:rPr>
        <w:t xml:space="preserve">The VPC CNI plugin has options like </w:t>
      </w:r>
      <w:r w:rsidDel="00000000" w:rsidR="00000000" w:rsidRPr="00000000">
        <w:rPr>
          <w:rFonts w:ascii="Roboto Mono" w:cs="Roboto Mono" w:eastAsia="Roboto Mono" w:hAnsi="Roboto Mono"/>
          <w:b w:val="1"/>
          <w:color w:val="188038"/>
          <w:rtl w:val="0"/>
        </w:rPr>
        <w:t xml:space="preserve">ENIConfig</w:t>
      </w:r>
      <w:r w:rsidDel="00000000" w:rsidR="00000000" w:rsidRPr="00000000">
        <w:rPr>
          <w:rtl w:val="0"/>
        </w:rPr>
        <w:t xml:space="preserve"> to create custom ENIs for pods, </w:t>
      </w:r>
      <w:r w:rsidDel="00000000" w:rsidR="00000000" w:rsidRPr="00000000">
        <w:rPr>
          <w:rFonts w:ascii="Roboto Mono" w:cs="Roboto Mono" w:eastAsia="Roboto Mono" w:hAnsi="Roboto Mono"/>
          <w:b w:val="1"/>
          <w:color w:val="188038"/>
          <w:rtl w:val="0"/>
        </w:rPr>
        <w:t xml:space="preserve">vpc-cni-max-pods</w:t>
      </w:r>
      <w:r w:rsidDel="00000000" w:rsidR="00000000" w:rsidRPr="00000000">
        <w:rPr>
          <w:rtl w:val="0"/>
        </w:rPr>
        <w:t xml:space="preserve"> for controlling pod density, and others for customizing the plugin behavior to your networking needs.</w:t>
      </w:r>
    </w:p>
    <w:p w:rsidR="00000000" w:rsidDel="00000000" w:rsidP="00000000" w:rsidRDefault="00000000" w:rsidRPr="00000000" w14:paraId="00001237">
      <w:pPr>
        <w:pStyle w:val="Heading3"/>
        <w:keepNext w:val="0"/>
        <w:keepLines w:val="0"/>
        <w:spacing w:before="280" w:lineRule="auto"/>
        <w:rPr>
          <w:b w:val="1"/>
          <w:color w:val="000000"/>
          <w:sz w:val="26"/>
          <w:szCs w:val="26"/>
        </w:rPr>
      </w:pPr>
      <w:bookmarkStart w:colFirst="0" w:colLast="0" w:name="_2v2py3c8w9m0" w:id="490"/>
      <w:bookmarkEnd w:id="490"/>
      <w:r w:rsidDel="00000000" w:rsidR="00000000" w:rsidRPr="00000000">
        <w:rPr>
          <w:b w:val="1"/>
          <w:color w:val="000000"/>
          <w:sz w:val="26"/>
          <w:szCs w:val="26"/>
          <w:rtl w:val="0"/>
        </w:rPr>
        <w:t xml:space="preserve">Summary</w:t>
      </w:r>
    </w:p>
    <w:p w:rsidR="00000000" w:rsidDel="00000000" w:rsidP="00000000" w:rsidRDefault="00000000" w:rsidRPr="00000000" w14:paraId="00001238">
      <w:pPr>
        <w:numPr>
          <w:ilvl w:val="0"/>
          <w:numId w:val="263"/>
        </w:numPr>
        <w:spacing w:after="0" w:afterAutospacing="0" w:before="240" w:lineRule="auto"/>
        <w:ind w:left="720" w:hanging="360"/>
      </w:pPr>
      <w:r w:rsidDel="00000000" w:rsidR="00000000" w:rsidRPr="00000000">
        <w:rPr>
          <w:b w:val="1"/>
          <w:rtl w:val="0"/>
        </w:rPr>
        <w:t xml:space="preserve">VPC CNI Plugin</w:t>
      </w:r>
      <w:r w:rsidDel="00000000" w:rsidR="00000000" w:rsidRPr="00000000">
        <w:rPr>
          <w:rtl w:val="0"/>
        </w:rPr>
        <w:t xml:space="preserve"> enables Kubernetes pods to use native </w:t>
      </w:r>
      <w:r w:rsidDel="00000000" w:rsidR="00000000" w:rsidRPr="00000000">
        <w:rPr>
          <w:b w:val="1"/>
          <w:rtl w:val="0"/>
        </w:rPr>
        <w:t xml:space="preserve">AWS VPC networking</w:t>
      </w:r>
      <w:r w:rsidDel="00000000" w:rsidR="00000000" w:rsidRPr="00000000">
        <w:rPr>
          <w:rtl w:val="0"/>
        </w:rPr>
        <w:t xml:space="preserve">, giving them IP addresses from your VPC's subnets.</w:t>
      </w:r>
    </w:p>
    <w:p w:rsidR="00000000" w:rsidDel="00000000" w:rsidP="00000000" w:rsidRDefault="00000000" w:rsidRPr="00000000" w14:paraId="00001239">
      <w:pPr>
        <w:numPr>
          <w:ilvl w:val="0"/>
          <w:numId w:val="263"/>
        </w:numPr>
        <w:spacing w:after="0" w:afterAutospacing="0" w:before="0" w:beforeAutospacing="0" w:lineRule="auto"/>
        <w:ind w:left="720" w:hanging="360"/>
      </w:pPr>
      <w:r w:rsidDel="00000000" w:rsidR="00000000" w:rsidRPr="00000000">
        <w:rPr>
          <w:rtl w:val="0"/>
        </w:rPr>
        <w:t xml:space="preserve">The plugin assigns one IP address per pod, which is reserved for the lifetime of the pod and comes from the </w:t>
      </w:r>
      <w:r w:rsidDel="00000000" w:rsidR="00000000" w:rsidRPr="00000000">
        <w:rPr>
          <w:b w:val="1"/>
          <w:rtl w:val="0"/>
        </w:rPr>
        <w:t xml:space="preserve">VPC subnet</w:t>
      </w:r>
      <w:r w:rsidDel="00000000" w:rsidR="00000000" w:rsidRPr="00000000">
        <w:rPr>
          <w:rtl w:val="0"/>
        </w:rPr>
        <w:t xml:space="preserve">.</w:t>
      </w:r>
    </w:p>
    <w:p w:rsidR="00000000" w:rsidDel="00000000" w:rsidP="00000000" w:rsidRDefault="00000000" w:rsidRPr="00000000" w14:paraId="0000123A">
      <w:pPr>
        <w:numPr>
          <w:ilvl w:val="0"/>
          <w:numId w:val="263"/>
        </w:numPr>
        <w:spacing w:after="0" w:afterAutospacing="0" w:before="0" w:beforeAutospacing="0" w:lineRule="auto"/>
        <w:ind w:left="720" w:hanging="360"/>
      </w:pPr>
      <w:r w:rsidDel="00000000" w:rsidR="00000000" w:rsidRPr="00000000">
        <w:rPr>
          <w:rtl w:val="0"/>
        </w:rPr>
        <w:t xml:space="preserve">The plugin ensures that pod-to-pod communication and pod-to-AWS services communication are secure and efficient.</w:t>
      </w:r>
    </w:p>
    <w:p w:rsidR="00000000" w:rsidDel="00000000" w:rsidP="00000000" w:rsidRDefault="00000000" w:rsidRPr="00000000" w14:paraId="0000123B">
      <w:pPr>
        <w:numPr>
          <w:ilvl w:val="0"/>
          <w:numId w:val="263"/>
        </w:numPr>
        <w:spacing w:after="0" w:afterAutospacing="0" w:before="0" w:beforeAutospacing="0" w:lineRule="auto"/>
        <w:ind w:left="720" w:hanging="360"/>
      </w:pPr>
      <w:r w:rsidDel="00000000" w:rsidR="00000000" w:rsidRPr="00000000">
        <w:rPr>
          <w:rtl w:val="0"/>
        </w:rPr>
        <w:t xml:space="preserve">If you run out of available IPs in your subnet, Kubernetes will not be able to schedule additional pods unless more IPs are made available (e.g., by resizing subnets or using additional subnets).</w:t>
      </w:r>
    </w:p>
    <w:p w:rsidR="00000000" w:rsidDel="00000000" w:rsidP="00000000" w:rsidRDefault="00000000" w:rsidRPr="00000000" w14:paraId="0000123C">
      <w:pPr>
        <w:numPr>
          <w:ilvl w:val="0"/>
          <w:numId w:val="263"/>
        </w:numPr>
        <w:spacing w:after="240" w:before="0" w:beforeAutospacing="0" w:lineRule="auto"/>
        <w:ind w:left="720" w:hanging="360"/>
      </w:pPr>
      <w:r w:rsidDel="00000000" w:rsidR="00000000" w:rsidRPr="00000000">
        <w:rPr>
          <w:rtl w:val="0"/>
        </w:rPr>
        <w:t xml:space="preserve">The VPC CNI plugin relies on </w:t>
      </w:r>
      <w:r w:rsidDel="00000000" w:rsidR="00000000" w:rsidRPr="00000000">
        <w:rPr>
          <w:b w:val="1"/>
          <w:rtl w:val="0"/>
        </w:rPr>
        <w:t xml:space="preserve">Elastic Network Interfaces (ENIs)</w:t>
      </w:r>
      <w:r w:rsidDel="00000000" w:rsidR="00000000" w:rsidRPr="00000000">
        <w:rPr>
          <w:rtl w:val="0"/>
        </w:rPr>
        <w:t xml:space="preserve"> to assign and manage IP addresses for pods, and it integrates directly with VPC networking.</w:t>
      </w:r>
    </w:p>
    <w:p w:rsidR="00000000" w:rsidDel="00000000" w:rsidP="00000000" w:rsidRDefault="00000000" w:rsidRPr="00000000" w14:paraId="0000123D">
      <w:pPr>
        <w:spacing w:after="240" w:before="240" w:lineRule="auto"/>
        <w:rPr/>
      </w:pPr>
      <w:r w:rsidDel="00000000" w:rsidR="00000000" w:rsidRPr="00000000">
        <w:rPr>
          <w:rtl w:val="0"/>
        </w:rPr>
        <w:t xml:space="preserve">Thus, managing IP address allocation and network design carefully is important when using the VPC CNI plugin to ensure that your cluster can scale effectively while avoiding IP exhaustion.</w:t>
      </w:r>
    </w:p>
    <w:p w:rsidR="00000000" w:rsidDel="00000000" w:rsidP="00000000" w:rsidRDefault="00000000" w:rsidRPr="00000000" w14:paraId="0000123E">
      <w:pPr>
        <w:spacing w:after="240" w:before="240" w:lineRule="auto"/>
        <w:rPr/>
      </w:pPr>
      <w:r w:rsidDel="00000000" w:rsidR="00000000" w:rsidRPr="00000000">
        <w:rPr>
          <w:rtl w:val="0"/>
        </w:rPr>
      </w:r>
    </w:p>
    <w:p w:rsidR="00000000" w:rsidDel="00000000" w:rsidP="00000000" w:rsidRDefault="00000000" w:rsidRPr="00000000" w14:paraId="0000123F">
      <w:pPr>
        <w:pStyle w:val="Heading1"/>
        <w:spacing w:after="240" w:before="240" w:lineRule="auto"/>
        <w:rPr/>
      </w:pPr>
      <w:bookmarkStart w:colFirst="0" w:colLast="0" w:name="_czntk48m33ya" w:id="491"/>
      <w:bookmarkEnd w:id="491"/>
      <w:r w:rsidDel="00000000" w:rsidR="00000000" w:rsidRPr="00000000">
        <w:rPr>
          <w:rtl w:val="0"/>
        </w:rPr>
        <w:t xml:space="preserve">what is the use of </w:t>
      </w:r>
      <w:r w:rsidDel="00000000" w:rsidR="00000000" w:rsidRPr="00000000">
        <w:rPr>
          <w:rtl w:val="0"/>
        </w:rPr>
        <w:t xml:space="preserve">vpc</w:t>
      </w:r>
      <w:r w:rsidDel="00000000" w:rsidR="00000000" w:rsidRPr="00000000">
        <w:rPr>
          <w:rtl w:val="0"/>
        </w:rPr>
        <w:t xml:space="preserve"> </w:t>
      </w:r>
      <w:r w:rsidDel="00000000" w:rsidR="00000000" w:rsidRPr="00000000">
        <w:rPr>
          <w:rtl w:val="0"/>
        </w:rPr>
        <w:t xml:space="preserve">cni</w:t>
      </w:r>
      <w:r w:rsidDel="00000000" w:rsidR="00000000" w:rsidRPr="00000000">
        <w:rPr>
          <w:rtl w:val="0"/>
        </w:rPr>
        <w:t xml:space="preserve"> plugin in aws, how it works in </w:t>
      </w:r>
      <w:r w:rsidDel="00000000" w:rsidR="00000000" w:rsidRPr="00000000">
        <w:rPr>
          <w:rtl w:val="0"/>
        </w:rPr>
        <w:t xml:space="preserve">vpc</w:t>
      </w:r>
      <w:r w:rsidDel="00000000" w:rsidR="00000000" w:rsidRPr="00000000">
        <w:rPr>
          <w:rtl w:val="0"/>
        </w:rPr>
        <w:t xml:space="preserve"> in the account. Will it store or reserve any ips from </w:t>
      </w:r>
      <w:r w:rsidDel="00000000" w:rsidR="00000000" w:rsidRPr="00000000">
        <w:rPr>
          <w:rtl w:val="0"/>
        </w:rPr>
        <w:t xml:space="preserve">vpc</w:t>
      </w:r>
      <w:r w:rsidDel="00000000" w:rsidR="00000000" w:rsidRPr="00000000">
        <w:rPr>
          <w:rtl w:val="0"/>
        </w:rPr>
        <w:t xml:space="preserve"> ?</w:t>
      </w:r>
    </w:p>
    <w:p w:rsidR="00000000" w:rsidDel="00000000" w:rsidP="00000000" w:rsidRDefault="00000000" w:rsidRPr="00000000" w14:paraId="00001240">
      <w:pPr>
        <w:spacing w:after="240" w:before="240" w:lineRule="auto"/>
        <w:rPr/>
      </w:pPr>
      <w:r w:rsidDel="00000000" w:rsidR="00000000" w:rsidRPr="00000000">
        <w:rPr>
          <w:rtl w:val="0"/>
        </w:rPr>
      </w:r>
    </w:p>
    <w:p w:rsidR="00000000" w:rsidDel="00000000" w:rsidP="00000000" w:rsidRDefault="00000000" w:rsidRPr="00000000" w14:paraId="00001241">
      <w:pPr>
        <w:spacing w:after="240" w:before="240" w:lineRule="auto"/>
        <w:rPr/>
      </w:pPr>
      <w:r w:rsidDel="00000000" w:rsidR="00000000" w:rsidRPr="00000000">
        <w:rPr>
          <w:rtl w:val="0"/>
        </w:rPr>
        <w:t xml:space="preserve">The </w:t>
      </w:r>
      <w:r w:rsidDel="00000000" w:rsidR="00000000" w:rsidRPr="00000000">
        <w:rPr>
          <w:b w:val="1"/>
          <w:rtl w:val="0"/>
        </w:rPr>
        <w:t xml:space="preserve">Amazon VPC CNI plugin</w:t>
      </w:r>
      <w:r w:rsidDel="00000000" w:rsidR="00000000" w:rsidRPr="00000000">
        <w:rPr>
          <w:rtl w:val="0"/>
        </w:rPr>
        <w:t xml:space="preserve"> (VPC Container Network Interface) is an essential component in Amazon EKS (Elastic Kubernetes Service) that manages networking for Kubernetes workloads in an AWS environment. It provides the networking infrastructure necessary for containers running on EKS clusters to communicate with each other and with other AWS services via the </w:t>
      </w:r>
      <w:r w:rsidDel="00000000" w:rsidR="00000000" w:rsidRPr="00000000">
        <w:rPr>
          <w:b w:val="1"/>
          <w:rtl w:val="0"/>
        </w:rPr>
        <w:t xml:space="preserve">Amazon Virtual Private Cloud (VPC)</w:t>
      </w:r>
      <w:r w:rsidDel="00000000" w:rsidR="00000000" w:rsidRPr="00000000">
        <w:rPr>
          <w:rtl w:val="0"/>
        </w:rPr>
        <w:t xml:space="preserve">.</w:t>
      </w:r>
    </w:p>
    <w:p w:rsidR="00000000" w:rsidDel="00000000" w:rsidP="00000000" w:rsidRDefault="00000000" w:rsidRPr="00000000" w14:paraId="00001242">
      <w:pPr>
        <w:pStyle w:val="Heading3"/>
        <w:keepNext w:val="0"/>
        <w:keepLines w:val="0"/>
        <w:spacing w:before="280" w:lineRule="auto"/>
        <w:rPr>
          <w:b w:val="1"/>
          <w:color w:val="000000"/>
          <w:sz w:val="26"/>
          <w:szCs w:val="26"/>
        </w:rPr>
      </w:pPr>
      <w:bookmarkStart w:colFirst="0" w:colLast="0" w:name="_8xwhvlk7xjih" w:id="492"/>
      <w:bookmarkEnd w:id="492"/>
      <w:r w:rsidDel="00000000" w:rsidR="00000000" w:rsidRPr="00000000">
        <w:rPr>
          <w:b w:val="1"/>
          <w:color w:val="000000"/>
          <w:sz w:val="26"/>
          <w:szCs w:val="26"/>
          <w:rtl w:val="0"/>
        </w:rPr>
        <w:t xml:space="preserve">What is the VPC CNI Plugin?</w:t>
      </w:r>
    </w:p>
    <w:p w:rsidR="00000000" w:rsidDel="00000000" w:rsidP="00000000" w:rsidRDefault="00000000" w:rsidRPr="00000000" w14:paraId="00001243">
      <w:pPr>
        <w:spacing w:after="240" w:before="240" w:lineRule="auto"/>
        <w:rPr/>
      </w:pPr>
      <w:r w:rsidDel="00000000" w:rsidR="00000000" w:rsidRPr="00000000">
        <w:rPr>
          <w:rtl w:val="0"/>
        </w:rPr>
        <w:t xml:space="preserve">The VPC CNI plugin allows Kubernetes pods to have </w:t>
      </w:r>
      <w:r w:rsidDel="00000000" w:rsidR="00000000" w:rsidRPr="00000000">
        <w:rPr>
          <w:b w:val="1"/>
          <w:rtl w:val="0"/>
        </w:rPr>
        <w:t xml:space="preserve">native VPC networking</w:t>
      </w:r>
      <w:r w:rsidDel="00000000" w:rsidR="00000000" w:rsidRPr="00000000">
        <w:rPr>
          <w:rtl w:val="0"/>
        </w:rPr>
        <w:t xml:space="preserve"> in an AWS environment. This means that each pod running on an EKS cluster gets its own </w:t>
      </w:r>
      <w:r w:rsidDel="00000000" w:rsidR="00000000" w:rsidRPr="00000000">
        <w:rPr>
          <w:b w:val="1"/>
          <w:rtl w:val="0"/>
        </w:rPr>
        <w:t xml:space="preserve">IP address</w:t>
      </w:r>
      <w:r w:rsidDel="00000000" w:rsidR="00000000" w:rsidRPr="00000000">
        <w:rPr>
          <w:rtl w:val="0"/>
        </w:rPr>
        <w:t xml:space="preserve"> from the VPC's IP address range. This makes Kubernetes pods behave like first-class AWS resources, providing them with full networking capabilities such as communication with other services inside the VPC (e.g., EC2 instances, RDS, Lambda, etc.) and even outside the VPC.</w:t>
      </w:r>
    </w:p>
    <w:p w:rsidR="00000000" w:rsidDel="00000000" w:rsidP="00000000" w:rsidRDefault="00000000" w:rsidRPr="00000000" w14:paraId="00001244">
      <w:pPr>
        <w:pStyle w:val="Heading3"/>
        <w:keepNext w:val="0"/>
        <w:keepLines w:val="0"/>
        <w:spacing w:before="280" w:lineRule="auto"/>
        <w:rPr>
          <w:b w:val="1"/>
          <w:color w:val="000000"/>
          <w:sz w:val="26"/>
          <w:szCs w:val="26"/>
        </w:rPr>
      </w:pPr>
      <w:bookmarkStart w:colFirst="0" w:colLast="0" w:name="_h51pi82kpfbs" w:id="493"/>
      <w:bookmarkEnd w:id="493"/>
      <w:r w:rsidDel="00000000" w:rsidR="00000000" w:rsidRPr="00000000">
        <w:rPr>
          <w:b w:val="1"/>
          <w:color w:val="000000"/>
          <w:sz w:val="26"/>
          <w:szCs w:val="26"/>
          <w:rtl w:val="0"/>
        </w:rPr>
        <w:t xml:space="preserve">How Does the VPC CNI Plugin Work?</w:t>
      </w:r>
    </w:p>
    <w:p w:rsidR="00000000" w:rsidDel="00000000" w:rsidP="00000000" w:rsidRDefault="00000000" w:rsidRPr="00000000" w14:paraId="00001245">
      <w:pPr>
        <w:spacing w:after="240" w:before="240" w:lineRule="auto"/>
        <w:rPr/>
      </w:pPr>
      <w:r w:rsidDel="00000000" w:rsidR="00000000" w:rsidRPr="00000000">
        <w:rPr>
          <w:rtl w:val="0"/>
        </w:rPr>
        <w:t xml:space="preserve">The VPC CNI plugin works by assigning each pod its own </w:t>
      </w:r>
      <w:r w:rsidDel="00000000" w:rsidR="00000000" w:rsidRPr="00000000">
        <w:rPr>
          <w:b w:val="1"/>
          <w:rtl w:val="0"/>
        </w:rPr>
        <w:t xml:space="preserve">private IP address</w:t>
      </w:r>
      <w:r w:rsidDel="00000000" w:rsidR="00000000" w:rsidRPr="00000000">
        <w:rPr>
          <w:rtl w:val="0"/>
        </w:rPr>
        <w:t xml:space="preserve"> from an available </w:t>
      </w:r>
      <w:r w:rsidDel="00000000" w:rsidR="00000000" w:rsidRPr="00000000">
        <w:rPr>
          <w:b w:val="1"/>
          <w:rtl w:val="0"/>
        </w:rPr>
        <w:t xml:space="preserve">subnet in the VPC</w:t>
      </w:r>
      <w:r w:rsidDel="00000000" w:rsidR="00000000" w:rsidRPr="00000000">
        <w:rPr>
          <w:rtl w:val="0"/>
        </w:rPr>
        <w:t xml:space="preserve">. This approach integrates Kubernetes networking seamlessly with the VPC networking model in AWS. Here's how it works:</w:t>
      </w:r>
    </w:p>
    <w:p w:rsidR="00000000" w:rsidDel="00000000" w:rsidP="00000000" w:rsidRDefault="00000000" w:rsidRPr="00000000" w14:paraId="00001246">
      <w:pPr>
        <w:numPr>
          <w:ilvl w:val="0"/>
          <w:numId w:val="13"/>
        </w:numPr>
        <w:spacing w:after="0" w:afterAutospacing="0" w:before="240" w:lineRule="auto"/>
        <w:ind w:left="720" w:hanging="360"/>
      </w:pPr>
      <w:r w:rsidDel="00000000" w:rsidR="00000000" w:rsidRPr="00000000">
        <w:rPr>
          <w:b w:val="1"/>
          <w:rtl w:val="0"/>
        </w:rPr>
        <w:t xml:space="preserve">VPC Network Setup</w:t>
      </w:r>
      <w:r w:rsidDel="00000000" w:rsidR="00000000" w:rsidRPr="00000000">
        <w:rPr>
          <w:rtl w:val="0"/>
        </w:rPr>
        <w:t xml:space="preserve">:</w:t>
      </w:r>
    </w:p>
    <w:p w:rsidR="00000000" w:rsidDel="00000000" w:rsidP="00000000" w:rsidRDefault="00000000" w:rsidRPr="00000000" w14:paraId="00001247">
      <w:pPr>
        <w:numPr>
          <w:ilvl w:val="1"/>
          <w:numId w:val="13"/>
        </w:numPr>
        <w:spacing w:after="0" w:afterAutospacing="0" w:before="0" w:beforeAutospacing="0" w:lineRule="auto"/>
        <w:ind w:left="1440" w:hanging="360"/>
      </w:pPr>
      <w:r w:rsidDel="00000000" w:rsidR="00000000" w:rsidRPr="00000000">
        <w:rPr>
          <w:rtl w:val="0"/>
        </w:rPr>
        <w:t xml:space="preserve">When you create an Amazon EKS cluster, a VPC and subnets are set up (or you use an existing VPC). The VPC is designed with public and private subnets to deploy resources.</w:t>
      </w:r>
    </w:p>
    <w:p w:rsidR="00000000" w:rsidDel="00000000" w:rsidP="00000000" w:rsidRDefault="00000000" w:rsidRPr="00000000" w14:paraId="00001248">
      <w:pPr>
        <w:numPr>
          <w:ilvl w:val="0"/>
          <w:numId w:val="13"/>
        </w:numPr>
        <w:spacing w:after="0" w:afterAutospacing="0" w:before="0" w:beforeAutospacing="0" w:lineRule="auto"/>
        <w:ind w:left="720" w:hanging="360"/>
      </w:pPr>
      <w:r w:rsidDel="00000000" w:rsidR="00000000" w:rsidRPr="00000000">
        <w:rPr>
          <w:b w:val="1"/>
          <w:rtl w:val="0"/>
        </w:rPr>
        <w:t xml:space="preserve">Pod Networking</w:t>
      </w:r>
      <w:r w:rsidDel="00000000" w:rsidR="00000000" w:rsidRPr="00000000">
        <w:rPr>
          <w:rtl w:val="0"/>
        </w:rPr>
        <w:t xml:space="preserve">:</w:t>
      </w:r>
    </w:p>
    <w:p w:rsidR="00000000" w:rsidDel="00000000" w:rsidP="00000000" w:rsidRDefault="00000000" w:rsidRPr="00000000" w14:paraId="00001249">
      <w:pPr>
        <w:numPr>
          <w:ilvl w:val="1"/>
          <w:numId w:val="13"/>
        </w:numPr>
        <w:spacing w:after="0" w:afterAutospacing="0" w:before="0" w:beforeAutospacing="0" w:lineRule="auto"/>
        <w:ind w:left="1440" w:hanging="360"/>
      </w:pPr>
      <w:r w:rsidDel="00000000" w:rsidR="00000000" w:rsidRPr="00000000">
        <w:rPr>
          <w:rtl w:val="0"/>
        </w:rPr>
        <w:t xml:space="preserve">Each pod created in your Kubernetes cluster is assigned an </w:t>
      </w:r>
      <w:r w:rsidDel="00000000" w:rsidR="00000000" w:rsidRPr="00000000">
        <w:rPr>
          <w:b w:val="1"/>
          <w:rtl w:val="0"/>
        </w:rPr>
        <w:t xml:space="preserve">IP address from the VPC subnet</w:t>
      </w:r>
      <w:r w:rsidDel="00000000" w:rsidR="00000000" w:rsidRPr="00000000">
        <w:rPr>
          <w:rtl w:val="0"/>
        </w:rPr>
        <w:t xml:space="preserve">. This means every pod runs directly in the VPC's network namespace.</w:t>
      </w:r>
    </w:p>
    <w:p w:rsidR="00000000" w:rsidDel="00000000" w:rsidP="00000000" w:rsidRDefault="00000000" w:rsidRPr="00000000" w14:paraId="0000124A">
      <w:pPr>
        <w:numPr>
          <w:ilvl w:val="1"/>
          <w:numId w:val="13"/>
        </w:numPr>
        <w:spacing w:after="0" w:afterAutospacing="0" w:before="0" w:beforeAutospacing="0" w:lineRule="auto"/>
        <w:ind w:left="1440" w:hanging="360"/>
      </w:pPr>
      <w:r w:rsidDel="00000000" w:rsidR="00000000" w:rsidRPr="00000000">
        <w:rPr>
          <w:rtl w:val="0"/>
        </w:rPr>
        <w:t xml:space="preserve">The VPC CNI plugin ensures that the pod's IP address is routable within the VPC, enabling it to communicate with other services inside the VPC (like EC2 instances, RDS databases) and even services outside the VPC.</w:t>
      </w:r>
    </w:p>
    <w:p w:rsidR="00000000" w:rsidDel="00000000" w:rsidP="00000000" w:rsidRDefault="00000000" w:rsidRPr="00000000" w14:paraId="0000124B">
      <w:pPr>
        <w:numPr>
          <w:ilvl w:val="0"/>
          <w:numId w:val="13"/>
        </w:numPr>
        <w:spacing w:after="0" w:afterAutospacing="0" w:before="0" w:beforeAutospacing="0" w:lineRule="auto"/>
        <w:ind w:left="720" w:hanging="360"/>
      </w:pPr>
      <w:r w:rsidDel="00000000" w:rsidR="00000000" w:rsidRPr="00000000">
        <w:rPr>
          <w:b w:val="1"/>
          <w:rtl w:val="0"/>
        </w:rPr>
        <w:t xml:space="preserve">Elastic Network Interface (ENI)</w:t>
      </w:r>
      <w:r w:rsidDel="00000000" w:rsidR="00000000" w:rsidRPr="00000000">
        <w:rPr>
          <w:rtl w:val="0"/>
        </w:rPr>
        <w:t xml:space="preserve">:</w:t>
      </w:r>
    </w:p>
    <w:p w:rsidR="00000000" w:rsidDel="00000000" w:rsidP="00000000" w:rsidRDefault="00000000" w:rsidRPr="00000000" w14:paraId="0000124C">
      <w:pPr>
        <w:numPr>
          <w:ilvl w:val="1"/>
          <w:numId w:val="13"/>
        </w:numPr>
        <w:spacing w:after="0" w:afterAutospacing="0" w:before="0" w:beforeAutospacing="0" w:lineRule="auto"/>
        <w:ind w:left="1440" w:hanging="360"/>
      </w:pPr>
      <w:r w:rsidDel="00000000" w:rsidR="00000000" w:rsidRPr="00000000">
        <w:rPr>
          <w:rtl w:val="0"/>
        </w:rPr>
        <w:t xml:space="preserve">The plugin utilizes </w:t>
      </w:r>
      <w:r w:rsidDel="00000000" w:rsidR="00000000" w:rsidRPr="00000000">
        <w:rPr>
          <w:b w:val="1"/>
          <w:rtl w:val="0"/>
        </w:rPr>
        <w:t xml:space="preserve">Elastic Network Interfaces (ENIs)</w:t>
      </w:r>
      <w:r w:rsidDel="00000000" w:rsidR="00000000" w:rsidRPr="00000000">
        <w:rPr>
          <w:rtl w:val="0"/>
        </w:rPr>
        <w:t xml:space="preserve"> in AWS to assign IP addresses to pods. Each node in the cluster (EC2 instance) is associated with one or more ENIs, and when pods are scheduled on nodes, the CNI plugin attaches ENIs to the nodes to assign IPs to the pods.</w:t>
      </w:r>
    </w:p>
    <w:p w:rsidR="00000000" w:rsidDel="00000000" w:rsidP="00000000" w:rsidRDefault="00000000" w:rsidRPr="00000000" w14:paraId="0000124D">
      <w:pPr>
        <w:numPr>
          <w:ilvl w:val="1"/>
          <w:numId w:val="13"/>
        </w:numPr>
        <w:spacing w:after="0" w:afterAutospacing="0" w:before="0" w:beforeAutospacing="0" w:lineRule="auto"/>
        <w:ind w:left="1440" w:hanging="360"/>
      </w:pPr>
      <w:r w:rsidDel="00000000" w:rsidR="00000000" w:rsidRPr="00000000">
        <w:rPr>
          <w:rtl w:val="0"/>
        </w:rPr>
        <w:t xml:space="preserve">The ENIs are provisioned from the VPC's </w:t>
      </w:r>
      <w:r w:rsidDel="00000000" w:rsidR="00000000" w:rsidRPr="00000000">
        <w:rPr>
          <w:b w:val="1"/>
          <w:rtl w:val="0"/>
        </w:rPr>
        <w:t xml:space="preserve">subnet</w:t>
      </w:r>
      <w:r w:rsidDel="00000000" w:rsidR="00000000" w:rsidRPr="00000000">
        <w:rPr>
          <w:rtl w:val="0"/>
        </w:rPr>
        <w:t xml:space="preserve">, and each pod gets an IP address from the available address range.</w:t>
      </w:r>
    </w:p>
    <w:p w:rsidR="00000000" w:rsidDel="00000000" w:rsidP="00000000" w:rsidRDefault="00000000" w:rsidRPr="00000000" w14:paraId="0000124E">
      <w:pPr>
        <w:numPr>
          <w:ilvl w:val="0"/>
          <w:numId w:val="13"/>
        </w:numPr>
        <w:spacing w:after="0" w:afterAutospacing="0" w:before="0" w:beforeAutospacing="0" w:lineRule="auto"/>
        <w:ind w:left="720" w:hanging="360"/>
      </w:pPr>
      <w:r w:rsidDel="00000000" w:rsidR="00000000" w:rsidRPr="00000000">
        <w:rPr>
          <w:b w:val="1"/>
          <w:rtl w:val="0"/>
        </w:rPr>
        <w:t xml:space="preserve">Pod IPs and Routing</w:t>
      </w:r>
      <w:r w:rsidDel="00000000" w:rsidR="00000000" w:rsidRPr="00000000">
        <w:rPr>
          <w:rtl w:val="0"/>
        </w:rPr>
        <w:t xml:space="preserve">:</w:t>
      </w:r>
    </w:p>
    <w:p w:rsidR="00000000" w:rsidDel="00000000" w:rsidP="00000000" w:rsidRDefault="00000000" w:rsidRPr="00000000" w14:paraId="0000124F">
      <w:pPr>
        <w:numPr>
          <w:ilvl w:val="1"/>
          <w:numId w:val="13"/>
        </w:numPr>
        <w:spacing w:after="0" w:afterAutospacing="0" w:before="0" w:beforeAutospacing="0" w:lineRule="auto"/>
        <w:ind w:left="1440" w:hanging="360"/>
      </w:pPr>
      <w:r w:rsidDel="00000000" w:rsidR="00000000" w:rsidRPr="00000000">
        <w:rPr>
          <w:rtl w:val="0"/>
        </w:rPr>
        <w:t xml:space="preserve">When pods are scheduled on a node, the CNI plugin dynamically assigns IPs to the pods, allowing them to be part of the VPC's network, so they can access AWS resources directly (e.g., RDS, DynamoDB) and communicate with each other over private IPs.</w:t>
      </w:r>
    </w:p>
    <w:p w:rsidR="00000000" w:rsidDel="00000000" w:rsidP="00000000" w:rsidRDefault="00000000" w:rsidRPr="00000000" w14:paraId="00001250">
      <w:pPr>
        <w:numPr>
          <w:ilvl w:val="1"/>
          <w:numId w:val="13"/>
        </w:numPr>
        <w:spacing w:after="0" w:afterAutospacing="0" w:before="0" w:beforeAutospacing="0" w:lineRule="auto"/>
        <w:ind w:left="1440" w:hanging="360"/>
      </w:pPr>
      <w:r w:rsidDel="00000000" w:rsidR="00000000" w:rsidRPr="00000000">
        <w:rPr>
          <w:rtl w:val="0"/>
        </w:rPr>
        <w:t xml:space="preserve">The pod IPs are routable within the VPC, and since each pod has its own IP, they can also communicate securely and privately with services across subnets in the same VPC.</w:t>
      </w:r>
    </w:p>
    <w:p w:rsidR="00000000" w:rsidDel="00000000" w:rsidP="00000000" w:rsidRDefault="00000000" w:rsidRPr="00000000" w14:paraId="00001251">
      <w:pPr>
        <w:numPr>
          <w:ilvl w:val="0"/>
          <w:numId w:val="13"/>
        </w:numPr>
        <w:spacing w:after="0" w:afterAutospacing="0" w:before="0" w:beforeAutospacing="0" w:lineRule="auto"/>
        <w:ind w:left="720" w:hanging="360"/>
      </w:pPr>
      <w:r w:rsidDel="00000000" w:rsidR="00000000" w:rsidRPr="00000000">
        <w:rPr>
          <w:b w:val="1"/>
          <w:rtl w:val="0"/>
        </w:rPr>
        <w:t xml:space="preserve">Network Policies</w:t>
      </w:r>
      <w:r w:rsidDel="00000000" w:rsidR="00000000" w:rsidRPr="00000000">
        <w:rPr>
          <w:rtl w:val="0"/>
        </w:rPr>
        <w:t xml:space="preserve">:</w:t>
      </w:r>
    </w:p>
    <w:p w:rsidR="00000000" w:rsidDel="00000000" w:rsidP="00000000" w:rsidRDefault="00000000" w:rsidRPr="00000000" w14:paraId="00001252">
      <w:pPr>
        <w:numPr>
          <w:ilvl w:val="1"/>
          <w:numId w:val="13"/>
        </w:numPr>
        <w:spacing w:after="0" w:afterAutospacing="0" w:before="0" w:beforeAutospacing="0" w:lineRule="auto"/>
        <w:ind w:left="1440" w:hanging="360"/>
      </w:pPr>
      <w:r w:rsidDel="00000000" w:rsidR="00000000" w:rsidRPr="00000000">
        <w:rPr>
          <w:rtl w:val="0"/>
        </w:rPr>
        <w:t xml:space="preserve">Since pods are directly associated with IPs from the VPC, they can benefit from the same </w:t>
      </w:r>
      <w:r w:rsidDel="00000000" w:rsidR="00000000" w:rsidRPr="00000000">
        <w:rPr>
          <w:b w:val="1"/>
          <w:rtl w:val="0"/>
        </w:rPr>
        <w:t xml:space="preserve">security group</w:t>
      </w:r>
      <w:r w:rsidDel="00000000" w:rsidR="00000000" w:rsidRPr="00000000">
        <w:rPr>
          <w:rtl w:val="0"/>
        </w:rPr>
        <w:t xml:space="preserve"> and </w:t>
      </w:r>
      <w:r w:rsidDel="00000000" w:rsidR="00000000" w:rsidRPr="00000000">
        <w:rPr>
          <w:b w:val="1"/>
          <w:rtl w:val="0"/>
        </w:rPr>
        <w:t xml:space="preserve">network ACL</w:t>
      </w:r>
      <w:r w:rsidDel="00000000" w:rsidR="00000000" w:rsidRPr="00000000">
        <w:rPr>
          <w:rtl w:val="0"/>
        </w:rPr>
        <w:t xml:space="preserve"> policies that apply to other AWS resources, providing a layer of security.</w:t>
      </w:r>
    </w:p>
    <w:p w:rsidR="00000000" w:rsidDel="00000000" w:rsidP="00000000" w:rsidRDefault="00000000" w:rsidRPr="00000000" w14:paraId="00001253">
      <w:pPr>
        <w:numPr>
          <w:ilvl w:val="1"/>
          <w:numId w:val="13"/>
        </w:numPr>
        <w:spacing w:after="240" w:before="0" w:beforeAutospacing="0" w:lineRule="auto"/>
        <w:ind w:left="1440" w:hanging="360"/>
      </w:pPr>
      <w:r w:rsidDel="00000000" w:rsidR="00000000" w:rsidRPr="00000000">
        <w:rPr>
          <w:rtl w:val="0"/>
        </w:rPr>
        <w:t xml:space="preserve">You can also apply Kubernetes </w:t>
      </w:r>
      <w:r w:rsidDel="00000000" w:rsidR="00000000" w:rsidRPr="00000000">
        <w:rPr>
          <w:b w:val="1"/>
          <w:rtl w:val="0"/>
        </w:rPr>
        <w:t xml:space="preserve">NetworkPolicies</w:t>
      </w:r>
      <w:r w:rsidDel="00000000" w:rsidR="00000000" w:rsidRPr="00000000">
        <w:rPr>
          <w:rtl w:val="0"/>
        </w:rPr>
        <w:t xml:space="preserve"> to control traffic between pods at a granular level.</w:t>
      </w:r>
    </w:p>
    <w:p w:rsidR="00000000" w:rsidDel="00000000" w:rsidP="00000000" w:rsidRDefault="00000000" w:rsidRPr="00000000" w14:paraId="00001254">
      <w:pPr>
        <w:pStyle w:val="Heading3"/>
        <w:keepNext w:val="0"/>
        <w:keepLines w:val="0"/>
        <w:spacing w:before="280" w:lineRule="auto"/>
        <w:rPr>
          <w:b w:val="1"/>
          <w:color w:val="000000"/>
          <w:sz w:val="26"/>
          <w:szCs w:val="26"/>
        </w:rPr>
      </w:pPr>
      <w:bookmarkStart w:colFirst="0" w:colLast="0" w:name="_w1ltm1123012" w:id="494"/>
      <w:bookmarkEnd w:id="494"/>
      <w:r w:rsidDel="00000000" w:rsidR="00000000" w:rsidRPr="00000000">
        <w:rPr>
          <w:b w:val="1"/>
          <w:color w:val="000000"/>
          <w:sz w:val="26"/>
          <w:szCs w:val="26"/>
          <w:rtl w:val="0"/>
        </w:rPr>
        <w:t xml:space="preserve">Does the VPC CNI Plugin Reserve or Store IPs in the VPC?</w:t>
      </w:r>
    </w:p>
    <w:p w:rsidR="00000000" w:rsidDel="00000000" w:rsidP="00000000" w:rsidRDefault="00000000" w:rsidRPr="00000000" w14:paraId="00001255">
      <w:pPr>
        <w:spacing w:after="240" w:before="240" w:lineRule="auto"/>
        <w:rPr/>
      </w:pPr>
      <w:r w:rsidDel="00000000" w:rsidR="00000000" w:rsidRPr="00000000">
        <w:rPr>
          <w:rtl w:val="0"/>
        </w:rPr>
        <w:t xml:space="preserve">Yes, the VPC CNI plugin does </w:t>
      </w:r>
      <w:r w:rsidDel="00000000" w:rsidR="00000000" w:rsidRPr="00000000">
        <w:rPr>
          <w:b w:val="1"/>
          <w:rtl w:val="0"/>
        </w:rPr>
        <w:t xml:space="preserve">reserve IP addresses</w:t>
      </w:r>
      <w:r w:rsidDel="00000000" w:rsidR="00000000" w:rsidRPr="00000000">
        <w:rPr>
          <w:rtl w:val="0"/>
        </w:rPr>
        <w:t xml:space="preserve"> from your VPC's subnet when it assigns them to pods. Here's a breakdown of how this works:</w:t>
      </w:r>
    </w:p>
    <w:p w:rsidR="00000000" w:rsidDel="00000000" w:rsidP="00000000" w:rsidRDefault="00000000" w:rsidRPr="00000000" w14:paraId="00001256">
      <w:pPr>
        <w:numPr>
          <w:ilvl w:val="0"/>
          <w:numId w:val="97"/>
        </w:numPr>
        <w:spacing w:after="0" w:afterAutospacing="0" w:before="240" w:lineRule="auto"/>
        <w:ind w:left="720" w:hanging="360"/>
      </w:pPr>
      <w:r w:rsidDel="00000000" w:rsidR="00000000" w:rsidRPr="00000000">
        <w:rPr>
          <w:b w:val="1"/>
          <w:rtl w:val="0"/>
        </w:rPr>
        <w:t xml:space="preserve">IP Address Reservation</w:t>
      </w:r>
      <w:r w:rsidDel="00000000" w:rsidR="00000000" w:rsidRPr="00000000">
        <w:rPr>
          <w:rtl w:val="0"/>
        </w:rPr>
        <w:t xml:space="preserve">:</w:t>
      </w:r>
    </w:p>
    <w:p w:rsidR="00000000" w:rsidDel="00000000" w:rsidP="00000000" w:rsidRDefault="00000000" w:rsidRPr="00000000" w14:paraId="00001257">
      <w:pPr>
        <w:numPr>
          <w:ilvl w:val="1"/>
          <w:numId w:val="97"/>
        </w:numPr>
        <w:spacing w:after="0" w:afterAutospacing="0" w:before="0" w:beforeAutospacing="0" w:lineRule="auto"/>
        <w:ind w:left="1440" w:hanging="360"/>
      </w:pPr>
      <w:r w:rsidDel="00000000" w:rsidR="00000000" w:rsidRPr="00000000">
        <w:rPr>
          <w:rtl w:val="0"/>
        </w:rPr>
        <w:t xml:space="preserve">The VPC CNI plugin assigns </w:t>
      </w:r>
      <w:r w:rsidDel="00000000" w:rsidR="00000000" w:rsidRPr="00000000">
        <w:rPr>
          <w:b w:val="1"/>
          <w:rtl w:val="0"/>
        </w:rPr>
        <w:t xml:space="preserve">one IP address per pod</w:t>
      </w:r>
      <w:r w:rsidDel="00000000" w:rsidR="00000000" w:rsidRPr="00000000">
        <w:rPr>
          <w:rtl w:val="0"/>
        </w:rPr>
        <w:t xml:space="preserve"> to ensure that each pod can communicate with other resources in the VPC and across different services (internal and external).</w:t>
      </w:r>
    </w:p>
    <w:p w:rsidR="00000000" w:rsidDel="00000000" w:rsidP="00000000" w:rsidRDefault="00000000" w:rsidRPr="00000000" w14:paraId="00001258">
      <w:pPr>
        <w:numPr>
          <w:ilvl w:val="1"/>
          <w:numId w:val="97"/>
        </w:numPr>
        <w:spacing w:after="0" w:afterAutospacing="0" w:before="0" w:beforeAutospacing="0" w:lineRule="auto"/>
        <w:ind w:left="1440" w:hanging="360"/>
      </w:pPr>
      <w:r w:rsidDel="00000000" w:rsidR="00000000" w:rsidRPr="00000000">
        <w:rPr>
          <w:rtl w:val="0"/>
        </w:rPr>
        <w:t xml:space="preserve">These IP addresses are </w:t>
      </w:r>
      <w:r w:rsidDel="00000000" w:rsidR="00000000" w:rsidRPr="00000000">
        <w:rPr>
          <w:b w:val="1"/>
          <w:rtl w:val="0"/>
        </w:rPr>
        <w:t xml:space="preserve">reserved</w:t>
      </w:r>
      <w:r w:rsidDel="00000000" w:rsidR="00000000" w:rsidRPr="00000000">
        <w:rPr>
          <w:rtl w:val="0"/>
        </w:rPr>
        <w:t xml:space="preserve"> from the subnets in your VPC for the lifetime of the pod.</w:t>
      </w:r>
    </w:p>
    <w:p w:rsidR="00000000" w:rsidDel="00000000" w:rsidP="00000000" w:rsidRDefault="00000000" w:rsidRPr="00000000" w14:paraId="00001259">
      <w:pPr>
        <w:numPr>
          <w:ilvl w:val="1"/>
          <w:numId w:val="97"/>
        </w:numPr>
        <w:spacing w:after="0" w:afterAutospacing="0" w:before="0" w:beforeAutospacing="0" w:lineRule="auto"/>
        <w:ind w:left="1440" w:hanging="360"/>
      </w:pPr>
      <w:r w:rsidDel="00000000" w:rsidR="00000000" w:rsidRPr="00000000">
        <w:rPr>
          <w:rtl w:val="0"/>
        </w:rPr>
        <w:t xml:space="preserve">When a pod is deleted, the IP address that was assigned to the pod is released back to the pool of available IP addresses in the subnet. However, while the pod is running, its IP address is </w:t>
      </w:r>
      <w:r w:rsidDel="00000000" w:rsidR="00000000" w:rsidRPr="00000000">
        <w:rPr>
          <w:b w:val="1"/>
          <w:rtl w:val="0"/>
        </w:rPr>
        <w:t xml:space="preserve">reserved</w:t>
      </w:r>
      <w:r w:rsidDel="00000000" w:rsidR="00000000" w:rsidRPr="00000000">
        <w:rPr>
          <w:rtl w:val="0"/>
        </w:rPr>
        <w:t xml:space="preserve">.</w:t>
      </w:r>
    </w:p>
    <w:p w:rsidR="00000000" w:rsidDel="00000000" w:rsidP="00000000" w:rsidRDefault="00000000" w:rsidRPr="00000000" w14:paraId="0000125A">
      <w:pPr>
        <w:numPr>
          <w:ilvl w:val="0"/>
          <w:numId w:val="97"/>
        </w:numPr>
        <w:spacing w:after="0" w:afterAutospacing="0" w:before="0" w:beforeAutospacing="0" w:lineRule="auto"/>
        <w:ind w:left="720" w:hanging="360"/>
      </w:pPr>
      <w:r w:rsidDel="00000000" w:rsidR="00000000" w:rsidRPr="00000000">
        <w:rPr>
          <w:b w:val="1"/>
          <w:rtl w:val="0"/>
        </w:rPr>
        <w:t xml:space="preserve">IP Address Pool Management</w:t>
      </w:r>
      <w:r w:rsidDel="00000000" w:rsidR="00000000" w:rsidRPr="00000000">
        <w:rPr>
          <w:rtl w:val="0"/>
        </w:rPr>
        <w:t xml:space="preserve">:</w:t>
      </w:r>
    </w:p>
    <w:p w:rsidR="00000000" w:rsidDel="00000000" w:rsidP="00000000" w:rsidRDefault="00000000" w:rsidRPr="00000000" w14:paraId="0000125B">
      <w:pPr>
        <w:numPr>
          <w:ilvl w:val="1"/>
          <w:numId w:val="97"/>
        </w:numPr>
        <w:spacing w:after="0" w:afterAutospacing="0" w:before="0" w:beforeAutospacing="0" w:lineRule="auto"/>
        <w:ind w:left="1440" w:hanging="360"/>
      </w:pPr>
      <w:r w:rsidDel="00000000" w:rsidR="00000000" w:rsidRPr="00000000">
        <w:rPr>
          <w:rtl w:val="0"/>
        </w:rPr>
        <w:t xml:space="preserve">The plugin uses the </w:t>
      </w:r>
      <w:r w:rsidDel="00000000" w:rsidR="00000000" w:rsidRPr="00000000">
        <w:rPr>
          <w:b w:val="1"/>
          <w:rtl w:val="0"/>
        </w:rPr>
        <w:t xml:space="preserve">subnet's IP address pool</w:t>
      </w:r>
      <w:r w:rsidDel="00000000" w:rsidR="00000000" w:rsidRPr="00000000">
        <w:rPr>
          <w:rtl w:val="0"/>
        </w:rPr>
        <w:t xml:space="preserve"> to assign IPs. If you're running into IP exhaustion (i.e., you don't have enough IPs available in the subnet), you may need to resize the subnet (add more IPs or expand it) or reconsider your pod density (fewer pods per node).</w:t>
      </w:r>
    </w:p>
    <w:p w:rsidR="00000000" w:rsidDel="00000000" w:rsidP="00000000" w:rsidRDefault="00000000" w:rsidRPr="00000000" w14:paraId="0000125C">
      <w:pPr>
        <w:numPr>
          <w:ilvl w:val="1"/>
          <w:numId w:val="97"/>
        </w:numPr>
        <w:spacing w:after="240" w:before="0" w:beforeAutospacing="0" w:lineRule="auto"/>
        <w:ind w:left="1440" w:hanging="360"/>
      </w:pPr>
      <w:r w:rsidDel="00000000" w:rsidR="00000000" w:rsidRPr="00000000">
        <w:rPr>
          <w:rtl w:val="0"/>
        </w:rPr>
        <w:t xml:space="preserve">If the VPC subnet runs out of available IPs, Kubernetes cannot schedule new pods, as there won't be an IP address available for the new pods. In this case, you might need to resize your subnet or add additional subnets to handle more pods.</w:t>
      </w:r>
    </w:p>
    <w:p w:rsidR="00000000" w:rsidDel="00000000" w:rsidP="00000000" w:rsidRDefault="00000000" w:rsidRPr="00000000" w14:paraId="0000125D">
      <w:pPr>
        <w:pStyle w:val="Heading3"/>
        <w:keepNext w:val="0"/>
        <w:keepLines w:val="0"/>
        <w:spacing w:before="280" w:lineRule="auto"/>
        <w:rPr>
          <w:b w:val="1"/>
          <w:color w:val="000000"/>
          <w:sz w:val="26"/>
          <w:szCs w:val="26"/>
        </w:rPr>
      </w:pPr>
      <w:bookmarkStart w:colFirst="0" w:colLast="0" w:name="_ihdlhsg1s8e6" w:id="495"/>
      <w:bookmarkEnd w:id="495"/>
      <w:r w:rsidDel="00000000" w:rsidR="00000000" w:rsidRPr="00000000">
        <w:rPr>
          <w:b w:val="1"/>
          <w:color w:val="000000"/>
          <w:sz w:val="26"/>
          <w:szCs w:val="26"/>
          <w:rtl w:val="0"/>
        </w:rPr>
        <w:t xml:space="preserve">How to Handle IP Address Exhaustion?</w:t>
      </w:r>
    </w:p>
    <w:p w:rsidR="00000000" w:rsidDel="00000000" w:rsidP="00000000" w:rsidRDefault="00000000" w:rsidRPr="00000000" w14:paraId="0000125E">
      <w:pPr>
        <w:spacing w:after="240" w:before="240" w:lineRule="auto"/>
        <w:rPr/>
      </w:pPr>
      <w:r w:rsidDel="00000000" w:rsidR="00000000" w:rsidRPr="00000000">
        <w:rPr>
          <w:rtl w:val="0"/>
        </w:rPr>
        <w:t xml:space="preserve">There are several strategies to manage and mitigate IP address exhaustion when using the VPC CNI plugin:</w:t>
      </w:r>
    </w:p>
    <w:p w:rsidR="00000000" w:rsidDel="00000000" w:rsidP="00000000" w:rsidRDefault="00000000" w:rsidRPr="00000000" w14:paraId="0000125F">
      <w:pPr>
        <w:numPr>
          <w:ilvl w:val="0"/>
          <w:numId w:val="68"/>
        </w:numPr>
        <w:spacing w:after="0" w:afterAutospacing="0" w:before="240" w:lineRule="auto"/>
        <w:ind w:left="720" w:hanging="360"/>
      </w:pPr>
      <w:r w:rsidDel="00000000" w:rsidR="00000000" w:rsidRPr="00000000">
        <w:rPr>
          <w:b w:val="1"/>
          <w:rtl w:val="0"/>
        </w:rPr>
        <w:t xml:space="preserve">Use Multiple Subnets</w:t>
      </w:r>
      <w:r w:rsidDel="00000000" w:rsidR="00000000" w:rsidRPr="00000000">
        <w:rPr>
          <w:rtl w:val="0"/>
        </w:rPr>
        <w:t xml:space="preserve">:</w:t>
      </w:r>
    </w:p>
    <w:p w:rsidR="00000000" w:rsidDel="00000000" w:rsidP="00000000" w:rsidRDefault="00000000" w:rsidRPr="00000000" w14:paraId="00001260">
      <w:pPr>
        <w:numPr>
          <w:ilvl w:val="1"/>
          <w:numId w:val="68"/>
        </w:numPr>
        <w:spacing w:after="0" w:afterAutospacing="0" w:before="0" w:beforeAutospacing="0" w:lineRule="auto"/>
        <w:ind w:left="1440" w:hanging="360"/>
      </w:pPr>
      <w:r w:rsidDel="00000000" w:rsidR="00000000" w:rsidRPr="00000000">
        <w:rPr>
          <w:rtl w:val="0"/>
        </w:rPr>
        <w:t xml:space="preserve">You can define multiple subnets in your VPC and distribute the pod IP assignments across these subnets to avoid IP exhaustion in a single subnet.</w:t>
      </w:r>
    </w:p>
    <w:p w:rsidR="00000000" w:rsidDel="00000000" w:rsidP="00000000" w:rsidRDefault="00000000" w:rsidRPr="00000000" w14:paraId="00001261">
      <w:pPr>
        <w:numPr>
          <w:ilvl w:val="0"/>
          <w:numId w:val="68"/>
        </w:numPr>
        <w:spacing w:after="0" w:afterAutospacing="0" w:before="0" w:beforeAutospacing="0" w:lineRule="auto"/>
        <w:ind w:left="720" w:hanging="360"/>
      </w:pPr>
      <w:r w:rsidDel="00000000" w:rsidR="00000000" w:rsidRPr="00000000">
        <w:rPr>
          <w:b w:val="1"/>
          <w:rtl w:val="0"/>
        </w:rPr>
        <w:t xml:space="preserve">Configure IP Address Range for Pods</w:t>
      </w:r>
      <w:r w:rsidDel="00000000" w:rsidR="00000000" w:rsidRPr="00000000">
        <w:rPr>
          <w:rtl w:val="0"/>
        </w:rPr>
        <w:t xml:space="preserve">:</w:t>
      </w:r>
    </w:p>
    <w:p w:rsidR="00000000" w:rsidDel="00000000" w:rsidP="00000000" w:rsidRDefault="00000000" w:rsidRPr="00000000" w14:paraId="00001262">
      <w:pPr>
        <w:numPr>
          <w:ilvl w:val="1"/>
          <w:numId w:val="68"/>
        </w:numPr>
        <w:spacing w:after="0" w:afterAutospacing="0" w:before="0" w:beforeAutospacing="0" w:lineRule="auto"/>
        <w:ind w:left="1440" w:hanging="360"/>
      </w:pPr>
      <w:r w:rsidDel="00000000" w:rsidR="00000000" w:rsidRPr="00000000">
        <w:rPr>
          <w:rtl w:val="0"/>
        </w:rPr>
        <w:t xml:space="preserve">You can configure the </w:t>
      </w:r>
      <w:r w:rsidDel="00000000" w:rsidR="00000000" w:rsidRPr="00000000">
        <w:rPr>
          <w:b w:val="1"/>
          <w:rtl w:val="0"/>
        </w:rPr>
        <w:t xml:space="preserve">IP address range for pods</w:t>
      </w:r>
      <w:r w:rsidDel="00000000" w:rsidR="00000000" w:rsidRPr="00000000">
        <w:rPr>
          <w:rtl w:val="0"/>
        </w:rPr>
        <w:t xml:space="preserve"> separately from the worker node's subnet. This allows you to define a range of IPs dedicated solely to the pods in the VPC, ensuring that the pod network does not compete with other services or instances for IPs.</w:t>
      </w:r>
    </w:p>
    <w:p w:rsidR="00000000" w:rsidDel="00000000" w:rsidP="00000000" w:rsidRDefault="00000000" w:rsidRPr="00000000" w14:paraId="00001263">
      <w:pPr>
        <w:numPr>
          <w:ilvl w:val="0"/>
          <w:numId w:val="68"/>
        </w:numPr>
        <w:spacing w:after="0" w:afterAutospacing="0" w:before="0" w:beforeAutospacing="0" w:lineRule="auto"/>
        <w:ind w:left="720" w:hanging="360"/>
      </w:pPr>
      <w:r w:rsidDel="00000000" w:rsidR="00000000" w:rsidRPr="00000000">
        <w:rPr>
          <w:b w:val="1"/>
          <w:rtl w:val="0"/>
        </w:rPr>
        <w:t xml:space="preserve">Elastic Network Interface (ENI) Scaling</w:t>
      </w:r>
      <w:r w:rsidDel="00000000" w:rsidR="00000000" w:rsidRPr="00000000">
        <w:rPr>
          <w:rtl w:val="0"/>
        </w:rPr>
        <w:t xml:space="preserve">:</w:t>
      </w:r>
    </w:p>
    <w:p w:rsidR="00000000" w:rsidDel="00000000" w:rsidP="00000000" w:rsidRDefault="00000000" w:rsidRPr="00000000" w14:paraId="00001264">
      <w:pPr>
        <w:numPr>
          <w:ilvl w:val="1"/>
          <w:numId w:val="68"/>
        </w:numPr>
        <w:spacing w:after="0" w:afterAutospacing="0" w:before="0" w:beforeAutospacing="0" w:lineRule="auto"/>
        <w:ind w:left="1440" w:hanging="360"/>
      </w:pPr>
      <w:r w:rsidDel="00000000" w:rsidR="00000000" w:rsidRPr="00000000">
        <w:rPr>
          <w:rtl w:val="0"/>
        </w:rPr>
        <w:t xml:space="preserve">Each EC2 instance in your EKS cluster is assigned an ENI, which is used to allocate pod IPs. By default, each ENI supports a limited number of IP addresses, but you can </w:t>
      </w:r>
      <w:r w:rsidDel="00000000" w:rsidR="00000000" w:rsidRPr="00000000">
        <w:rPr>
          <w:b w:val="1"/>
          <w:rtl w:val="0"/>
        </w:rPr>
        <w:t xml:space="preserve">increase the number of ENIs per node</w:t>
      </w:r>
      <w:r w:rsidDel="00000000" w:rsidR="00000000" w:rsidRPr="00000000">
        <w:rPr>
          <w:rtl w:val="0"/>
        </w:rPr>
        <w:t xml:space="preserve"> (through instance type settings) or use </w:t>
      </w:r>
      <w:r w:rsidDel="00000000" w:rsidR="00000000" w:rsidRPr="00000000">
        <w:rPr>
          <w:b w:val="1"/>
          <w:rtl w:val="0"/>
        </w:rPr>
        <w:t xml:space="preserve">larger instance types</w:t>
      </w:r>
      <w:r w:rsidDel="00000000" w:rsidR="00000000" w:rsidRPr="00000000">
        <w:rPr>
          <w:rtl w:val="0"/>
        </w:rPr>
        <w:t xml:space="preserve"> with a higher ENI limit to allow more IPs to be allocated to the pods.</w:t>
      </w:r>
    </w:p>
    <w:p w:rsidR="00000000" w:rsidDel="00000000" w:rsidP="00000000" w:rsidRDefault="00000000" w:rsidRPr="00000000" w14:paraId="00001265">
      <w:pPr>
        <w:numPr>
          <w:ilvl w:val="0"/>
          <w:numId w:val="68"/>
        </w:numPr>
        <w:spacing w:after="0" w:afterAutospacing="0" w:before="0" w:beforeAutospacing="0" w:lineRule="auto"/>
        <w:ind w:left="720" w:hanging="360"/>
      </w:pPr>
      <w:r w:rsidDel="00000000" w:rsidR="00000000" w:rsidRPr="00000000">
        <w:rPr>
          <w:b w:val="1"/>
          <w:rtl w:val="0"/>
        </w:rPr>
        <w:t xml:space="preserve">Kubernetes Node Scaling</w:t>
      </w:r>
      <w:r w:rsidDel="00000000" w:rsidR="00000000" w:rsidRPr="00000000">
        <w:rPr>
          <w:rtl w:val="0"/>
        </w:rPr>
        <w:t xml:space="preserve">:</w:t>
      </w:r>
    </w:p>
    <w:p w:rsidR="00000000" w:rsidDel="00000000" w:rsidP="00000000" w:rsidRDefault="00000000" w:rsidRPr="00000000" w14:paraId="00001266">
      <w:pPr>
        <w:numPr>
          <w:ilvl w:val="1"/>
          <w:numId w:val="68"/>
        </w:numPr>
        <w:spacing w:after="240" w:before="0" w:beforeAutospacing="0" w:lineRule="auto"/>
        <w:ind w:left="1440" w:hanging="360"/>
      </w:pPr>
      <w:r w:rsidDel="00000000" w:rsidR="00000000" w:rsidRPr="00000000">
        <w:rPr>
          <w:rtl w:val="0"/>
        </w:rPr>
        <w:t xml:space="preserve">If you're approaching the limit of available pod IPs, you may need to </w:t>
      </w:r>
      <w:r w:rsidDel="00000000" w:rsidR="00000000" w:rsidRPr="00000000">
        <w:rPr>
          <w:b w:val="1"/>
          <w:rtl w:val="0"/>
        </w:rPr>
        <w:t xml:space="preserve">scale your EKS nodes</w:t>
      </w:r>
      <w:r w:rsidDel="00000000" w:rsidR="00000000" w:rsidRPr="00000000">
        <w:rPr>
          <w:rtl w:val="0"/>
        </w:rPr>
        <w:t xml:space="preserve"> by adding more EC2 instances (i.e., nodes) to your cluster to increase the overall IP availability.</w:t>
      </w:r>
    </w:p>
    <w:p w:rsidR="00000000" w:rsidDel="00000000" w:rsidP="00000000" w:rsidRDefault="00000000" w:rsidRPr="00000000" w14:paraId="00001267">
      <w:pPr>
        <w:pStyle w:val="Heading3"/>
        <w:keepNext w:val="0"/>
        <w:keepLines w:val="0"/>
        <w:spacing w:before="280" w:lineRule="auto"/>
        <w:rPr>
          <w:b w:val="1"/>
          <w:color w:val="000000"/>
          <w:sz w:val="26"/>
          <w:szCs w:val="26"/>
        </w:rPr>
      </w:pPr>
      <w:bookmarkStart w:colFirst="0" w:colLast="0" w:name="_jax3fsy9quuy" w:id="496"/>
      <w:bookmarkEnd w:id="496"/>
      <w:r w:rsidDel="00000000" w:rsidR="00000000" w:rsidRPr="00000000">
        <w:rPr>
          <w:b w:val="1"/>
          <w:color w:val="000000"/>
          <w:sz w:val="26"/>
          <w:szCs w:val="26"/>
          <w:rtl w:val="0"/>
        </w:rPr>
        <w:t xml:space="preserve">Important VPC CNI Configuration Parameters</w:t>
      </w:r>
    </w:p>
    <w:p w:rsidR="00000000" w:rsidDel="00000000" w:rsidP="00000000" w:rsidRDefault="00000000" w:rsidRPr="00000000" w14:paraId="00001268">
      <w:pPr>
        <w:spacing w:after="240" w:before="240" w:lineRule="auto"/>
        <w:rPr/>
      </w:pPr>
      <w:r w:rsidDel="00000000" w:rsidR="00000000" w:rsidRPr="00000000">
        <w:rPr>
          <w:rtl w:val="0"/>
        </w:rPr>
        <w:t xml:space="preserve">The VPC CNI plugin has a few configuration parameters that allow you to manage IP allocation efficiently:</w:t>
      </w:r>
    </w:p>
    <w:p w:rsidR="00000000" w:rsidDel="00000000" w:rsidP="00000000" w:rsidRDefault="00000000" w:rsidRPr="00000000" w14:paraId="00001269">
      <w:pPr>
        <w:numPr>
          <w:ilvl w:val="0"/>
          <w:numId w:val="4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vpc-ipv4-cidr-block</w:t>
      </w:r>
      <w:r w:rsidDel="00000000" w:rsidR="00000000" w:rsidRPr="00000000">
        <w:rPr>
          <w:rtl w:val="0"/>
        </w:rPr>
        <w:t xml:space="preserve">:</w:t>
      </w:r>
    </w:p>
    <w:p w:rsidR="00000000" w:rsidDel="00000000" w:rsidP="00000000" w:rsidRDefault="00000000" w:rsidRPr="00000000" w14:paraId="0000126A">
      <w:pPr>
        <w:numPr>
          <w:ilvl w:val="1"/>
          <w:numId w:val="40"/>
        </w:numPr>
        <w:spacing w:after="0" w:afterAutospacing="0" w:before="0" w:beforeAutospacing="0" w:lineRule="auto"/>
        <w:ind w:left="1440" w:hanging="360"/>
      </w:pPr>
      <w:r w:rsidDel="00000000" w:rsidR="00000000" w:rsidRPr="00000000">
        <w:rPr>
          <w:rtl w:val="0"/>
        </w:rPr>
        <w:t xml:space="preserve">Specifies the CIDR block to assign IPs to pods. You can define a separate address range for pod IPs, distinct from the one used by EC2 instances.</w:t>
      </w:r>
    </w:p>
    <w:p w:rsidR="00000000" w:rsidDel="00000000" w:rsidP="00000000" w:rsidRDefault="00000000" w:rsidRPr="00000000" w14:paraId="0000126B">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ENIConfig</w:t>
      </w:r>
      <w:r w:rsidDel="00000000" w:rsidR="00000000" w:rsidRPr="00000000">
        <w:rPr>
          <w:b w:val="1"/>
          <w:rtl w:val="0"/>
        </w:rPr>
        <w:t xml:space="preserve"> (Custom ENI Configuration)</w:t>
      </w:r>
      <w:r w:rsidDel="00000000" w:rsidR="00000000" w:rsidRPr="00000000">
        <w:rPr>
          <w:rtl w:val="0"/>
        </w:rPr>
        <w:t xml:space="preserve">:</w:t>
      </w:r>
    </w:p>
    <w:p w:rsidR="00000000" w:rsidDel="00000000" w:rsidP="00000000" w:rsidRDefault="00000000" w:rsidRPr="00000000" w14:paraId="0000126C">
      <w:pPr>
        <w:numPr>
          <w:ilvl w:val="1"/>
          <w:numId w:val="40"/>
        </w:numPr>
        <w:spacing w:after="0" w:afterAutospacing="0" w:before="0" w:beforeAutospacing="0" w:lineRule="auto"/>
        <w:ind w:left="1440" w:hanging="360"/>
      </w:pPr>
      <w:r w:rsidDel="00000000" w:rsidR="00000000" w:rsidRPr="00000000">
        <w:rPr>
          <w:rtl w:val="0"/>
        </w:rPr>
        <w:t xml:space="preserve">You can configure custom </w:t>
      </w:r>
      <w:r w:rsidDel="00000000" w:rsidR="00000000" w:rsidRPr="00000000">
        <w:rPr>
          <w:b w:val="1"/>
          <w:rtl w:val="0"/>
        </w:rPr>
        <w:t xml:space="preserve">Elastic Network Interface (ENI)</w:t>
      </w:r>
      <w:r w:rsidDel="00000000" w:rsidR="00000000" w:rsidRPr="00000000">
        <w:rPr>
          <w:rtl w:val="0"/>
        </w:rPr>
        <w:t xml:space="preserve"> settings in the VPC CNI plugin to improve network performance and manage IP address allocation for specific worker node pools.</w:t>
      </w:r>
    </w:p>
    <w:p w:rsidR="00000000" w:rsidDel="00000000" w:rsidP="00000000" w:rsidRDefault="00000000" w:rsidRPr="00000000" w14:paraId="0000126D">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 Pods</w:t>
      </w:r>
      <w:r w:rsidDel="00000000" w:rsidR="00000000" w:rsidRPr="00000000">
        <w:rPr>
          <w:rtl w:val="0"/>
        </w:rPr>
        <w:t xml:space="preserve">:</w:t>
      </w:r>
    </w:p>
    <w:p w:rsidR="00000000" w:rsidDel="00000000" w:rsidP="00000000" w:rsidRDefault="00000000" w:rsidRPr="00000000" w14:paraId="0000126E">
      <w:pPr>
        <w:numPr>
          <w:ilvl w:val="1"/>
          <w:numId w:val="40"/>
        </w:numPr>
        <w:spacing w:after="0" w:afterAutospacing="0" w:before="0" w:beforeAutospacing="0" w:lineRule="auto"/>
        <w:ind w:left="1440" w:hanging="360"/>
      </w:pPr>
      <w:r w:rsidDel="00000000" w:rsidR="00000000" w:rsidRPr="00000000">
        <w:rPr>
          <w:rtl w:val="0"/>
        </w:rPr>
        <w:t xml:space="preserve">Configures the maximum number of pods that can be scheduled on a single node based on the available ENIs and IPs.</w:t>
      </w:r>
    </w:p>
    <w:p w:rsidR="00000000" w:rsidDel="00000000" w:rsidP="00000000" w:rsidRDefault="00000000" w:rsidRPr="00000000" w14:paraId="0000126F">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AWS VPC CNI Settings</w:t>
      </w:r>
      <w:r w:rsidDel="00000000" w:rsidR="00000000" w:rsidRPr="00000000">
        <w:rPr>
          <w:rtl w:val="0"/>
        </w:rPr>
        <w:t xml:space="preserve">:</w:t>
      </w:r>
    </w:p>
    <w:p w:rsidR="00000000" w:rsidDel="00000000" w:rsidP="00000000" w:rsidRDefault="00000000" w:rsidRPr="00000000" w14:paraId="00001270">
      <w:pPr>
        <w:numPr>
          <w:ilvl w:val="1"/>
          <w:numId w:val="40"/>
        </w:numPr>
        <w:spacing w:after="240" w:before="0" w:beforeAutospacing="0" w:lineRule="auto"/>
        <w:ind w:left="1440" w:hanging="360"/>
      </w:pPr>
      <w:r w:rsidDel="00000000" w:rsidR="00000000" w:rsidRPr="00000000">
        <w:rPr>
          <w:rtl w:val="0"/>
        </w:rPr>
        <w:t xml:space="preserve">The VPC CNI plugin has options like </w:t>
      </w:r>
      <w:r w:rsidDel="00000000" w:rsidR="00000000" w:rsidRPr="00000000">
        <w:rPr>
          <w:rFonts w:ascii="Roboto Mono" w:cs="Roboto Mono" w:eastAsia="Roboto Mono" w:hAnsi="Roboto Mono"/>
          <w:b w:val="1"/>
          <w:color w:val="188038"/>
          <w:rtl w:val="0"/>
        </w:rPr>
        <w:t xml:space="preserve">ENIConfig</w:t>
      </w:r>
      <w:r w:rsidDel="00000000" w:rsidR="00000000" w:rsidRPr="00000000">
        <w:rPr>
          <w:rtl w:val="0"/>
        </w:rPr>
        <w:t xml:space="preserve"> to create custom ENIs for pods, </w:t>
      </w:r>
      <w:r w:rsidDel="00000000" w:rsidR="00000000" w:rsidRPr="00000000">
        <w:rPr>
          <w:rFonts w:ascii="Roboto Mono" w:cs="Roboto Mono" w:eastAsia="Roboto Mono" w:hAnsi="Roboto Mono"/>
          <w:b w:val="1"/>
          <w:color w:val="188038"/>
          <w:rtl w:val="0"/>
        </w:rPr>
        <w:t xml:space="preserve">vpc-cni-max-pods</w:t>
      </w:r>
      <w:r w:rsidDel="00000000" w:rsidR="00000000" w:rsidRPr="00000000">
        <w:rPr>
          <w:rtl w:val="0"/>
        </w:rPr>
        <w:t xml:space="preserve"> for controlling pod density, and others for customizing the plugin behavior to your networking needs.</w:t>
      </w:r>
    </w:p>
    <w:p w:rsidR="00000000" w:rsidDel="00000000" w:rsidP="00000000" w:rsidRDefault="00000000" w:rsidRPr="00000000" w14:paraId="00001271">
      <w:pPr>
        <w:pStyle w:val="Heading3"/>
        <w:keepNext w:val="0"/>
        <w:keepLines w:val="0"/>
        <w:spacing w:before="280" w:lineRule="auto"/>
        <w:rPr>
          <w:b w:val="1"/>
          <w:color w:val="000000"/>
          <w:sz w:val="26"/>
          <w:szCs w:val="26"/>
        </w:rPr>
      </w:pPr>
      <w:bookmarkStart w:colFirst="0" w:colLast="0" w:name="_ov2lmujf8bj8" w:id="497"/>
      <w:bookmarkEnd w:id="497"/>
      <w:r w:rsidDel="00000000" w:rsidR="00000000" w:rsidRPr="00000000">
        <w:rPr>
          <w:b w:val="1"/>
          <w:color w:val="000000"/>
          <w:sz w:val="26"/>
          <w:szCs w:val="26"/>
          <w:rtl w:val="0"/>
        </w:rPr>
        <w:t xml:space="preserve">Summary</w:t>
      </w:r>
    </w:p>
    <w:p w:rsidR="00000000" w:rsidDel="00000000" w:rsidP="00000000" w:rsidRDefault="00000000" w:rsidRPr="00000000" w14:paraId="00001272">
      <w:pPr>
        <w:numPr>
          <w:ilvl w:val="0"/>
          <w:numId w:val="412"/>
        </w:numPr>
        <w:spacing w:after="0" w:afterAutospacing="0" w:before="240" w:lineRule="auto"/>
        <w:ind w:left="720" w:hanging="360"/>
      </w:pPr>
      <w:r w:rsidDel="00000000" w:rsidR="00000000" w:rsidRPr="00000000">
        <w:rPr>
          <w:b w:val="1"/>
          <w:rtl w:val="0"/>
        </w:rPr>
        <w:t xml:space="preserve">VPC CNI Plugin</w:t>
      </w:r>
      <w:r w:rsidDel="00000000" w:rsidR="00000000" w:rsidRPr="00000000">
        <w:rPr>
          <w:rtl w:val="0"/>
        </w:rPr>
        <w:t xml:space="preserve"> enables Kubernetes pods to use native </w:t>
      </w:r>
      <w:r w:rsidDel="00000000" w:rsidR="00000000" w:rsidRPr="00000000">
        <w:rPr>
          <w:b w:val="1"/>
          <w:rtl w:val="0"/>
        </w:rPr>
        <w:t xml:space="preserve">AWS VPC networking</w:t>
      </w:r>
      <w:r w:rsidDel="00000000" w:rsidR="00000000" w:rsidRPr="00000000">
        <w:rPr>
          <w:rtl w:val="0"/>
        </w:rPr>
        <w:t xml:space="preserve">, giving them IP addresses from your VPC's subnets.</w:t>
      </w:r>
    </w:p>
    <w:p w:rsidR="00000000" w:rsidDel="00000000" w:rsidP="00000000" w:rsidRDefault="00000000" w:rsidRPr="00000000" w14:paraId="00001273">
      <w:pPr>
        <w:numPr>
          <w:ilvl w:val="0"/>
          <w:numId w:val="412"/>
        </w:numPr>
        <w:spacing w:after="0" w:afterAutospacing="0" w:before="0" w:beforeAutospacing="0" w:lineRule="auto"/>
        <w:ind w:left="720" w:hanging="360"/>
      </w:pPr>
      <w:r w:rsidDel="00000000" w:rsidR="00000000" w:rsidRPr="00000000">
        <w:rPr>
          <w:rtl w:val="0"/>
        </w:rPr>
        <w:t xml:space="preserve">The plugin assigns one IP address per pod, which is reserved for the lifetime of the pod and comes from the </w:t>
      </w:r>
      <w:r w:rsidDel="00000000" w:rsidR="00000000" w:rsidRPr="00000000">
        <w:rPr>
          <w:b w:val="1"/>
          <w:rtl w:val="0"/>
        </w:rPr>
        <w:t xml:space="preserve">VPC subnet</w:t>
      </w:r>
      <w:r w:rsidDel="00000000" w:rsidR="00000000" w:rsidRPr="00000000">
        <w:rPr>
          <w:rtl w:val="0"/>
        </w:rPr>
        <w:t xml:space="preserve">.</w:t>
      </w:r>
    </w:p>
    <w:p w:rsidR="00000000" w:rsidDel="00000000" w:rsidP="00000000" w:rsidRDefault="00000000" w:rsidRPr="00000000" w14:paraId="00001274">
      <w:pPr>
        <w:numPr>
          <w:ilvl w:val="0"/>
          <w:numId w:val="412"/>
        </w:numPr>
        <w:spacing w:after="0" w:afterAutospacing="0" w:before="0" w:beforeAutospacing="0" w:lineRule="auto"/>
        <w:ind w:left="720" w:hanging="360"/>
      </w:pPr>
      <w:r w:rsidDel="00000000" w:rsidR="00000000" w:rsidRPr="00000000">
        <w:rPr>
          <w:rtl w:val="0"/>
        </w:rPr>
        <w:t xml:space="preserve">The plugin ensures that pod-to-pod communication and pod-to-AWS services communication are secure and efficient.</w:t>
      </w:r>
    </w:p>
    <w:p w:rsidR="00000000" w:rsidDel="00000000" w:rsidP="00000000" w:rsidRDefault="00000000" w:rsidRPr="00000000" w14:paraId="00001275">
      <w:pPr>
        <w:numPr>
          <w:ilvl w:val="0"/>
          <w:numId w:val="412"/>
        </w:numPr>
        <w:spacing w:after="0" w:afterAutospacing="0" w:before="0" w:beforeAutospacing="0" w:lineRule="auto"/>
        <w:ind w:left="720" w:hanging="360"/>
      </w:pPr>
      <w:r w:rsidDel="00000000" w:rsidR="00000000" w:rsidRPr="00000000">
        <w:rPr>
          <w:rtl w:val="0"/>
        </w:rPr>
        <w:t xml:space="preserve">If you run out of available IPs in your subnet, Kubernetes will not be able to schedule additional pods unless more IPs are made available (e.g., by resizing subnets or using additional subnets).</w:t>
      </w:r>
    </w:p>
    <w:p w:rsidR="00000000" w:rsidDel="00000000" w:rsidP="00000000" w:rsidRDefault="00000000" w:rsidRPr="00000000" w14:paraId="00001276">
      <w:pPr>
        <w:numPr>
          <w:ilvl w:val="0"/>
          <w:numId w:val="412"/>
        </w:numPr>
        <w:spacing w:after="240" w:before="0" w:beforeAutospacing="0" w:lineRule="auto"/>
        <w:ind w:left="720" w:hanging="360"/>
      </w:pPr>
      <w:r w:rsidDel="00000000" w:rsidR="00000000" w:rsidRPr="00000000">
        <w:rPr>
          <w:rtl w:val="0"/>
        </w:rPr>
        <w:t xml:space="preserve">The VPC CNI plugin relies on </w:t>
      </w:r>
      <w:r w:rsidDel="00000000" w:rsidR="00000000" w:rsidRPr="00000000">
        <w:rPr>
          <w:b w:val="1"/>
          <w:rtl w:val="0"/>
        </w:rPr>
        <w:t xml:space="preserve">Elastic Network Interfaces (ENIs)</w:t>
      </w:r>
      <w:r w:rsidDel="00000000" w:rsidR="00000000" w:rsidRPr="00000000">
        <w:rPr>
          <w:rtl w:val="0"/>
        </w:rPr>
        <w:t xml:space="preserve"> to assign and manage IP addresses for pods, and it integrates directly with VPC networking.</w:t>
      </w:r>
    </w:p>
    <w:p w:rsidR="00000000" w:rsidDel="00000000" w:rsidP="00000000" w:rsidRDefault="00000000" w:rsidRPr="00000000" w14:paraId="00001277">
      <w:pPr>
        <w:spacing w:after="240" w:before="240" w:lineRule="auto"/>
        <w:rPr/>
      </w:pPr>
      <w:r w:rsidDel="00000000" w:rsidR="00000000" w:rsidRPr="00000000">
        <w:rPr>
          <w:rtl w:val="0"/>
        </w:rPr>
        <w:t xml:space="preserve">Thus, managing IP address allocation and network design carefully is important when using the VPC CNI plugin to ensure that your cluster can scale effectively while avoiding IP exhaustion.</w:t>
      </w:r>
    </w:p>
    <w:p w:rsidR="00000000" w:rsidDel="00000000" w:rsidP="00000000" w:rsidRDefault="00000000" w:rsidRPr="00000000" w14:paraId="00001278">
      <w:pPr>
        <w:pStyle w:val="Heading1"/>
        <w:spacing w:after="240" w:before="240" w:lineRule="auto"/>
        <w:rPr/>
      </w:pPr>
      <w:bookmarkStart w:colFirst="0" w:colLast="0" w:name="_70sz66rfla85" w:id="498"/>
      <w:bookmarkEnd w:id="498"/>
      <w:r w:rsidDel="00000000" w:rsidR="00000000" w:rsidRPr="00000000">
        <w:rPr>
          <w:rtl w:val="0"/>
        </w:rPr>
        <w:t xml:space="preserve">What is the use of </w:t>
      </w:r>
      <w:r w:rsidDel="00000000" w:rsidR="00000000" w:rsidRPr="00000000">
        <w:rPr>
          <w:rtl w:val="0"/>
        </w:rPr>
        <w:t xml:space="preserve">kubeproxy</w:t>
      </w:r>
      <w:r w:rsidDel="00000000" w:rsidR="00000000" w:rsidRPr="00000000">
        <w:rPr>
          <w:rtl w:val="0"/>
        </w:rPr>
        <w:t xml:space="preserve">, and core dns in the k8 cluster, how do they work ?</w:t>
      </w:r>
    </w:p>
    <w:p w:rsidR="00000000" w:rsidDel="00000000" w:rsidP="00000000" w:rsidRDefault="00000000" w:rsidRPr="00000000" w14:paraId="00001279">
      <w:pPr>
        <w:pStyle w:val="Heading6"/>
        <w:keepNext w:val="0"/>
        <w:keepLines w:val="0"/>
        <w:spacing w:after="40" w:before="200" w:lineRule="auto"/>
        <w:rPr>
          <w:b w:val="1"/>
          <w:i w:val="0"/>
          <w:color w:val="000000"/>
          <w:sz w:val="18"/>
          <w:szCs w:val="18"/>
        </w:rPr>
      </w:pPr>
      <w:bookmarkStart w:colFirst="0" w:colLast="0" w:name="_lzy8g16g0ir0" w:id="499"/>
      <w:bookmarkEnd w:id="499"/>
      <w:r w:rsidDel="00000000" w:rsidR="00000000" w:rsidRPr="00000000">
        <w:rPr>
          <w:rtl w:val="0"/>
        </w:rPr>
      </w:r>
    </w:p>
    <w:p w:rsidR="00000000" w:rsidDel="00000000" w:rsidP="00000000" w:rsidRDefault="00000000" w:rsidRPr="00000000" w14:paraId="0000127A">
      <w:pPr>
        <w:spacing w:after="240" w:before="240" w:lineRule="auto"/>
        <w:rPr/>
      </w:pPr>
      <w:r w:rsidDel="00000000" w:rsidR="00000000" w:rsidRPr="00000000">
        <w:rPr>
          <w:rtl w:val="0"/>
        </w:rPr>
      </w:r>
    </w:p>
    <w:p w:rsidR="00000000" w:rsidDel="00000000" w:rsidP="00000000" w:rsidRDefault="00000000" w:rsidRPr="00000000" w14:paraId="0000127B">
      <w:pPr>
        <w:spacing w:after="240" w:before="240" w:lineRule="auto"/>
        <w:rPr/>
      </w:pPr>
      <w:r w:rsidDel="00000000" w:rsidR="00000000" w:rsidRPr="00000000">
        <w:rPr>
          <w:rtl w:val="0"/>
        </w:rPr>
        <w:t xml:space="preserve">In a Kubernetes cluster, </w:t>
      </w:r>
      <w:r w:rsidDel="00000000" w:rsidR="00000000" w:rsidRPr="00000000">
        <w:rPr>
          <w:b w:val="1"/>
          <w:rtl w:val="0"/>
        </w:rPr>
        <w:t xml:space="preserve">kube-proxy</w:t>
      </w:r>
      <w:r w:rsidDel="00000000" w:rsidR="00000000" w:rsidRPr="00000000">
        <w:rPr>
          <w:rtl w:val="0"/>
        </w:rPr>
        <w:t xml:space="preserve"> and </w:t>
      </w:r>
      <w:r w:rsidDel="00000000" w:rsidR="00000000" w:rsidRPr="00000000">
        <w:rPr>
          <w:b w:val="1"/>
          <w:rtl w:val="0"/>
        </w:rPr>
        <w:t xml:space="preserve">CoreDNS</w:t>
      </w:r>
      <w:r w:rsidDel="00000000" w:rsidR="00000000" w:rsidRPr="00000000">
        <w:rPr>
          <w:rtl w:val="0"/>
        </w:rPr>
        <w:t xml:space="preserve"> are two critical components responsible for enabling </w:t>
      </w:r>
      <w:r w:rsidDel="00000000" w:rsidR="00000000" w:rsidRPr="00000000">
        <w:rPr>
          <w:b w:val="1"/>
          <w:rtl w:val="0"/>
        </w:rPr>
        <w:t xml:space="preserve">networking</w:t>
      </w:r>
      <w:r w:rsidDel="00000000" w:rsidR="00000000" w:rsidRPr="00000000">
        <w:rPr>
          <w:rtl w:val="0"/>
        </w:rPr>
        <w:t xml:space="preserve"> and </w:t>
      </w:r>
      <w:r w:rsidDel="00000000" w:rsidR="00000000" w:rsidRPr="00000000">
        <w:rPr>
          <w:b w:val="1"/>
          <w:rtl w:val="0"/>
        </w:rPr>
        <w:t xml:space="preserve">service discovery</w:t>
      </w:r>
      <w:r w:rsidDel="00000000" w:rsidR="00000000" w:rsidRPr="00000000">
        <w:rPr>
          <w:rtl w:val="0"/>
        </w:rPr>
        <w:t xml:space="preserve"> within the cluster. They perform key roles in managing communication between pods and services, and facilitate DNS resolution within the cluster. Here's a detailed breakdown of their use and how they work:</w:t>
      </w:r>
    </w:p>
    <w:p w:rsidR="00000000" w:rsidDel="00000000" w:rsidP="00000000" w:rsidRDefault="00000000" w:rsidRPr="00000000" w14:paraId="000012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D">
      <w:pPr>
        <w:pStyle w:val="Heading3"/>
        <w:keepNext w:val="0"/>
        <w:keepLines w:val="0"/>
        <w:spacing w:before="280" w:lineRule="auto"/>
        <w:rPr>
          <w:b w:val="1"/>
          <w:color w:val="000000"/>
          <w:sz w:val="26"/>
          <w:szCs w:val="26"/>
        </w:rPr>
      </w:pPr>
      <w:bookmarkStart w:colFirst="0" w:colLast="0" w:name="_b8w8izpvv3t8" w:id="500"/>
      <w:bookmarkEnd w:id="500"/>
      <w:r w:rsidDel="00000000" w:rsidR="00000000" w:rsidRPr="00000000">
        <w:rPr>
          <w:b w:val="1"/>
          <w:color w:val="000000"/>
          <w:sz w:val="26"/>
          <w:szCs w:val="26"/>
          <w:rtl w:val="0"/>
        </w:rPr>
        <w:t xml:space="preserve">1. Kube-Proxy</w:t>
      </w:r>
    </w:p>
    <w:p w:rsidR="00000000" w:rsidDel="00000000" w:rsidP="00000000" w:rsidRDefault="00000000" w:rsidRPr="00000000" w14:paraId="0000127E">
      <w:pPr>
        <w:spacing w:after="240" w:before="240" w:lineRule="auto"/>
        <w:rPr/>
      </w:pPr>
      <w:r w:rsidDel="00000000" w:rsidR="00000000" w:rsidRPr="00000000">
        <w:rPr>
          <w:b w:val="1"/>
          <w:rtl w:val="0"/>
        </w:rPr>
        <w:t xml:space="preserve">Kube-proxy</w:t>
      </w:r>
      <w:r w:rsidDel="00000000" w:rsidR="00000000" w:rsidRPr="00000000">
        <w:rPr>
          <w:rtl w:val="0"/>
        </w:rPr>
        <w:t xml:space="preserve"> is a network proxy that runs on each node in a Kubernetes cluster. It ensures that network traffic is correctly routed to the appropriate pods based on Kubernetes </w:t>
      </w:r>
      <w:r w:rsidDel="00000000" w:rsidR="00000000" w:rsidRPr="00000000">
        <w:rPr>
          <w:b w:val="1"/>
          <w:rtl w:val="0"/>
        </w:rPr>
        <w:t xml:space="preserve">Services</w:t>
      </w:r>
      <w:r w:rsidDel="00000000" w:rsidR="00000000" w:rsidRPr="00000000">
        <w:rPr>
          <w:rtl w:val="0"/>
        </w:rPr>
        <w:t xml:space="preserve"> and the underlying network model. </w:t>
      </w:r>
      <w:r w:rsidDel="00000000" w:rsidR="00000000" w:rsidRPr="00000000">
        <w:rPr>
          <w:b w:val="1"/>
          <w:rtl w:val="0"/>
        </w:rPr>
        <w:t xml:space="preserve">Kube-proxy</w:t>
      </w:r>
      <w:r w:rsidDel="00000000" w:rsidR="00000000" w:rsidRPr="00000000">
        <w:rPr>
          <w:rtl w:val="0"/>
        </w:rPr>
        <w:t xml:space="preserve"> can use different methods (</w:t>
      </w:r>
      <w:r w:rsidDel="00000000" w:rsidR="00000000" w:rsidRPr="00000000">
        <w:rPr>
          <w:rtl w:val="0"/>
        </w:rPr>
        <w:t xml:space="preserve">iptables</w:t>
      </w:r>
      <w:r w:rsidDel="00000000" w:rsidR="00000000" w:rsidRPr="00000000">
        <w:rPr>
          <w:rtl w:val="0"/>
        </w:rPr>
        <w:t xml:space="preserve">, IPVS) to implement the networking rules.</w:t>
      </w:r>
    </w:p>
    <w:p w:rsidR="00000000" w:rsidDel="00000000" w:rsidP="00000000" w:rsidRDefault="00000000" w:rsidRPr="00000000" w14:paraId="0000127F">
      <w:pPr>
        <w:pStyle w:val="Heading4"/>
        <w:keepNext w:val="0"/>
        <w:keepLines w:val="0"/>
        <w:spacing w:after="40" w:before="240" w:lineRule="auto"/>
        <w:rPr>
          <w:b w:val="1"/>
          <w:color w:val="000000"/>
          <w:sz w:val="22"/>
          <w:szCs w:val="22"/>
        </w:rPr>
      </w:pPr>
      <w:bookmarkStart w:colFirst="0" w:colLast="0" w:name="_nbl1mxdmn16h" w:id="501"/>
      <w:bookmarkEnd w:id="501"/>
      <w:r w:rsidDel="00000000" w:rsidR="00000000" w:rsidRPr="00000000">
        <w:rPr>
          <w:b w:val="1"/>
          <w:color w:val="000000"/>
          <w:sz w:val="22"/>
          <w:szCs w:val="22"/>
          <w:rtl w:val="0"/>
        </w:rPr>
        <w:t xml:space="preserve">Key Functions of Kube-Proxy:</w:t>
      </w:r>
    </w:p>
    <w:p w:rsidR="00000000" w:rsidDel="00000000" w:rsidP="00000000" w:rsidRDefault="00000000" w:rsidRPr="00000000" w14:paraId="00001280">
      <w:pPr>
        <w:numPr>
          <w:ilvl w:val="0"/>
          <w:numId w:val="307"/>
        </w:numPr>
        <w:spacing w:after="0" w:afterAutospacing="0" w:before="240" w:lineRule="auto"/>
        <w:ind w:left="720" w:hanging="360"/>
      </w:pPr>
      <w:r w:rsidDel="00000000" w:rsidR="00000000" w:rsidRPr="00000000">
        <w:rPr>
          <w:b w:val="1"/>
          <w:rtl w:val="0"/>
        </w:rPr>
        <w:t xml:space="preserve">Service Discovery &amp; Load Balancing</w:t>
      </w:r>
      <w:r w:rsidDel="00000000" w:rsidR="00000000" w:rsidRPr="00000000">
        <w:rPr>
          <w:rtl w:val="0"/>
        </w:rPr>
        <w:t xml:space="preserve">:</w:t>
      </w:r>
    </w:p>
    <w:p w:rsidR="00000000" w:rsidDel="00000000" w:rsidP="00000000" w:rsidRDefault="00000000" w:rsidRPr="00000000" w14:paraId="00001281">
      <w:pPr>
        <w:numPr>
          <w:ilvl w:val="1"/>
          <w:numId w:val="307"/>
        </w:numPr>
        <w:spacing w:after="0" w:afterAutospacing="0" w:before="0" w:beforeAutospacing="0" w:lineRule="auto"/>
        <w:ind w:left="1440" w:hanging="360"/>
      </w:pPr>
      <w:r w:rsidDel="00000000" w:rsidR="00000000" w:rsidRPr="00000000">
        <w:rPr>
          <w:rtl w:val="0"/>
        </w:rPr>
        <w:t xml:space="preserve">Kubernetes Services are an abstraction that expose a set of Pods (e.g., microservices). Kube-proxy ensures that traffic sent to the service is correctly routed to one of the pods behind the service, enabling load balancing.</w:t>
      </w:r>
    </w:p>
    <w:p w:rsidR="00000000" w:rsidDel="00000000" w:rsidP="00000000" w:rsidRDefault="00000000" w:rsidRPr="00000000" w14:paraId="00001282">
      <w:pPr>
        <w:numPr>
          <w:ilvl w:val="1"/>
          <w:numId w:val="307"/>
        </w:numPr>
        <w:spacing w:after="0" w:afterAutospacing="0" w:before="0" w:beforeAutospacing="0" w:lineRule="auto"/>
        <w:ind w:left="1440" w:hanging="360"/>
      </w:pPr>
      <w:r w:rsidDel="00000000" w:rsidR="00000000" w:rsidRPr="00000000">
        <w:rPr>
          <w:rtl w:val="0"/>
        </w:rPr>
        <w:t xml:space="preserve">It monitors services and pod IPs, so when a new pod is added or removed, it updates the routing rules to ensure traffic is routed correctly.</w:t>
      </w:r>
    </w:p>
    <w:p w:rsidR="00000000" w:rsidDel="00000000" w:rsidP="00000000" w:rsidRDefault="00000000" w:rsidRPr="00000000" w14:paraId="00001283">
      <w:pPr>
        <w:numPr>
          <w:ilvl w:val="0"/>
          <w:numId w:val="307"/>
        </w:numPr>
        <w:spacing w:after="0" w:afterAutospacing="0" w:before="0" w:beforeAutospacing="0" w:lineRule="auto"/>
        <w:ind w:left="720" w:hanging="360"/>
      </w:pPr>
      <w:r w:rsidDel="00000000" w:rsidR="00000000" w:rsidRPr="00000000">
        <w:rPr>
          <w:b w:val="1"/>
          <w:rtl w:val="0"/>
        </w:rPr>
        <w:t xml:space="preserve">Traffic Routing</w:t>
      </w:r>
      <w:r w:rsidDel="00000000" w:rsidR="00000000" w:rsidRPr="00000000">
        <w:rPr>
          <w:rtl w:val="0"/>
        </w:rPr>
        <w:t xml:space="preserve">:</w:t>
      </w:r>
    </w:p>
    <w:p w:rsidR="00000000" w:rsidDel="00000000" w:rsidP="00000000" w:rsidRDefault="00000000" w:rsidRPr="00000000" w14:paraId="00001284">
      <w:pPr>
        <w:numPr>
          <w:ilvl w:val="1"/>
          <w:numId w:val="307"/>
        </w:numPr>
        <w:spacing w:after="0" w:afterAutospacing="0" w:before="0" w:beforeAutospacing="0" w:lineRule="auto"/>
        <w:ind w:left="1440" w:hanging="360"/>
      </w:pPr>
      <w:r w:rsidDel="00000000" w:rsidR="00000000" w:rsidRPr="00000000">
        <w:rPr>
          <w:rtl w:val="0"/>
        </w:rPr>
        <w:t xml:space="preserve">Kube-proxy uses the underlying operating system's networking capabilities (</w:t>
      </w:r>
      <w:r w:rsidDel="00000000" w:rsidR="00000000" w:rsidRPr="00000000">
        <w:rPr>
          <w:rtl w:val="0"/>
        </w:rPr>
        <w:t xml:space="preserve">iptables</w:t>
      </w:r>
      <w:r w:rsidDel="00000000" w:rsidR="00000000" w:rsidRPr="00000000">
        <w:rPr>
          <w:rtl w:val="0"/>
        </w:rPr>
        <w:t xml:space="preserve"> or IPVS) to set up routing rules for network traffic. It ensures that traffic to a service's IP or DNS name is forwarded to one of the appropriate pod IPs.</w:t>
      </w:r>
    </w:p>
    <w:p w:rsidR="00000000" w:rsidDel="00000000" w:rsidP="00000000" w:rsidRDefault="00000000" w:rsidRPr="00000000" w14:paraId="00001285">
      <w:pPr>
        <w:numPr>
          <w:ilvl w:val="1"/>
          <w:numId w:val="307"/>
        </w:numPr>
        <w:spacing w:after="0" w:afterAutospacing="0" w:before="0" w:beforeAutospacing="0" w:lineRule="auto"/>
        <w:ind w:left="1440" w:hanging="360"/>
      </w:pPr>
      <w:r w:rsidDel="00000000" w:rsidR="00000000" w:rsidRPr="00000000">
        <w:rPr>
          <w:rtl w:val="0"/>
        </w:rPr>
        <w:t xml:space="preserve">It supports multiple proxy modes:</w:t>
      </w:r>
    </w:p>
    <w:p w:rsidR="00000000" w:rsidDel="00000000" w:rsidP="00000000" w:rsidRDefault="00000000" w:rsidRPr="00000000" w14:paraId="00001286">
      <w:pPr>
        <w:numPr>
          <w:ilvl w:val="2"/>
          <w:numId w:val="307"/>
        </w:numPr>
        <w:spacing w:after="0" w:afterAutospacing="0" w:before="0" w:beforeAutospacing="0" w:lineRule="auto"/>
        <w:ind w:left="2160" w:hanging="360"/>
      </w:pPr>
      <w:r w:rsidDel="00000000" w:rsidR="00000000" w:rsidRPr="00000000">
        <w:rPr>
          <w:b w:val="1"/>
          <w:rtl w:val="0"/>
        </w:rPr>
        <w:t xml:space="preserve">iptables</w:t>
      </w:r>
      <w:r w:rsidDel="00000000" w:rsidR="00000000" w:rsidRPr="00000000">
        <w:rPr>
          <w:b w:val="1"/>
          <w:rtl w:val="0"/>
        </w:rPr>
        <w:t xml:space="preserve"> mode</w:t>
      </w:r>
      <w:r w:rsidDel="00000000" w:rsidR="00000000" w:rsidRPr="00000000">
        <w:rPr>
          <w:rtl w:val="0"/>
        </w:rPr>
        <w:t xml:space="preserve"> (default): Kube-proxy configures </w:t>
      </w:r>
      <w:r w:rsidDel="00000000" w:rsidR="00000000" w:rsidRPr="00000000">
        <w:rPr>
          <w:rtl w:val="0"/>
        </w:rPr>
        <w:t xml:space="preserve">iptables</w:t>
      </w:r>
      <w:r w:rsidDel="00000000" w:rsidR="00000000" w:rsidRPr="00000000">
        <w:rPr>
          <w:rtl w:val="0"/>
        </w:rPr>
        <w:t xml:space="preserve"> rules to capture network traffic and redirect it to the appropriate pod.</w:t>
      </w:r>
    </w:p>
    <w:p w:rsidR="00000000" w:rsidDel="00000000" w:rsidP="00000000" w:rsidRDefault="00000000" w:rsidRPr="00000000" w14:paraId="00001287">
      <w:pPr>
        <w:numPr>
          <w:ilvl w:val="2"/>
          <w:numId w:val="307"/>
        </w:numPr>
        <w:spacing w:after="0" w:afterAutospacing="0" w:before="0" w:beforeAutospacing="0" w:lineRule="auto"/>
        <w:ind w:left="2160" w:hanging="360"/>
      </w:pPr>
      <w:r w:rsidDel="00000000" w:rsidR="00000000" w:rsidRPr="00000000">
        <w:rPr>
          <w:b w:val="1"/>
          <w:rtl w:val="0"/>
        </w:rPr>
        <w:t xml:space="preserve">IPVS mode</w:t>
      </w:r>
      <w:r w:rsidDel="00000000" w:rsidR="00000000" w:rsidRPr="00000000">
        <w:rPr>
          <w:rtl w:val="0"/>
        </w:rPr>
        <w:t xml:space="preserve">: Uses IP Virtual Server (IPVS) for more efficient routing of traffic with better performance for large-scale clusters.</w:t>
      </w:r>
    </w:p>
    <w:p w:rsidR="00000000" w:rsidDel="00000000" w:rsidP="00000000" w:rsidRDefault="00000000" w:rsidRPr="00000000" w14:paraId="00001288">
      <w:pPr>
        <w:numPr>
          <w:ilvl w:val="2"/>
          <w:numId w:val="307"/>
        </w:numPr>
        <w:spacing w:after="0" w:afterAutospacing="0" w:before="0" w:beforeAutospacing="0" w:lineRule="auto"/>
        <w:ind w:left="2160" w:hanging="360"/>
      </w:pPr>
      <w:r w:rsidDel="00000000" w:rsidR="00000000" w:rsidRPr="00000000">
        <w:rPr>
          <w:b w:val="1"/>
          <w:rtl w:val="0"/>
        </w:rPr>
        <w:t xml:space="preserve">Userspace mode</w:t>
      </w:r>
      <w:r w:rsidDel="00000000" w:rsidR="00000000" w:rsidRPr="00000000">
        <w:rPr>
          <w:rtl w:val="0"/>
        </w:rPr>
        <w:t xml:space="preserve"> (deprecated): Older method where kube-proxy itself handled traffic forwarding, but it has performance limitations.</w:t>
      </w:r>
    </w:p>
    <w:p w:rsidR="00000000" w:rsidDel="00000000" w:rsidP="00000000" w:rsidRDefault="00000000" w:rsidRPr="00000000" w14:paraId="00001289">
      <w:pPr>
        <w:numPr>
          <w:ilvl w:val="0"/>
          <w:numId w:val="307"/>
        </w:numPr>
        <w:spacing w:after="0" w:afterAutospacing="0" w:before="0" w:beforeAutospacing="0" w:lineRule="auto"/>
        <w:ind w:left="720" w:hanging="360"/>
      </w:pPr>
      <w:r w:rsidDel="00000000" w:rsidR="00000000" w:rsidRPr="00000000">
        <w:rPr>
          <w:b w:val="1"/>
          <w:rtl w:val="0"/>
        </w:rPr>
        <w:t xml:space="preserve">Cluster Networking</w:t>
      </w:r>
      <w:r w:rsidDel="00000000" w:rsidR="00000000" w:rsidRPr="00000000">
        <w:rPr>
          <w:rtl w:val="0"/>
        </w:rPr>
        <w:t xml:space="preserve">:</w:t>
      </w:r>
    </w:p>
    <w:p w:rsidR="00000000" w:rsidDel="00000000" w:rsidP="00000000" w:rsidRDefault="00000000" w:rsidRPr="00000000" w14:paraId="0000128A">
      <w:pPr>
        <w:numPr>
          <w:ilvl w:val="1"/>
          <w:numId w:val="307"/>
        </w:numPr>
        <w:spacing w:after="240" w:before="0" w:beforeAutospacing="0" w:lineRule="auto"/>
        <w:ind w:left="1440" w:hanging="360"/>
      </w:pPr>
      <w:r w:rsidDel="00000000" w:rsidR="00000000" w:rsidRPr="00000000">
        <w:rPr>
          <w:rtl w:val="0"/>
        </w:rPr>
        <w:t xml:space="preserve">Kube-proxy ensures that services within the cluster can be accessed by pods. When you create a service, kube-proxy configures the node's networking rules to ensure that requests to the service's ClusterIP or NodePort are forwarded to the correct backend pod IPs.</w:t>
      </w:r>
    </w:p>
    <w:p w:rsidR="00000000" w:rsidDel="00000000" w:rsidP="00000000" w:rsidRDefault="00000000" w:rsidRPr="00000000" w14:paraId="0000128B">
      <w:pPr>
        <w:pStyle w:val="Heading4"/>
        <w:keepNext w:val="0"/>
        <w:keepLines w:val="0"/>
        <w:spacing w:after="40" w:before="240" w:lineRule="auto"/>
        <w:rPr>
          <w:b w:val="1"/>
          <w:color w:val="000000"/>
          <w:sz w:val="22"/>
          <w:szCs w:val="22"/>
        </w:rPr>
      </w:pPr>
      <w:bookmarkStart w:colFirst="0" w:colLast="0" w:name="_26ea51ngn3f3" w:id="502"/>
      <w:bookmarkEnd w:id="502"/>
      <w:r w:rsidDel="00000000" w:rsidR="00000000" w:rsidRPr="00000000">
        <w:rPr>
          <w:b w:val="1"/>
          <w:color w:val="000000"/>
          <w:sz w:val="22"/>
          <w:szCs w:val="22"/>
          <w:rtl w:val="0"/>
        </w:rPr>
        <w:t xml:space="preserve">How Kube-Proxy Works:</w:t>
      </w:r>
    </w:p>
    <w:p w:rsidR="00000000" w:rsidDel="00000000" w:rsidP="00000000" w:rsidRDefault="00000000" w:rsidRPr="00000000" w14:paraId="0000128C">
      <w:pPr>
        <w:numPr>
          <w:ilvl w:val="0"/>
          <w:numId w:val="375"/>
        </w:numPr>
        <w:spacing w:after="0" w:afterAutospacing="0" w:before="240" w:lineRule="auto"/>
        <w:ind w:left="720" w:hanging="360"/>
      </w:pPr>
      <w:r w:rsidDel="00000000" w:rsidR="00000000" w:rsidRPr="00000000">
        <w:rPr>
          <w:b w:val="1"/>
          <w:rtl w:val="0"/>
        </w:rPr>
        <w:t xml:space="preserve">iptables</w:t>
      </w:r>
      <w:r w:rsidDel="00000000" w:rsidR="00000000" w:rsidRPr="00000000">
        <w:rPr>
          <w:b w:val="1"/>
          <w:rtl w:val="0"/>
        </w:rPr>
        <w:t xml:space="preserve"> Mode</w:t>
      </w:r>
      <w:r w:rsidDel="00000000" w:rsidR="00000000" w:rsidRPr="00000000">
        <w:rPr>
          <w:rtl w:val="0"/>
        </w:rPr>
        <w:t xml:space="preserve">:</w:t>
      </w:r>
    </w:p>
    <w:p w:rsidR="00000000" w:rsidDel="00000000" w:rsidP="00000000" w:rsidRDefault="00000000" w:rsidRPr="00000000" w14:paraId="0000128D">
      <w:pPr>
        <w:numPr>
          <w:ilvl w:val="1"/>
          <w:numId w:val="375"/>
        </w:numPr>
        <w:spacing w:after="0" w:afterAutospacing="0" w:before="0" w:beforeAutospacing="0" w:lineRule="auto"/>
        <w:ind w:left="1440" w:hanging="360"/>
      </w:pPr>
      <w:r w:rsidDel="00000000" w:rsidR="00000000" w:rsidRPr="00000000">
        <w:rPr>
          <w:rtl w:val="0"/>
        </w:rPr>
        <w:t xml:space="preserve">Kube-proxy configures </w:t>
      </w:r>
      <w:r w:rsidDel="00000000" w:rsidR="00000000" w:rsidRPr="00000000">
        <w:rPr>
          <w:b w:val="1"/>
          <w:rtl w:val="0"/>
        </w:rPr>
        <w:t xml:space="preserve">iptables</w:t>
      </w:r>
      <w:r w:rsidDel="00000000" w:rsidR="00000000" w:rsidRPr="00000000">
        <w:rPr>
          <w:rtl w:val="0"/>
        </w:rPr>
        <w:t xml:space="preserve"> rules on each node that capture incoming traffic for services (e.g., ClusterIP or NodePort) and forward it to a pod within the service.</w:t>
      </w:r>
    </w:p>
    <w:p w:rsidR="00000000" w:rsidDel="00000000" w:rsidP="00000000" w:rsidRDefault="00000000" w:rsidRPr="00000000" w14:paraId="0000128E">
      <w:pPr>
        <w:numPr>
          <w:ilvl w:val="1"/>
          <w:numId w:val="375"/>
        </w:numPr>
        <w:spacing w:after="0" w:afterAutospacing="0" w:before="0" w:beforeAutospacing="0" w:lineRule="auto"/>
        <w:ind w:left="1440" w:hanging="360"/>
      </w:pPr>
      <w:r w:rsidDel="00000000" w:rsidR="00000000" w:rsidRPr="00000000">
        <w:rPr>
          <w:rtl w:val="0"/>
        </w:rPr>
        <w:t xml:space="preserve">When a request is sent to a service IP (e.g., </w:t>
      </w:r>
      <w:r w:rsidDel="00000000" w:rsidR="00000000" w:rsidRPr="00000000">
        <w:rPr>
          <w:rFonts w:ascii="Roboto Mono" w:cs="Roboto Mono" w:eastAsia="Roboto Mono" w:hAnsi="Roboto Mono"/>
          <w:color w:val="188038"/>
          <w:rtl w:val="0"/>
        </w:rPr>
        <w:t xml:space="preserve">10.96.0.1</w:t>
      </w:r>
      <w:r w:rsidDel="00000000" w:rsidR="00000000" w:rsidRPr="00000000">
        <w:rPr>
          <w:rtl w:val="0"/>
        </w:rPr>
        <w:t xml:space="preserve">), kube-proxy chooses one of the pod IPs in the service's endpoint list and forwards the request to that pod.</w:t>
      </w:r>
    </w:p>
    <w:p w:rsidR="00000000" w:rsidDel="00000000" w:rsidP="00000000" w:rsidRDefault="00000000" w:rsidRPr="00000000" w14:paraId="0000128F">
      <w:pPr>
        <w:numPr>
          <w:ilvl w:val="0"/>
          <w:numId w:val="375"/>
        </w:numPr>
        <w:spacing w:after="0" w:afterAutospacing="0" w:before="0" w:beforeAutospacing="0" w:lineRule="auto"/>
        <w:ind w:left="720" w:hanging="360"/>
      </w:pPr>
      <w:r w:rsidDel="00000000" w:rsidR="00000000" w:rsidRPr="00000000">
        <w:rPr>
          <w:b w:val="1"/>
          <w:rtl w:val="0"/>
        </w:rPr>
        <w:t xml:space="preserve">IPVS Mode</w:t>
      </w:r>
      <w:r w:rsidDel="00000000" w:rsidR="00000000" w:rsidRPr="00000000">
        <w:rPr>
          <w:rtl w:val="0"/>
        </w:rPr>
        <w:t xml:space="preserve">:</w:t>
      </w:r>
    </w:p>
    <w:p w:rsidR="00000000" w:rsidDel="00000000" w:rsidP="00000000" w:rsidRDefault="00000000" w:rsidRPr="00000000" w14:paraId="00001290">
      <w:pPr>
        <w:numPr>
          <w:ilvl w:val="1"/>
          <w:numId w:val="375"/>
        </w:numPr>
        <w:spacing w:after="0" w:afterAutospacing="0" w:before="0" w:beforeAutospacing="0" w:lineRule="auto"/>
        <w:ind w:left="1440" w:hanging="360"/>
      </w:pPr>
      <w:r w:rsidDel="00000000" w:rsidR="00000000" w:rsidRPr="00000000">
        <w:rPr>
          <w:rtl w:val="0"/>
        </w:rPr>
        <w:t xml:space="preserve">In this mode, kube-proxy uses </w:t>
      </w:r>
      <w:r w:rsidDel="00000000" w:rsidR="00000000" w:rsidRPr="00000000">
        <w:rPr>
          <w:b w:val="1"/>
          <w:rtl w:val="0"/>
        </w:rPr>
        <w:t xml:space="preserve">IPVS</w:t>
      </w:r>
      <w:r w:rsidDel="00000000" w:rsidR="00000000" w:rsidRPr="00000000">
        <w:rPr>
          <w:rtl w:val="0"/>
        </w:rPr>
        <w:t xml:space="preserve"> (IP Virtual Server) to handle the routing of service traffic. IPVS is more efficient than </w:t>
      </w:r>
      <w:r w:rsidDel="00000000" w:rsidR="00000000" w:rsidRPr="00000000">
        <w:rPr>
          <w:rtl w:val="0"/>
        </w:rPr>
        <w:t xml:space="preserve">iptables</w:t>
      </w:r>
      <w:r w:rsidDel="00000000" w:rsidR="00000000" w:rsidRPr="00000000">
        <w:rPr>
          <w:rtl w:val="0"/>
        </w:rPr>
        <w:t xml:space="preserve">, providing better scalability and performance for larger clusters.</w:t>
      </w:r>
    </w:p>
    <w:p w:rsidR="00000000" w:rsidDel="00000000" w:rsidP="00000000" w:rsidRDefault="00000000" w:rsidRPr="00000000" w14:paraId="00001291">
      <w:pPr>
        <w:numPr>
          <w:ilvl w:val="1"/>
          <w:numId w:val="375"/>
        </w:numPr>
        <w:spacing w:after="0" w:afterAutospacing="0" w:before="0" w:beforeAutospacing="0" w:lineRule="auto"/>
        <w:ind w:left="1440" w:hanging="360"/>
      </w:pPr>
      <w:r w:rsidDel="00000000" w:rsidR="00000000" w:rsidRPr="00000000">
        <w:rPr>
          <w:rtl w:val="0"/>
        </w:rPr>
        <w:t xml:space="preserve">IPVS uses a virtual IP (VIP) to forward traffic to backend pods using various load-balancing algorithms.</w:t>
      </w:r>
    </w:p>
    <w:p w:rsidR="00000000" w:rsidDel="00000000" w:rsidP="00000000" w:rsidRDefault="00000000" w:rsidRPr="00000000" w14:paraId="00001292">
      <w:pPr>
        <w:numPr>
          <w:ilvl w:val="0"/>
          <w:numId w:val="375"/>
        </w:numPr>
        <w:spacing w:after="0" w:afterAutospacing="0" w:before="0" w:beforeAutospacing="0" w:lineRule="auto"/>
        <w:ind w:left="720" w:hanging="360"/>
      </w:pPr>
      <w:r w:rsidDel="00000000" w:rsidR="00000000" w:rsidRPr="00000000">
        <w:rPr>
          <w:b w:val="1"/>
          <w:rtl w:val="0"/>
        </w:rPr>
        <w:t xml:space="preserve">Service IPs and Endpoints</w:t>
      </w:r>
      <w:r w:rsidDel="00000000" w:rsidR="00000000" w:rsidRPr="00000000">
        <w:rPr>
          <w:rtl w:val="0"/>
        </w:rPr>
        <w:t xml:space="preserve">:</w:t>
      </w:r>
    </w:p>
    <w:p w:rsidR="00000000" w:rsidDel="00000000" w:rsidP="00000000" w:rsidRDefault="00000000" w:rsidRPr="00000000" w14:paraId="00001293">
      <w:pPr>
        <w:numPr>
          <w:ilvl w:val="1"/>
          <w:numId w:val="375"/>
        </w:numPr>
        <w:spacing w:after="240" w:before="0" w:beforeAutospacing="0" w:lineRule="auto"/>
        <w:ind w:left="1440" w:hanging="360"/>
      </w:pPr>
      <w:r w:rsidDel="00000000" w:rsidR="00000000" w:rsidRPr="00000000">
        <w:rPr>
          <w:rtl w:val="0"/>
        </w:rPr>
        <w:t xml:space="preserve">Kube-proxy watches the Kubernetes API server for changes to </w:t>
      </w:r>
      <w:r w:rsidDel="00000000" w:rsidR="00000000" w:rsidRPr="00000000">
        <w:rPr>
          <w:b w:val="1"/>
          <w:rtl w:val="0"/>
        </w:rPr>
        <w:t xml:space="preserve">services</w:t>
      </w:r>
      <w:r w:rsidDel="00000000" w:rsidR="00000000" w:rsidRPr="00000000">
        <w:rPr>
          <w:rtl w:val="0"/>
        </w:rPr>
        <w:t xml:space="preserve"> and </w:t>
      </w:r>
      <w:r w:rsidDel="00000000" w:rsidR="00000000" w:rsidRPr="00000000">
        <w:rPr>
          <w:b w:val="1"/>
          <w:rtl w:val="0"/>
        </w:rPr>
        <w:t xml:space="preserve">pods</w:t>
      </w:r>
      <w:r w:rsidDel="00000000" w:rsidR="00000000" w:rsidRPr="00000000">
        <w:rPr>
          <w:rtl w:val="0"/>
        </w:rPr>
        <w:t xml:space="preserve">. When a service is created, kube-proxy creates the necessary iptables/IPVS rules. When pods are added or removed, kube-proxy updates its routing tables to reflect the changes in the backend pods.</w:t>
      </w:r>
    </w:p>
    <w:p w:rsidR="00000000" w:rsidDel="00000000" w:rsidP="00000000" w:rsidRDefault="00000000" w:rsidRPr="00000000" w14:paraId="00001294">
      <w:pPr>
        <w:pStyle w:val="Heading4"/>
        <w:keepNext w:val="0"/>
        <w:keepLines w:val="0"/>
        <w:spacing w:after="40" w:before="240" w:lineRule="auto"/>
        <w:rPr>
          <w:b w:val="1"/>
          <w:color w:val="000000"/>
          <w:sz w:val="22"/>
          <w:szCs w:val="22"/>
        </w:rPr>
      </w:pPr>
      <w:bookmarkStart w:colFirst="0" w:colLast="0" w:name="_pal2x1xtyel2" w:id="503"/>
      <w:bookmarkEnd w:id="503"/>
      <w:r w:rsidDel="00000000" w:rsidR="00000000" w:rsidRPr="00000000">
        <w:rPr>
          <w:b w:val="1"/>
          <w:color w:val="000000"/>
          <w:sz w:val="22"/>
          <w:szCs w:val="22"/>
          <w:rtl w:val="0"/>
        </w:rPr>
        <w:t xml:space="preserve">Example:</w:t>
      </w:r>
    </w:p>
    <w:p w:rsidR="00000000" w:rsidDel="00000000" w:rsidP="00000000" w:rsidRDefault="00000000" w:rsidRPr="00000000" w14:paraId="00001295">
      <w:pPr>
        <w:numPr>
          <w:ilvl w:val="0"/>
          <w:numId w:val="476"/>
        </w:numPr>
        <w:spacing w:after="240" w:before="240" w:lineRule="auto"/>
        <w:ind w:left="720" w:hanging="360"/>
      </w:pPr>
      <w:r w:rsidDel="00000000" w:rsidR="00000000" w:rsidRPr="00000000">
        <w:rPr>
          <w:rtl w:val="0"/>
        </w:rPr>
        <w:t xml:space="preserve">If you create a Kubernetes service of type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kube-proxy ensures that traffic directed to the service's IP address is correctly forwarded to one of the pods backing the service. If there are multiple pods backing the service, kube-proxy load-balances the traffic across those pods.</w:t>
      </w:r>
    </w:p>
    <w:p w:rsidR="00000000" w:rsidDel="00000000" w:rsidP="00000000" w:rsidRDefault="00000000" w:rsidRPr="00000000" w14:paraId="000012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7">
      <w:pPr>
        <w:pStyle w:val="Heading3"/>
        <w:keepNext w:val="0"/>
        <w:keepLines w:val="0"/>
        <w:spacing w:before="280" w:lineRule="auto"/>
        <w:rPr>
          <w:b w:val="1"/>
          <w:color w:val="000000"/>
          <w:sz w:val="26"/>
          <w:szCs w:val="26"/>
        </w:rPr>
      </w:pPr>
      <w:bookmarkStart w:colFirst="0" w:colLast="0" w:name="_t820un5dyeef" w:id="504"/>
      <w:bookmarkEnd w:id="504"/>
      <w:r w:rsidDel="00000000" w:rsidR="00000000" w:rsidRPr="00000000">
        <w:rPr>
          <w:b w:val="1"/>
          <w:color w:val="000000"/>
          <w:sz w:val="26"/>
          <w:szCs w:val="26"/>
          <w:rtl w:val="0"/>
        </w:rPr>
        <w:t xml:space="preserve">2. CoreDNS</w:t>
      </w:r>
    </w:p>
    <w:p w:rsidR="00000000" w:rsidDel="00000000" w:rsidP="00000000" w:rsidRDefault="00000000" w:rsidRPr="00000000" w14:paraId="00001298">
      <w:pPr>
        <w:spacing w:after="240" w:before="240" w:lineRule="auto"/>
        <w:rPr/>
      </w:pPr>
      <w:r w:rsidDel="00000000" w:rsidR="00000000" w:rsidRPr="00000000">
        <w:rPr>
          <w:b w:val="1"/>
          <w:rtl w:val="0"/>
        </w:rPr>
        <w:t xml:space="preserve">CoreDNS</w:t>
      </w:r>
      <w:r w:rsidDel="00000000" w:rsidR="00000000" w:rsidRPr="00000000">
        <w:rPr>
          <w:rtl w:val="0"/>
        </w:rPr>
        <w:t xml:space="preserve"> is the DNS server used in Kubernetes clusters to provide </w:t>
      </w:r>
      <w:r w:rsidDel="00000000" w:rsidR="00000000" w:rsidRPr="00000000">
        <w:rPr>
          <w:b w:val="1"/>
          <w:rtl w:val="0"/>
        </w:rPr>
        <w:t xml:space="preserve">service discovery</w:t>
      </w:r>
      <w:r w:rsidDel="00000000" w:rsidR="00000000" w:rsidRPr="00000000">
        <w:rPr>
          <w:rtl w:val="0"/>
        </w:rPr>
        <w:t xml:space="preserve">. It resolves DNS names for services, pods, and other resources within the Kubernetes cluster, making it possible for pods to communicate with each other using human-readable domain names instead of IP addresses.</w:t>
      </w:r>
    </w:p>
    <w:p w:rsidR="00000000" w:rsidDel="00000000" w:rsidP="00000000" w:rsidRDefault="00000000" w:rsidRPr="00000000" w14:paraId="00001299">
      <w:pPr>
        <w:pStyle w:val="Heading4"/>
        <w:keepNext w:val="0"/>
        <w:keepLines w:val="0"/>
        <w:spacing w:after="40" w:before="240" w:lineRule="auto"/>
        <w:rPr>
          <w:b w:val="1"/>
          <w:color w:val="000000"/>
          <w:sz w:val="22"/>
          <w:szCs w:val="22"/>
        </w:rPr>
      </w:pPr>
      <w:bookmarkStart w:colFirst="0" w:colLast="0" w:name="_h0u05ge1yho6" w:id="505"/>
      <w:bookmarkEnd w:id="505"/>
      <w:r w:rsidDel="00000000" w:rsidR="00000000" w:rsidRPr="00000000">
        <w:rPr>
          <w:b w:val="1"/>
          <w:color w:val="000000"/>
          <w:sz w:val="22"/>
          <w:szCs w:val="22"/>
          <w:rtl w:val="0"/>
        </w:rPr>
        <w:t xml:space="preserve">Key Functions of CoreDNS:</w:t>
      </w:r>
    </w:p>
    <w:p w:rsidR="00000000" w:rsidDel="00000000" w:rsidP="00000000" w:rsidRDefault="00000000" w:rsidRPr="00000000" w14:paraId="0000129A">
      <w:pPr>
        <w:numPr>
          <w:ilvl w:val="0"/>
          <w:numId w:val="65"/>
        </w:numPr>
        <w:spacing w:after="0" w:afterAutospacing="0" w:before="240" w:lineRule="auto"/>
        <w:ind w:left="720" w:hanging="360"/>
      </w:pPr>
      <w:r w:rsidDel="00000000" w:rsidR="00000000" w:rsidRPr="00000000">
        <w:rPr>
          <w:b w:val="1"/>
          <w:rtl w:val="0"/>
        </w:rPr>
        <w:t xml:space="preserve">Service Discovery</w:t>
      </w:r>
      <w:r w:rsidDel="00000000" w:rsidR="00000000" w:rsidRPr="00000000">
        <w:rPr>
          <w:rtl w:val="0"/>
        </w:rPr>
        <w:t xml:space="preserve">:</w:t>
      </w:r>
    </w:p>
    <w:p w:rsidR="00000000" w:rsidDel="00000000" w:rsidP="00000000" w:rsidRDefault="00000000" w:rsidRPr="00000000" w14:paraId="0000129B">
      <w:pPr>
        <w:numPr>
          <w:ilvl w:val="1"/>
          <w:numId w:val="65"/>
        </w:numPr>
        <w:spacing w:after="0" w:afterAutospacing="0" w:before="0" w:beforeAutospacing="0" w:lineRule="auto"/>
        <w:ind w:left="1440" w:hanging="360"/>
      </w:pPr>
      <w:r w:rsidDel="00000000" w:rsidR="00000000" w:rsidRPr="00000000">
        <w:rPr>
          <w:rtl w:val="0"/>
        </w:rPr>
        <w:t xml:space="preserve">When a Kubernetes service is created, CoreDNS automatically creates DNS records for it (e.g.,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 Pods can then use these DNS names to discover and communicate with other services within the cluster without needing to know the specific pod IP addresses.</w:t>
      </w:r>
    </w:p>
    <w:p w:rsidR="00000000" w:rsidDel="00000000" w:rsidP="00000000" w:rsidRDefault="00000000" w:rsidRPr="00000000" w14:paraId="0000129C">
      <w:pPr>
        <w:numPr>
          <w:ilvl w:val="1"/>
          <w:numId w:val="65"/>
        </w:numPr>
        <w:spacing w:after="0" w:afterAutospacing="0" w:before="0" w:beforeAutospacing="0" w:lineRule="auto"/>
        <w:ind w:left="1440" w:hanging="360"/>
      </w:pPr>
      <w:r w:rsidDel="00000000" w:rsidR="00000000" w:rsidRPr="00000000">
        <w:rPr>
          <w:rtl w:val="0"/>
        </w:rPr>
        <w:t xml:space="preserve">CoreDNS provides DNS resolution for:</w:t>
      </w:r>
    </w:p>
    <w:p w:rsidR="00000000" w:rsidDel="00000000" w:rsidP="00000000" w:rsidRDefault="00000000" w:rsidRPr="00000000" w14:paraId="0000129D">
      <w:pPr>
        <w:numPr>
          <w:ilvl w:val="2"/>
          <w:numId w:val="65"/>
        </w:numPr>
        <w:spacing w:after="0" w:afterAutospacing="0" w:before="0" w:beforeAutospacing="0" w:lineRule="auto"/>
        <w:ind w:left="2160" w:hanging="360"/>
      </w:pPr>
      <w:r w:rsidDel="00000000" w:rsidR="00000000" w:rsidRPr="00000000">
        <w:rPr>
          <w:b w:val="1"/>
          <w:rtl w:val="0"/>
        </w:rPr>
        <w:t xml:space="preserve">Cluster Services</w:t>
      </w:r>
      <w:r w:rsidDel="00000000" w:rsidR="00000000" w:rsidRPr="00000000">
        <w:rPr>
          <w:rtl w:val="0"/>
        </w:rPr>
        <w:t xml:space="preserve">: When a service is created in Kubernetes (e.g.,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 CoreDNS creates a DNS record for that service that is accessible by other pods (e.g.,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w:t>
      </w:r>
    </w:p>
    <w:p w:rsidR="00000000" w:rsidDel="00000000" w:rsidP="00000000" w:rsidRDefault="00000000" w:rsidRPr="00000000" w14:paraId="0000129E">
      <w:pPr>
        <w:numPr>
          <w:ilvl w:val="2"/>
          <w:numId w:val="65"/>
        </w:numPr>
        <w:spacing w:after="0" w:afterAutospacing="0" w:before="0" w:beforeAutospacing="0" w:lineRule="auto"/>
        <w:ind w:left="2160" w:hanging="360"/>
      </w:pPr>
      <w:r w:rsidDel="00000000" w:rsidR="00000000" w:rsidRPr="00000000">
        <w:rPr>
          <w:b w:val="1"/>
          <w:rtl w:val="0"/>
        </w:rPr>
        <w:t xml:space="preserve">Pod DNS Resolution</w:t>
      </w:r>
      <w:r w:rsidDel="00000000" w:rsidR="00000000" w:rsidRPr="00000000">
        <w:rPr>
          <w:rtl w:val="0"/>
        </w:rPr>
        <w:t xml:space="preserve">: Pods can also be discovered by their DNS names, based on the pod name and namespace.</w:t>
      </w:r>
    </w:p>
    <w:p w:rsidR="00000000" w:rsidDel="00000000" w:rsidP="00000000" w:rsidRDefault="00000000" w:rsidRPr="00000000" w14:paraId="0000129F">
      <w:pPr>
        <w:numPr>
          <w:ilvl w:val="2"/>
          <w:numId w:val="65"/>
        </w:numPr>
        <w:spacing w:after="0" w:afterAutospacing="0" w:before="0" w:beforeAutospacing="0" w:lineRule="auto"/>
        <w:ind w:left="2160" w:hanging="360"/>
      </w:pPr>
      <w:r w:rsidDel="00000000" w:rsidR="00000000" w:rsidRPr="00000000">
        <w:rPr>
          <w:b w:val="1"/>
          <w:rtl w:val="0"/>
        </w:rPr>
        <w:t xml:space="preserve">DNS for External Services</w:t>
      </w:r>
      <w:r w:rsidDel="00000000" w:rsidR="00000000" w:rsidRPr="00000000">
        <w:rPr>
          <w:rtl w:val="0"/>
        </w:rPr>
        <w:t xml:space="preserve">: CoreDNS can be configured to forward requests for external domains (i.e., non-cluster domains) to external DNS servers (e.g., Google's DNS or your corporate DNS).</w:t>
      </w:r>
    </w:p>
    <w:p w:rsidR="00000000" w:rsidDel="00000000" w:rsidP="00000000" w:rsidRDefault="00000000" w:rsidRPr="00000000" w14:paraId="000012A0">
      <w:pPr>
        <w:numPr>
          <w:ilvl w:val="0"/>
          <w:numId w:val="65"/>
        </w:numPr>
        <w:spacing w:after="0" w:afterAutospacing="0" w:before="0" w:beforeAutospacing="0" w:lineRule="auto"/>
        <w:ind w:left="720" w:hanging="360"/>
      </w:pPr>
      <w:r w:rsidDel="00000000" w:rsidR="00000000" w:rsidRPr="00000000">
        <w:rPr>
          <w:b w:val="1"/>
          <w:rtl w:val="0"/>
        </w:rPr>
        <w:t xml:space="preserve">DNS for Cluster Resources</w:t>
      </w:r>
      <w:r w:rsidDel="00000000" w:rsidR="00000000" w:rsidRPr="00000000">
        <w:rPr>
          <w:rtl w:val="0"/>
        </w:rPr>
        <w:t xml:space="preserve">:</w:t>
      </w:r>
    </w:p>
    <w:p w:rsidR="00000000" w:rsidDel="00000000" w:rsidP="00000000" w:rsidRDefault="00000000" w:rsidRPr="00000000" w14:paraId="000012A1">
      <w:pPr>
        <w:numPr>
          <w:ilvl w:val="1"/>
          <w:numId w:val="65"/>
        </w:numPr>
        <w:spacing w:after="0" w:afterAutospacing="0" w:before="0" w:beforeAutospacing="0" w:lineRule="auto"/>
        <w:ind w:left="1440" w:hanging="360"/>
      </w:pPr>
      <w:r w:rsidDel="00000000" w:rsidR="00000000" w:rsidRPr="00000000">
        <w:rPr>
          <w:rtl w:val="0"/>
        </w:rPr>
        <w:t xml:space="preserve">CoreDNS enables </w:t>
      </w:r>
      <w:r w:rsidDel="00000000" w:rsidR="00000000" w:rsidRPr="00000000">
        <w:rPr>
          <w:b w:val="1"/>
          <w:rtl w:val="0"/>
        </w:rPr>
        <w:t xml:space="preserve">DNS resolution</w:t>
      </w:r>
      <w:r w:rsidDel="00000000" w:rsidR="00000000" w:rsidRPr="00000000">
        <w:rPr>
          <w:rtl w:val="0"/>
        </w:rPr>
        <w:t xml:space="preserve"> for Kubernetes services, pods, and other resources, helping pods locate each other by their service names instead of having to rely on IP addresses.</w:t>
      </w:r>
    </w:p>
    <w:p w:rsidR="00000000" w:rsidDel="00000000" w:rsidP="00000000" w:rsidRDefault="00000000" w:rsidRPr="00000000" w14:paraId="000012A2">
      <w:pPr>
        <w:numPr>
          <w:ilvl w:val="1"/>
          <w:numId w:val="65"/>
        </w:numPr>
        <w:spacing w:after="0" w:afterAutospacing="0" w:before="0" w:beforeAutospacing="0" w:lineRule="auto"/>
        <w:ind w:left="1440" w:hanging="360"/>
      </w:pPr>
      <w:r w:rsidDel="00000000" w:rsidR="00000000" w:rsidRPr="00000000">
        <w:rPr>
          <w:rtl w:val="0"/>
        </w:rPr>
        <w:t xml:space="preserve">For example, a pod might access a service by its DNS name (e.g., </w:t>
      </w:r>
      <w:r w:rsidDel="00000000" w:rsidR="00000000" w:rsidRPr="00000000">
        <w:rPr>
          <w:rFonts w:ascii="Roboto Mono" w:cs="Roboto Mono" w:eastAsia="Roboto Mono" w:hAnsi="Roboto Mono"/>
          <w:color w:val="188038"/>
          <w:rtl w:val="0"/>
        </w:rPr>
        <w:t xml:space="preserve">frontend-service.default.svc.cluster.local</w:t>
      </w:r>
      <w:r w:rsidDel="00000000" w:rsidR="00000000" w:rsidRPr="00000000">
        <w:rPr>
          <w:rtl w:val="0"/>
        </w:rPr>
        <w:t xml:space="preserve">), and CoreDNS will resolve that to the service's ClusterIP or load-balanced endpoint.</w:t>
      </w:r>
    </w:p>
    <w:p w:rsidR="00000000" w:rsidDel="00000000" w:rsidP="00000000" w:rsidRDefault="00000000" w:rsidRPr="00000000" w14:paraId="000012A3">
      <w:pPr>
        <w:numPr>
          <w:ilvl w:val="0"/>
          <w:numId w:val="65"/>
        </w:numPr>
        <w:spacing w:after="0" w:afterAutospacing="0" w:before="0" w:beforeAutospacing="0" w:lineRule="auto"/>
        <w:ind w:left="720" w:hanging="360"/>
      </w:pPr>
      <w:r w:rsidDel="00000000" w:rsidR="00000000" w:rsidRPr="00000000">
        <w:rPr>
          <w:b w:val="1"/>
          <w:rtl w:val="0"/>
        </w:rPr>
        <w:t xml:space="preserve">Custom DNS Records</w:t>
      </w:r>
      <w:r w:rsidDel="00000000" w:rsidR="00000000" w:rsidRPr="00000000">
        <w:rPr>
          <w:rtl w:val="0"/>
        </w:rPr>
        <w:t xml:space="preserve">:</w:t>
      </w:r>
    </w:p>
    <w:p w:rsidR="00000000" w:rsidDel="00000000" w:rsidP="00000000" w:rsidRDefault="00000000" w:rsidRPr="00000000" w14:paraId="000012A4">
      <w:pPr>
        <w:numPr>
          <w:ilvl w:val="1"/>
          <w:numId w:val="65"/>
        </w:numPr>
        <w:spacing w:after="240" w:before="0" w:beforeAutospacing="0" w:lineRule="auto"/>
        <w:ind w:left="1440" w:hanging="360"/>
      </w:pPr>
      <w:r w:rsidDel="00000000" w:rsidR="00000000" w:rsidRPr="00000000">
        <w:rPr>
          <w:rtl w:val="0"/>
        </w:rPr>
        <w:t xml:space="preserve">CoreDNS can be extended with plugins to support custom DNS functionality, such as routing traffic to external DNS names, custom caching, or handling custom DNS queries for your applications.</w:t>
      </w:r>
    </w:p>
    <w:p w:rsidR="00000000" w:rsidDel="00000000" w:rsidP="00000000" w:rsidRDefault="00000000" w:rsidRPr="00000000" w14:paraId="000012A5">
      <w:pPr>
        <w:pStyle w:val="Heading4"/>
        <w:keepNext w:val="0"/>
        <w:keepLines w:val="0"/>
        <w:spacing w:after="40" w:before="240" w:lineRule="auto"/>
        <w:rPr>
          <w:b w:val="1"/>
          <w:color w:val="000000"/>
          <w:sz w:val="22"/>
          <w:szCs w:val="22"/>
        </w:rPr>
      </w:pPr>
      <w:bookmarkStart w:colFirst="0" w:colLast="0" w:name="_wzcemgo6w4pv" w:id="506"/>
      <w:bookmarkEnd w:id="506"/>
      <w:r w:rsidDel="00000000" w:rsidR="00000000" w:rsidRPr="00000000">
        <w:rPr>
          <w:b w:val="1"/>
          <w:color w:val="000000"/>
          <w:sz w:val="22"/>
          <w:szCs w:val="22"/>
          <w:rtl w:val="0"/>
        </w:rPr>
        <w:t xml:space="preserve">How CoreDNS Works:</w:t>
      </w:r>
    </w:p>
    <w:p w:rsidR="00000000" w:rsidDel="00000000" w:rsidP="00000000" w:rsidRDefault="00000000" w:rsidRPr="00000000" w14:paraId="000012A6">
      <w:pPr>
        <w:numPr>
          <w:ilvl w:val="0"/>
          <w:numId w:val="294"/>
        </w:numPr>
        <w:spacing w:after="0" w:afterAutospacing="0" w:before="240" w:lineRule="auto"/>
        <w:ind w:left="720" w:hanging="360"/>
      </w:pPr>
      <w:r w:rsidDel="00000000" w:rsidR="00000000" w:rsidRPr="00000000">
        <w:rPr>
          <w:b w:val="1"/>
          <w:rtl w:val="0"/>
        </w:rPr>
        <w:t xml:space="preserve">Service DNS Resolution</w:t>
      </w:r>
      <w:r w:rsidDel="00000000" w:rsidR="00000000" w:rsidRPr="00000000">
        <w:rPr>
          <w:rtl w:val="0"/>
        </w:rPr>
        <w:t xml:space="preserve">:</w:t>
      </w:r>
    </w:p>
    <w:p w:rsidR="00000000" w:rsidDel="00000000" w:rsidP="00000000" w:rsidRDefault="00000000" w:rsidRPr="00000000" w14:paraId="000012A7">
      <w:pPr>
        <w:numPr>
          <w:ilvl w:val="1"/>
          <w:numId w:val="294"/>
        </w:numPr>
        <w:spacing w:after="0" w:afterAutospacing="0" w:before="0" w:beforeAutospacing="0" w:lineRule="auto"/>
        <w:ind w:left="1440" w:hanging="360"/>
      </w:pPr>
      <w:r w:rsidDel="00000000" w:rsidR="00000000" w:rsidRPr="00000000">
        <w:rPr>
          <w:rtl w:val="0"/>
        </w:rPr>
        <w:t xml:space="preserve">When a service is created in Kubernetes, CoreDNS automatically updates its internal configuration to resolve DNS queries for that service. For example, a service named </w:t>
      </w:r>
      <w:r w:rsidDel="00000000" w:rsidR="00000000" w:rsidRPr="00000000">
        <w:rPr>
          <w:rFonts w:ascii="Roboto Mono" w:cs="Roboto Mono" w:eastAsia="Roboto Mono" w:hAnsi="Roboto Mono"/>
          <w:color w:val="188038"/>
          <w:rtl w:val="0"/>
        </w:rPr>
        <w:t xml:space="preserve">nginx-service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namespace will be accessible by </w:t>
      </w:r>
      <w:r w:rsidDel="00000000" w:rsidR="00000000" w:rsidRPr="00000000">
        <w:rPr>
          <w:rFonts w:ascii="Roboto Mono" w:cs="Roboto Mono" w:eastAsia="Roboto Mono" w:hAnsi="Roboto Mono"/>
          <w:color w:val="188038"/>
          <w:rtl w:val="0"/>
        </w:rPr>
        <w:t xml:space="preserve">nginx-service.default.svc.cluster.local</w:t>
      </w:r>
      <w:r w:rsidDel="00000000" w:rsidR="00000000" w:rsidRPr="00000000">
        <w:rPr>
          <w:rtl w:val="0"/>
        </w:rPr>
        <w:t xml:space="preserve">.</w:t>
      </w:r>
    </w:p>
    <w:p w:rsidR="00000000" w:rsidDel="00000000" w:rsidP="00000000" w:rsidRDefault="00000000" w:rsidRPr="00000000" w14:paraId="000012A8">
      <w:pPr>
        <w:numPr>
          <w:ilvl w:val="1"/>
          <w:numId w:val="294"/>
        </w:numPr>
        <w:spacing w:after="0" w:afterAutospacing="0" w:before="0" w:beforeAutospacing="0" w:lineRule="auto"/>
        <w:ind w:left="1440" w:hanging="360"/>
      </w:pPr>
      <w:r w:rsidDel="00000000" w:rsidR="00000000" w:rsidRPr="00000000">
        <w:rPr>
          <w:rtl w:val="0"/>
        </w:rPr>
        <w:t xml:space="preserve">The CoreDNS service runs in the </w:t>
      </w:r>
      <w:r w:rsidDel="00000000" w:rsidR="00000000" w:rsidRPr="00000000">
        <w:rPr>
          <w:rFonts w:ascii="Roboto Mono" w:cs="Roboto Mono" w:eastAsia="Roboto Mono" w:hAnsi="Roboto Mono"/>
          <w:color w:val="188038"/>
          <w:rtl w:val="0"/>
        </w:rPr>
        <w:t xml:space="preserve">kube-system</w:t>
      </w:r>
      <w:r w:rsidDel="00000000" w:rsidR="00000000" w:rsidRPr="00000000">
        <w:rPr>
          <w:rtl w:val="0"/>
        </w:rPr>
        <w:t xml:space="preserve"> namespace and listens for DNS requests. When a pod tries to resolve the DNS name of a service or another pod, CoreDNS queries its records and returns the appropriate result.</w:t>
      </w:r>
    </w:p>
    <w:p w:rsidR="00000000" w:rsidDel="00000000" w:rsidP="00000000" w:rsidRDefault="00000000" w:rsidRPr="00000000" w14:paraId="000012A9">
      <w:pPr>
        <w:numPr>
          <w:ilvl w:val="0"/>
          <w:numId w:val="294"/>
        </w:numPr>
        <w:spacing w:after="0" w:afterAutospacing="0" w:before="0" w:beforeAutospacing="0" w:lineRule="auto"/>
        <w:ind w:left="720" w:hanging="360"/>
      </w:pPr>
      <w:r w:rsidDel="00000000" w:rsidR="00000000" w:rsidRPr="00000000">
        <w:rPr>
          <w:b w:val="1"/>
          <w:rtl w:val="0"/>
        </w:rPr>
        <w:t xml:space="preserve">Pod DNS Resolution</w:t>
      </w:r>
      <w:r w:rsidDel="00000000" w:rsidR="00000000" w:rsidRPr="00000000">
        <w:rPr>
          <w:rtl w:val="0"/>
        </w:rPr>
        <w:t xml:space="preserve">:</w:t>
      </w:r>
    </w:p>
    <w:p w:rsidR="00000000" w:rsidDel="00000000" w:rsidP="00000000" w:rsidRDefault="00000000" w:rsidRPr="00000000" w14:paraId="000012AA">
      <w:pPr>
        <w:numPr>
          <w:ilvl w:val="1"/>
          <w:numId w:val="294"/>
        </w:numPr>
        <w:spacing w:after="0" w:afterAutospacing="0" w:before="0" w:beforeAutospacing="0" w:lineRule="auto"/>
        <w:ind w:left="1440" w:hanging="360"/>
      </w:pPr>
      <w:r w:rsidDel="00000000" w:rsidR="00000000" w:rsidRPr="00000000">
        <w:rPr>
          <w:rtl w:val="0"/>
        </w:rPr>
        <w:t xml:space="preserve">In Kubernetes, pods are named according to the pattern </w:t>
      </w:r>
      <w:r w:rsidDel="00000000" w:rsidR="00000000" w:rsidRPr="00000000">
        <w:rPr>
          <w:rFonts w:ascii="Roboto Mono" w:cs="Roboto Mono" w:eastAsia="Roboto Mono" w:hAnsi="Roboto Mono"/>
          <w:color w:val="188038"/>
          <w:rtl w:val="0"/>
        </w:rPr>
        <w:t xml:space="preserve">&lt;pod-name&gt;.&lt;namespace&gt;.svc.cluster.local</w:t>
      </w:r>
      <w:r w:rsidDel="00000000" w:rsidR="00000000" w:rsidRPr="00000000">
        <w:rPr>
          <w:rtl w:val="0"/>
        </w:rPr>
        <w:t xml:space="preserve">. CoreDNS handles the resolution of these names to the pod's IP address, allowing pods to communicate with each other using DNS names.</w:t>
      </w:r>
    </w:p>
    <w:p w:rsidR="00000000" w:rsidDel="00000000" w:rsidP="00000000" w:rsidRDefault="00000000" w:rsidRPr="00000000" w14:paraId="000012AB">
      <w:pPr>
        <w:numPr>
          <w:ilvl w:val="0"/>
          <w:numId w:val="294"/>
        </w:numPr>
        <w:spacing w:after="0" w:afterAutospacing="0" w:before="0" w:beforeAutospacing="0" w:lineRule="auto"/>
        <w:ind w:left="720" w:hanging="360"/>
      </w:pPr>
      <w:r w:rsidDel="00000000" w:rsidR="00000000" w:rsidRPr="00000000">
        <w:rPr>
          <w:b w:val="1"/>
          <w:rtl w:val="0"/>
        </w:rPr>
        <w:t xml:space="preserve">DNS Forwarding</w:t>
      </w:r>
      <w:r w:rsidDel="00000000" w:rsidR="00000000" w:rsidRPr="00000000">
        <w:rPr>
          <w:rtl w:val="0"/>
        </w:rPr>
        <w:t xml:space="preserve">:</w:t>
      </w:r>
    </w:p>
    <w:p w:rsidR="00000000" w:rsidDel="00000000" w:rsidP="00000000" w:rsidRDefault="00000000" w:rsidRPr="00000000" w14:paraId="000012AC">
      <w:pPr>
        <w:numPr>
          <w:ilvl w:val="1"/>
          <w:numId w:val="294"/>
        </w:numPr>
        <w:spacing w:after="0" w:afterAutospacing="0" w:before="0" w:beforeAutospacing="0" w:lineRule="auto"/>
        <w:ind w:left="1440" w:hanging="360"/>
      </w:pPr>
      <w:r w:rsidDel="00000000" w:rsidR="00000000" w:rsidRPr="00000000">
        <w:rPr>
          <w:rtl w:val="0"/>
        </w:rPr>
        <w:t xml:space="preserve">CoreDNS can forward DNS queries for external domains (i.e., domains not within the Kubernetes cluster) to external DNS servers. This is helpful when pods need to access services outside of the Kubernetes cluster (e.g., accessing external APIs or databases).</w:t>
      </w:r>
    </w:p>
    <w:p w:rsidR="00000000" w:rsidDel="00000000" w:rsidP="00000000" w:rsidRDefault="00000000" w:rsidRPr="00000000" w14:paraId="000012AD">
      <w:pPr>
        <w:numPr>
          <w:ilvl w:val="0"/>
          <w:numId w:val="294"/>
        </w:numPr>
        <w:spacing w:after="0" w:afterAutospacing="0" w:before="0" w:beforeAutospacing="0" w:lineRule="auto"/>
        <w:ind w:left="720" w:hanging="360"/>
      </w:pPr>
      <w:r w:rsidDel="00000000" w:rsidR="00000000" w:rsidRPr="00000000">
        <w:rPr>
          <w:b w:val="1"/>
          <w:rtl w:val="0"/>
        </w:rPr>
        <w:t xml:space="preserve">Configurable Plugins</w:t>
      </w:r>
      <w:r w:rsidDel="00000000" w:rsidR="00000000" w:rsidRPr="00000000">
        <w:rPr>
          <w:rtl w:val="0"/>
        </w:rPr>
        <w:t xml:space="preserve">:</w:t>
      </w:r>
    </w:p>
    <w:p w:rsidR="00000000" w:rsidDel="00000000" w:rsidP="00000000" w:rsidRDefault="00000000" w:rsidRPr="00000000" w14:paraId="000012AE">
      <w:pPr>
        <w:numPr>
          <w:ilvl w:val="1"/>
          <w:numId w:val="294"/>
        </w:numPr>
        <w:spacing w:after="0" w:afterAutospacing="0" w:before="0" w:beforeAutospacing="0" w:lineRule="auto"/>
        <w:ind w:left="1440" w:hanging="360"/>
      </w:pPr>
      <w:r w:rsidDel="00000000" w:rsidR="00000000" w:rsidRPr="00000000">
        <w:rPr>
          <w:rtl w:val="0"/>
        </w:rPr>
        <w:t xml:space="preserve">CoreDNS is highly configurable and can be extended through plugins. Some common CoreDNS plugins include:</w:t>
      </w:r>
    </w:p>
    <w:p w:rsidR="00000000" w:rsidDel="00000000" w:rsidP="00000000" w:rsidRDefault="00000000" w:rsidRPr="00000000" w14:paraId="000012AF">
      <w:pPr>
        <w:numPr>
          <w:ilvl w:val="2"/>
          <w:numId w:val="294"/>
        </w:numPr>
        <w:spacing w:after="0" w:afterAutospacing="0" w:before="0" w:beforeAutospacing="0" w:lineRule="auto"/>
        <w:ind w:left="2160" w:hanging="360"/>
      </w:pPr>
      <w:r w:rsidDel="00000000" w:rsidR="00000000" w:rsidRPr="00000000">
        <w:rPr>
          <w:b w:val="1"/>
          <w:rtl w:val="0"/>
        </w:rPr>
        <w:t xml:space="preserve">kubernetes</w:t>
      </w:r>
      <w:r w:rsidDel="00000000" w:rsidR="00000000" w:rsidRPr="00000000">
        <w:rPr>
          <w:rtl w:val="0"/>
        </w:rPr>
        <w:t xml:space="preserve">: This plugin enables the DNS resolution of Kubernetes services and pods.</w:t>
      </w:r>
    </w:p>
    <w:p w:rsidR="00000000" w:rsidDel="00000000" w:rsidP="00000000" w:rsidRDefault="00000000" w:rsidRPr="00000000" w14:paraId="000012B0">
      <w:pPr>
        <w:numPr>
          <w:ilvl w:val="2"/>
          <w:numId w:val="294"/>
        </w:numPr>
        <w:spacing w:after="0" w:afterAutospacing="0" w:before="0" w:beforeAutospacing="0" w:lineRule="auto"/>
        <w:ind w:left="2160" w:hanging="360"/>
      </w:pPr>
      <w:r w:rsidDel="00000000" w:rsidR="00000000" w:rsidRPr="00000000">
        <w:rPr>
          <w:b w:val="1"/>
          <w:rtl w:val="0"/>
        </w:rPr>
        <w:t xml:space="preserve">forward</w:t>
      </w:r>
      <w:r w:rsidDel="00000000" w:rsidR="00000000" w:rsidRPr="00000000">
        <w:rPr>
          <w:rtl w:val="0"/>
        </w:rPr>
        <w:t xml:space="preserve">: This plugin forwards DNS queries for external domains to upstream DNS servers.</w:t>
      </w:r>
    </w:p>
    <w:p w:rsidR="00000000" w:rsidDel="00000000" w:rsidP="00000000" w:rsidRDefault="00000000" w:rsidRPr="00000000" w14:paraId="000012B1">
      <w:pPr>
        <w:numPr>
          <w:ilvl w:val="2"/>
          <w:numId w:val="294"/>
        </w:numPr>
        <w:spacing w:after="240" w:before="0" w:beforeAutospacing="0" w:lineRule="auto"/>
        <w:ind w:left="2160" w:hanging="360"/>
      </w:pPr>
      <w:r w:rsidDel="00000000" w:rsidR="00000000" w:rsidRPr="00000000">
        <w:rPr>
          <w:b w:val="1"/>
          <w:rtl w:val="0"/>
        </w:rPr>
        <w:t xml:space="preserve">cache</w:t>
      </w:r>
      <w:r w:rsidDel="00000000" w:rsidR="00000000" w:rsidRPr="00000000">
        <w:rPr>
          <w:rtl w:val="0"/>
        </w:rPr>
        <w:t xml:space="preserve">: Caches DNS responses to improve performance and reduce load on the DNS server.</w:t>
      </w:r>
    </w:p>
    <w:p w:rsidR="00000000" w:rsidDel="00000000" w:rsidP="00000000" w:rsidRDefault="00000000" w:rsidRPr="00000000" w14:paraId="000012B2">
      <w:pPr>
        <w:pStyle w:val="Heading4"/>
        <w:keepNext w:val="0"/>
        <w:keepLines w:val="0"/>
        <w:spacing w:after="40" w:before="240" w:lineRule="auto"/>
        <w:rPr>
          <w:b w:val="1"/>
          <w:color w:val="000000"/>
          <w:sz w:val="22"/>
          <w:szCs w:val="22"/>
        </w:rPr>
      </w:pPr>
      <w:bookmarkStart w:colFirst="0" w:colLast="0" w:name="_f0e29z3t9p3p" w:id="507"/>
      <w:bookmarkEnd w:id="507"/>
      <w:r w:rsidDel="00000000" w:rsidR="00000000" w:rsidRPr="00000000">
        <w:rPr>
          <w:b w:val="1"/>
          <w:color w:val="000000"/>
          <w:sz w:val="22"/>
          <w:szCs w:val="22"/>
          <w:rtl w:val="0"/>
        </w:rPr>
        <w:t xml:space="preserve">Example:</w:t>
      </w:r>
    </w:p>
    <w:p w:rsidR="00000000" w:rsidDel="00000000" w:rsidP="00000000" w:rsidRDefault="00000000" w:rsidRPr="00000000" w14:paraId="000012B3">
      <w:pPr>
        <w:numPr>
          <w:ilvl w:val="0"/>
          <w:numId w:val="87"/>
        </w:numPr>
        <w:spacing w:after="240" w:before="240" w:lineRule="auto"/>
        <w:ind w:left="720" w:hanging="360"/>
      </w:pPr>
      <w:r w:rsidDel="00000000" w:rsidR="00000000" w:rsidRPr="00000000">
        <w:rPr>
          <w:rtl w:val="0"/>
        </w:rPr>
        <w:t xml:space="preserve">If a pod in the Kubernetes cluster needs to access a service named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namespace, it can simply use the DNS name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 CoreDNS will resolve this name to the IP address of the service, allowing the pod to communicate with it.</w:t>
      </w:r>
    </w:p>
    <w:p w:rsidR="00000000" w:rsidDel="00000000" w:rsidP="00000000" w:rsidRDefault="00000000" w:rsidRPr="00000000" w14:paraId="000012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5">
      <w:pPr>
        <w:pStyle w:val="Heading3"/>
        <w:keepNext w:val="0"/>
        <w:keepLines w:val="0"/>
        <w:spacing w:before="280" w:lineRule="auto"/>
        <w:rPr>
          <w:b w:val="1"/>
          <w:color w:val="000000"/>
          <w:sz w:val="26"/>
          <w:szCs w:val="26"/>
        </w:rPr>
      </w:pPr>
      <w:bookmarkStart w:colFirst="0" w:colLast="0" w:name="_65s6dzovpm2a" w:id="508"/>
      <w:bookmarkEnd w:id="508"/>
      <w:r w:rsidDel="00000000" w:rsidR="00000000" w:rsidRPr="00000000">
        <w:rPr>
          <w:b w:val="1"/>
          <w:color w:val="000000"/>
          <w:sz w:val="26"/>
          <w:szCs w:val="26"/>
          <w:rtl w:val="0"/>
        </w:rPr>
        <w:t xml:space="preserve">Summary of How They Work Together:</w:t>
      </w:r>
    </w:p>
    <w:p w:rsidR="00000000" w:rsidDel="00000000" w:rsidP="00000000" w:rsidRDefault="00000000" w:rsidRPr="00000000" w14:paraId="000012B6">
      <w:pPr>
        <w:numPr>
          <w:ilvl w:val="0"/>
          <w:numId w:val="339"/>
        </w:numPr>
        <w:spacing w:after="0" w:afterAutospacing="0" w:before="240" w:lineRule="auto"/>
        <w:ind w:left="720" w:hanging="360"/>
      </w:pPr>
      <w:r w:rsidDel="00000000" w:rsidR="00000000" w:rsidRPr="00000000">
        <w:rPr>
          <w:b w:val="1"/>
          <w:rtl w:val="0"/>
        </w:rPr>
        <w:t xml:space="preserve">Kube-Proxy</w:t>
      </w:r>
      <w:r w:rsidDel="00000000" w:rsidR="00000000" w:rsidRPr="00000000">
        <w:rPr>
          <w:rtl w:val="0"/>
        </w:rPr>
        <w:t xml:space="preserve"> ensures that network traffic is routed correctly within the cluster, handling </w:t>
      </w:r>
      <w:r w:rsidDel="00000000" w:rsidR="00000000" w:rsidRPr="00000000">
        <w:rPr>
          <w:b w:val="1"/>
          <w:rtl w:val="0"/>
        </w:rPr>
        <w:t xml:space="preserve">load balancing</w:t>
      </w:r>
      <w:r w:rsidDel="00000000" w:rsidR="00000000" w:rsidRPr="00000000">
        <w:rPr>
          <w:rtl w:val="0"/>
        </w:rPr>
        <w:t xml:space="preserve"> and </w:t>
      </w:r>
      <w:r w:rsidDel="00000000" w:rsidR="00000000" w:rsidRPr="00000000">
        <w:rPr>
          <w:b w:val="1"/>
          <w:rtl w:val="0"/>
        </w:rPr>
        <w:t xml:space="preserve">traffic forwarding</w:t>
      </w:r>
      <w:r w:rsidDel="00000000" w:rsidR="00000000" w:rsidRPr="00000000">
        <w:rPr>
          <w:rtl w:val="0"/>
        </w:rPr>
        <w:t xml:space="preserve"> to the appropriate backend pods. It makes sure that Kubernetes services are accessible by routing traffic to the correct pod IPs based on service definitions.</w:t>
      </w:r>
    </w:p>
    <w:p w:rsidR="00000000" w:rsidDel="00000000" w:rsidP="00000000" w:rsidRDefault="00000000" w:rsidRPr="00000000" w14:paraId="000012B7">
      <w:pPr>
        <w:numPr>
          <w:ilvl w:val="0"/>
          <w:numId w:val="339"/>
        </w:numPr>
        <w:spacing w:after="240" w:before="0" w:beforeAutospacing="0" w:lineRule="auto"/>
        <w:ind w:left="720" w:hanging="360"/>
      </w:pPr>
      <w:r w:rsidDel="00000000" w:rsidR="00000000" w:rsidRPr="00000000">
        <w:rPr>
          <w:b w:val="1"/>
          <w:rtl w:val="0"/>
        </w:rPr>
        <w:t xml:space="preserve">CoreDNS</w:t>
      </w:r>
      <w:r w:rsidDel="00000000" w:rsidR="00000000" w:rsidRPr="00000000">
        <w:rPr>
          <w:rtl w:val="0"/>
        </w:rPr>
        <w:t xml:space="preserve"> provides </w:t>
      </w:r>
      <w:r w:rsidDel="00000000" w:rsidR="00000000" w:rsidRPr="00000000">
        <w:rPr>
          <w:b w:val="1"/>
          <w:rtl w:val="0"/>
        </w:rPr>
        <w:t xml:space="preserve">DNS resolution</w:t>
      </w:r>
      <w:r w:rsidDel="00000000" w:rsidR="00000000" w:rsidRPr="00000000">
        <w:rPr>
          <w:rtl w:val="0"/>
        </w:rPr>
        <w:t xml:space="preserve"> for Kubernetes services and pods, allowing components within the cluster to discover each other using human-readable names instead of raw IP addresses. It handles the DNS queries for service discovery, making it easier for pods to find and communicate with each other without relying on static IP addresses.</w:t>
      </w:r>
    </w:p>
    <w:p w:rsidR="00000000" w:rsidDel="00000000" w:rsidP="00000000" w:rsidRDefault="00000000" w:rsidRPr="00000000" w14:paraId="000012B8">
      <w:pPr>
        <w:spacing w:after="240" w:before="240" w:lineRule="auto"/>
        <w:rPr/>
      </w:pPr>
      <w:r w:rsidDel="00000000" w:rsidR="00000000" w:rsidRPr="00000000">
        <w:rPr>
          <w:rtl w:val="0"/>
        </w:rPr>
        <w:t xml:space="preserve">Together, </w:t>
      </w:r>
      <w:r w:rsidDel="00000000" w:rsidR="00000000" w:rsidRPr="00000000">
        <w:rPr>
          <w:b w:val="1"/>
          <w:rtl w:val="0"/>
        </w:rPr>
        <w:t xml:space="preserve">kube-proxy</w:t>
      </w:r>
      <w:r w:rsidDel="00000000" w:rsidR="00000000" w:rsidRPr="00000000">
        <w:rPr>
          <w:rtl w:val="0"/>
        </w:rPr>
        <w:t xml:space="preserve"> and </w:t>
      </w:r>
      <w:r w:rsidDel="00000000" w:rsidR="00000000" w:rsidRPr="00000000">
        <w:rPr>
          <w:b w:val="1"/>
          <w:rtl w:val="0"/>
        </w:rPr>
        <w:t xml:space="preserve">CoreDNS</w:t>
      </w:r>
      <w:r w:rsidDel="00000000" w:rsidR="00000000" w:rsidRPr="00000000">
        <w:rPr>
          <w:rtl w:val="0"/>
        </w:rPr>
        <w:t xml:space="preserve"> enable efficient and dynamic communication in Kubernetes clusters, supporting both internal service discovery (via DNS) and traffic routing (via kube-proxy). This ensures that your applications and services are highly available, discoverable, and scalable within the cluster.</w:t>
      </w:r>
    </w:p>
    <w:p w:rsidR="00000000" w:rsidDel="00000000" w:rsidP="00000000" w:rsidRDefault="00000000" w:rsidRPr="00000000" w14:paraId="000012B9">
      <w:pPr>
        <w:spacing w:after="240" w:before="240" w:lineRule="auto"/>
        <w:rPr/>
      </w:pPr>
      <w:r w:rsidDel="00000000" w:rsidR="00000000" w:rsidRPr="00000000">
        <w:rPr>
          <w:rtl w:val="0"/>
        </w:rPr>
      </w:r>
    </w:p>
    <w:p w:rsidR="00000000" w:rsidDel="00000000" w:rsidP="00000000" w:rsidRDefault="00000000" w:rsidRPr="00000000" w14:paraId="000012BA">
      <w:pPr>
        <w:pStyle w:val="Heading1"/>
        <w:spacing w:after="240" w:before="240" w:lineRule="auto"/>
        <w:rPr/>
      </w:pPr>
      <w:bookmarkStart w:colFirst="0" w:colLast="0" w:name="_suz1ck3ym0y4" w:id="509"/>
      <w:bookmarkEnd w:id="509"/>
      <w:r w:rsidDel="00000000" w:rsidR="00000000" w:rsidRPr="00000000">
        <w:rPr>
          <w:rtl w:val="0"/>
        </w:rPr>
        <w:t xml:space="preserve">what is the use of </w:t>
      </w:r>
      <w:r w:rsidDel="00000000" w:rsidR="00000000" w:rsidRPr="00000000">
        <w:rPr>
          <w:rtl w:val="0"/>
        </w:rPr>
        <w:t xml:space="preserve">vpc</w:t>
      </w:r>
      <w:r w:rsidDel="00000000" w:rsidR="00000000" w:rsidRPr="00000000">
        <w:rPr>
          <w:rtl w:val="0"/>
        </w:rPr>
        <w:t xml:space="preserve"> </w:t>
      </w:r>
      <w:r w:rsidDel="00000000" w:rsidR="00000000" w:rsidRPr="00000000">
        <w:rPr>
          <w:rtl w:val="0"/>
        </w:rPr>
        <w:t xml:space="preserve">cni</w:t>
      </w:r>
      <w:r w:rsidDel="00000000" w:rsidR="00000000" w:rsidRPr="00000000">
        <w:rPr>
          <w:rtl w:val="0"/>
        </w:rPr>
        <w:t xml:space="preserve"> plugin in aws, how it works in </w:t>
      </w:r>
      <w:r w:rsidDel="00000000" w:rsidR="00000000" w:rsidRPr="00000000">
        <w:rPr>
          <w:rtl w:val="0"/>
        </w:rPr>
        <w:t xml:space="preserve">vpc</w:t>
      </w:r>
      <w:r w:rsidDel="00000000" w:rsidR="00000000" w:rsidRPr="00000000">
        <w:rPr>
          <w:rtl w:val="0"/>
        </w:rPr>
        <w:t xml:space="preserve"> in the account. Will it store or reserve any ips from </w:t>
      </w:r>
      <w:r w:rsidDel="00000000" w:rsidR="00000000" w:rsidRPr="00000000">
        <w:rPr>
          <w:rtl w:val="0"/>
        </w:rPr>
        <w:t xml:space="preserve">vpc</w:t>
      </w:r>
      <w:r w:rsidDel="00000000" w:rsidR="00000000" w:rsidRPr="00000000">
        <w:rPr>
          <w:rtl w:val="0"/>
        </w:rPr>
        <w:t xml:space="preserve"> ?</w:t>
      </w:r>
    </w:p>
    <w:p w:rsidR="00000000" w:rsidDel="00000000" w:rsidP="00000000" w:rsidRDefault="00000000" w:rsidRPr="00000000" w14:paraId="000012BB">
      <w:pPr>
        <w:spacing w:after="240" w:before="240" w:lineRule="auto"/>
        <w:rPr/>
      </w:pPr>
      <w:r w:rsidDel="00000000" w:rsidR="00000000" w:rsidRPr="00000000">
        <w:rPr>
          <w:rtl w:val="0"/>
        </w:rPr>
      </w:r>
    </w:p>
    <w:p w:rsidR="00000000" w:rsidDel="00000000" w:rsidP="00000000" w:rsidRDefault="00000000" w:rsidRPr="00000000" w14:paraId="000012BC">
      <w:pPr>
        <w:spacing w:after="240" w:before="240" w:lineRule="auto"/>
        <w:rPr/>
      </w:pPr>
      <w:r w:rsidDel="00000000" w:rsidR="00000000" w:rsidRPr="00000000">
        <w:rPr>
          <w:rtl w:val="0"/>
        </w:rPr>
        <w:t xml:space="preserve">The </w:t>
      </w:r>
      <w:r w:rsidDel="00000000" w:rsidR="00000000" w:rsidRPr="00000000">
        <w:rPr>
          <w:b w:val="1"/>
          <w:rtl w:val="0"/>
        </w:rPr>
        <w:t xml:space="preserve">Amazon VPC CNI plugin</w:t>
      </w:r>
      <w:r w:rsidDel="00000000" w:rsidR="00000000" w:rsidRPr="00000000">
        <w:rPr>
          <w:rtl w:val="0"/>
        </w:rPr>
        <w:t xml:space="preserve"> (VPC Container Network Interface) is an essential component in Amazon EKS (Elastic Kubernetes Service) that manages networking for Kubernetes workloads in an AWS environment. It provides the networking infrastructure necessary for containers running on EKS clusters to communicate with each other and with other AWS services via the </w:t>
      </w:r>
      <w:r w:rsidDel="00000000" w:rsidR="00000000" w:rsidRPr="00000000">
        <w:rPr>
          <w:b w:val="1"/>
          <w:rtl w:val="0"/>
        </w:rPr>
        <w:t xml:space="preserve">Amazon Virtual Private Cloud (VPC)</w:t>
      </w:r>
      <w:r w:rsidDel="00000000" w:rsidR="00000000" w:rsidRPr="00000000">
        <w:rPr>
          <w:rtl w:val="0"/>
        </w:rPr>
        <w:t xml:space="preserve">.</w:t>
      </w:r>
    </w:p>
    <w:p w:rsidR="00000000" w:rsidDel="00000000" w:rsidP="00000000" w:rsidRDefault="00000000" w:rsidRPr="00000000" w14:paraId="000012BD">
      <w:pPr>
        <w:pStyle w:val="Heading3"/>
        <w:keepNext w:val="0"/>
        <w:keepLines w:val="0"/>
        <w:spacing w:before="280" w:lineRule="auto"/>
        <w:rPr>
          <w:b w:val="1"/>
          <w:color w:val="000000"/>
          <w:sz w:val="26"/>
          <w:szCs w:val="26"/>
        </w:rPr>
      </w:pPr>
      <w:bookmarkStart w:colFirst="0" w:colLast="0" w:name="_bgxpke6cda7o" w:id="510"/>
      <w:bookmarkEnd w:id="510"/>
      <w:r w:rsidDel="00000000" w:rsidR="00000000" w:rsidRPr="00000000">
        <w:rPr>
          <w:b w:val="1"/>
          <w:color w:val="000000"/>
          <w:sz w:val="26"/>
          <w:szCs w:val="26"/>
          <w:rtl w:val="0"/>
        </w:rPr>
        <w:t xml:space="preserve">What is the VPC CNI Plugin?</w:t>
      </w:r>
    </w:p>
    <w:p w:rsidR="00000000" w:rsidDel="00000000" w:rsidP="00000000" w:rsidRDefault="00000000" w:rsidRPr="00000000" w14:paraId="000012BE">
      <w:pPr>
        <w:spacing w:after="240" w:before="240" w:lineRule="auto"/>
        <w:rPr/>
      </w:pPr>
      <w:r w:rsidDel="00000000" w:rsidR="00000000" w:rsidRPr="00000000">
        <w:rPr>
          <w:rtl w:val="0"/>
        </w:rPr>
        <w:t xml:space="preserve">The VPC CNI plugin allows Kubernetes pods to have </w:t>
      </w:r>
      <w:r w:rsidDel="00000000" w:rsidR="00000000" w:rsidRPr="00000000">
        <w:rPr>
          <w:b w:val="1"/>
          <w:rtl w:val="0"/>
        </w:rPr>
        <w:t xml:space="preserve">native VPC networking</w:t>
      </w:r>
      <w:r w:rsidDel="00000000" w:rsidR="00000000" w:rsidRPr="00000000">
        <w:rPr>
          <w:rtl w:val="0"/>
        </w:rPr>
        <w:t xml:space="preserve"> in an AWS environment. This means that each pod running on an EKS cluster gets its own </w:t>
      </w:r>
      <w:r w:rsidDel="00000000" w:rsidR="00000000" w:rsidRPr="00000000">
        <w:rPr>
          <w:b w:val="1"/>
          <w:rtl w:val="0"/>
        </w:rPr>
        <w:t xml:space="preserve">IP address</w:t>
      </w:r>
      <w:r w:rsidDel="00000000" w:rsidR="00000000" w:rsidRPr="00000000">
        <w:rPr>
          <w:rtl w:val="0"/>
        </w:rPr>
        <w:t xml:space="preserve"> from the VPC's IP address range. This makes Kubernetes pods behave like first-class AWS resources, providing them with full networking capabilities such as communication with other services inside the VPC (e.g., EC2 instances, RDS, Lambda, etc.) and even outside the VPC.</w:t>
      </w:r>
    </w:p>
    <w:p w:rsidR="00000000" w:rsidDel="00000000" w:rsidP="00000000" w:rsidRDefault="00000000" w:rsidRPr="00000000" w14:paraId="000012BF">
      <w:pPr>
        <w:pStyle w:val="Heading3"/>
        <w:keepNext w:val="0"/>
        <w:keepLines w:val="0"/>
        <w:spacing w:before="280" w:lineRule="auto"/>
        <w:rPr>
          <w:b w:val="1"/>
          <w:color w:val="000000"/>
          <w:sz w:val="26"/>
          <w:szCs w:val="26"/>
        </w:rPr>
      </w:pPr>
      <w:bookmarkStart w:colFirst="0" w:colLast="0" w:name="_i4n7efn8riaq" w:id="511"/>
      <w:bookmarkEnd w:id="511"/>
      <w:r w:rsidDel="00000000" w:rsidR="00000000" w:rsidRPr="00000000">
        <w:rPr>
          <w:b w:val="1"/>
          <w:color w:val="000000"/>
          <w:sz w:val="26"/>
          <w:szCs w:val="26"/>
          <w:rtl w:val="0"/>
        </w:rPr>
        <w:t xml:space="preserve">How Does the VPC CNI Plugin Work?</w:t>
      </w:r>
    </w:p>
    <w:p w:rsidR="00000000" w:rsidDel="00000000" w:rsidP="00000000" w:rsidRDefault="00000000" w:rsidRPr="00000000" w14:paraId="000012C0">
      <w:pPr>
        <w:spacing w:after="240" w:before="240" w:lineRule="auto"/>
        <w:rPr/>
      </w:pPr>
      <w:r w:rsidDel="00000000" w:rsidR="00000000" w:rsidRPr="00000000">
        <w:rPr>
          <w:rtl w:val="0"/>
        </w:rPr>
        <w:t xml:space="preserve">The VPC CNI plugin works by assigning each pod its own </w:t>
      </w:r>
      <w:r w:rsidDel="00000000" w:rsidR="00000000" w:rsidRPr="00000000">
        <w:rPr>
          <w:b w:val="1"/>
          <w:rtl w:val="0"/>
        </w:rPr>
        <w:t xml:space="preserve">private IP address</w:t>
      </w:r>
      <w:r w:rsidDel="00000000" w:rsidR="00000000" w:rsidRPr="00000000">
        <w:rPr>
          <w:rtl w:val="0"/>
        </w:rPr>
        <w:t xml:space="preserve"> from an available </w:t>
      </w:r>
      <w:r w:rsidDel="00000000" w:rsidR="00000000" w:rsidRPr="00000000">
        <w:rPr>
          <w:b w:val="1"/>
          <w:rtl w:val="0"/>
        </w:rPr>
        <w:t xml:space="preserve">subnet in the VPC</w:t>
      </w:r>
      <w:r w:rsidDel="00000000" w:rsidR="00000000" w:rsidRPr="00000000">
        <w:rPr>
          <w:rtl w:val="0"/>
        </w:rPr>
        <w:t xml:space="preserve">. This approach integrates Kubernetes networking seamlessly with the VPC networking model in AWS. Here's how it works:</w:t>
      </w:r>
    </w:p>
    <w:p w:rsidR="00000000" w:rsidDel="00000000" w:rsidP="00000000" w:rsidRDefault="00000000" w:rsidRPr="00000000" w14:paraId="000012C1">
      <w:pPr>
        <w:numPr>
          <w:ilvl w:val="0"/>
          <w:numId w:val="419"/>
        </w:numPr>
        <w:spacing w:after="0" w:afterAutospacing="0" w:before="240" w:lineRule="auto"/>
        <w:ind w:left="720" w:hanging="360"/>
      </w:pPr>
      <w:r w:rsidDel="00000000" w:rsidR="00000000" w:rsidRPr="00000000">
        <w:rPr>
          <w:b w:val="1"/>
          <w:rtl w:val="0"/>
        </w:rPr>
        <w:t xml:space="preserve">VPC Network Setup</w:t>
      </w:r>
      <w:r w:rsidDel="00000000" w:rsidR="00000000" w:rsidRPr="00000000">
        <w:rPr>
          <w:rtl w:val="0"/>
        </w:rPr>
        <w:t xml:space="preserve">:</w:t>
      </w:r>
    </w:p>
    <w:p w:rsidR="00000000" w:rsidDel="00000000" w:rsidP="00000000" w:rsidRDefault="00000000" w:rsidRPr="00000000" w14:paraId="000012C2">
      <w:pPr>
        <w:numPr>
          <w:ilvl w:val="1"/>
          <w:numId w:val="419"/>
        </w:numPr>
        <w:spacing w:after="0" w:afterAutospacing="0" w:before="0" w:beforeAutospacing="0" w:lineRule="auto"/>
        <w:ind w:left="1440" w:hanging="360"/>
      </w:pPr>
      <w:r w:rsidDel="00000000" w:rsidR="00000000" w:rsidRPr="00000000">
        <w:rPr>
          <w:rtl w:val="0"/>
        </w:rPr>
        <w:t xml:space="preserve">When you create an Amazon EKS cluster, a VPC and subnets are set up (or you use an existing VPC). The VPC is designed with public and private subnets to deploy resources.</w:t>
      </w:r>
    </w:p>
    <w:p w:rsidR="00000000" w:rsidDel="00000000" w:rsidP="00000000" w:rsidRDefault="00000000" w:rsidRPr="00000000" w14:paraId="000012C3">
      <w:pPr>
        <w:numPr>
          <w:ilvl w:val="0"/>
          <w:numId w:val="419"/>
        </w:numPr>
        <w:spacing w:after="0" w:afterAutospacing="0" w:before="0" w:beforeAutospacing="0" w:lineRule="auto"/>
        <w:ind w:left="720" w:hanging="360"/>
      </w:pPr>
      <w:r w:rsidDel="00000000" w:rsidR="00000000" w:rsidRPr="00000000">
        <w:rPr>
          <w:b w:val="1"/>
          <w:rtl w:val="0"/>
        </w:rPr>
        <w:t xml:space="preserve">Pod Networking</w:t>
      </w:r>
      <w:r w:rsidDel="00000000" w:rsidR="00000000" w:rsidRPr="00000000">
        <w:rPr>
          <w:rtl w:val="0"/>
        </w:rPr>
        <w:t xml:space="preserve">:</w:t>
      </w:r>
    </w:p>
    <w:p w:rsidR="00000000" w:rsidDel="00000000" w:rsidP="00000000" w:rsidRDefault="00000000" w:rsidRPr="00000000" w14:paraId="000012C4">
      <w:pPr>
        <w:numPr>
          <w:ilvl w:val="1"/>
          <w:numId w:val="419"/>
        </w:numPr>
        <w:spacing w:after="0" w:afterAutospacing="0" w:before="0" w:beforeAutospacing="0" w:lineRule="auto"/>
        <w:ind w:left="1440" w:hanging="360"/>
      </w:pPr>
      <w:r w:rsidDel="00000000" w:rsidR="00000000" w:rsidRPr="00000000">
        <w:rPr>
          <w:rtl w:val="0"/>
        </w:rPr>
        <w:t xml:space="preserve">Each pod created in your Kubernetes cluster is assigned an </w:t>
      </w:r>
      <w:r w:rsidDel="00000000" w:rsidR="00000000" w:rsidRPr="00000000">
        <w:rPr>
          <w:b w:val="1"/>
          <w:rtl w:val="0"/>
        </w:rPr>
        <w:t xml:space="preserve">IP address from the VPC subnet</w:t>
      </w:r>
      <w:r w:rsidDel="00000000" w:rsidR="00000000" w:rsidRPr="00000000">
        <w:rPr>
          <w:rtl w:val="0"/>
        </w:rPr>
        <w:t xml:space="preserve">. This means every pod runs directly in the VPC's network namespace.</w:t>
      </w:r>
    </w:p>
    <w:p w:rsidR="00000000" w:rsidDel="00000000" w:rsidP="00000000" w:rsidRDefault="00000000" w:rsidRPr="00000000" w14:paraId="000012C5">
      <w:pPr>
        <w:numPr>
          <w:ilvl w:val="1"/>
          <w:numId w:val="419"/>
        </w:numPr>
        <w:spacing w:after="0" w:afterAutospacing="0" w:before="0" w:beforeAutospacing="0" w:lineRule="auto"/>
        <w:ind w:left="1440" w:hanging="360"/>
      </w:pPr>
      <w:r w:rsidDel="00000000" w:rsidR="00000000" w:rsidRPr="00000000">
        <w:rPr>
          <w:rtl w:val="0"/>
        </w:rPr>
        <w:t xml:space="preserve">The VPC CNI plugin ensures that the pod's IP address is routable within the VPC, enabling it to communicate with other services inside the VPC (like EC2 instances, RDS databases) and even services outside the VPC.</w:t>
      </w:r>
    </w:p>
    <w:p w:rsidR="00000000" w:rsidDel="00000000" w:rsidP="00000000" w:rsidRDefault="00000000" w:rsidRPr="00000000" w14:paraId="000012C6">
      <w:pPr>
        <w:numPr>
          <w:ilvl w:val="0"/>
          <w:numId w:val="419"/>
        </w:numPr>
        <w:spacing w:after="0" w:afterAutospacing="0" w:before="0" w:beforeAutospacing="0" w:lineRule="auto"/>
        <w:ind w:left="720" w:hanging="360"/>
      </w:pPr>
      <w:r w:rsidDel="00000000" w:rsidR="00000000" w:rsidRPr="00000000">
        <w:rPr>
          <w:b w:val="1"/>
          <w:rtl w:val="0"/>
        </w:rPr>
        <w:t xml:space="preserve">Elastic Network Interface (ENI)</w:t>
      </w:r>
      <w:r w:rsidDel="00000000" w:rsidR="00000000" w:rsidRPr="00000000">
        <w:rPr>
          <w:rtl w:val="0"/>
        </w:rPr>
        <w:t xml:space="preserve">:</w:t>
      </w:r>
    </w:p>
    <w:p w:rsidR="00000000" w:rsidDel="00000000" w:rsidP="00000000" w:rsidRDefault="00000000" w:rsidRPr="00000000" w14:paraId="000012C7">
      <w:pPr>
        <w:numPr>
          <w:ilvl w:val="1"/>
          <w:numId w:val="419"/>
        </w:numPr>
        <w:spacing w:after="0" w:afterAutospacing="0" w:before="0" w:beforeAutospacing="0" w:lineRule="auto"/>
        <w:ind w:left="1440" w:hanging="360"/>
      </w:pPr>
      <w:r w:rsidDel="00000000" w:rsidR="00000000" w:rsidRPr="00000000">
        <w:rPr>
          <w:rtl w:val="0"/>
        </w:rPr>
        <w:t xml:space="preserve">The plugin utilizes </w:t>
      </w:r>
      <w:r w:rsidDel="00000000" w:rsidR="00000000" w:rsidRPr="00000000">
        <w:rPr>
          <w:b w:val="1"/>
          <w:rtl w:val="0"/>
        </w:rPr>
        <w:t xml:space="preserve">Elastic Network Interfaces (ENIs)</w:t>
      </w:r>
      <w:r w:rsidDel="00000000" w:rsidR="00000000" w:rsidRPr="00000000">
        <w:rPr>
          <w:rtl w:val="0"/>
        </w:rPr>
        <w:t xml:space="preserve"> in AWS to assign IP addresses to pods. Each node in the cluster (EC2 instance) is associated with one or more ENIs, and when pods are scheduled on nodes, the CNI plugin attaches ENIs to the nodes to assign IPs to the pods.</w:t>
      </w:r>
    </w:p>
    <w:p w:rsidR="00000000" w:rsidDel="00000000" w:rsidP="00000000" w:rsidRDefault="00000000" w:rsidRPr="00000000" w14:paraId="000012C8">
      <w:pPr>
        <w:numPr>
          <w:ilvl w:val="1"/>
          <w:numId w:val="419"/>
        </w:numPr>
        <w:spacing w:after="0" w:afterAutospacing="0" w:before="0" w:beforeAutospacing="0" w:lineRule="auto"/>
        <w:ind w:left="1440" w:hanging="360"/>
      </w:pPr>
      <w:r w:rsidDel="00000000" w:rsidR="00000000" w:rsidRPr="00000000">
        <w:rPr>
          <w:rtl w:val="0"/>
        </w:rPr>
        <w:t xml:space="preserve">The ENIs are provisioned from the VPC's </w:t>
      </w:r>
      <w:r w:rsidDel="00000000" w:rsidR="00000000" w:rsidRPr="00000000">
        <w:rPr>
          <w:b w:val="1"/>
          <w:rtl w:val="0"/>
        </w:rPr>
        <w:t xml:space="preserve">subnet</w:t>
      </w:r>
      <w:r w:rsidDel="00000000" w:rsidR="00000000" w:rsidRPr="00000000">
        <w:rPr>
          <w:rtl w:val="0"/>
        </w:rPr>
        <w:t xml:space="preserve">, and each pod gets an IP address from the available address range.</w:t>
      </w:r>
    </w:p>
    <w:p w:rsidR="00000000" w:rsidDel="00000000" w:rsidP="00000000" w:rsidRDefault="00000000" w:rsidRPr="00000000" w14:paraId="000012C9">
      <w:pPr>
        <w:numPr>
          <w:ilvl w:val="0"/>
          <w:numId w:val="419"/>
        </w:numPr>
        <w:spacing w:after="0" w:afterAutospacing="0" w:before="0" w:beforeAutospacing="0" w:lineRule="auto"/>
        <w:ind w:left="720" w:hanging="360"/>
      </w:pPr>
      <w:r w:rsidDel="00000000" w:rsidR="00000000" w:rsidRPr="00000000">
        <w:rPr>
          <w:b w:val="1"/>
          <w:rtl w:val="0"/>
        </w:rPr>
        <w:t xml:space="preserve">Pod IPs and Routing</w:t>
      </w:r>
      <w:r w:rsidDel="00000000" w:rsidR="00000000" w:rsidRPr="00000000">
        <w:rPr>
          <w:rtl w:val="0"/>
        </w:rPr>
        <w:t xml:space="preserve">:</w:t>
      </w:r>
    </w:p>
    <w:p w:rsidR="00000000" w:rsidDel="00000000" w:rsidP="00000000" w:rsidRDefault="00000000" w:rsidRPr="00000000" w14:paraId="000012CA">
      <w:pPr>
        <w:numPr>
          <w:ilvl w:val="1"/>
          <w:numId w:val="419"/>
        </w:numPr>
        <w:spacing w:after="0" w:afterAutospacing="0" w:before="0" w:beforeAutospacing="0" w:lineRule="auto"/>
        <w:ind w:left="1440" w:hanging="360"/>
      </w:pPr>
      <w:r w:rsidDel="00000000" w:rsidR="00000000" w:rsidRPr="00000000">
        <w:rPr>
          <w:rtl w:val="0"/>
        </w:rPr>
        <w:t xml:space="preserve">When pods are scheduled on a node, the CNI plugin dynamically assigns IPs to the pods, allowing them to be part of the VPC's network, so they can access AWS resources directly (e.g., RDS, DynamoDB) and communicate with each other over private IPs.</w:t>
      </w:r>
    </w:p>
    <w:p w:rsidR="00000000" w:rsidDel="00000000" w:rsidP="00000000" w:rsidRDefault="00000000" w:rsidRPr="00000000" w14:paraId="000012CB">
      <w:pPr>
        <w:numPr>
          <w:ilvl w:val="1"/>
          <w:numId w:val="419"/>
        </w:numPr>
        <w:spacing w:after="0" w:afterAutospacing="0" w:before="0" w:beforeAutospacing="0" w:lineRule="auto"/>
        <w:ind w:left="1440" w:hanging="360"/>
      </w:pPr>
      <w:r w:rsidDel="00000000" w:rsidR="00000000" w:rsidRPr="00000000">
        <w:rPr>
          <w:rtl w:val="0"/>
        </w:rPr>
        <w:t xml:space="preserve">The pod IPs are routable within the VPC, and since each pod has its own IP, they can also communicate securely and privately with services across subnets in the same VPC.</w:t>
      </w:r>
    </w:p>
    <w:p w:rsidR="00000000" w:rsidDel="00000000" w:rsidP="00000000" w:rsidRDefault="00000000" w:rsidRPr="00000000" w14:paraId="000012CC">
      <w:pPr>
        <w:numPr>
          <w:ilvl w:val="0"/>
          <w:numId w:val="419"/>
        </w:numPr>
        <w:spacing w:after="0" w:afterAutospacing="0" w:before="0" w:beforeAutospacing="0" w:lineRule="auto"/>
        <w:ind w:left="720" w:hanging="360"/>
      </w:pPr>
      <w:r w:rsidDel="00000000" w:rsidR="00000000" w:rsidRPr="00000000">
        <w:rPr>
          <w:b w:val="1"/>
          <w:rtl w:val="0"/>
        </w:rPr>
        <w:t xml:space="preserve">Network Policies</w:t>
      </w:r>
      <w:r w:rsidDel="00000000" w:rsidR="00000000" w:rsidRPr="00000000">
        <w:rPr>
          <w:rtl w:val="0"/>
        </w:rPr>
        <w:t xml:space="preserve">:</w:t>
      </w:r>
    </w:p>
    <w:p w:rsidR="00000000" w:rsidDel="00000000" w:rsidP="00000000" w:rsidRDefault="00000000" w:rsidRPr="00000000" w14:paraId="000012CD">
      <w:pPr>
        <w:numPr>
          <w:ilvl w:val="1"/>
          <w:numId w:val="419"/>
        </w:numPr>
        <w:spacing w:after="0" w:afterAutospacing="0" w:before="0" w:beforeAutospacing="0" w:lineRule="auto"/>
        <w:ind w:left="1440" w:hanging="360"/>
      </w:pPr>
      <w:r w:rsidDel="00000000" w:rsidR="00000000" w:rsidRPr="00000000">
        <w:rPr>
          <w:rtl w:val="0"/>
        </w:rPr>
        <w:t xml:space="preserve">Since pods are directly associated with IPs from the VPC, they can benefit from the same </w:t>
      </w:r>
      <w:r w:rsidDel="00000000" w:rsidR="00000000" w:rsidRPr="00000000">
        <w:rPr>
          <w:b w:val="1"/>
          <w:rtl w:val="0"/>
        </w:rPr>
        <w:t xml:space="preserve">security group</w:t>
      </w:r>
      <w:r w:rsidDel="00000000" w:rsidR="00000000" w:rsidRPr="00000000">
        <w:rPr>
          <w:rtl w:val="0"/>
        </w:rPr>
        <w:t xml:space="preserve"> and </w:t>
      </w:r>
      <w:r w:rsidDel="00000000" w:rsidR="00000000" w:rsidRPr="00000000">
        <w:rPr>
          <w:b w:val="1"/>
          <w:rtl w:val="0"/>
        </w:rPr>
        <w:t xml:space="preserve">network ACL</w:t>
      </w:r>
      <w:r w:rsidDel="00000000" w:rsidR="00000000" w:rsidRPr="00000000">
        <w:rPr>
          <w:rtl w:val="0"/>
        </w:rPr>
        <w:t xml:space="preserve"> policies that apply to other AWS resources, providing a layer of security.</w:t>
      </w:r>
    </w:p>
    <w:p w:rsidR="00000000" w:rsidDel="00000000" w:rsidP="00000000" w:rsidRDefault="00000000" w:rsidRPr="00000000" w14:paraId="000012CE">
      <w:pPr>
        <w:numPr>
          <w:ilvl w:val="1"/>
          <w:numId w:val="419"/>
        </w:numPr>
        <w:spacing w:after="240" w:before="0" w:beforeAutospacing="0" w:lineRule="auto"/>
        <w:ind w:left="1440" w:hanging="360"/>
      </w:pPr>
      <w:r w:rsidDel="00000000" w:rsidR="00000000" w:rsidRPr="00000000">
        <w:rPr>
          <w:rtl w:val="0"/>
        </w:rPr>
        <w:t xml:space="preserve">You can also apply Kubernetes </w:t>
      </w:r>
      <w:r w:rsidDel="00000000" w:rsidR="00000000" w:rsidRPr="00000000">
        <w:rPr>
          <w:b w:val="1"/>
          <w:rtl w:val="0"/>
        </w:rPr>
        <w:t xml:space="preserve">NetworkPolicies</w:t>
      </w:r>
      <w:r w:rsidDel="00000000" w:rsidR="00000000" w:rsidRPr="00000000">
        <w:rPr>
          <w:rtl w:val="0"/>
        </w:rPr>
        <w:t xml:space="preserve"> to control traffic between pods at a granular level.</w:t>
      </w:r>
    </w:p>
    <w:p w:rsidR="00000000" w:rsidDel="00000000" w:rsidP="00000000" w:rsidRDefault="00000000" w:rsidRPr="00000000" w14:paraId="000012CF">
      <w:pPr>
        <w:pStyle w:val="Heading3"/>
        <w:keepNext w:val="0"/>
        <w:keepLines w:val="0"/>
        <w:spacing w:before="280" w:lineRule="auto"/>
        <w:rPr>
          <w:b w:val="1"/>
          <w:color w:val="000000"/>
          <w:sz w:val="26"/>
          <w:szCs w:val="26"/>
        </w:rPr>
      </w:pPr>
      <w:bookmarkStart w:colFirst="0" w:colLast="0" w:name="_xcgyisfh5tiy" w:id="512"/>
      <w:bookmarkEnd w:id="512"/>
      <w:r w:rsidDel="00000000" w:rsidR="00000000" w:rsidRPr="00000000">
        <w:rPr>
          <w:b w:val="1"/>
          <w:color w:val="000000"/>
          <w:sz w:val="26"/>
          <w:szCs w:val="26"/>
          <w:rtl w:val="0"/>
        </w:rPr>
        <w:t xml:space="preserve">Does the VPC CNI Plugin Reserve or Store IPs in the VPC?</w:t>
      </w:r>
    </w:p>
    <w:p w:rsidR="00000000" w:rsidDel="00000000" w:rsidP="00000000" w:rsidRDefault="00000000" w:rsidRPr="00000000" w14:paraId="000012D0">
      <w:pPr>
        <w:spacing w:after="240" w:before="240" w:lineRule="auto"/>
        <w:rPr/>
      </w:pPr>
      <w:r w:rsidDel="00000000" w:rsidR="00000000" w:rsidRPr="00000000">
        <w:rPr>
          <w:rtl w:val="0"/>
        </w:rPr>
        <w:t xml:space="preserve">Yes, the VPC CNI plugin does </w:t>
      </w:r>
      <w:r w:rsidDel="00000000" w:rsidR="00000000" w:rsidRPr="00000000">
        <w:rPr>
          <w:b w:val="1"/>
          <w:rtl w:val="0"/>
        </w:rPr>
        <w:t xml:space="preserve">reserve IP addresses</w:t>
      </w:r>
      <w:r w:rsidDel="00000000" w:rsidR="00000000" w:rsidRPr="00000000">
        <w:rPr>
          <w:rtl w:val="0"/>
        </w:rPr>
        <w:t xml:space="preserve"> from your VPC's subnet when it assigns them to pods. Here's a breakdown of how this works:</w:t>
      </w:r>
    </w:p>
    <w:p w:rsidR="00000000" w:rsidDel="00000000" w:rsidP="00000000" w:rsidRDefault="00000000" w:rsidRPr="00000000" w14:paraId="000012D1">
      <w:pPr>
        <w:numPr>
          <w:ilvl w:val="0"/>
          <w:numId w:val="140"/>
        </w:numPr>
        <w:spacing w:after="0" w:afterAutospacing="0" w:before="240" w:lineRule="auto"/>
        <w:ind w:left="720" w:hanging="360"/>
      </w:pPr>
      <w:r w:rsidDel="00000000" w:rsidR="00000000" w:rsidRPr="00000000">
        <w:rPr>
          <w:b w:val="1"/>
          <w:rtl w:val="0"/>
        </w:rPr>
        <w:t xml:space="preserve">IP Address Reservation</w:t>
      </w:r>
      <w:r w:rsidDel="00000000" w:rsidR="00000000" w:rsidRPr="00000000">
        <w:rPr>
          <w:rtl w:val="0"/>
        </w:rPr>
        <w:t xml:space="preserve">:</w:t>
      </w:r>
    </w:p>
    <w:p w:rsidR="00000000" w:rsidDel="00000000" w:rsidP="00000000" w:rsidRDefault="00000000" w:rsidRPr="00000000" w14:paraId="000012D2">
      <w:pPr>
        <w:numPr>
          <w:ilvl w:val="1"/>
          <w:numId w:val="140"/>
        </w:numPr>
        <w:spacing w:after="0" w:afterAutospacing="0" w:before="0" w:beforeAutospacing="0" w:lineRule="auto"/>
        <w:ind w:left="1440" w:hanging="360"/>
      </w:pPr>
      <w:r w:rsidDel="00000000" w:rsidR="00000000" w:rsidRPr="00000000">
        <w:rPr>
          <w:rtl w:val="0"/>
        </w:rPr>
        <w:t xml:space="preserve">The VPC CNI plugin assigns </w:t>
      </w:r>
      <w:r w:rsidDel="00000000" w:rsidR="00000000" w:rsidRPr="00000000">
        <w:rPr>
          <w:b w:val="1"/>
          <w:rtl w:val="0"/>
        </w:rPr>
        <w:t xml:space="preserve">one IP address per pod</w:t>
      </w:r>
      <w:r w:rsidDel="00000000" w:rsidR="00000000" w:rsidRPr="00000000">
        <w:rPr>
          <w:rtl w:val="0"/>
        </w:rPr>
        <w:t xml:space="preserve"> to ensure that each pod can communicate with other resources in the VPC and across different services (internal and external).</w:t>
      </w:r>
    </w:p>
    <w:p w:rsidR="00000000" w:rsidDel="00000000" w:rsidP="00000000" w:rsidRDefault="00000000" w:rsidRPr="00000000" w14:paraId="000012D3">
      <w:pPr>
        <w:numPr>
          <w:ilvl w:val="1"/>
          <w:numId w:val="140"/>
        </w:numPr>
        <w:spacing w:after="0" w:afterAutospacing="0" w:before="0" w:beforeAutospacing="0" w:lineRule="auto"/>
        <w:ind w:left="1440" w:hanging="360"/>
      </w:pPr>
      <w:r w:rsidDel="00000000" w:rsidR="00000000" w:rsidRPr="00000000">
        <w:rPr>
          <w:rtl w:val="0"/>
        </w:rPr>
        <w:t xml:space="preserve">These IP addresses are </w:t>
      </w:r>
      <w:r w:rsidDel="00000000" w:rsidR="00000000" w:rsidRPr="00000000">
        <w:rPr>
          <w:b w:val="1"/>
          <w:rtl w:val="0"/>
        </w:rPr>
        <w:t xml:space="preserve">reserved</w:t>
      </w:r>
      <w:r w:rsidDel="00000000" w:rsidR="00000000" w:rsidRPr="00000000">
        <w:rPr>
          <w:rtl w:val="0"/>
        </w:rPr>
        <w:t xml:space="preserve"> from the subnets in your VPC for the lifetime of the pod.</w:t>
      </w:r>
    </w:p>
    <w:p w:rsidR="00000000" w:rsidDel="00000000" w:rsidP="00000000" w:rsidRDefault="00000000" w:rsidRPr="00000000" w14:paraId="000012D4">
      <w:pPr>
        <w:numPr>
          <w:ilvl w:val="1"/>
          <w:numId w:val="140"/>
        </w:numPr>
        <w:spacing w:after="0" w:afterAutospacing="0" w:before="0" w:beforeAutospacing="0" w:lineRule="auto"/>
        <w:ind w:left="1440" w:hanging="360"/>
      </w:pPr>
      <w:r w:rsidDel="00000000" w:rsidR="00000000" w:rsidRPr="00000000">
        <w:rPr>
          <w:rtl w:val="0"/>
        </w:rPr>
        <w:t xml:space="preserve">When a pod is deleted, the IP address that was assigned to the pod is released back to the pool of available IP addresses in the subnet. However, while the pod is running, its IP address is </w:t>
      </w:r>
      <w:r w:rsidDel="00000000" w:rsidR="00000000" w:rsidRPr="00000000">
        <w:rPr>
          <w:b w:val="1"/>
          <w:rtl w:val="0"/>
        </w:rPr>
        <w:t xml:space="preserve">reserved</w:t>
      </w:r>
      <w:r w:rsidDel="00000000" w:rsidR="00000000" w:rsidRPr="00000000">
        <w:rPr>
          <w:rtl w:val="0"/>
        </w:rPr>
        <w:t xml:space="preserve">.</w:t>
      </w:r>
    </w:p>
    <w:p w:rsidR="00000000" w:rsidDel="00000000" w:rsidP="00000000" w:rsidRDefault="00000000" w:rsidRPr="00000000" w14:paraId="000012D5">
      <w:pPr>
        <w:numPr>
          <w:ilvl w:val="0"/>
          <w:numId w:val="140"/>
        </w:numPr>
        <w:spacing w:after="0" w:afterAutospacing="0" w:before="0" w:beforeAutospacing="0" w:lineRule="auto"/>
        <w:ind w:left="720" w:hanging="360"/>
      </w:pPr>
      <w:r w:rsidDel="00000000" w:rsidR="00000000" w:rsidRPr="00000000">
        <w:rPr>
          <w:b w:val="1"/>
          <w:rtl w:val="0"/>
        </w:rPr>
        <w:t xml:space="preserve">IP Address Pool Management</w:t>
      </w:r>
      <w:r w:rsidDel="00000000" w:rsidR="00000000" w:rsidRPr="00000000">
        <w:rPr>
          <w:rtl w:val="0"/>
        </w:rPr>
        <w:t xml:space="preserve">:</w:t>
      </w:r>
    </w:p>
    <w:p w:rsidR="00000000" w:rsidDel="00000000" w:rsidP="00000000" w:rsidRDefault="00000000" w:rsidRPr="00000000" w14:paraId="000012D6">
      <w:pPr>
        <w:numPr>
          <w:ilvl w:val="1"/>
          <w:numId w:val="140"/>
        </w:numPr>
        <w:spacing w:after="0" w:afterAutospacing="0" w:before="0" w:beforeAutospacing="0" w:lineRule="auto"/>
        <w:ind w:left="1440" w:hanging="360"/>
      </w:pPr>
      <w:r w:rsidDel="00000000" w:rsidR="00000000" w:rsidRPr="00000000">
        <w:rPr>
          <w:rtl w:val="0"/>
        </w:rPr>
        <w:t xml:space="preserve">The plugin uses the </w:t>
      </w:r>
      <w:r w:rsidDel="00000000" w:rsidR="00000000" w:rsidRPr="00000000">
        <w:rPr>
          <w:b w:val="1"/>
          <w:rtl w:val="0"/>
        </w:rPr>
        <w:t xml:space="preserve">subnet's IP address pool</w:t>
      </w:r>
      <w:r w:rsidDel="00000000" w:rsidR="00000000" w:rsidRPr="00000000">
        <w:rPr>
          <w:rtl w:val="0"/>
        </w:rPr>
        <w:t xml:space="preserve"> to assign IPs. If you're running into IP exhaustion (i.e., you don't have enough IPs available in the subnet), you may need to resize the subnet (add more IPs or expand it) or reconsider your pod density (fewer pods per node).</w:t>
      </w:r>
    </w:p>
    <w:p w:rsidR="00000000" w:rsidDel="00000000" w:rsidP="00000000" w:rsidRDefault="00000000" w:rsidRPr="00000000" w14:paraId="000012D7">
      <w:pPr>
        <w:numPr>
          <w:ilvl w:val="1"/>
          <w:numId w:val="140"/>
        </w:numPr>
        <w:spacing w:after="240" w:before="0" w:beforeAutospacing="0" w:lineRule="auto"/>
        <w:ind w:left="1440" w:hanging="360"/>
      </w:pPr>
      <w:r w:rsidDel="00000000" w:rsidR="00000000" w:rsidRPr="00000000">
        <w:rPr>
          <w:rtl w:val="0"/>
        </w:rPr>
        <w:t xml:space="preserve">If the VPC subnet runs out of available IPs, Kubernetes cannot schedule new pods, as there won't be an IP address available for the new pods. In this case, you might need to resize your subnet or add additional subnets to handle more pods.</w:t>
      </w:r>
    </w:p>
    <w:p w:rsidR="00000000" w:rsidDel="00000000" w:rsidP="00000000" w:rsidRDefault="00000000" w:rsidRPr="00000000" w14:paraId="000012D8">
      <w:pPr>
        <w:pStyle w:val="Heading3"/>
        <w:keepNext w:val="0"/>
        <w:keepLines w:val="0"/>
        <w:spacing w:before="280" w:lineRule="auto"/>
        <w:rPr>
          <w:b w:val="1"/>
          <w:color w:val="000000"/>
          <w:sz w:val="26"/>
          <w:szCs w:val="26"/>
        </w:rPr>
      </w:pPr>
      <w:bookmarkStart w:colFirst="0" w:colLast="0" w:name="_m4v9ewdoag18" w:id="513"/>
      <w:bookmarkEnd w:id="513"/>
      <w:r w:rsidDel="00000000" w:rsidR="00000000" w:rsidRPr="00000000">
        <w:rPr>
          <w:b w:val="1"/>
          <w:color w:val="000000"/>
          <w:sz w:val="26"/>
          <w:szCs w:val="26"/>
          <w:rtl w:val="0"/>
        </w:rPr>
        <w:t xml:space="preserve">How to Handle IP Address Exhaustion?</w:t>
      </w:r>
    </w:p>
    <w:p w:rsidR="00000000" w:rsidDel="00000000" w:rsidP="00000000" w:rsidRDefault="00000000" w:rsidRPr="00000000" w14:paraId="000012D9">
      <w:pPr>
        <w:spacing w:after="240" w:before="240" w:lineRule="auto"/>
        <w:rPr/>
      </w:pPr>
      <w:r w:rsidDel="00000000" w:rsidR="00000000" w:rsidRPr="00000000">
        <w:rPr>
          <w:rtl w:val="0"/>
        </w:rPr>
        <w:t xml:space="preserve">There are several strategies to manage and mitigate IP address exhaustion when using the VPC CNI plugin:</w:t>
      </w:r>
    </w:p>
    <w:p w:rsidR="00000000" w:rsidDel="00000000" w:rsidP="00000000" w:rsidRDefault="00000000" w:rsidRPr="00000000" w14:paraId="000012DA">
      <w:pPr>
        <w:numPr>
          <w:ilvl w:val="0"/>
          <w:numId w:val="481"/>
        </w:numPr>
        <w:spacing w:after="0" w:afterAutospacing="0" w:before="240" w:lineRule="auto"/>
        <w:ind w:left="720" w:hanging="360"/>
      </w:pPr>
      <w:r w:rsidDel="00000000" w:rsidR="00000000" w:rsidRPr="00000000">
        <w:rPr>
          <w:b w:val="1"/>
          <w:rtl w:val="0"/>
        </w:rPr>
        <w:t xml:space="preserve">Use Multiple Subnets</w:t>
      </w:r>
      <w:r w:rsidDel="00000000" w:rsidR="00000000" w:rsidRPr="00000000">
        <w:rPr>
          <w:rtl w:val="0"/>
        </w:rPr>
        <w:t xml:space="preserve">:</w:t>
      </w:r>
    </w:p>
    <w:p w:rsidR="00000000" w:rsidDel="00000000" w:rsidP="00000000" w:rsidRDefault="00000000" w:rsidRPr="00000000" w14:paraId="000012DB">
      <w:pPr>
        <w:numPr>
          <w:ilvl w:val="1"/>
          <w:numId w:val="481"/>
        </w:numPr>
        <w:spacing w:after="0" w:afterAutospacing="0" w:before="0" w:beforeAutospacing="0" w:lineRule="auto"/>
        <w:ind w:left="1440" w:hanging="360"/>
      </w:pPr>
      <w:r w:rsidDel="00000000" w:rsidR="00000000" w:rsidRPr="00000000">
        <w:rPr>
          <w:rtl w:val="0"/>
        </w:rPr>
        <w:t xml:space="preserve">You can define multiple subnets in your VPC and distribute the pod IP assignments across these subnets to avoid IP exhaustion in a single subnet.</w:t>
      </w:r>
    </w:p>
    <w:p w:rsidR="00000000" w:rsidDel="00000000" w:rsidP="00000000" w:rsidRDefault="00000000" w:rsidRPr="00000000" w14:paraId="000012DC">
      <w:pPr>
        <w:numPr>
          <w:ilvl w:val="0"/>
          <w:numId w:val="481"/>
        </w:numPr>
        <w:spacing w:after="0" w:afterAutospacing="0" w:before="0" w:beforeAutospacing="0" w:lineRule="auto"/>
        <w:ind w:left="720" w:hanging="360"/>
      </w:pPr>
      <w:r w:rsidDel="00000000" w:rsidR="00000000" w:rsidRPr="00000000">
        <w:rPr>
          <w:b w:val="1"/>
          <w:rtl w:val="0"/>
        </w:rPr>
        <w:t xml:space="preserve">Configure IP Address Range for Pods</w:t>
      </w:r>
      <w:r w:rsidDel="00000000" w:rsidR="00000000" w:rsidRPr="00000000">
        <w:rPr>
          <w:rtl w:val="0"/>
        </w:rPr>
        <w:t xml:space="preserve">:</w:t>
      </w:r>
    </w:p>
    <w:p w:rsidR="00000000" w:rsidDel="00000000" w:rsidP="00000000" w:rsidRDefault="00000000" w:rsidRPr="00000000" w14:paraId="000012DD">
      <w:pPr>
        <w:numPr>
          <w:ilvl w:val="1"/>
          <w:numId w:val="481"/>
        </w:numPr>
        <w:spacing w:after="0" w:afterAutospacing="0" w:before="0" w:beforeAutospacing="0" w:lineRule="auto"/>
        <w:ind w:left="1440" w:hanging="360"/>
      </w:pPr>
      <w:r w:rsidDel="00000000" w:rsidR="00000000" w:rsidRPr="00000000">
        <w:rPr>
          <w:rtl w:val="0"/>
        </w:rPr>
        <w:t xml:space="preserve">You can configure the </w:t>
      </w:r>
      <w:r w:rsidDel="00000000" w:rsidR="00000000" w:rsidRPr="00000000">
        <w:rPr>
          <w:b w:val="1"/>
          <w:rtl w:val="0"/>
        </w:rPr>
        <w:t xml:space="preserve">IP address range for pods</w:t>
      </w:r>
      <w:r w:rsidDel="00000000" w:rsidR="00000000" w:rsidRPr="00000000">
        <w:rPr>
          <w:rtl w:val="0"/>
        </w:rPr>
        <w:t xml:space="preserve"> separately from the worker node's subnet. This allows you to define a range of IPs dedicated solely to the pods in the VPC, ensuring that the pod network does not compete with other services or instances for IPs.</w:t>
      </w:r>
    </w:p>
    <w:p w:rsidR="00000000" w:rsidDel="00000000" w:rsidP="00000000" w:rsidRDefault="00000000" w:rsidRPr="00000000" w14:paraId="000012DE">
      <w:pPr>
        <w:numPr>
          <w:ilvl w:val="0"/>
          <w:numId w:val="481"/>
        </w:numPr>
        <w:spacing w:after="0" w:afterAutospacing="0" w:before="0" w:beforeAutospacing="0" w:lineRule="auto"/>
        <w:ind w:left="720" w:hanging="360"/>
      </w:pPr>
      <w:r w:rsidDel="00000000" w:rsidR="00000000" w:rsidRPr="00000000">
        <w:rPr>
          <w:b w:val="1"/>
          <w:rtl w:val="0"/>
        </w:rPr>
        <w:t xml:space="preserve">Elastic Network Interface (ENI) Scaling</w:t>
      </w:r>
      <w:r w:rsidDel="00000000" w:rsidR="00000000" w:rsidRPr="00000000">
        <w:rPr>
          <w:rtl w:val="0"/>
        </w:rPr>
        <w:t xml:space="preserve">:</w:t>
      </w:r>
    </w:p>
    <w:p w:rsidR="00000000" w:rsidDel="00000000" w:rsidP="00000000" w:rsidRDefault="00000000" w:rsidRPr="00000000" w14:paraId="000012DF">
      <w:pPr>
        <w:numPr>
          <w:ilvl w:val="1"/>
          <w:numId w:val="481"/>
        </w:numPr>
        <w:spacing w:after="0" w:afterAutospacing="0" w:before="0" w:beforeAutospacing="0" w:lineRule="auto"/>
        <w:ind w:left="1440" w:hanging="360"/>
      </w:pPr>
      <w:r w:rsidDel="00000000" w:rsidR="00000000" w:rsidRPr="00000000">
        <w:rPr>
          <w:rtl w:val="0"/>
        </w:rPr>
        <w:t xml:space="preserve">Each EC2 instance in your EKS cluster is assigned an ENI, which is used to allocate pod IPs. By default, each ENI supports a limited number of IP addresses, but you can </w:t>
      </w:r>
      <w:r w:rsidDel="00000000" w:rsidR="00000000" w:rsidRPr="00000000">
        <w:rPr>
          <w:b w:val="1"/>
          <w:rtl w:val="0"/>
        </w:rPr>
        <w:t xml:space="preserve">increase the number of ENIs per node</w:t>
      </w:r>
      <w:r w:rsidDel="00000000" w:rsidR="00000000" w:rsidRPr="00000000">
        <w:rPr>
          <w:rtl w:val="0"/>
        </w:rPr>
        <w:t xml:space="preserve"> (through instance type settings) or use </w:t>
      </w:r>
      <w:r w:rsidDel="00000000" w:rsidR="00000000" w:rsidRPr="00000000">
        <w:rPr>
          <w:b w:val="1"/>
          <w:rtl w:val="0"/>
        </w:rPr>
        <w:t xml:space="preserve">larger instance types</w:t>
      </w:r>
      <w:r w:rsidDel="00000000" w:rsidR="00000000" w:rsidRPr="00000000">
        <w:rPr>
          <w:rtl w:val="0"/>
        </w:rPr>
        <w:t xml:space="preserve"> with a higher ENI limit to allow more IPs to be allocated to the pods.</w:t>
      </w:r>
    </w:p>
    <w:p w:rsidR="00000000" w:rsidDel="00000000" w:rsidP="00000000" w:rsidRDefault="00000000" w:rsidRPr="00000000" w14:paraId="000012E0">
      <w:pPr>
        <w:numPr>
          <w:ilvl w:val="0"/>
          <w:numId w:val="481"/>
        </w:numPr>
        <w:spacing w:after="0" w:afterAutospacing="0" w:before="0" w:beforeAutospacing="0" w:lineRule="auto"/>
        <w:ind w:left="720" w:hanging="360"/>
      </w:pPr>
      <w:r w:rsidDel="00000000" w:rsidR="00000000" w:rsidRPr="00000000">
        <w:rPr>
          <w:b w:val="1"/>
          <w:rtl w:val="0"/>
        </w:rPr>
        <w:t xml:space="preserve">Kubernetes Node Scaling</w:t>
      </w:r>
      <w:r w:rsidDel="00000000" w:rsidR="00000000" w:rsidRPr="00000000">
        <w:rPr>
          <w:rtl w:val="0"/>
        </w:rPr>
        <w:t xml:space="preserve">:</w:t>
      </w:r>
    </w:p>
    <w:p w:rsidR="00000000" w:rsidDel="00000000" w:rsidP="00000000" w:rsidRDefault="00000000" w:rsidRPr="00000000" w14:paraId="000012E1">
      <w:pPr>
        <w:numPr>
          <w:ilvl w:val="1"/>
          <w:numId w:val="481"/>
        </w:numPr>
        <w:spacing w:after="240" w:before="0" w:beforeAutospacing="0" w:lineRule="auto"/>
        <w:ind w:left="1440" w:hanging="360"/>
      </w:pPr>
      <w:r w:rsidDel="00000000" w:rsidR="00000000" w:rsidRPr="00000000">
        <w:rPr>
          <w:rtl w:val="0"/>
        </w:rPr>
        <w:t xml:space="preserve">If you're approaching the limit of available pod IPs, you may need to </w:t>
      </w:r>
      <w:r w:rsidDel="00000000" w:rsidR="00000000" w:rsidRPr="00000000">
        <w:rPr>
          <w:b w:val="1"/>
          <w:rtl w:val="0"/>
        </w:rPr>
        <w:t xml:space="preserve">scale your EKS nodes</w:t>
      </w:r>
      <w:r w:rsidDel="00000000" w:rsidR="00000000" w:rsidRPr="00000000">
        <w:rPr>
          <w:rtl w:val="0"/>
        </w:rPr>
        <w:t xml:space="preserve"> by adding more EC2 instances (i.e., nodes) to your cluster to increase the overall IP availability.</w:t>
      </w:r>
    </w:p>
    <w:p w:rsidR="00000000" w:rsidDel="00000000" w:rsidP="00000000" w:rsidRDefault="00000000" w:rsidRPr="00000000" w14:paraId="000012E2">
      <w:pPr>
        <w:pStyle w:val="Heading3"/>
        <w:keepNext w:val="0"/>
        <w:keepLines w:val="0"/>
        <w:spacing w:before="280" w:lineRule="auto"/>
        <w:rPr>
          <w:b w:val="1"/>
          <w:color w:val="000000"/>
          <w:sz w:val="26"/>
          <w:szCs w:val="26"/>
        </w:rPr>
      </w:pPr>
      <w:bookmarkStart w:colFirst="0" w:colLast="0" w:name="_mx3saqs9brsc" w:id="514"/>
      <w:bookmarkEnd w:id="514"/>
      <w:r w:rsidDel="00000000" w:rsidR="00000000" w:rsidRPr="00000000">
        <w:rPr>
          <w:b w:val="1"/>
          <w:color w:val="000000"/>
          <w:sz w:val="26"/>
          <w:szCs w:val="26"/>
          <w:rtl w:val="0"/>
        </w:rPr>
        <w:t xml:space="preserve">Important VPC CNI Configuration Parameters</w:t>
      </w:r>
    </w:p>
    <w:p w:rsidR="00000000" w:rsidDel="00000000" w:rsidP="00000000" w:rsidRDefault="00000000" w:rsidRPr="00000000" w14:paraId="000012E3">
      <w:pPr>
        <w:spacing w:after="240" w:before="240" w:lineRule="auto"/>
        <w:rPr/>
      </w:pPr>
      <w:r w:rsidDel="00000000" w:rsidR="00000000" w:rsidRPr="00000000">
        <w:rPr>
          <w:rtl w:val="0"/>
        </w:rPr>
        <w:t xml:space="preserve">The VPC CNI plugin has a few configuration parameters that allow you to manage IP allocation efficiently:</w:t>
      </w:r>
    </w:p>
    <w:p w:rsidR="00000000" w:rsidDel="00000000" w:rsidP="00000000" w:rsidRDefault="00000000" w:rsidRPr="00000000" w14:paraId="000012E4">
      <w:pPr>
        <w:numPr>
          <w:ilvl w:val="0"/>
          <w:numId w:val="36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vpc-ipv4-cidr-block</w:t>
      </w:r>
      <w:r w:rsidDel="00000000" w:rsidR="00000000" w:rsidRPr="00000000">
        <w:rPr>
          <w:rtl w:val="0"/>
        </w:rPr>
        <w:t xml:space="preserve">:</w:t>
      </w:r>
    </w:p>
    <w:p w:rsidR="00000000" w:rsidDel="00000000" w:rsidP="00000000" w:rsidRDefault="00000000" w:rsidRPr="00000000" w14:paraId="000012E5">
      <w:pPr>
        <w:numPr>
          <w:ilvl w:val="1"/>
          <w:numId w:val="367"/>
        </w:numPr>
        <w:spacing w:after="0" w:afterAutospacing="0" w:before="0" w:beforeAutospacing="0" w:lineRule="auto"/>
        <w:ind w:left="1440" w:hanging="360"/>
      </w:pPr>
      <w:r w:rsidDel="00000000" w:rsidR="00000000" w:rsidRPr="00000000">
        <w:rPr>
          <w:rtl w:val="0"/>
        </w:rPr>
        <w:t xml:space="preserve">Specifies the CIDR block to assign IPs to pods. You can define a separate address range for pod IPs, distinct from the one used by EC2 instances.</w:t>
      </w:r>
    </w:p>
    <w:p w:rsidR="00000000" w:rsidDel="00000000" w:rsidP="00000000" w:rsidRDefault="00000000" w:rsidRPr="00000000" w14:paraId="000012E6">
      <w:pPr>
        <w:numPr>
          <w:ilvl w:val="0"/>
          <w:numId w:val="36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ENIConfig</w:t>
      </w:r>
      <w:r w:rsidDel="00000000" w:rsidR="00000000" w:rsidRPr="00000000">
        <w:rPr>
          <w:b w:val="1"/>
          <w:rtl w:val="0"/>
        </w:rPr>
        <w:t xml:space="preserve"> (Custom ENI Configuration)</w:t>
      </w:r>
      <w:r w:rsidDel="00000000" w:rsidR="00000000" w:rsidRPr="00000000">
        <w:rPr>
          <w:rtl w:val="0"/>
        </w:rPr>
        <w:t xml:space="preserve">:</w:t>
      </w:r>
    </w:p>
    <w:p w:rsidR="00000000" w:rsidDel="00000000" w:rsidP="00000000" w:rsidRDefault="00000000" w:rsidRPr="00000000" w14:paraId="000012E7">
      <w:pPr>
        <w:numPr>
          <w:ilvl w:val="1"/>
          <w:numId w:val="367"/>
        </w:numPr>
        <w:spacing w:after="0" w:afterAutospacing="0" w:before="0" w:beforeAutospacing="0" w:lineRule="auto"/>
        <w:ind w:left="1440" w:hanging="360"/>
      </w:pPr>
      <w:r w:rsidDel="00000000" w:rsidR="00000000" w:rsidRPr="00000000">
        <w:rPr>
          <w:rtl w:val="0"/>
        </w:rPr>
        <w:t xml:space="preserve">You can configure custom </w:t>
      </w:r>
      <w:r w:rsidDel="00000000" w:rsidR="00000000" w:rsidRPr="00000000">
        <w:rPr>
          <w:b w:val="1"/>
          <w:rtl w:val="0"/>
        </w:rPr>
        <w:t xml:space="preserve">Elastic Network Interface (ENI)</w:t>
      </w:r>
      <w:r w:rsidDel="00000000" w:rsidR="00000000" w:rsidRPr="00000000">
        <w:rPr>
          <w:rtl w:val="0"/>
        </w:rPr>
        <w:t xml:space="preserve"> settings in the VPC CNI plugin to improve network performance and manage IP address allocation for specific worker node pools.</w:t>
      </w:r>
    </w:p>
    <w:p w:rsidR="00000000" w:rsidDel="00000000" w:rsidP="00000000" w:rsidRDefault="00000000" w:rsidRPr="00000000" w14:paraId="000012E8">
      <w:pPr>
        <w:numPr>
          <w:ilvl w:val="0"/>
          <w:numId w:val="36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 Pods</w:t>
      </w:r>
      <w:r w:rsidDel="00000000" w:rsidR="00000000" w:rsidRPr="00000000">
        <w:rPr>
          <w:rtl w:val="0"/>
        </w:rPr>
        <w:t xml:space="preserve">:</w:t>
      </w:r>
    </w:p>
    <w:p w:rsidR="00000000" w:rsidDel="00000000" w:rsidP="00000000" w:rsidRDefault="00000000" w:rsidRPr="00000000" w14:paraId="000012E9">
      <w:pPr>
        <w:numPr>
          <w:ilvl w:val="1"/>
          <w:numId w:val="367"/>
        </w:numPr>
        <w:spacing w:after="0" w:afterAutospacing="0" w:before="0" w:beforeAutospacing="0" w:lineRule="auto"/>
        <w:ind w:left="1440" w:hanging="360"/>
      </w:pPr>
      <w:r w:rsidDel="00000000" w:rsidR="00000000" w:rsidRPr="00000000">
        <w:rPr>
          <w:rtl w:val="0"/>
        </w:rPr>
        <w:t xml:space="preserve">Configures the maximum number of pods that can be scheduled on a single node based on the available ENIs and IPs.</w:t>
      </w:r>
    </w:p>
    <w:p w:rsidR="00000000" w:rsidDel="00000000" w:rsidP="00000000" w:rsidRDefault="00000000" w:rsidRPr="00000000" w14:paraId="000012EA">
      <w:pPr>
        <w:numPr>
          <w:ilvl w:val="0"/>
          <w:numId w:val="36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AWS VPC CNI Settings</w:t>
      </w:r>
      <w:r w:rsidDel="00000000" w:rsidR="00000000" w:rsidRPr="00000000">
        <w:rPr>
          <w:rtl w:val="0"/>
        </w:rPr>
        <w:t xml:space="preserve">:</w:t>
      </w:r>
    </w:p>
    <w:p w:rsidR="00000000" w:rsidDel="00000000" w:rsidP="00000000" w:rsidRDefault="00000000" w:rsidRPr="00000000" w14:paraId="000012EB">
      <w:pPr>
        <w:numPr>
          <w:ilvl w:val="1"/>
          <w:numId w:val="367"/>
        </w:numPr>
        <w:spacing w:after="240" w:before="0" w:beforeAutospacing="0" w:lineRule="auto"/>
        <w:ind w:left="1440" w:hanging="360"/>
      </w:pPr>
      <w:r w:rsidDel="00000000" w:rsidR="00000000" w:rsidRPr="00000000">
        <w:rPr>
          <w:rtl w:val="0"/>
        </w:rPr>
        <w:t xml:space="preserve">The VPC CNI plugin has options like </w:t>
      </w:r>
      <w:r w:rsidDel="00000000" w:rsidR="00000000" w:rsidRPr="00000000">
        <w:rPr>
          <w:rFonts w:ascii="Roboto Mono" w:cs="Roboto Mono" w:eastAsia="Roboto Mono" w:hAnsi="Roboto Mono"/>
          <w:b w:val="1"/>
          <w:color w:val="188038"/>
          <w:rtl w:val="0"/>
        </w:rPr>
        <w:t xml:space="preserve">ENIConfig</w:t>
      </w:r>
      <w:r w:rsidDel="00000000" w:rsidR="00000000" w:rsidRPr="00000000">
        <w:rPr>
          <w:rtl w:val="0"/>
        </w:rPr>
        <w:t xml:space="preserve"> to create custom ENIs for pods, </w:t>
      </w:r>
      <w:r w:rsidDel="00000000" w:rsidR="00000000" w:rsidRPr="00000000">
        <w:rPr>
          <w:rFonts w:ascii="Roboto Mono" w:cs="Roboto Mono" w:eastAsia="Roboto Mono" w:hAnsi="Roboto Mono"/>
          <w:b w:val="1"/>
          <w:color w:val="188038"/>
          <w:rtl w:val="0"/>
        </w:rPr>
        <w:t xml:space="preserve">vpc-cni-max-pods</w:t>
      </w:r>
      <w:r w:rsidDel="00000000" w:rsidR="00000000" w:rsidRPr="00000000">
        <w:rPr>
          <w:rtl w:val="0"/>
        </w:rPr>
        <w:t xml:space="preserve"> for controlling pod density, and others for customizing the plugin behavior to your networking needs.</w:t>
      </w:r>
    </w:p>
    <w:p w:rsidR="00000000" w:rsidDel="00000000" w:rsidP="00000000" w:rsidRDefault="00000000" w:rsidRPr="00000000" w14:paraId="000012EC">
      <w:pPr>
        <w:pStyle w:val="Heading3"/>
        <w:keepNext w:val="0"/>
        <w:keepLines w:val="0"/>
        <w:spacing w:before="280" w:lineRule="auto"/>
        <w:rPr>
          <w:b w:val="1"/>
          <w:color w:val="000000"/>
          <w:sz w:val="26"/>
          <w:szCs w:val="26"/>
        </w:rPr>
      </w:pPr>
      <w:bookmarkStart w:colFirst="0" w:colLast="0" w:name="_irwuvokk4fsy" w:id="515"/>
      <w:bookmarkEnd w:id="515"/>
      <w:r w:rsidDel="00000000" w:rsidR="00000000" w:rsidRPr="00000000">
        <w:rPr>
          <w:b w:val="1"/>
          <w:color w:val="000000"/>
          <w:sz w:val="26"/>
          <w:szCs w:val="26"/>
          <w:rtl w:val="0"/>
        </w:rPr>
        <w:t xml:space="preserve">Summary</w:t>
      </w:r>
    </w:p>
    <w:p w:rsidR="00000000" w:rsidDel="00000000" w:rsidP="00000000" w:rsidRDefault="00000000" w:rsidRPr="00000000" w14:paraId="000012ED">
      <w:pPr>
        <w:numPr>
          <w:ilvl w:val="0"/>
          <w:numId w:val="77"/>
        </w:numPr>
        <w:spacing w:after="0" w:afterAutospacing="0" w:before="240" w:lineRule="auto"/>
        <w:ind w:left="720" w:hanging="360"/>
      </w:pPr>
      <w:r w:rsidDel="00000000" w:rsidR="00000000" w:rsidRPr="00000000">
        <w:rPr>
          <w:b w:val="1"/>
          <w:rtl w:val="0"/>
        </w:rPr>
        <w:t xml:space="preserve">VPC CNI Plugin</w:t>
      </w:r>
      <w:r w:rsidDel="00000000" w:rsidR="00000000" w:rsidRPr="00000000">
        <w:rPr>
          <w:rtl w:val="0"/>
        </w:rPr>
        <w:t xml:space="preserve"> enables Kubernetes pods to use native </w:t>
      </w:r>
      <w:r w:rsidDel="00000000" w:rsidR="00000000" w:rsidRPr="00000000">
        <w:rPr>
          <w:b w:val="1"/>
          <w:rtl w:val="0"/>
        </w:rPr>
        <w:t xml:space="preserve">AWS VPC networking</w:t>
      </w:r>
      <w:r w:rsidDel="00000000" w:rsidR="00000000" w:rsidRPr="00000000">
        <w:rPr>
          <w:rtl w:val="0"/>
        </w:rPr>
        <w:t xml:space="preserve">, giving them IP addresses from your VPC's subnets.</w:t>
      </w:r>
    </w:p>
    <w:p w:rsidR="00000000" w:rsidDel="00000000" w:rsidP="00000000" w:rsidRDefault="00000000" w:rsidRPr="00000000" w14:paraId="000012EE">
      <w:pPr>
        <w:numPr>
          <w:ilvl w:val="0"/>
          <w:numId w:val="77"/>
        </w:numPr>
        <w:spacing w:after="0" w:afterAutospacing="0" w:before="0" w:beforeAutospacing="0" w:lineRule="auto"/>
        <w:ind w:left="720" w:hanging="360"/>
      </w:pPr>
      <w:r w:rsidDel="00000000" w:rsidR="00000000" w:rsidRPr="00000000">
        <w:rPr>
          <w:rtl w:val="0"/>
        </w:rPr>
        <w:t xml:space="preserve">The plugin assigns one IP address per pod, which is reserved for the lifetime of the pod and comes from the </w:t>
      </w:r>
      <w:r w:rsidDel="00000000" w:rsidR="00000000" w:rsidRPr="00000000">
        <w:rPr>
          <w:b w:val="1"/>
          <w:rtl w:val="0"/>
        </w:rPr>
        <w:t xml:space="preserve">VPC subnet</w:t>
      </w:r>
      <w:r w:rsidDel="00000000" w:rsidR="00000000" w:rsidRPr="00000000">
        <w:rPr>
          <w:rtl w:val="0"/>
        </w:rPr>
        <w:t xml:space="preserve">.</w:t>
      </w:r>
    </w:p>
    <w:p w:rsidR="00000000" w:rsidDel="00000000" w:rsidP="00000000" w:rsidRDefault="00000000" w:rsidRPr="00000000" w14:paraId="000012EF">
      <w:pPr>
        <w:numPr>
          <w:ilvl w:val="0"/>
          <w:numId w:val="77"/>
        </w:numPr>
        <w:spacing w:after="0" w:afterAutospacing="0" w:before="0" w:beforeAutospacing="0" w:lineRule="auto"/>
        <w:ind w:left="720" w:hanging="360"/>
      </w:pPr>
      <w:r w:rsidDel="00000000" w:rsidR="00000000" w:rsidRPr="00000000">
        <w:rPr>
          <w:rtl w:val="0"/>
        </w:rPr>
        <w:t xml:space="preserve">The plugin ensures that pod-to-pod communication and pod-to-AWS services communication are secure and efficient.</w:t>
      </w:r>
    </w:p>
    <w:p w:rsidR="00000000" w:rsidDel="00000000" w:rsidP="00000000" w:rsidRDefault="00000000" w:rsidRPr="00000000" w14:paraId="000012F0">
      <w:pPr>
        <w:numPr>
          <w:ilvl w:val="0"/>
          <w:numId w:val="77"/>
        </w:numPr>
        <w:spacing w:after="0" w:afterAutospacing="0" w:before="0" w:beforeAutospacing="0" w:lineRule="auto"/>
        <w:ind w:left="720" w:hanging="360"/>
      </w:pPr>
      <w:r w:rsidDel="00000000" w:rsidR="00000000" w:rsidRPr="00000000">
        <w:rPr>
          <w:rtl w:val="0"/>
        </w:rPr>
        <w:t xml:space="preserve">If you run out of available IPs in your subnet, Kubernetes will not be able to schedule additional pods unless more IPs are made available (e.g., by resizing subnets or using additional subnets).</w:t>
      </w:r>
    </w:p>
    <w:p w:rsidR="00000000" w:rsidDel="00000000" w:rsidP="00000000" w:rsidRDefault="00000000" w:rsidRPr="00000000" w14:paraId="000012F1">
      <w:pPr>
        <w:numPr>
          <w:ilvl w:val="0"/>
          <w:numId w:val="77"/>
        </w:numPr>
        <w:spacing w:after="240" w:before="0" w:beforeAutospacing="0" w:lineRule="auto"/>
        <w:ind w:left="720" w:hanging="360"/>
      </w:pPr>
      <w:r w:rsidDel="00000000" w:rsidR="00000000" w:rsidRPr="00000000">
        <w:rPr>
          <w:rtl w:val="0"/>
        </w:rPr>
        <w:t xml:space="preserve">The VPC CNI plugin relies on </w:t>
      </w:r>
      <w:r w:rsidDel="00000000" w:rsidR="00000000" w:rsidRPr="00000000">
        <w:rPr>
          <w:b w:val="1"/>
          <w:rtl w:val="0"/>
        </w:rPr>
        <w:t xml:space="preserve">Elastic Network Interfaces (ENIs)</w:t>
      </w:r>
      <w:r w:rsidDel="00000000" w:rsidR="00000000" w:rsidRPr="00000000">
        <w:rPr>
          <w:rtl w:val="0"/>
        </w:rPr>
        <w:t xml:space="preserve"> to assign and manage IP addresses for pods, and it integrates directly with VPC networking.</w:t>
      </w:r>
    </w:p>
    <w:p w:rsidR="00000000" w:rsidDel="00000000" w:rsidP="00000000" w:rsidRDefault="00000000" w:rsidRPr="00000000" w14:paraId="000012F2">
      <w:pPr>
        <w:spacing w:after="240" w:before="240" w:lineRule="auto"/>
        <w:rPr/>
      </w:pPr>
      <w:r w:rsidDel="00000000" w:rsidR="00000000" w:rsidRPr="00000000">
        <w:rPr>
          <w:rtl w:val="0"/>
        </w:rPr>
        <w:t xml:space="preserve">Thus, managing IP address allocation and network design carefully is important when using the VPC CNI plugin to ensure that your cluster can scale effectively while avoiding IP exhaustion.</w:t>
      </w:r>
    </w:p>
    <w:p w:rsidR="00000000" w:rsidDel="00000000" w:rsidP="00000000" w:rsidRDefault="00000000" w:rsidRPr="00000000" w14:paraId="000012F3">
      <w:pPr>
        <w:pStyle w:val="Heading5"/>
        <w:keepNext w:val="0"/>
        <w:keepLines w:val="0"/>
        <w:spacing w:after="40" w:before="220" w:lineRule="auto"/>
        <w:rPr>
          <w:b w:val="1"/>
          <w:color w:val="000000"/>
          <w:sz w:val="20"/>
          <w:szCs w:val="20"/>
        </w:rPr>
      </w:pPr>
      <w:bookmarkStart w:colFirst="0" w:colLast="0" w:name="_53d48h2va3ds" w:id="516"/>
      <w:bookmarkEnd w:id="516"/>
      <w:r w:rsidDel="00000000" w:rsidR="00000000" w:rsidRPr="00000000">
        <w:rPr>
          <w:rtl w:val="0"/>
        </w:rPr>
      </w:r>
    </w:p>
    <w:p w:rsidR="00000000" w:rsidDel="00000000" w:rsidP="00000000" w:rsidRDefault="00000000" w:rsidRPr="00000000" w14:paraId="000012F4">
      <w:pPr>
        <w:pStyle w:val="Heading1"/>
        <w:spacing w:after="240" w:before="240" w:lineRule="auto"/>
        <w:rPr/>
      </w:pPr>
      <w:bookmarkStart w:colFirst="0" w:colLast="0" w:name="_kxzb82omk3ts" w:id="517"/>
      <w:bookmarkEnd w:id="517"/>
      <w:r w:rsidDel="00000000" w:rsidR="00000000" w:rsidRPr="00000000">
        <w:rPr>
          <w:rtl w:val="0"/>
        </w:rPr>
        <w:t xml:space="preserve">What is the use of </w:t>
      </w:r>
      <w:r w:rsidDel="00000000" w:rsidR="00000000" w:rsidRPr="00000000">
        <w:rPr>
          <w:rtl w:val="0"/>
        </w:rPr>
        <w:t xml:space="preserve">kubeproxy</w:t>
      </w:r>
      <w:r w:rsidDel="00000000" w:rsidR="00000000" w:rsidRPr="00000000">
        <w:rPr>
          <w:rtl w:val="0"/>
        </w:rPr>
        <w:t xml:space="preserve">, and core dns in the k8 cluster, how do they work ?</w:t>
      </w:r>
    </w:p>
    <w:p w:rsidR="00000000" w:rsidDel="00000000" w:rsidP="00000000" w:rsidRDefault="00000000" w:rsidRPr="00000000" w14:paraId="000012F5">
      <w:pPr>
        <w:spacing w:after="240" w:before="240" w:lineRule="auto"/>
        <w:rPr/>
      </w:pPr>
      <w:r w:rsidDel="00000000" w:rsidR="00000000" w:rsidRPr="00000000">
        <w:rPr>
          <w:rtl w:val="0"/>
        </w:rPr>
      </w:r>
    </w:p>
    <w:p w:rsidR="00000000" w:rsidDel="00000000" w:rsidP="00000000" w:rsidRDefault="00000000" w:rsidRPr="00000000" w14:paraId="000012F6">
      <w:pPr>
        <w:spacing w:after="240" w:before="240" w:lineRule="auto"/>
        <w:rPr/>
      </w:pPr>
      <w:r w:rsidDel="00000000" w:rsidR="00000000" w:rsidRPr="00000000">
        <w:rPr>
          <w:rtl w:val="0"/>
        </w:rPr>
        <w:t xml:space="preserve">In a Kubernetes cluster, </w:t>
      </w:r>
      <w:r w:rsidDel="00000000" w:rsidR="00000000" w:rsidRPr="00000000">
        <w:rPr>
          <w:b w:val="1"/>
          <w:rtl w:val="0"/>
        </w:rPr>
        <w:t xml:space="preserve">kube-proxy</w:t>
      </w:r>
      <w:r w:rsidDel="00000000" w:rsidR="00000000" w:rsidRPr="00000000">
        <w:rPr>
          <w:rtl w:val="0"/>
        </w:rPr>
        <w:t xml:space="preserve"> and </w:t>
      </w:r>
      <w:r w:rsidDel="00000000" w:rsidR="00000000" w:rsidRPr="00000000">
        <w:rPr>
          <w:b w:val="1"/>
          <w:rtl w:val="0"/>
        </w:rPr>
        <w:t xml:space="preserve">CoreDNS</w:t>
      </w:r>
      <w:r w:rsidDel="00000000" w:rsidR="00000000" w:rsidRPr="00000000">
        <w:rPr>
          <w:rtl w:val="0"/>
        </w:rPr>
        <w:t xml:space="preserve"> are two critical components responsible for enabling </w:t>
      </w:r>
      <w:r w:rsidDel="00000000" w:rsidR="00000000" w:rsidRPr="00000000">
        <w:rPr>
          <w:b w:val="1"/>
          <w:rtl w:val="0"/>
        </w:rPr>
        <w:t xml:space="preserve">networking</w:t>
      </w:r>
      <w:r w:rsidDel="00000000" w:rsidR="00000000" w:rsidRPr="00000000">
        <w:rPr>
          <w:rtl w:val="0"/>
        </w:rPr>
        <w:t xml:space="preserve"> and </w:t>
      </w:r>
      <w:r w:rsidDel="00000000" w:rsidR="00000000" w:rsidRPr="00000000">
        <w:rPr>
          <w:b w:val="1"/>
          <w:rtl w:val="0"/>
        </w:rPr>
        <w:t xml:space="preserve">service discovery</w:t>
      </w:r>
      <w:r w:rsidDel="00000000" w:rsidR="00000000" w:rsidRPr="00000000">
        <w:rPr>
          <w:rtl w:val="0"/>
        </w:rPr>
        <w:t xml:space="preserve"> within the cluster. They perform key roles in managing communication between pods and services, and facilitate DNS resolution within the cluster. Here's a detailed breakdown of their use and how they work:</w:t>
      </w:r>
    </w:p>
    <w:p w:rsidR="00000000" w:rsidDel="00000000" w:rsidP="00000000" w:rsidRDefault="00000000" w:rsidRPr="00000000" w14:paraId="000012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8">
      <w:pPr>
        <w:pStyle w:val="Heading3"/>
        <w:keepNext w:val="0"/>
        <w:keepLines w:val="0"/>
        <w:spacing w:before="280" w:lineRule="auto"/>
        <w:rPr>
          <w:b w:val="1"/>
          <w:color w:val="000000"/>
          <w:sz w:val="26"/>
          <w:szCs w:val="26"/>
        </w:rPr>
      </w:pPr>
      <w:bookmarkStart w:colFirst="0" w:colLast="0" w:name="_oqnjpmz7wzo2" w:id="518"/>
      <w:bookmarkEnd w:id="518"/>
      <w:r w:rsidDel="00000000" w:rsidR="00000000" w:rsidRPr="00000000">
        <w:rPr>
          <w:b w:val="1"/>
          <w:color w:val="000000"/>
          <w:sz w:val="26"/>
          <w:szCs w:val="26"/>
          <w:rtl w:val="0"/>
        </w:rPr>
        <w:t xml:space="preserve">1. Kube-Proxy</w:t>
      </w:r>
    </w:p>
    <w:p w:rsidR="00000000" w:rsidDel="00000000" w:rsidP="00000000" w:rsidRDefault="00000000" w:rsidRPr="00000000" w14:paraId="000012F9">
      <w:pPr>
        <w:spacing w:after="240" w:before="240" w:lineRule="auto"/>
        <w:rPr/>
      </w:pPr>
      <w:r w:rsidDel="00000000" w:rsidR="00000000" w:rsidRPr="00000000">
        <w:rPr>
          <w:b w:val="1"/>
          <w:rtl w:val="0"/>
        </w:rPr>
        <w:t xml:space="preserve">Kube-proxy</w:t>
      </w:r>
      <w:r w:rsidDel="00000000" w:rsidR="00000000" w:rsidRPr="00000000">
        <w:rPr>
          <w:rtl w:val="0"/>
        </w:rPr>
        <w:t xml:space="preserve"> is a network proxy that runs on each node in a Kubernetes cluster. It ensures that network traffic is correctly routed to the appropriate pods based on Kubernetes </w:t>
      </w:r>
      <w:r w:rsidDel="00000000" w:rsidR="00000000" w:rsidRPr="00000000">
        <w:rPr>
          <w:b w:val="1"/>
          <w:rtl w:val="0"/>
        </w:rPr>
        <w:t xml:space="preserve">Services</w:t>
      </w:r>
      <w:r w:rsidDel="00000000" w:rsidR="00000000" w:rsidRPr="00000000">
        <w:rPr>
          <w:rtl w:val="0"/>
        </w:rPr>
        <w:t xml:space="preserve"> and the underlying network model. </w:t>
      </w:r>
      <w:r w:rsidDel="00000000" w:rsidR="00000000" w:rsidRPr="00000000">
        <w:rPr>
          <w:b w:val="1"/>
          <w:rtl w:val="0"/>
        </w:rPr>
        <w:t xml:space="preserve">Kube-proxy</w:t>
      </w:r>
      <w:r w:rsidDel="00000000" w:rsidR="00000000" w:rsidRPr="00000000">
        <w:rPr>
          <w:rtl w:val="0"/>
        </w:rPr>
        <w:t xml:space="preserve"> can use different methods (</w:t>
      </w:r>
      <w:r w:rsidDel="00000000" w:rsidR="00000000" w:rsidRPr="00000000">
        <w:rPr>
          <w:rtl w:val="0"/>
        </w:rPr>
        <w:t xml:space="preserve">iptables</w:t>
      </w:r>
      <w:r w:rsidDel="00000000" w:rsidR="00000000" w:rsidRPr="00000000">
        <w:rPr>
          <w:rtl w:val="0"/>
        </w:rPr>
        <w:t xml:space="preserve">, IPVS) to implement the networking rules.</w:t>
      </w:r>
    </w:p>
    <w:p w:rsidR="00000000" w:rsidDel="00000000" w:rsidP="00000000" w:rsidRDefault="00000000" w:rsidRPr="00000000" w14:paraId="000012FA">
      <w:pPr>
        <w:pStyle w:val="Heading4"/>
        <w:keepNext w:val="0"/>
        <w:keepLines w:val="0"/>
        <w:spacing w:after="40" w:before="240" w:lineRule="auto"/>
        <w:rPr>
          <w:b w:val="1"/>
          <w:color w:val="000000"/>
          <w:sz w:val="22"/>
          <w:szCs w:val="22"/>
        </w:rPr>
      </w:pPr>
      <w:bookmarkStart w:colFirst="0" w:colLast="0" w:name="_mc6dd05xlseb" w:id="519"/>
      <w:bookmarkEnd w:id="519"/>
      <w:r w:rsidDel="00000000" w:rsidR="00000000" w:rsidRPr="00000000">
        <w:rPr>
          <w:b w:val="1"/>
          <w:color w:val="000000"/>
          <w:sz w:val="22"/>
          <w:szCs w:val="22"/>
          <w:rtl w:val="0"/>
        </w:rPr>
        <w:t xml:space="preserve">Key Functions of Kube-Proxy:</w:t>
      </w:r>
    </w:p>
    <w:p w:rsidR="00000000" w:rsidDel="00000000" w:rsidP="00000000" w:rsidRDefault="00000000" w:rsidRPr="00000000" w14:paraId="000012FB">
      <w:pPr>
        <w:numPr>
          <w:ilvl w:val="0"/>
          <w:numId w:val="431"/>
        </w:numPr>
        <w:spacing w:after="0" w:afterAutospacing="0" w:before="240" w:lineRule="auto"/>
        <w:ind w:left="720" w:hanging="360"/>
      </w:pPr>
      <w:r w:rsidDel="00000000" w:rsidR="00000000" w:rsidRPr="00000000">
        <w:rPr>
          <w:b w:val="1"/>
          <w:rtl w:val="0"/>
        </w:rPr>
        <w:t xml:space="preserve">Service Discovery &amp; Load Balancing</w:t>
      </w:r>
      <w:r w:rsidDel="00000000" w:rsidR="00000000" w:rsidRPr="00000000">
        <w:rPr>
          <w:rtl w:val="0"/>
        </w:rPr>
        <w:t xml:space="preserve">:</w:t>
      </w:r>
    </w:p>
    <w:p w:rsidR="00000000" w:rsidDel="00000000" w:rsidP="00000000" w:rsidRDefault="00000000" w:rsidRPr="00000000" w14:paraId="000012FC">
      <w:pPr>
        <w:numPr>
          <w:ilvl w:val="1"/>
          <w:numId w:val="431"/>
        </w:numPr>
        <w:spacing w:after="0" w:afterAutospacing="0" w:before="0" w:beforeAutospacing="0" w:lineRule="auto"/>
        <w:ind w:left="1440" w:hanging="360"/>
      </w:pPr>
      <w:r w:rsidDel="00000000" w:rsidR="00000000" w:rsidRPr="00000000">
        <w:rPr>
          <w:rtl w:val="0"/>
        </w:rPr>
        <w:t xml:space="preserve">Kubernetes Services are an abstraction that expose a set of Pods (e.g., microservices). Kube-proxy ensures that traffic sent to the service is correctly routed to one of the pods behind the service, enabling load balancing.</w:t>
      </w:r>
    </w:p>
    <w:p w:rsidR="00000000" w:rsidDel="00000000" w:rsidP="00000000" w:rsidRDefault="00000000" w:rsidRPr="00000000" w14:paraId="000012FD">
      <w:pPr>
        <w:numPr>
          <w:ilvl w:val="1"/>
          <w:numId w:val="431"/>
        </w:numPr>
        <w:spacing w:after="0" w:afterAutospacing="0" w:before="0" w:beforeAutospacing="0" w:lineRule="auto"/>
        <w:ind w:left="1440" w:hanging="360"/>
      </w:pPr>
      <w:r w:rsidDel="00000000" w:rsidR="00000000" w:rsidRPr="00000000">
        <w:rPr>
          <w:rtl w:val="0"/>
        </w:rPr>
        <w:t xml:space="preserve">It monitors services and pod IPs, so when a new pod is added or removed, it updates the routing rules to ensure traffic is routed correctly.</w:t>
      </w:r>
    </w:p>
    <w:p w:rsidR="00000000" w:rsidDel="00000000" w:rsidP="00000000" w:rsidRDefault="00000000" w:rsidRPr="00000000" w14:paraId="000012FE">
      <w:pPr>
        <w:numPr>
          <w:ilvl w:val="0"/>
          <w:numId w:val="431"/>
        </w:numPr>
        <w:spacing w:after="0" w:afterAutospacing="0" w:before="0" w:beforeAutospacing="0" w:lineRule="auto"/>
        <w:ind w:left="720" w:hanging="360"/>
      </w:pPr>
      <w:r w:rsidDel="00000000" w:rsidR="00000000" w:rsidRPr="00000000">
        <w:rPr>
          <w:b w:val="1"/>
          <w:rtl w:val="0"/>
        </w:rPr>
        <w:t xml:space="preserve">Traffic Routing</w:t>
      </w:r>
      <w:r w:rsidDel="00000000" w:rsidR="00000000" w:rsidRPr="00000000">
        <w:rPr>
          <w:rtl w:val="0"/>
        </w:rPr>
        <w:t xml:space="preserve">:</w:t>
      </w:r>
    </w:p>
    <w:p w:rsidR="00000000" w:rsidDel="00000000" w:rsidP="00000000" w:rsidRDefault="00000000" w:rsidRPr="00000000" w14:paraId="000012FF">
      <w:pPr>
        <w:numPr>
          <w:ilvl w:val="1"/>
          <w:numId w:val="431"/>
        </w:numPr>
        <w:spacing w:after="0" w:afterAutospacing="0" w:before="0" w:beforeAutospacing="0" w:lineRule="auto"/>
        <w:ind w:left="1440" w:hanging="360"/>
      </w:pPr>
      <w:r w:rsidDel="00000000" w:rsidR="00000000" w:rsidRPr="00000000">
        <w:rPr>
          <w:rtl w:val="0"/>
        </w:rPr>
        <w:t xml:space="preserve">Kube-proxy uses the underlying operating system's networking capabilities (</w:t>
      </w:r>
      <w:r w:rsidDel="00000000" w:rsidR="00000000" w:rsidRPr="00000000">
        <w:rPr>
          <w:rtl w:val="0"/>
        </w:rPr>
        <w:t xml:space="preserve">iptables</w:t>
      </w:r>
      <w:r w:rsidDel="00000000" w:rsidR="00000000" w:rsidRPr="00000000">
        <w:rPr>
          <w:rtl w:val="0"/>
        </w:rPr>
        <w:t xml:space="preserve"> or IPVS) to set up routing rules for network traffic. It ensures that traffic to a service's IP or DNS name is forwarded to one of the appropriate pod IPs.</w:t>
      </w:r>
    </w:p>
    <w:p w:rsidR="00000000" w:rsidDel="00000000" w:rsidP="00000000" w:rsidRDefault="00000000" w:rsidRPr="00000000" w14:paraId="00001300">
      <w:pPr>
        <w:numPr>
          <w:ilvl w:val="1"/>
          <w:numId w:val="431"/>
        </w:numPr>
        <w:spacing w:after="0" w:afterAutospacing="0" w:before="0" w:beforeAutospacing="0" w:lineRule="auto"/>
        <w:ind w:left="1440" w:hanging="360"/>
      </w:pPr>
      <w:r w:rsidDel="00000000" w:rsidR="00000000" w:rsidRPr="00000000">
        <w:rPr>
          <w:rtl w:val="0"/>
        </w:rPr>
        <w:t xml:space="preserve">It supports multiple proxy modes:</w:t>
      </w:r>
    </w:p>
    <w:p w:rsidR="00000000" w:rsidDel="00000000" w:rsidP="00000000" w:rsidRDefault="00000000" w:rsidRPr="00000000" w14:paraId="00001301">
      <w:pPr>
        <w:numPr>
          <w:ilvl w:val="2"/>
          <w:numId w:val="431"/>
        </w:numPr>
        <w:spacing w:after="0" w:afterAutospacing="0" w:before="0" w:beforeAutospacing="0" w:lineRule="auto"/>
        <w:ind w:left="2160" w:hanging="360"/>
      </w:pPr>
      <w:r w:rsidDel="00000000" w:rsidR="00000000" w:rsidRPr="00000000">
        <w:rPr>
          <w:b w:val="1"/>
          <w:rtl w:val="0"/>
        </w:rPr>
        <w:t xml:space="preserve">iptables</w:t>
      </w:r>
      <w:r w:rsidDel="00000000" w:rsidR="00000000" w:rsidRPr="00000000">
        <w:rPr>
          <w:b w:val="1"/>
          <w:rtl w:val="0"/>
        </w:rPr>
        <w:t xml:space="preserve"> mode</w:t>
      </w:r>
      <w:r w:rsidDel="00000000" w:rsidR="00000000" w:rsidRPr="00000000">
        <w:rPr>
          <w:rtl w:val="0"/>
        </w:rPr>
        <w:t xml:space="preserve"> (default): Kube-proxy configures </w:t>
      </w:r>
      <w:r w:rsidDel="00000000" w:rsidR="00000000" w:rsidRPr="00000000">
        <w:rPr>
          <w:rtl w:val="0"/>
        </w:rPr>
        <w:t xml:space="preserve">iptables</w:t>
      </w:r>
      <w:r w:rsidDel="00000000" w:rsidR="00000000" w:rsidRPr="00000000">
        <w:rPr>
          <w:rtl w:val="0"/>
        </w:rPr>
        <w:t xml:space="preserve"> rules to capture network traffic and redirect it to the appropriate pod.</w:t>
      </w:r>
    </w:p>
    <w:p w:rsidR="00000000" w:rsidDel="00000000" w:rsidP="00000000" w:rsidRDefault="00000000" w:rsidRPr="00000000" w14:paraId="00001302">
      <w:pPr>
        <w:numPr>
          <w:ilvl w:val="2"/>
          <w:numId w:val="431"/>
        </w:numPr>
        <w:spacing w:after="0" w:afterAutospacing="0" w:before="0" w:beforeAutospacing="0" w:lineRule="auto"/>
        <w:ind w:left="2160" w:hanging="360"/>
      </w:pPr>
      <w:r w:rsidDel="00000000" w:rsidR="00000000" w:rsidRPr="00000000">
        <w:rPr>
          <w:b w:val="1"/>
          <w:rtl w:val="0"/>
        </w:rPr>
        <w:t xml:space="preserve">IPVS mode</w:t>
      </w:r>
      <w:r w:rsidDel="00000000" w:rsidR="00000000" w:rsidRPr="00000000">
        <w:rPr>
          <w:rtl w:val="0"/>
        </w:rPr>
        <w:t xml:space="preserve">: Uses IP Virtual Server (IPVS) for more efficient routing of traffic with better performance for large-scale clusters.</w:t>
      </w:r>
    </w:p>
    <w:p w:rsidR="00000000" w:rsidDel="00000000" w:rsidP="00000000" w:rsidRDefault="00000000" w:rsidRPr="00000000" w14:paraId="00001303">
      <w:pPr>
        <w:numPr>
          <w:ilvl w:val="2"/>
          <w:numId w:val="431"/>
        </w:numPr>
        <w:spacing w:after="0" w:afterAutospacing="0" w:before="0" w:beforeAutospacing="0" w:lineRule="auto"/>
        <w:ind w:left="2160" w:hanging="360"/>
      </w:pPr>
      <w:r w:rsidDel="00000000" w:rsidR="00000000" w:rsidRPr="00000000">
        <w:rPr>
          <w:b w:val="1"/>
          <w:rtl w:val="0"/>
        </w:rPr>
        <w:t xml:space="preserve">Userspace mode</w:t>
      </w:r>
      <w:r w:rsidDel="00000000" w:rsidR="00000000" w:rsidRPr="00000000">
        <w:rPr>
          <w:rtl w:val="0"/>
        </w:rPr>
        <w:t xml:space="preserve"> (deprecated): Older method where kube-proxy itself handled traffic forwarding, but it has performance limitations.</w:t>
      </w:r>
    </w:p>
    <w:p w:rsidR="00000000" w:rsidDel="00000000" w:rsidP="00000000" w:rsidRDefault="00000000" w:rsidRPr="00000000" w14:paraId="00001304">
      <w:pPr>
        <w:numPr>
          <w:ilvl w:val="0"/>
          <w:numId w:val="431"/>
        </w:numPr>
        <w:spacing w:after="0" w:afterAutospacing="0" w:before="0" w:beforeAutospacing="0" w:lineRule="auto"/>
        <w:ind w:left="720" w:hanging="360"/>
      </w:pPr>
      <w:r w:rsidDel="00000000" w:rsidR="00000000" w:rsidRPr="00000000">
        <w:rPr>
          <w:b w:val="1"/>
          <w:rtl w:val="0"/>
        </w:rPr>
        <w:t xml:space="preserve">Cluster Networking</w:t>
      </w:r>
      <w:r w:rsidDel="00000000" w:rsidR="00000000" w:rsidRPr="00000000">
        <w:rPr>
          <w:rtl w:val="0"/>
        </w:rPr>
        <w:t xml:space="preserve">:</w:t>
      </w:r>
    </w:p>
    <w:p w:rsidR="00000000" w:rsidDel="00000000" w:rsidP="00000000" w:rsidRDefault="00000000" w:rsidRPr="00000000" w14:paraId="00001305">
      <w:pPr>
        <w:numPr>
          <w:ilvl w:val="1"/>
          <w:numId w:val="431"/>
        </w:numPr>
        <w:spacing w:after="240" w:before="0" w:beforeAutospacing="0" w:lineRule="auto"/>
        <w:ind w:left="1440" w:hanging="360"/>
      </w:pPr>
      <w:r w:rsidDel="00000000" w:rsidR="00000000" w:rsidRPr="00000000">
        <w:rPr>
          <w:rtl w:val="0"/>
        </w:rPr>
        <w:t xml:space="preserve">Kube-proxy ensures that services within the cluster can be accessed by pods. When you create a service, kube-proxy configures the node's networking rules to ensure that requests to the service's ClusterIP or NodePort are forwarded to the correct backend pod IPs.</w:t>
      </w:r>
    </w:p>
    <w:p w:rsidR="00000000" w:rsidDel="00000000" w:rsidP="00000000" w:rsidRDefault="00000000" w:rsidRPr="00000000" w14:paraId="00001306">
      <w:pPr>
        <w:pStyle w:val="Heading4"/>
        <w:keepNext w:val="0"/>
        <w:keepLines w:val="0"/>
        <w:spacing w:after="40" w:before="240" w:lineRule="auto"/>
        <w:rPr>
          <w:b w:val="1"/>
          <w:color w:val="000000"/>
          <w:sz w:val="22"/>
          <w:szCs w:val="22"/>
        </w:rPr>
      </w:pPr>
      <w:bookmarkStart w:colFirst="0" w:colLast="0" w:name="_4p5xg9f0fiaj" w:id="520"/>
      <w:bookmarkEnd w:id="520"/>
      <w:r w:rsidDel="00000000" w:rsidR="00000000" w:rsidRPr="00000000">
        <w:rPr>
          <w:b w:val="1"/>
          <w:color w:val="000000"/>
          <w:sz w:val="22"/>
          <w:szCs w:val="22"/>
          <w:rtl w:val="0"/>
        </w:rPr>
        <w:t xml:space="preserve">How Kube-Proxy Works:</w:t>
      </w:r>
    </w:p>
    <w:p w:rsidR="00000000" w:rsidDel="00000000" w:rsidP="00000000" w:rsidRDefault="00000000" w:rsidRPr="00000000" w14:paraId="00001307">
      <w:pPr>
        <w:numPr>
          <w:ilvl w:val="0"/>
          <w:numId w:val="276"/>
        </w:numPr>
        <w:spacing w:after="0" w:afterAutospacing="0" w:before="240" w:lineRule="auto"/>
        <w:ind w:left="720" w:hanging="360"/>
      </w:pPr>
      <w:r w:rsidDel="00000000" w:rsidR="00000000" w:rsidRPr="00000000">
        <w:rPr>
          <w:b w:val="1"/>
          <w:rtl w:val="0"/>
        </w:rPr>
        <w:t xml:space="preserve">iptables</w:t>
      </w:r>
      <w:r w:rsidDel="00000000" w:rsidR="00000000" w:rsidRPr="00000000">
        <w:rPr>
          <w:b w:val="1"/>
          <w:rtl w:val="0"/>
        </w:rPr>
        <w:t xml:space="preserve"> Mode</w:t>
      </w:r>
      <w:r w:rsidDel="00000000" w:rsidR="00000000" w:rsidRPr="00000000">
        <w:rPr>
          <w:rtl w:val="0"/>
        </w:rPr>
        <w:t xml:space="preserve">:</w:t>
      </w:r>
    </w:p>
    <w:p w:rsidR="00000000" w:rsidDel="00000000" w:rsidP="00000000" w:rsidRDefault="00000000" w:rsidRPr="00000000" w14:paraId="00001308">
      <w:pPr>
        <w:numPr>
          <w:ilvl w:val="1"/>
          <w:numId w:val="276"/>
        </w:numPr>
        <w:spacing w:after="0" w:afterAutospacing="0" w:before="0" w:beforeAutospacing="0" w:lineRule="auto"/>
        <w:ind w:left="1440" w:hanging="360"/>
      </w:pPr>
      <w:r w:rsidDel="00000000" w:rsidR="00000000" w:rsidRPr="00000000">
        <w:rPr>
          <w:rtl w:val="0"/>
        </w:rPr>
        <w:t xml:space="preserve">Kube-proxy configures </w:t>
      </w:r>
      <w:r w:rsidDel="00000000" w:rsidR="00000000" w:rsidRPr="00000000">
        <w:rPr>
          <w:b w:val="1"/>
          <w:rtl w:val="0"/>
        </w:rPr>
        <w:t xml:space="preserve">iptables</w:t>
      </w:r>
      <w:r w:rsidDel="00000000" w:rsidR="00000000" w:rsidRPr="00000000">
        <w:rPr>
          <w:rtl w:val="0"/>
        </w:rPr>
        <w:t xml:space="preserve"> rules on each node that capture incoming traffic for services (e.g., ClusterIP or NodePort) and forward it to a pod within the service.</w:t>
      </w:r>
    </w:p>
    <w:p w:rsidR="00000000" w:rsidDel="00000000" w:rsidP="00000000" w:rsidRDefault="00000000" w:rsidRPr="00000000" w14:paraId="00001309">
      <w:pPr>
        <w:numPr>
          <w:ilvl w:val="1"/>
          <w:numId w:val="276"/>
        </w:numPr>
        <w:spacing w:after="0" w:afterAutospacing="0" w:before="0" w:beforeAutospacing="0" w:lineRule="auto"/>
        <w:ind w:left="1440" w:hanging="360"/>
      </w:pPr>
      <w:r w:rsidDel="00000000" w:rsidR="00000000" w:rsidRPr="00000000">
        <w:rPr>
          <w:rtl w:val="0"/>
        </w:rPr>
        <w:t xml:space="preserve">When a request is sent to a service IP (e.g., </w:t>
      </w:r>
      <w:r w:rsidDel="00000000" w:rsidR="00000000" w:rsidRPr="00000000">
        <w:rPr>
          <w:rFonts w:ascii="Roboto Mono" w:cs="Roboto Mono" w:eastAsia="Roboto Mono" w:hAnsi="Roboto Mono"/>
          <w:color w:val="188038"/>
          <w:rtl w:val="0"/>
        </w:rPr>
        <w:t xml:space="preserve">10.96.0.1</w:t>
      </w:r>
      <w:r w:rsidDel="00000000" w:rsidR="00000000" w:rsidRPr="00000000">
        <w:rPr>
          <w:rtl w:val="0"/>
        </w:rPr>
        <w:t xml:space="preserve">), kube-proxy chooses one of the pod IPs in the service's endpoint list and forwards the request to that pod.</w:t>
      </w:r>
    </w:p>
    <w:p w:rsidR="00000000" w:rsidDel="00000000" w:rsidP="00000000" w:rsidRDefault="00000000" w:rsidRPr="00000000" w14:paraId="0000130A">
      <w:pPr>
        <w:numPr>
          <w:ilvl w:val="0"/>
          <w:numId w:val="276"/>
        </w:numPr>
        <w:spacing w:after="0" w:afterAutospacing="0" w:before="0" w:beforeAutospacing="0" w:lineRule="auto"/>
        <w:ind w:left="720" w:hanging="360"/>
      </w:pPr>
      <w:r w:rsidDel="00000000" w:rsidR="00000000" w:rsidRPr="00000000">
        <w:rPr>
          <w:b w:val="1"/>
          <w:rtl w:val="0"/>
        </w:rPr>
        <w:t xml:space="preserve">IPVS Mode</w:t>
      </w:r>
      <w:r w:rsidDel="00000000" w:rsidR="00000000" w:rsidRPr="00000000">
        <w:rPr>
          <w:rtl w:val="0"/>
        </w:rPr>
        <w:t xml:space="preserve">:</w:t>
      </w:r>
    </w:p>
    <w:p w:rsidR="00000000" w:rsidDel="00000000" w:rsidP="00000000" w:rsidRDefault="00000000" w:rsidRPr="00000000" w14:paraId="0000130B">
      <w:pPr>
        <w:numPr>
          <w:ilvl w:val="1"/>
          <w:numId w:val="276"/>
        </w:numPr>
        <w:spacing w:after="0" w:afterAutospacing="0" w:before="0" w:beforeAutospacing="0" w:lineRule="auto"/>
        <w:ind w:left="1440" w:hanging="360"/>
      </w:pPr>
      <w:r w:rsidDel="00000000" w:rsidR="00000000" w:rsidRPr="00000000">
        <w:rPr>
          <w:rtl w:val="0"/>
        </w:rPr>
        <w:t xml:space="preserve">In this mode, kube-proxy uses </w:t>
      </w:r>
      <w:r w:rsidDel="00000000" w:rsidR="00000000" w:rsidRPr="00000000">
        <w:rPr>
          <w:b w:val="1"/>
          <w:rtl w:val="0"/>
        </w:rPr>
        <w:t xml:space="preserve">IPVS</w:t>
      </w:r>
      <w:r w:rsidDel="00000000" w:rsidR="00000000" w:rsidRPr="00000000">
        <w:rPr>
          <w:rtl w:val="0"/>
        </w:rPr>
        <w:t xml:space="preserve"> (IP Virtual Server) to handle the routing of service traffic. IPVS is more efficient than </w:t>
      </w:r>
      <w:r w:rsidDel="00000000" w:rsidR="00000000" w:rsidRPr="00000000">
        <w:rPr>
          <w:rtl w:val="0"/>
        </w:rPr>
        <w:t xml:space="preserve">iptables</w:t>
      </w:r>
      <w:r w:rsidDel="00000000" w:rsidR="00000000" w:rsidRPr="00000000">
        <w:rPr>
          <w:rtl w:val="0"/>
        </w:rPr>
        <w:t xml:space="preserve">, providing better scalability and performance for larger clusters.</w:t>
      </w:r>
    </w:p>
    <w:p w:rsidR="00000000" w:rsidDel="00000000" w:rsidP="00000000" w:rsidRDefault="00000000" w:rsidRPr="00000000" w14:paraId="0000130C">
      <w:pPr>
        <w:numPr>
          <w:ilvl w:val="1"/>
          <w:numId w:val="276"/>
        </w:numPr>
        <w:spacing w:after="0" w:afterAutospacing="0" w:before="0" w:beforeAutospacing="0" w:lineRule="auto"/>
        <w:ind w:left="1440" w:hanging="360"/>
      </w:pPr>
      <w:r w:rsidDel="00000000" w:rsidR="00000000" w:rsidRPr="00000000">
        <w:rPr>
          <w:rtl w:val="0"/>
        </w:rPr>
        <w:t xml:space="preserve">IPVS uses a virtual IP (VIP) to forward traffic to backend pods using various load-balancing algorithms.</w:t>
      </w:r>
    </w:p>
    <w:p w:rsidR="00000000" w:rsidDel="00000000" w:rsidP="00000000" w:rsidRDefault="00000000" w:rsidRPr="00000000" w14:paraId="0000130D">
      <w:pPr>
        <w:numPr>
          <w:ilvl w:val="0"/>
          <w:numId w:val="276"/>
        </w:numPr>
        <w:spacing w:after="0" w:afterAutospacing="0" w:before="0" w:beforeAutospacing="0" w:lineRule="auto"/>
        <w:ind w:left="720" w:hanging="360"/>
      </w:pPr>
      <w:r w:rsidDel="00000000" w:rsidR="00000000" w:rsidRPr="00000000">
        <w:rPr>
          <w:b w:val="1"/>
          <w:rtl w:val="0"/>
        </w:rPr>
        <w:t xml:space="preserve">Service IPs and Endpoints</w:t>
      </w:r>
      <w:r w:rsidDel="00000000" w:rsidR="00000000" w:rsidRPr="00000000">
        <w:rPr>
          <w:rtl w:val="0"/>
        </w:rPr>
        <w:t xml:space="preserve">:</w:t>
      </w:r>
    </w:p>
    <w:p w:rsidR="00000000" w:rsidDel="00000000" w:rsidP="00000000" w:rsidRDefault="00000000" w:rsidRPr="00000000" w14:paraId="0000130E">
      <w:pPr>
        <w:numPr>
          <w:ilvl w:val="1"/>
          <w:numId w:val="276"/>
        </w:numPr>
        <w:spacing w:after="240" w:before="0" w:beforeAutospacing="0" w:lineRule="auto"/>
        <w:ind w:left="1440" w:hanging="360"/>
      </w:pPr>
      <w:r w:rsidDel="00000000" w:rsidR="00000000" w:rsidRPr="00000000">
        <w:rPr>
          <w:rtl w:val="0"/>
        </w:rPr>
        <w:t xml:space="preserve">Kube-proxy watches the Kubernetes API server for changes to </w:t>
      </w:r>
      <w:r w:rsidDel="00000000" w:rsidR="00000000" w:rsidRPr="00000000">
        <w:rPr>
          <w:b w:val="1"/>
          <w:rtl w:val="0"/>
        </w:rPr>
        <w:t xml:space="preserve">services</w:t>
      </w:r>
      <w:r w:rsidDel="00000000" w:rsidR="00000000" w:rsidRPr="00000000">
        <w:rPr>
          <w:rtl w:val="0"/>
        </w:rPr>
        <w:t xml:space="preserve"> and </w:t>
      </w:r>
      <w:r w:rsidDel="00000000" w:rsidR="00000000" w:rsidRPr="00000000">
        <w:rPr>
          <w:b w:val="1"/>
          <w:rtl w:val="0"/>
        </w:rPr>
        <w:t xml:space="preserve">pods</w:t>
      </w:r>
      <w:r w:rsidDel="00000000" w:rsidR="00000000" w:rsidRPr="00000000">
        <w:rPr>
          <w:rtl w:val="0"/>
        </w:rPr>
        <w:t xml:space="preserve">. When a service is created, kube-proxy creates the necessary iptables/IPVS rules. When pods are added or removed, kube-proxy updates its routing tables to reflect the changes in the backend pods.</w:t>
      </w:r>
    </w:p>
    <w:p w:rsidR="00000000" w:rsidDel="00000000" w:rsidP="00000000" w:rsidRDefault="00000000" w:rsidRPr="00000000" w14:paraId="0000130F">
      <w:pPr>
        <w:pStyle w:val="Heading4"/>
        <w:keepNext w:val="0"/>
        <w:keepLines w:val="0"/>
        <w:spacing w:after="40" w:before="240" w:lineRule="auto"/>
        <w:rPr>
          <w:b w:val="1"/>
          <w:color w:val="000000"/>
          <w:sz w:val="22"/>
          <w:szCs w:val="22"/>
        </w:rPr>
      </w:pPr>
      <w:bookmarkStart w:colFirst="0" w:colLast="0" w:name="_famxng1jdkln" w:id="521"/>
      <w:bookmarkEnd w:id="521"/>
      <w:r w:rsidDel="00000000" w:rsidR="00000000" w:rsidRPr="00000000">
        <w:rPr>
          <w:b w:val="1"/>
          <w:color w:val="000000"/>
          <w:sz w:val="22"/>
          <w:szCs w:val="22"/>
          <w:rtl w:val="0"/>
        </w:rPr>
        <w:t xml:space="preserve">Example:</w:t>
      </w:r>
    </w:p>
    <w:p w:rsidR="00000000" w:rsidDel="00000000" w:rsidP="00000000" w:rsidRDefault="00000000" w:rsidRPr="00000000" w14:paraId="00001310">
      <w:pPr>
        <w:numPr>
          <w:ilvl w:val="0"/>
          <w:numId w:val="9"/>
        </w:numPr>
        <w:spacing w:after="240" w:before="240" w:lineRule="auto"/>
        <w:ind w:left="720" w:hanging="360"/>
      </w:pPr>
      <w:r w:rsidDel="00000000" w:rsidR="00000000" w:rsidRPr="00000000">
        <w:rPr>
          <w:rtl w:val="0"/>
        </w:rPr>
        <w:t xml:space="preserve">If you create a Kubernetes service of type </w:t>
      </w:r>
      <w:r w:rsidDel="00000000" w:rsidR="00000000" w:rsidRPr="00000000">
        <w:rPr>
          <w:rFonts w:ascii="Roboto Mono" w:cs="Roboto Mono" w:eastAsia="Roboto Mono" w:hAnsi="Roboto Mono"/>
          <w:color w:val="188038"/>
          <w:rtl w:val="0"/>
        </w:rPr>
        <w:t xml:space="preserve">ClusterIP</w:t>
      </w:r>
      <w:r w:rsidDel="00000000" w:rsidR="00000000" w:rsidRPr="00000000">
        <w:rPr>
          <w:rtl w:val="0"/>
        </w:rPr>
        <w:t xml:space="preserve">, kube-proxy ensures that traffic directed to the service's IP address is correctly forwarded to one of the pods backing the service. If there are multiple pods backing the service, kube-proxy load-balances the traffic across those pods.</w:t>
      </w:r>
    </w:p>
    <w:p w:rsidR="00000000" w:rsidDel="00000000" w:rsidP="00000000" w:rsidRDefault="00000000" w:rsidRPr="00000000" w14:paraId="000013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2">
      <w:pPr>
        <w:pStyle w:val="Heading3"/>
        <w:keepNext w:val="0"/>
        <w:keepLines w:val="0"/>
        <w:spacing w:before="280" w:lineRule="auto"/>
        <w:rPr>
          <w:b w:val="1"/>
          <w:color w:val="000000"/>
          <w:sz w:val="26"/>
          <w:szCs w:val="26"/>
        </w:rPr>
      </w:pPr>
      <w:bookmarkStart w:colFirst="0" w:colLast="0" w:name="_pua0c0v0vak1" w:id="522"/>
      <w:bookmarkEnd w:id="522"/>
      <w:r w:rsidDel="00000000" w:rsidR="00000000" w:rsidRPr="00000000">
        <w:rPr>
          <w:b w:val="1"/>
          <w:color w:val="000000"/>
          <w:sz w:val="26"/>
          <w:szCs w:val="26"/>
          <w:rtl w:val="0"/>
        </w:rPr>
        <w:t xml:space="preserve">2. CoreDNS</w:t>
      </w:r>
    </w:p>
    <w:p w:rsidR="00000000" w:rsidDel="00000000" w:rsidP="00000000" w:rsidRDefault="00000000" w:rsidRPr="00000000" w14:paraId="00001313">
      <w:pPr>
        <w:spacing w:after="240" w:before="240" w:lineRule="auto"/>
        <w:rPr/>
      </w:pPr>
      <w:r w:rsidDel="00000000" w:rsidR="00000000" w:rsidRPr="00000000">
        <w:rPr>
          <w:b w:val="1"/>
          <w:rtl w:val="0"/>
        </w:rPr>
        <w:t xml:space="preserve">CoreDNS</w:t>
      </w:r>
      <w:r w:rsidDel="00000000" w:rsidR="00000000" w:rsidRPr="00000000">
        <w:rPr>
          <w:rtl w:val="0"/>
        </w:rPr>
        <w:t xml:space="preserve"> is the DNS server used in Kubernetes clusters to provide </w:t>
      </w:r>
      <w:r w:rsidDel="00000000" w:rsidR="00000000" w:rsidRPr="00000000">
        <w:rPr>
          <w:b w:val="1"/>
          <w:rtl w:val="0"/>
        </w:rPr>
        <w:t xml:space="preserve">service discovery</w:t>
      </w:r>
      <w:r w:rsidDel="00000000" w:rsidR="00000000" w:rsidRPr="00000000">
        <w:rPr>
          <w:rtl w:val="0"/>
        </w:rPr>
        <w:t xml:space="preserve">. It resolves DNS names for services, pods, and other resources within the Kubernetes cluster, making it possible for pods to communicate with each other using human-readable domain names instead of IP addresses.</w:t>
      </w:r>
    </w:p>
    <w:p w:rsidR="00000000" w:rsidDel="00000000" w:rsidP="00000000" w:rsidRDefault="00000000" w:rsidRPr="00000000" w14:paraId="00001314">
      <w:pPr>
        <w:pStyle w:val="Heading4"/>
        <w:keepNext w:val="0"/>
        <w:keepLines w:val="0"/>
        <w:spacing w:after="40" w:before="240" w:lineRule="auto"/>
        <w:rPr>
          <w:b w:val="1"/>
          <w:color w:val="000000"/>
          <w:sz w:val="22"/>
          <w:szCs w:val="22"/>
        </w:rPr>
      </w:pPr>
      <w:bookmarkStart w:colFirst="0" w:colLast="0" w:name="_zaihdlifn2sf" w:id="523"/>
      <w:bookmarkEnd w:id="523"/>
      <w:r w:rsidDel="00000000" w:rsidR="00000000" w:rsidRPr="00000000">
        <w:rPr>
          <w:b w:val="1"/>
          <w:color w:val="000000"/>
          <w:sz w:val="22"/>
          <w:szCs w:val="22"/>
          <w:rtl w:val="0"/>
        </w:rPr>
        <w:t xml:space="preserve">Key Functions of CoreDNS:</w:t>
      </w:r>
    </w:p>
    <w:p w:rsidR="00000000" w:rsidDel="00000000" w:rsidP="00000000" w:rsidRDefault="00000000" w:rsidRPr="00000000" w14:paraId="00001315">
      <w:pPr>
        <w:numPr>
          <w:ilvl w:val="0"/>
          <w:numId w:val="238"/>
        </w:numPr>
        <w:spacing w:after="0" w:afterAutospacing="0" w:before="240" w:lineRule="auto"/>
        <w:ind w:left="720" w:hanging="360"/>
      </w:pPr>
      <w:r w:rsidDel="00000000" w:rsidR="00000000" w:rsidRPr="00000000">
        <w:rPr>
          <w:b w:val="1"/>
          <w:rtl w:val="0"/>
        </w:rPr>
        <w:t xml:space="preserve">Service Discovery</w:t>
      </w:r>
      <w:r w:rsidDel="00000000" w:rsidR="00000000" w:rsidRPr="00000000">
        <w:rPr>
          <w:rtl w:val="0"/>
        </w:rPr>
        <w:t xml:space="preserve">:</w:t>
      </w:r>
    </w:p>
    <w:p w:rsidR="00000000" w:rsidDel="00000000" w:rsidP="00000000" w:rsidRDefault="00000000" w:rsidRPr="00000000" w14:paraId="00001316">
      <w:pPr>
        <w:numPr>
          <w:ilvl w:val="1"/>
          <w:numId w:val="238"/>
        </w:numPr>
        <w:spacing w:after="0" w:afterAutospacing="0" w:before="0" w:beforeAutospacing="0" w:lineRule="auto"/>
        <w:ind w:left="1440" w:hanging="360"/>
      </w:pPr>
      <w:r w:rsidDel="00000000" w:rsidR="00000000" w:rsidRPr="00000000">
        <w:rPr>
          <w:rtl w:val="0"/>
        </w:rPr>
        <w:t xml:space="preserve">When a Kubernetes service is created, CoreDNS automatically creates DNS records for it (e.g.,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 Pods can then use these DNS names to discover and communicate with other services within the cluster without needing to know the specific pod IP addresses.</w:t>
      </w:r>
    </w:p>
    <w:p w:rsidR="00000000" w:rsidDel="00000000" w:rsidP="00000000" w:rsidRDefault="00000000" w:rsidRPr="00000000" w14:paraId="00001317">
      <w:pPr>
        <w:numPr>
          <w:ilvl w:val="1"/>
          <w:numId w:val="238"/>
        </w:numPr>
        <w:spacing w:after="0" w:afterAutospacing="0" w:before="0" w:beforeAutospacing="0" w:lineRule="auto"/>
        <w:ind w:left="1440" w:hanging="360"/>
      </w:pPr>
      <w:r w:rsidDel="00000000" w:rsidR="00000000" w:rsidRPr="00000000">
        <w:rPr>
          <w:rtl w:val="0"/>
        </w:rPr>
        <w:t xml:space="preserve">CoreDNS provides DNS resolution for:</w:t>
      </w:r>
    </w:p>
    <w:p w:rsidR="00000000" w:rsidDel="00000000" w:rsidP="00000000" w:rsidRDefault="00000000" w:rsidRPr="00000000" w14:paraId="00001318">
      <w:pPr>
        <w:numPr>
          <w:ilvl w:val="2"/>
          <w:numId w:val="238"/>
        </w:numPr>
        <w:spacing w:after="0" w:afterAutospacing="0" w:before="0" w:beforeAutospacing="0" w:lineRule="auto"/>
        <w:ind w:left="2160" w:hanging="360"/>
      </w:pPr>
      <w:r w:rsidDel="00000000" w:rsidR="00000000" w:rsidRPr="00000000">
        <w:rPr>
          <w:b w:val="1"/>
          <w:rtl w:val="0"/>
        </w:rPr>
        <w:t xml:space="preserve">Cluster Services</w:t>
      </w:r>
      <w:r w:rsidDel="00000000" w:rsidR="00000000" w:rsidRPr="00000000">
        <w:rPr>
          <w:rtl w:val="0"/>
        </w:rPr>
        <w:t xml:space="preserve">: When a service is created in Kubernetes (e.g.,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 CoreDNS creates a DNS record for that service that is accessible by other pods (e.g.,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w:t>
      </w:r>
    </w:p>
    <w:p w:rsidR="00000000" w:rsidDel="00000000" w:rsidP="00000000" w:rsidRDefault="00000000" w:rsidRPr="00000000" w14:paraId="00001319">
      <w:pPr>
        <w:numPr>
          <w:ilvl w:val="2"/>
          <w:numId w:val="238"/>
        </w:numPr>
        <w:spacing w:after="0" w:afterAutospacing="0" w:before="0" w:beforeAutospacing="0" w:lineRule="auto"/>
        <w:ind w:left="2160" w:hanging="360"/>
      </w:pPr>
      <w:r w:rsidDel="00000000" w:rsidR="00000000" w:rsidRPr="00000000">
        <w:rPr>
          <w:b w:val="1"/>
          <w:rtl w:val="0"/>
        </w:rPr>
        <w:t xml:space="preserve">Pod DNS Resolution</w:t>
      </w:r>
      <w:r w:rsidDel="00000000" w:rsidR="00000000" w:rsidRPr="00000000">
        <w:rPr>
          <w:rtl w:val="0"/>
        </w:rPr>
        <w:t xml:space="preserve">: Pods can also be discovered by their DNS names, based on the pod name and namespace.</w:t>
      </w:r>
    </w:p>
    <w:p w:rsidR="00000000" w:rsidDel="00000000" w:rsidP="00000000" w:rsidRDefault="00000000" w:rsidRPr="00000000" w14:paraId="0000131A">
      <w:pPr>
        <w:numPr>
          <w:ilvl w:val="2"/>
          <w:numId w:val="238"/>
        </w:numPr>
        <w:spacing w:after="0" w:afterAutospacing="0" w:before="0" w:beforeAutospacing="0" w:lineRule="auto"/>
        <w:ind w:left="2160" w:hanging="360"/>
      </w:pPr>
      <w:r w:rsidDel="00000000" w:rsidR="00000000" w:rsidRPr="00000000">
        <w:rPr>
          <w:b w:val="1"/>
          <w:rtl w:val="0"/>
        </w:rPr>
        <w:t xml:space="preserve">DNS for External Services</w:t>
      </w:r>
      <w:r w:rsidDel="00000000" w:rsidR="00000000" w:rsidRPr="00000000">
        <w:rPr>
          <w:rtl w:val="0"/>
        </w:rPr>
        <w:t xml:space="preserve">: CoreDNS can be configured to forward requests for external domains (i.e., non-cluster domains) to external DNS servers (e.g., Google's DNS or your corporate DNS).</w:t>
      </w:r>
    </w:p>
    <w:p w:rsidR="00000000" w:rsidDel="00000000" w:rsidP="00000000" w:rsidRDefault="00000000" w:rsidRPr="00000000" w14:paraId="0000131B">
      <w:pPr>
        <w:numPr>
          <w:ilvl w:val="0"/>
          <w:numId w:val="238"/>
        </w:numPr>
        <w:spacing w:after="0" w:afterAutospacing="0" w:before="0" w:beforeAutospacing="0" w:lineRule="auto"/>
        <w:ind w:left="720" w:hanging="360"/>
      </w:pPr>
      <w:r w:rsidDel="00000000" w:rsidR="00000000" w:rsidRPr="00000000">
        <w:rPr>
          <w:b w:val="1"/>
          <w:rtl w:val="0"/>
        </w:rPr>
        <w:t xml:space="preserve">DNS for Cluster Resources</w:t>
      </w:r>
      <w:r w:rsidDel="00000000" w:rsidR="00000000" w:rsidRPr="00000000">
        <w:rPr>
          <w:rtl w:val="0"/>
        </w:rPr>
        <w:t xml:space="preserve">:</w:t>
      </w:r>
    </w:p>
    <w:p w:rsidR="00000000" w:rsidDel="00000000" w:rsidP="00000000" w:rsidRDefault="00000000" w:rsidRPr="00000000" w14:paraId="0000131C">
      <w:pPr>
        <w:numPr>
          <w:ilvl w:val="1"/>
          <w:numId w:val="238"/>
        </w:numPr>
        <w:spacing w:after="0" w:afterAutospacing="0" w:before="0" w:beforeAutospacing="0" w:lineRule="auto"/>
        <w:ind w:left="1440" w:hanging="360"/>
      </w:pPr>
      <w:r w:rsidDel="00000000" w:rsidR="00000000" w:rsidRPr="00000000">
        <w:rPr>
          <w:rtl w:val="0"/>
        </w:rPr>
        <w:t xml:space="preserve">CoreDNS enables </w:t>
      </w:r>
      <w:r w:rsidDel="00000000" w:rsidR="00000000" w:rsidRPr="00000000">
        <w:rPr>
          <w:b w:val="1"/>
          <w:rtl w:val="0"/>
        </w:rPr>
        <w:t xml:space="preserve">DNS resolution</w:t>
      </w:r>
      <w:r w:rsidDel="00000000" w:rsidR="00000000" w:rsidRPr="00000000">
        <w:rPr>
          <w:rtl w:val="0"/>
        </w:rPr>
        <w:t xml:space="preserve"> for Kubernetes services, pods, and other resources, helping pods locate each other by their service names instead of having to rely on IP addresses.</w:t>
      </w:r>
    </w:p>
    <w:p w:rsidR="00000000" w:rsidDel="00000000" w:rsidP="00000000" w:rsidRDefault="00000000" w:rsidRPr="00000000" w14:paraId="0000131D">
      <w:pPr>
        <w:numPr>
          <w:ilvl w:val="1"/>
          <w:numId w:val="238"/>
        </w:numPr>
        <w:spacing w:after="0" w:afterAutospacing="0" w:before="0" w:beforeAutospacing="0" w:lineRule="auto"/>
        <w:ind w:left="1440" w:hanging="360"/>
      </w:pPr>
      <w:r w:rsidDel="00000000" w:rsidR="00000000" w:rsidRPr="00000000">
        <w:rPr>
          <w:rtl w:val="0"/>
        </w:rPr>
        <w:t xml:space="preserve">For example, a pod might access a service by its DNS name (e.g., </w:t>
      </w:r>
      <w:r w:rsidDel="00000000" w:rsidR="00000000" w:rsidRPr="00000000">
        <w:rPr>
          <w:rFonts w:ascii="Roboto Mono" w:cs="Roboto Mono" w:eastAsia="Roboto Mono" w:hAnsi="Roboto Mono"/>
          <w:color w:val="188038"/>
          <w:rtl w:val="0"/>
        </w:rPr>
        <w:t xml:space="preserve">frontend-service.default.svc.cluster.local</w:t>
      </w:r>
      <w:r w:rsidDel="00000000" w:rsidR="00000000" w:rsidRPr="00000000">
        <w:rPr>
          <w:rtl w:val="0"/>
        </w:rPr>
        <w:t xml:space="preserve">), and CoreDNS will resolve that to the service's ClusterIP or load-balanced endpoint.</w:t>
      </w:r>
    </w:p>
    <w:p w:rsidR="00000000" w:rsidDel="00000000" w:rsidP="00000000" w:rsidRDefault="00000000" w:rsidRPr="00000000" w14:paraId="0000131E">
      <w:pPr>
        <w:numPr>
          <w:ilvl w:val="0"/>
          <w:numId w:val="238"/>
        </w:numPr>
        <w:spacing w:after="0" w:afterAutospacing="0" w:before="0" w:beforeAutospacing="0" w:lineRule="auto"/>
        <w:ind w:left="720" w:hanging="360"/>
      </w:pPr>
      <w:r w:rsidDel="00000000" w:rsidR="00000000" w:rsidRPr="00000000">
        <w:rPr>
          <w:b w:val="1"/>
          <w:rtl w:val="0"/>
        </w:rPr>
        <w:t xml:space="preserve">Custom DNS Records</w:t>
      </w:r>
      <w:r w:rsidDel="00000000" w:rsidR="00000000" w:rsidRPr="00000000">
        <w:rPr>
          <w:rtl w:val="0"/>
        </w:rPr>
        <w:t xml:space="preserve">:</w:t>
      </w:r>
    </w:p>
    <w:p w:rsidR="00000000" w:rsidDel="00000000" w:rsidP="00000000" w:rsidRDefault="00000000" w:rsidRPr="00000000" w14:paraId="0000131F">
      <w:pPr>
        <w:numPr>
          <w:ilvl w:val="1"/>
          <w:numId w:val="238"/>
        </w:numPr>
        <w:spacing w:after="240" w:before="0" w:beforeAutospacing="0" w:lineRule="auto"/>
        <w:ind w:left="1440" w:hanging="360"/>
      </w:pPr>
      <w:r w:rsidDel="00000000" w:rsidR="00000000" w:rsidRPr="00000000">
        <w:rPr>
          <w:rtl w:val="0"/>
        </w:rPr>
        <w:t xml:space="preserve">CoreDNS can be extended with plugins to support custom DNS functionality, such as routing traffic to external DNS names, custom caching, or handling custom DNS queries for your applications.</w:t>
      </w:r>
    </w:p>
    <w:p w:rsidR="00000000" w:rsidDel="00000000" w:rsidP="00000000" w:rsidRDefault="00000000" w:rsidRPr="00000000" w14:paraId="00001320">
      <w:pPr>
        <w:pStyle w:val="Heading4"/>
        <w:keepNext w:val="0"/>
        <w:keepLines w:val="0"/>
        <w:spacing w:after="40" w:before="240" w:lineRule="auto"/>
        <w:rPr>
          <w:b w:val="1"/>
          <w:color w:val="000000"/>
          <w:sz w:val="22"/>
          <w:szCs w:val="22"/>
        </w:rPr>
      </w:pPr>
      <w:bookmarkStart w:colFirst="0" w:colLast="0" w:name="_wmqk2h84s2zu" w:id="524"/>
      <w:bookmarkEnd w:id="524"/>
      <w:r w:rsidDel="00000000" w:rsidR="00000000" w:rsidRPr="00000000">
        <w:rPr>
          <w:b w:val="1"/>
          <w:color w:val="000000"/>
          <w:sz w:val="22"/>
          <w:szCs w:val="22"/>
          <w:rtl w:val="0"/>
        </w:rPr>
        <w:t xml:space="preserve">How CoreDNS Works:</w:t>
      </w:r>
    </w:p>
    <w:p w:rsidR="00000000" w:rsidDel="00000000" w:rsidP="00000000" w:rsidRDefault="00000000" w:rsidRPr="00000000" w14:paraId="00001321">
      <w:pPr>
        <w:numPr>
          <w:ilvl w:val="0"/>
          <w:numId w:val="387"/>
        </w:numPr>
        <w:spacing w:after="0" w:afterAutospacing="0" w:before="240" w:lineRule="auto"/>
        <w:ind w:left="720" w:hanging="360"/>
      </w:pPr>
      <w:r w:rsidDel="00000000" w:rsidR="00000000" w:rsidRPr="00000000">
        <w:rPr>
          <w:b w:val="1"/>
          <w:rtl w:val="0"/>
        </w:rPr>
        <w:t xml:space="preserve">Service DNS Resolution</w:t>
      </w:r>
      <w:r w:rsidDel="00000000" w:rsidR="00000000" w:rsidRPr="00000000">
        <w:rPr>
          <w:rtl w:val="0"/>
        </w:rPr>
        <w:t xml:space="preserve">:</w:t>
      </w:r>
    </w:p>
    <w:p w:rsidR="00000000" w:rsidDel="00000000" w:rsidP="00000000" w:rsidRDefault="00000000" w:rsidRPr="00000000" w14:paraId="00001322">
      <w:pPr>
        <w:numPr>
          <w:ilvl w:val="1"/>
          <w:numId w:val="387"/>
        </w:numPr>
        <w:spacing w:after="0" w:afterAutospacing="0" w:before="0" w:beforeAutospacing="0" w:lineRule="auto"/>
        <w:ind w:left="1440" w:hanging="360"/>
      </w:pPr>
      <w:r w:rsidDel="00000000" w:rsidR="00000000" w:rsidRPr="00000000">
        <w:rPr>
          <w:rtl w:val="0"/>
        </w:rPr>
        <w:t xml:space="preserve">When a service is created in Kubernetes, CoreDNS automatically updates its internal configuration to resolve DNS queries for that service. For example, a service named </w:t>
      </w:r>
      <w:r w:rsidDel="00000000" w:rsidR="00000000" w:rsidRPr="00000000">
        <w:rPr>
          <w:rFonts w:ascii="Roboto Mono" w:cs="Roboto Mono" w:eastAsia="Roboto Mono" w:hAnsi="Roboto Mono"/>
          <w:color w:val="188038"/>
          <w:rtl w:val="0"/>
        </w:rPr>
        <w:t xml:space="preserve">nginx-service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namespace will be accessible by </w:t>
      </w:r>
      <w:r w:rsidDel="00000000" w:rsidR="00000000" w:rsidRPr="00000000">
        <w:rPr>
          <w:rFonts w:ascii="Roboto Mono" w:cs="Roboto Mono" w:eastAsia="Roboto Mono" w:hAnsi="Roboto Mono"/>
          <w:color w:val="188038"/>
          <w:rtl w:val="0"/>
        </w:rPr>
        <w:t xml:space="preserve">nginx-service.default.svc.cluster.local</w:t>
      </w:r>
      <w:r w:rsidDel="00000000" w:rsidR="00000000" w:rsidRPr="00000000">
        <w:rPr>
          <w:rtl w:val="0"/>
        </w:rPr>
        <w:t xml:space="preserve">.</w:t>
      </w:r>
    </w:p>
    <w:p w:rsidR="00000000" w:rsidDel="00000000" w:rsidP="00000000" w:rsidRDefault="00000000" w:rsidRPr="00000000" w14:paraId="00001323">
      <w:pPr>
        <w:numPr>
          <w:ilvl w:val="1"/>
          <w:numId w:val="387"/>
        </w:numPr>
        <w:spacing w:after="0" w:afterAutospacing="0" w:before="0" w:beforeAutospacing="0" w:lineRule="auto"/>
        <w:ind w:left="1440" w:hanging="360"/>
      </w:pPr>
      <w:r w:rsidDel="00000000" w:rsidR="00000000" w:rsidRPr="00000000">
        <w:rPr>
          <w:rtl w:val="0"/>
        </w:rPr>
        <w:t xml:space="preserve">The CoreDNS service runs in the </w:t>
      </w:r>
      <w:r w:rsidDel="00000000" w:rsidR="00000000" w:rsidRPr="00000000">
        <w:rPr>
          <w:rFonts w:ascii="Roboto Mono" w:cs="Roboto Mono" w:eastAsia="Roboto Mono" w:hAnsi="Roboto Mono"/>
          <w:color w:val="188038"/>
          <w:rtl w:val="0"/>
        </w:rPr>
        <w:t xml:space="preserve">kube-system</w:t>
      </w:r>
      <w:r w:rsidDel="00000000" w:rsidR="00000000" w:rsidRPr="00000000">
        <w:rPr>
          <w:rtl w:val="0"/>
        </w:rPr>
        <w:t xml:space="preserve"> namespace and listens for DNS requests. When a pod tries to resolve the DNS name of a service or another pod, CoreDNS queries its records and returns the appropriate result.</w:t>
      </w:r>
    </w:p>
    <w:p w:rsidR="00000000" w:rsidDel="00000000" w:rsidP="00000000" w:rsidRDefault="00000000" w:rsidRPr="00000000" w14:paraId="00001324">
      <w:pPr>
        <w:numPr>
          <w:ilvl w:val="0"/>
          <w:numId w:val="387"/>
        </w:numPr>
        <w:spacing w:after="0" w:afterAutospacing="0" w:before="0" w:beforeAutospacing="0" w:lineRule="auto"/>
        <w:ind w:left="720" w:hanging="360"/>
      </w:pPr>
      <w:r w:rsidDel="00000000" w:rsidR="00000000" w:rsidRPr="00000000">
        <w:rPr>
          <w:b w:val="1"/>
          <w:rtl w:val="0"/>
        </w:rPr>
        <w:t xml:space="preserve">Pod DNS Resolution</w:t>
      </w:r>
      <w:r w:rsidDel="00000000" w:rsidR="00000000" w:rsidRPr="00000000">
        <w:rPr>
          <w:rtl w:val="0"/>
        </w:rPr>
        <w:t xml:space="preserve">:</w:t>
      </w:r>
    </w:p>
    <w:p w:rsidR="00000000" w:rsidDel="00000000" w:rsidP="00000000" w:rsidRDefault="00000000" w:rsidRPr="00000000" w14:paraId="00001325">
      <w:pPr>
        <w:numPr>
          <w:ilvl w:val="1"/>
          <w:numId w:val="387"/>
        </w:numPr>
        <w:spacing w:after="0" w:afterAutospacing="0" w:before="0" w:beforeAutospacing="0" w:lineRule="auto"/>
        <w:ind w:left="1440" w:hanging="360"/>
      </w:pPr>
      <w:r w:rsidDel="00000000" w:rsidR="00000000" w:rsidRPr="00000000">
        <w:rPr>
          <w:rtl w:val="0"/>
        </w:rPr>
        <w:t xml:space="preserve">In Kubernetes, pods are named according to the pattern </w:t>
      </w:r>
      <w:r w:rsidDel="00000000" w:rsidR="00000000" w:rsidRPr="00000000">
        <w:rPr>
          <w:rFonts w:ascii="Roboto Mono" w:cs="Roboto Mono" w:eastAsia="Roboto Mono" w:hAnsi="Roboto Mono"/>
          <w:color w:val="188038"/>
          <w:rtl w:val="0"/>
        </w:rPr>
        <w:t xml:space="preserve">&lt;pod-name&gt;.&lt;namespace&gt;.svc.cluster.local</w:t>
      </w:r>
      <w:r w:rsidDel="00000000" w:rsidR="00000000" w:rsidRPr="00000000">
        <w:rPr>
          <w:rtl w:val="0"/>
        </w:rPr>
        <w:t xml:space="preserve">. CoreDNS handles the resolution of these names to the pod's IP address, allowing pods to communicate with each other using DNS names.</w:t>
      </w:r>
    </w:p>
    <w:p w:rsidR="00000000" w:rsidDel="00000000" w:rsidP="00000000" w:rsidRDefault="00000000" w:rsidRPr="00000000" w14:paraId="00001326">
      <w:pPr>
        <w:numPr>
          <w:ilvl w:val="0"/>
          <w:numId w:val="387"/>
        </w:numPr>
        <w:spacing w:after="0" w:afterAutospacing="0" w:before="0" w:beforeAutospacing="0" w:lineRule="auto"/>
        <w:ind w:left="720" w:hanging="360"/>
      </w:pPr>
      <w:r w:rsidDel="00000000" w:rsidR="00000000" w:rsidRPr="00000000">
        <w:rPr>
          <w:b w:val="1"/>
          <w:rtl w:val="0"/>
        </w:rPr>
        <w:t xml:space="preserve">DNS Forwarding</w:t>
      </w:r>
      <w:r w:rsidDel="00000000" w:rsidR="00000000" w:rsidRPr="00000000">
        <w:rPr>
          <w:rtl w:val="0"/>
        </w:rPr>
        <w:t xml:space="preserve">:</w:t>
      </w:r>
    </w:p>
    <w:p w:rsidR="00000000" w:rsidDel="00000000" w:rsidP="00000000" w:rsidRDefault="00000000" w:rsidRPr="00000000" w14:paraId="00001327">
      <w:pPr>
        <w:numPr>
          <w:ilvl w:val="1"/>
          <w:numId w:val="387"/>
        </w:numPr>
        <w:spacing w:after="0" w:afterAutospacing="0" w:before="0" w:beforeAutospacing="0" w:lineRule="auto"/>
        <w:ind w:left="1440" w:hanging="360"/>
      </w:pPr>
      <w:r w:rsidDel="00000000" w:rsidR="00000000" w:rsidRPr="00000000">
        <w:rPr>
          <w:rtl w:val="0"/>
        </w:rPr>
        <w:t xml:space="preserve">CoreDNS can forward DNS queries for external domains (i.e., domains not within the Kubernetes cluster) to external DNS servers. This is helpful when pods need to access services outside of the Kubernetes cluster (e.g., accessing external APIs or databases).</w:t>
      </w:r>
    </w:p>
    <w:p w:rsidR="00000000" w:rsidDel="00000000" w:rsidP="00000000" w:rsidRDefault="00000000" w:rsidRPr="00000000" w14:paraId="00001328">
      <w:pPr>
        <w:numPr>
          <w:ilvl w:val="0"/>
          <w:numId w:val="387"/>
        </w:numPr>
        <w:spacing w:after="0" w:afterAutospacing="0" w:before="0" w:beforeAutospacing="0" w:lineRule="auto"/>
        <w:ind w:left="720" w:hanging="360"/>
      </w:pPr>
      <w:r w:rsidDel="00000000" w:rsidR="00000000" w:rsidRPr="00000000">
        <w:rPr>
          <w:b w:val="1"/>
          <w:rtl w:val="0"/>
        </w:rPr>
        <w:t xml:space="preserve">Configurable Plugins</w:t>
      </w:r>
      <w:r w:rsidDel="00000000" w:rsidR="00000000" w:rsidRPr="00000000">
        <w:rPr>
          <w:rtl w:val="0"/>
        </w:rPr>
        <w:t xml:space="preserve">:</w:t>
      </w:r>
    </w:p>
    <w:p w:rsidR="00000000" w:rsidDel="00000000" w:rsidP="00000000" w:rsidRDefault="00000000" w:rsidRPr="00000000" w14:paraId="00001329">
      <w:pPr>
        <w:numPr>
          <w:ilvl w:val="1"/>
          <w:numId w:val="387"/>
        </w:numPr>
        <w:spacing w:after="0" w:afterAutospacing="0" w:before="0" w:beforeAutospacing="0" w:lineRule="auto"/>
        <w:ind w:left="1440" w:hanging="360"/>
      </w:pPr>
      <w:r w:rsidDel="00000000" w:rsidR="00000000" w:rsidRPr="00000000">
        <w:rPr>
          <w:rtl w:val="0"/>
        </w:rPr>
        <w:t xml:space="preserve">CoreDNS is highly configurable and can be extended through plugins. Some common CoreDNS plugins include:</w:t>
      </w:r>
    </w:p>
    <w:p w:rsidR="00000000" w:rsidDel="00000000" w:rsidP="00000000" w:rsidRDefault="00000000" w:rsidRPr="00000000" w14:paraId="0000132A">
      <w:pPr>
        <w:numPr>
          <w:ilvl w:val="2"/>
          <w:numId w:val="387"/>
        </w:numPr>
        <w:spacing w:after="0" w:afterAutospacing="0" w:before="0" w:beforeAutospacing="0" w:lineRule="auto"/>
        <w:ind w:left="2160" w:hanging="360"/>
      </w:pPr>
      <w:r w:rsidDel="00000000" w:rsidR="00000000" w:rsidRPr="00000000">
        <w:rPr>
          <w:b w:val="1"/>
          <w:rtl w:val="0"/>
        </w:rPr>
        <w:t xml:space="preserve">kubernetes</w:t>
      </w:r>
      <w:r w:rsidDel="00000000" w:rsidR="00000000" w:rsidRPr="00000000">
        <w:rPr>
          <w:rtl w:val="0"/>
        </w:rPr>
        <w:t xml:space="preserve">: This plugin enables the DNS resolution of Kubernetes services and pods.</w:t>
      </w:r>
    </w:p>
    <w:p w:rsidR="00000000" w:rsidDel="00000000" w:rsidP="00000000" w:rsidRDefault="00000000" w:rsidRPr="00000000" w14:paraId="0000132B">
      <w:pPr>
        <w:numPr>
          <w:ilvl w:val="2"/>
          <w:numId w:val="387"/>
        </w:numPr>
        <w:spacing w:after="0" w:afterAutospacing="0" w:before="0" w:beforeAutospacing="0" w:lineRule="auto"/>
        <w:ind w:left="2160" w:hanging="360"/>
      </w:pPr>
      <w:r w:rsidDel="00000000" w:rsidR="00000000" w:rsidRPr="00000000">
        <w:rPr>
          <w:b w:val="1"/>
          <w:rtl w:val="0"/>
        </w:rPr>
        <w:t xml:space="preserve">forward</w:t>
      </w:r>
      <w:r w:rsidDel="00000000" w:rsidR="00000000" w:rsidRPr="00000000">
        <w:rPr>
          <w:rtl w:val="0"/>
        </w:rPr>
        <w:t xml:space="preserve">: This plugin forwards DNS queries for external domains to upstream DNS servers.</w:t>
      </w:r>
    </w:p>
    <w:p w:rsidR="00000000" w:rsidDel="00000000" w:rsidP="00000000" w:rsidRDefault="00000000" w:rsidRPr="00000000" w14:paraId="0000132C">
      <w:pPr>
        <w:numPr>
          <w:ilvl w:val="2"/>
          <w:numId w:val="387"/>
        </w:numPr>
        <w:spacing w:after="240" w:before="0" w:beforeAutospacing="0" w:lineRule="auto"/>
        <w:ind w:left="2160" w:hanging="360"/>
      </w:pPr>
      <w:r w:rsidDel="00000000" w:rsidR="00000000" w:rsidRPr="00000000">
        <w:rPr>
          <w:b w:val="1"/>
          <w:rtl w:val="0"/>
        </w:rPr>
        <w:t xml:space="preserve">cache</w:t>
      </w:r>
      <w:r w:rsidDel="00000000" w:rsidR="00000000" w:rsidRPr="00000000">
        <w:rPr>
          <w:rtl w:val="0"/>
        </w:rPr>
        <w:t xml:space="preserve">: Caches DNS responses to improve performance and reduce load on the DNS server.</w:t>
      </w:r>
    </w:p>
    <w:p w:rsidR="00000000" w:rsidDel="00000000" w:rsidP="00000000" w:rsidRDefault="00000000" w:rsidRPr="00000000" w14:paraId="0000132D">
      <w:pPr>
        <w:pStyle w:val="Heading4"/>
        <w:keepNext w:val="0"/>
        <w:keepLines w:val="0"/>
        <w:spacing w:after="40" w:before="240" w:lineRule="auto"/>
        <w:rPr>
          <w:b w:val="1"/>
          <w:color w:val="000000"/>
          <w:sz w:val="22"/>
          <w:szCs w:val="22"/>
        </w:rPr>
      </w:pPr>
      <w:bookmarkStart w:colFirst="0" w:colLast="0" w:name="_qym9n0ntod16" w:id="525"/>
      <w:bookmarkEnd w:id="525"/>
      <w:r w:rsidDel="00000000" w:rsidR="00000000" w:rsidRPr="00000000">
        <w:rPr>
          <w:b w:val="1"/>
          <w:color w:val="000000"/>
          <w:sz w:val="22"/>
          <w:szCs w:val="22"/>
          <w:rtl w:val="0"/>
        </w:rPr>
        <w:t xml:space="preserve">Example:</w:t>
      </w:r>
    </w:p>
    <w:p w:rsidR="00000000" w:rsidDel="00000000" w:rsidP="00000000" w:rsidRDefault="00000000" w:rsidRPr="00000000" w14:paraId="0000132E">
      <w:pPr>
        <w:numPr>
          <w:ilvl w:val="0"/>
          <w:numId w:val="456"/>
        </w:numPr>
        <w:spacing w:after="240" w:before="240" w:lineRule="auto"/>
        <w:ind w:left="720" w:hanging="360"/>
      </w:pPr>
      <w:r w:rsidDel="00000000" w:rsidR="00000000" w:rsidRPr="00000000">
        <w:rPr>
          <w:rtl w:val="0"/>
        </w:rPr>
        <w:t xml:space="preserve">If a pod in the Kubernetes cluster needs to access a service named </w:t>
      </w:r>
      <w:r w:rsidDel="00000000" w:rsidR="00000000" w:rsidRPr="00000000">
        <w:rPr>
          <w:rFonts w:ascii="Roboto Mono" w:cs="Roboto Mono" w:eastAsia="Roboto Mono" w:hAnsi="Roboto Mono"/>
          <w:color w:val="188038"/>
          <w:rtl w:val="0"/>
        </w:rPr>
        <w:t xml:space="preserve">my-service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namespace, it can simply use the DNS name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 CoreDNS will resolve this name to the IP address of the service, allowing the pod to communicate with it.</w:t>
      </w:r>
    </w:p>
    <w:p w:rsidR="00000000" w:rsidDel="00000000" w:rsidP="00000000" w:rsidRDefault="00000000" w:rsidRPr="00000000" w14:paraId="000013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0">
      <w:pPr>
        <w:pStyle w:val="Heading3"/>
        <w:keepNext w:val="0"/>
        <w:keepLines w:val="0"/>
        <w:spacing w:before="280" w:lineRule="auto"/>
        <w:rPr>
          <w:b w:val="1"/>
          <w:color w:val="000000"/>
          <w:sz w:val="26"/>
          <w:szCs w:val="26"/>
        </w:rPr>
      </w:pPr>
      <w:bookmarkStart w:colFirst="0" w:colLast="0" w:name="_ufqm94tcvnpd" w:id="526"/>
      <w:bookmarkEnd w:id="526"/>
      <w:r w:rsidDel="00000000" w:rsidR="00000000" w:rsidRPr="00000000">
        <w:rPr>
          <w:b w:val="1"/>
          <w:color w:val="000000"/>
          <w:sz w:val="26"/>
          <w:szCs w:val="26"/>
          <w:rtl w:val="0"/>
        </w:rPr>
        <w:t xml:space="preserve">Summary of How They Work Together:</w:t>
      </w:r>
    </w:p>
    <w:p w:rsidR="00000000" w:rsidDel="00000000" w:rsidP="00000000" w:rsidRDefault="00000000" w:rsidRPr="00000000" w14:paraId="00001331">
      <w:pPr>
        <w:numPr>
          <w:ilvl w:val="0"/>
          <w:numId w:val="402"/>
        </w:numPr>
        <w:spacing w:after="0" w:afterAutospacing="0" w:before="240" w:lineRule="auto"/>
        <w:ind w:left="720" w:hanging="360"/>
      </w:pPr>
      <w:r w:rsidDel="00000000" w:rsidR="00000000" w:rsidRPr="00000000">
        <w:rPr>
          <w:b w:val="1"/>
          <w:rtl w:val="0"/>
        </w:rPr>
        <w:t xml:space="preserve">Kube-Proxy</w:t>
      </w:r>
      <w:r w:rsidDel="00000000" w:rsidR="00000000" w:rsidRPr="00000000">
        <w:rPr>
          <w:rtl w:val="0"/>
        </w:rPr>
        <w:t xml:space="preserve"> ensures that network traffic is routed correctly within the cluster, handling </w:t>
      </w:r>
      <w:r w:rsidDel="00000000" w:rsidR="00000000" w:rsidRPr="00000000">
        <w:rPr>
          <w:b w:val="1"/>
          <w:rtl w:val="0"/>
        </w:rPr>
        <w:t xml:space="preserve">load balancing</w:t>
      </w:r>
      <w:r w:rsidDel="00000000" w:rsidR="00000000" w:rsidRPr="00000000">
        <w:rPr>
          <w:rtl w:val="0"/>
        </w:rPr>
        <w:t xml:space="preserve"> and </w:t>
      </w:r>
      <w:r w:rsidDel="00000000" w:rsidR="00000000" w:rsidRPr="00000000">
        <w:rPr>
          <w:b w:val="1"/>
          <w:rtl w:val="0"/>
        </w:rPr>
        <w:t xml:space="preserve">traffic forwarding</w:t>
      </w:r>
      <w:r w:rsidDel="00000000" w:rsidR="00000000" w:rsidRPr="00000000">
        <w:rPr>
          <w:rtl w:val="0"/>
        </w:rPr>
        <w:t xml:space="preserve"> to the appropriate backend pods. It makes sure that Kubernetes services are accessible by routing traffic to the correct pod IPs based on service definitions.</w:t>
      </w:r>
    </w:p>
    <w:p w:rsidR="00000000" w:rsidDel="00000000" w:rsidP="00000000" w:rsidRDefault="00000000" w:rsidRPr="00000000" w14:paraId="00001332">
      <w:pPr>
        <w:numPr>
          <w:ilvl w:val="0"/>
          <w:numId w:val="402"/>
        </w:numPr>
        <w:spacing w:after="240" w:before="0" w:beforeAutospacing="0" w:lineRule="auto"/>
        <w:ind w:left="720" w:hanging="360"/>
      </w:pPr>
      <w:r w:rsidDel="00000000" w:rsidR="00000000" w:rsidRPr="00000000">
        <w:rPr>
          <w:b w:val="1"/>
          <w:rtl w:val="0"/>
        </w:rPr>
        <w:t xml:space="preserve">Core​​DNS</w:t>
      </w:r>
      <w:r w:rsidDel="00000000" w:rsidR="00000000" w:rsidRPr="00000000">
        <w:rPr>
          <w:rtl w:val="0"/>
        </w:rPr>
        <w:t xml:space="preserve"> provides </w:t>
      </w:r>
      <w:r w:rsidDel="00000000" w:rsidR="00000000" w:rsidRPr="00000000">
        <w:rPr>
          <w:b w:val="1"/>
          <w:rtl w:val="0"/>
        </w:rPr>
        <w:t xml:space="preserve">DNS resolution</w:t>
      </w:r>
      <w:r w:rsidDel="00000000" w:rsidR="00000000" w:rsidRPr="00000000">
        <w:rPr>
          <w:rtl w:val="0"/>
        </w:rPr>
        <w:t xml:space="preserve"> for Kubernetes services and pods, allowing components within the cluster to discover each other using human-readable names instead of raw IP addresses. It handles the DNS queries for service discovery, making it easier for pods to find and communicate with each other without relying on static IP addresses.</w:t>
      </w:r>
    </w:p>
    <w:p w:rsidR="00000000" w:rsidDel="00000000" w:rsidP="00000000" w:rsidRDefault="00000000" w:rsidRPr="00000000" w14:paraId="00001333">
      <w:pPr>
        <w:spacing w:after="240" w:before="240" w:lineRule="auto"/>
        <w:rPr/>
      </w:pPr>
      <w:r w:rsidDel="00000000" w:rsidR="00000000" w:rsidRPr="00000000">
        <w:rPr>
          <w:rtl w:val="0"/>
        </w:rPr>
        <w:t xml:space="preserve">Together, </w:t>
      </w:r>
      <w:r w:rsidDel="00000000" w:rsidR="00000000" w:rsidRPr="00000000">
        <w:rPr>
          <w:b w:val="1"/>
          <w:rtl w:val="0"/>
        </w:rPr>
        <w:t xml:space="preserve">kube-proxy</w:t>
      </w:r>
      <w:r w:rsidDel="00000000" w:rsidR="00000000" w:rsidRPr="00000000">
        <w:rPr>
          <w:rtl w:val="0"/>
        </w:rPr>
        <w:t xml:space="preserve"> and </w:t>
      </w:r>
      <w:r w:rsidDel="00000000" w:rsidR="00000000" w:rsidRPr="00000000">
        <w:rPr>
          <w:b w:val="1"/>
          <w:rtl w:val="0"/>
        </w:rPr>
        <w:t xml:space="preserve">CoreDNS</w:t>
      </w:r>
      <w:r w:rsidDel="00000000" w:rsidR="00000000" w:rsidRPr="00000000">
        <w:rPr>
          <w:rtl w:val="0"/>
        </w:rPr>
        <w:t xml:space="preserve"> enable efficient and dynamic communication in Kubernetes clusters, supporting both internal service discovery (via DNS) and traffic routing (via kube-proxy). This ensures that your applications and services are highly available, discoverable, and scalable within the cluster.</w:t>
      </w:r>
    </w:p>
    <w:p w:rsidR="00000000" w:rsidDel="00000000" w:rsidP="00000000" w:rsidRDefault="00000000" w:rsidRPr="00000000" w14:paraId="00001334">
      <w:pPr>
        <w:spacing w:after="240" w:before="240" w:lineRule="auto"/>
        <w:rPr/>
      </w:pPr>
      <w:r w:rsidDel="00000000" w:rsidR="00000000" w:rsidRPr="00000000">
        <w:rPr>
          <w:rtl w:val="0"/>
        </w:rPr>
      </w:r>
    </w:p>
    <w:p w:rsidR="00000000" w:rsidDel="00000000" w:rsidP="00000000" w:rsidRDefault="00000000" w:rsidRPr="00000000" w14:paraId="00001335">
      <w:pPr>
        <w:spacing w:after="240" w:before="240" w:lineRule="auto"/>
        <w:rPr/>
      </w:pPr>
      <w:r w:rsidDel="00000000" w:rsidR="00000000" w:rsidRPr="00000000">
        <w:rPr>
          <w:rtl w:val="0"/>
        </w:rPr>
      </w:r>
    </w:p>
    <w:p w:rsidR="00000000" w:rsidDel="00000000" w:rsidP="00000000" w:rsidRDefault="00000000" w:rsidRPr="00000000" w14:paraId="00001336">
      <w:pPr>
        <w:pStyle w:val="Heading1"/>
        <w:rPr/>
      </w:pPr>
      <w:bookmarkStart w:colFirst="0" w:colLast="0" w:name="_e5g5y9t39ewl" w:id="527"/>
      <w:bookmarkEnd w:id="527"/>
      <w:r w:rsidDel="00000000" w:rsidR="00000000" w:rsidRPr="00000000">
        <w:rPr>
          <w:rtl w:val="0"/>
        </w:rPr>
      </w:r>
    </w:p>
    <w:p w:rsidR="00000000" w:rsidDel="00000000" w:rsidP="00000000" w:rsidRDefault="00000000" w:rsidRPr="00000000" w14:paraId="00001337">
      <w:pPr>
        <w:pStyle w:val="Heading1"/>
        <w:rPr/>
      </w:pPr>
      <w:bookmarkStart w:colFirst="0" w:colLast="0" w:name="_xx8txlry7dpf" w:id="528"/>
      <w:bookmarkEnd w:id="528"/>
      <w:r w:rsidDel="00000000" w:rsidR="00000000" w:rsidRPr="00000000">
        <w:rPr>
          <w:rtl w:val="0"/>
        </w:rPr>
      </w:r>
    </w:p>
    <w:p w:rsidR="00000000" w:rsidDel="00000000" w:rsidP="00000000" w:rsidRDefault="00000000" w:rsidRPr="00000000" w14:paraId="00001338">
      <w:pPr>
        <w:pStyle w:val="Heading1"/>
        <w:rPr/>
      </w:pPr>
      <w:bookmarkStart w:colFirst="0" w:colLast="0" w:name="_c5z8xgox6vwt" w:id="529"/>
      <w:bookmarkEnd w:id="529"/>
      <w:r w:rsidDel="00000000" w:rsidR="00000000" w:rsidRPr="00000000">
        <w:rPr>
          <w:rtl w:val="0"/>
        </w:rPr>
        <w:t xml:space="preserve">Can we create an </w:t>
      </w:r>
      <w:r w:rsidDel="00000000" w:rsidR="00000000" w:rsidRPr="00000000">
        <w:rPr>
          <w:rtl w:val="0"/>
        </w:rPr>
        <w:t xml:space="preserve">eks</w:t>
      </w:r>
      <w:r w:rsidDel="00000000" w:rsidR="00000000" w:rsidRPr="00000000">
        <w:rPr>
          <w:rtl w:val="0"/>
        </w:rPr>
        <w:t xml:space="preserve"> cluster with mix ec2 instances such as reserve instances and on-demand ?</w:t>
      </w:r>
    </w:p>
    <w:p w:rsidR="00000000" w:rsidDel="00000000" w:rsidP="00000000" w:rsidRDefault="00000000" w:rsidRPr="00000000" w14:paraId="00001339">
      <w:pPr>
        <w:spacing w:after="240" w:before="240" w:lineRule="auto"/>
        <w:rPr/>
      </w:pPr>
      <w:r w:rsidDel="00000000" w:rsidR="00000000" w:rsidRPr="00000000">
        <w:rPr>
          <w:rtl w:val="0"/>
        </w:rPr>
        <w:t xml:space="preserve">Yes, you can create an </w:t>
      </w:r>
      <w:r w:rsidDel="00000000" w:rsidR="00000000" w:rsidRPr="00000000">
        <w:rPr>
          <w:b w:val="1"/>
          <w:rtl w:val="0"/>
        </w:rPr>
        <w:t xml:space="preserve">Amazon EKS (Elastic Kubernetes Service)</w:t>
      </w:r>
      <w:r w:rsidDel="00000000" w:rsidR="00000000" w:rsidRPr="00000000">
        <w:rPr>
          <w:rtl w:val="0"/>
        </w:rPr>
        <w:t xml:space="preserve"> cluster with a mix of </w:t>
      </w:r>
      <w:r w:rsidDel="00000000" w:rsidR="00000000" w:rsidRPr="00000000">
        <w:rPr>
          <w:b w:val="1"/>
          <w:rtl w:val="0"/>
        </w:rPr>
        <w:t xml:space="preserve">On-Demand</w:t>
      </w:r>
      <w:r w:rsidDel="00000000" w:rsidR="00000000" w:rsidRPr="00000000">
        <w:rPr>
          <w:rtl w:val="0"/>
        </w:rPr>
        <w:t xml:space="preserve"> and </w:t>
      </w:r>
      <w:r w:rsidDel="00000000" w:rsidR="00000000" w:rsidRPr="00000000">
        <w:rPr>
          <w:b w:val="1"/>
          <w:rtl w:val="0"/>
        </w:rPr>
        <w:t xml:space="preserve">Reserved EC2 instances</w:t>
      </w:r>
      <w:r w:rsidDel="00000000" w:rsidR="00000000" w:rsidRPr="00000000">
        <w:rPr>
          <w:rtl w:val="0"/>
        </w:rPr>
        <w:t xml:space="preserve">. However, there are a few things to keep in mind regarding how the mix of EC2 instances interacts with EKS and your cluster.</w:t>
      </w:r>
    </w:p>
    <w:p w:rsidR="00000000" w:rsidDel="00000000" w:rsidP="00000000" w:rsidRDefault="00000000" w:rsidRPr="00000000" w14:paraId="0000133A">
      <w:pPr>
        <w:pStyle w:val="Heading3"/>
        <w:keepNext w:val="0"/>
        <w:keepLines w:val="0"/>
        <w:spacing w:before="280" w:lineRule="auto"/>
        <w:rPr>
          <w:b w:val="1"/>
          <w:color w:val="000000"/>
          <w:sz w:val="26"/>
          <w:szCs w:val="26"/>
        </w:rPr>
      </w:pPr>
      <w:bookmarkStart w:colFirst="0" w:colLast="0" w:name="_39qvcva1u7bd" w:id="530"/>
      <w:bookmarkEnd w:id="530"/>
      <w:r w:rsidDel="00000000" w:rsidR="00000000" w:rsidRPr="00000000">
        <w:rPr>
          <w:b w:val="1"/>
          <w:color w:val="000000"/>
          <w:sz w:val="26"/>
          <w:szCs w:val="26"/>
          <w:rtl w:val="0"/>
        </w:rPr>
        <w:t xml:space="preserve">Key Points to Understand</w:t>
      </w:r>
    </w:p>
    <w:p w:rsidR="00000000" w:rsidDel="00000000" w:rsidP="00000000" w:rsidRDefault="00000000" w:rsidRPr="00000000" w14:paraId="0000133B">
      <w:pPr>
        <w:numPr>
          <w:ilvl w:val="0"/>
          <w:numId w:val="324"/>
        </w:numPr>
        <w:spacing w:after="0" w:afterAutospacing="0" w:before="240" w:lineRule="auto"/>
        <w:ind w:left="720" w:hanging="360"/>
      </w:pPr>
      <w:r w:rsidDel="00000000" w:rsidR="00000000" w:rsidRPr="00000000">
        <w:rPr>
          <w:b w:val="1"/>
          <w:rtl w:val="0"/>
        </w:rPr>
        <w:t xml:space="preserve">Amazon EKS and EC2 Instances:</w:t>
      </w:r>
    </w:p>
    <w:p w:rsidR="00000000" w:rsidDel="00000000" w:rsidP="00000000" w:rsidRDefault="00000000" w:rsidRPr="00000000" w14:paraId="0000133C">
      <w:pPr>
        <w:numPr>
          <w:ilvl w:val="1"/>
          <w:numId w:val="324"/>
        </w:numPr>
        <w:spacing w:after="0" w:afterAutospacing="0" w:before="0" w:beforeAutospacing="0" w:lineRule="auto"/>
        <w:ind w:left="1440" w:hanging="360"/>
      </w:pPr>
      <w:r w:rsidDel="00000000" w:rsidR="00000000" w:rsidRPr="00000000">
        <w:rPr>
          <w:rtl w:val="0"/>
        </w:rPr>
        <w:t xml:space="preserve">EKS itself is a managed Kubernetes service that abstracts the Kubernetes control plane but requires EC2 instances for the worker nodes (the data plane) where your pods will run.</w:t>
      </w:r>
    </w:p>
    <w:p w:rsidR="00000000" w:rsidDel="00000000" w:rsidP="00000000" w:rsidRDefault="00000000" w:rsidRPr="00000000" w14:paraId="0000133D">
      <w:pPr>
        <w:numPr>
          <w:ilvl w:val="1"/>
          <w:numId w:val="324"/>
        </w:numPr>
        <w:spacing w:after="0" w:afterAutospacing="0" w:before="0" w:beforeAutospacing="0" w:lineRule="auto"/>
        <w:ind w:left="1440" w:hanging="360"/>
      </w:pPr>
      <w:r w:rsidDel="00000000" w:rsidR="00000000" w:rsidRPr="00000000">
        <w:rPr>
          <w:rtl w:val="0"/>
        </w:rPr>
        <w:t xml:space="preserve">You create an EKS cluster by launching an </w:t>
      </w:r>
      <w:r w:rsidDel="00000000" w:rsidR="00000000" w:rsidRPr="00000000">
        <w:rPr>
          <w:b w:val="1"/>
          <w:rtl w:val="0"/>
        </w:rPr>
        <w:t xml:space="preserve">Amazon EC2 Auto Scaling Group</w:t>
      </w:r>
      <w:r w:rsidDel="00000000" w:rsidR="00000000" w:rsidRPr="00000000">
        <w:rPr>
          <w:rtl w:val="0"/>
        </w:rPr>
        <w:t xml:space="preserve"> (ASG) that automatically manages the EC2 worker nodes (which can be On-Demand, Reserved, or Spot instances).</w:t>
      </w:r>
    </w:p>
    <w:p w:rsidR="00000000" w:rsidDel="00000000" w:rsidP="00000000" w:rsidRDefault="00000000" w:rsidRPr="00000000" w14:paraId="0000133E">
      <w:pPr>
        <w:numPr>
          <w:ilvl w:val="0"/>
          <w:numId w:val="324"/>
        </w:numPr>
        <w:spacing w:after="0" w:afterAutospacing="0" w:before="0" w:beforeAutospacing="0" w:lineRule="auto"/>
        <w:ind w:left="720" w:hanging="360"/>
      </w:pPr>
      <w:r w:rsidDel="00000000" w:rsidR="00000000" w:rsidRPr="00000000">
        <w:rPr>
          <w:b w:val="1"/>
          <w:rtl w:val="0"/>
        </w:rPr>
        <w:t xml:space="preserve">Mixing EC2 Instance Types in a Cluster:</w:t>
      </w:r>
    </w:p>
    <w:p w:rsidR="00000000" w:rsidDel="00000000" w:rsidP="00000000" w:rsidRDefault="00000000" w:rsidRPr="00000000" w14:paraId="0000133F">
      <w:pPr>
        <w:numPr>
          <w:ilvl w:val="1"/>
          <w:numId w:val="324"/>
        </w:numPr>
        <w:spacing w:after="0" w:afterAutospacing="0" w:before="0" w:beforeAutospacing="0" w:lineRule="auto"/>
        <w:ind w:left="1440" w:hanging="360"/>
      </w:pPr>
      <w:r w:rsidDel="00000000" w:rsidR="00000000" w:rsidRPr="00000000">
        <w:rPr>
          <w:rtl w:val="0"/>
        </w:rPr>
        <w:t xml:space="preserve">You can launch an EKS worker node group that contains a combination of </w:t>
      </w:r>
      <w:r w:rsidDel="00000000" w:rsidR="00000000" w:rsidRPr="00000000">
        <w:rPr>
          <w:b w:val="1"/>
          <w:rtl w:val="0"/>
        </w:rPr>
        <w:t xml:space="preserve">On-Demand EC2 instances</w:t>
      </w:r>
      <w:r w:rsidDel="00000000" w:rsidR="00000000" w:rsidRPr="00000000">
        <w:rPr>
          <w:rtl w:val="0"/>
        </w:rPr>
        <w:t xml:space="preserve"> (which are charged by the hour with no long-term commitment) and </w:t>
      </w:r>
      <w:r w:rsidDel="00000000" w:rsidR="00000000" w:rsidRPr="00000000">
        <w:rPr>
          <w:b w:val="1"/>
          <w:rtl w:val="0"/>
        </w:rPr>
        <w:t xml:space="preserve">Reserved EC2 instances</w:t>
      </w:r>
      <w:r w:rsidDel="00000000" w:rsidR="00000000" w:rsidRPr="00000000">
        <w:rPr>
          <w:rtl w:val="0"/>
        </w:rPr>
        <w:t xml:space="preserve"> (which are purchased for a one- or three-year term at a significant discount compared to On-Demand pricing).</w:t>
      </w:r>
    </w:p>
    <w:p w:rsidR="00000000" w:rsidDel="00000000" w:rsidP="00000000" w:rsidRDefault="00000000" w:rsidRPr="00000000" w14:paraId="00001340">
      <w:pPr>
        <w:numPr>
          <w:ilvl w:val="1"/>
          <w:numId w:val="324"/>
        </w:numPr>
        <w:spacing w:after="0" w:afterAutospacing="0" w:before="0" w:beforeAutospacing="0" w:lineRule="auto"/>
        <w:ind w:left="1440" w:hanging="360"/>
      </w:pPr>
      <w:r w:rsidDel="00000000" w:rsidR="00000000" w:rsidRPr="00000000">
        <w:rPr>
          <w:rtl w:val="0"/>
        </w:rPr>
        <w:t xml:space="preserve">EKS does not enforce any restrictions on mixing On-Demand and Reserved instances, so you can easily combine both types of instances in your node groups or across multiple node groups.</w:t>
      </w:r>
    </w:p>
    <w:p w:rsidR="00000000" w:rsidDel="00000000" w:rsidP="00000000" w:rsidRDefault="00000000" w:rsidRPr="00000000" w14:paraId="00001341">
      <w:pPr>
        <w:numPr>
          <w:ilvl w:val="0"/>
          <w:numId w:val="32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342">
      <w:pPr>
        <w:numPr>
          <w:ilvl w:val="1"/>
          <w:numId w:val="324"/>
        </w:numPr>
        <w:spacing w:after="0" w:afterAutospacing="0" w:before="0" w:beforeAutospacing="0" w:lineRule="auto"/>
        <w:ind w:left="1440" w:hanging="360"/>
      </w:pPr>
      <w:r w:rsidDel="00000000" w:rsidR="00000000" w:rsidRPr="00000000">
        <w:rPr>
          <w:b w:val="1"/>
          <w:rtl w:val="0"/>
        </w:rPr>
        <w:t xml:space="preserve">Auto Scaling Groups (ASG)</w:t>
      </w:r>
      <w:r w:rsidDel="00000000" w:rsidR="00000000" w:rsidRPr="00000000">
        <w:rPr>
          <w:rtl w:val="0"/>
        </w:rPr>
        <w:t xml:space="preserve">: You can configure multiple Auto Scaling Groups in your EKS cluster, each using different EC2 instance types (such as a mix of On-Demand and Reserved instances). ASGs will automatically manage the scaling of your EC2 instances based on demand, ensuring that you have sufficient compute capacity to meet your Kubernetes workload needs.</w:t>
      </w:r>
    </w:p>
    <w:p w:rsidR="00000000" w:rsidDel="00000000" w:rsidP="00000000" w:rsidRDefault="00000000" w:rsidRPr="00000000" w14:paraId="00001343">
      <w:pPr>
        <w:numPr>
          <w:ilvl w:val="1"/>
          <w:numId w:val="324"/>
        </w:numPr>
        <w:spacing w:after="0" w:afterAutospacing="0" w:before="0" w:beforeAutospacing="0" w:lineRule="auto"/>
        <w:ind w:left="1440" w:hanging="360"/>
      </w:pPr>
      <w:r w:rsidDel="00000000" w:rsidR="00000000" w:rsidRPr="00000000">
        <w:rPr>
          <w:b w:val="1"/>
          <w:rtl w:val="0"/>
        </w:rPr>
        <w:t xml:space="preserve">Spot Instances</w:t>
      </w:r>
      <w:r w:rsidDel="00000000" w:rsidR="00000000" w:rsidRPr="00000000">
        <w:rPr>
          <w:rtl w:val="0"/>
        </w:rPr>
        <w:t xml:space="preserve">: You can also consider using </w:t>
      </w:r>
      <w:r w:rsidDel="00000000" w:rsidR="00000000" w:rsidRPr="00000000">
        <w:rPr>
          <w:b w:val="1"/>
          <w:rtl w:val="0"/>
        </w:rPr>
        <w:t xml:space="preserve">Spot Instances</w:t>
      </w:r>
      <w:r w:rsidDel="00000000" w:rsidR="00000000" w:rsidRPr="00000000">
        <w:rPr>
          <w:rtl w:val="0"/>
        </w:rPr>
        <w:t xml:space="preserve"> in addition to On-Demand and Reserved instances for further cost savings.</w:t>
      </w:r>
    </w:p>
    <w:p w:rsidR="00000000" w:rsidDel="00000000" w:rsidP="00000000" w:rsidRDefault="00000000" w:rsidRPr="00000000" w14:paraId="00001344">
      <w:pPr>
        <w:numPr>
          <w:ilvl w:val="0"/>
          <w:numId w:val="324"/>
        </w:numPr>
        <w:spacing w:after="0" w:afterAutospacing="0" w:before="0" w:beforeAutospacing="0" w:lineRule="auto"/>
        <w:ind w:left="720" w:hanging="360"/>
      </w:pPr>
      <w:r w:rsidDel="00000000" w:rsidR="00000000" w:rsidRPr="00000000">
        <w:rPr>
          <w:b w:val="1"/>
          <w:rtl w:val="0"/>
        </w:rPr>
        <w:t xml:space="preserve">How to Mix On-Demand and Reserved Instances in EKS:</w:t>
      </w:r>
      <w:r w:rsidDel="00000000" w:rsidR="00000000" w:rsidRPr="00000000">
        <w:rPr>
          <w:rtl w:val="0"/>
        </w:rPr>
        <w:t xml:space="preserve"> You can configure a combination of On-Demand and Reserved instances in the following ways:</w:t>
      </w:r>
    </w:p>
    <w:p w:rsidR="00000000" w:rsidDel="00000000" w:rsidP="00000000" w:rsidRDefault="00000000" w:rsidRPr="00000000" w14:paraId="00001345">
      <w:pPr>
        <w:numPr>
          <w:ilvl w:val="1"/>
          <w:numId w:val="324"/>
        </w:numPr>
        <w:spacing w:after="0" w:afterAutospacing="0" w:before="0" w:beforeAutospacing="0" w:lineRule="auto"/>
        <w:ind w:left="1440" w:hanging="360"/>
      </w:pPr>
      <w:r w:rsidDel="00000000" w:rsidR="00000000" w:rsidRPr="00000000">
        <w:rPr>
          <w:b w:val="1"/>
          <w:rtl w:val="0"/>
        </w:rPr>
        <w:t xml:space="preserve">Single ASG with a Mix of On-Demand and Reserved Instances</w:t>
      </w:r>
      <w:r w:rsidDel="00000000" w:rsidR="00000000" w:rsidRPr="00000000">
        <w:rPr>
          <w:rtl w:val="0"/>
        </w:rPr>
        <w:t xml:space="preserve">: In an Auto Scaling Group, you can specify a mix of On-Demand and Reserved EC2 instances. AWS allows you to use </w:t>
      </w:r>
      <w:r w:rsidDel="00000000" w:rsidR="00000000" w:rsidRPr="00000000">
        <w:rPr>
          <w:b w:val="1"/>
          <w:rtl w:val="0"/>
        </w:rPr>
        <w:t xml:space="preserve">EC2 Fleet</w:t>
      </w:r>
      <w:r w:rsidDel="00000000" w:rsidR="00000000" w:rsidRPr="00000000">
        <w:rPr>
          <w:rtl w:val="0"/>
        </w:rPr>
        <w:t xml:space="preserve"> or </w:t>
      </w:r>
      <w:r w:rsidDel="00000000" w:rsidR="00000000" w:rsidRPr="00000000">
        <w:rPr>
          <w:b w:val="1"/>
          <w:rtl w:val="0"/>
        </w:rPr>
        <w:t xml:space="preserve">Capacity Reservations</w:t>
      </w:r>
      <w:r w:rsidDel="00000000" w:rsidR="00000000" w:rsidRPr="00000000">
        <w:rPr>
          <w:rtl w:val="0"/>
        </w:rPr>
        <w:t xml:space="preserve"> to manage instance types and cost-efficiently distribute your instances.</w:t>
      </w:r>
    </w:p>
    <w:p w:rsidR="00000000" w:rsidDel="00000000" w:rsidP="00000000" w:rsidRDefault="00000000" w:rsidRPr="00000000" w14:paraId="00001346">
      <w:pPr>
        <w:numPr>
          <w:ilvl w:val="1"/>
          <w:numId w:val="324"/>
        </w:numPr>
        <w:spacing w:after="0" w:afterAutospacing="0" w:before="0" w:beforeAutospacing="0" w:lineRule="auto"/>
        <w:ind w:left="1440" w:hanging="360"/>
      </w:pPr>
      <w:r w:rsidDel="00000000" w:rsidR="00000000" w:rsidRPr="00000000">
        <w:rPr>
          <w:b w:val="1"/>
          <w:rtl w:val="0"/>
        </w:rPr>
        <w:t xml:space="preserve">Multiple Node Groups</w:t>
      </w:r>
      <w:r w:rsidDel="00000000" w:rsidR="00000000" w:rsidRPr="00000000">
        <w:rPr>
          <w:rtl w:val="0"/>
        </w:rPr>
        <w:t xml:space="preserve">: Create separate node groups in EKS for On-Demand and Reserved instances. This allows you to target different instance types or purchase options for different workloads. For example:</w:t>
      </w:r>
    </w:p>
    <w:p w:rsidR="00000000" w:rsidDel="00000000" w:rsidP="00000000" w:rsidRDefault="00000000" w:rsidRPr="00000000" w14:paraId="00001347">
      <w:pPr>
        <w:numPr>
          <w:ilvl w:val="2"/>
          <w:numId w:val="324"/>
        </w:numPr>
        <w:spacing w:after="0" w:afterAutospacing="0" w:before="0" w:beforeAutospacing="0" w:lineRule="auto"/>
        <w:ind w:left="2160" w:hanging="360"/>
      </w:pPr>
      <w:r w:rsidDel="00000000" w:rsidR="00000000" w:rsidRPr="00000000">
        <w:rPr>
          <w:rtl w:val="0"/>
        </w:rPr>
        <w:t xml:space="preserve">One node group could use Reserved instances to save costs on steady-state, predictable workloads.</w:t>
      </w:r>
    </w:p>
    <w:p w:rsidR="00000000" w:rsidDel="00000000" w:rsidP="00000000" w:rsidRDefault="00000000" w:rsidRPr="00000000" w14:paraId="00001348">
      <w:pPr>
        <w:numPr>
          <w:ilvl w:val="2"/>
          <w:numId w:val="324"/>
        </w:numPr>
        <w:spacing w:after="0" w:afterAutospacing="0" w:before="0" w:beforeAutospacing="0" w:lineRule="auto"/>
        <w:ind w:left="2160" w:hanging="360"/>
      </w:pPr>
      <w:r w:rsidDel="00000000" w:rsidR="00000000" w:rsidRPr="00000000">
        <w:rPr>
          <w:rtl w:val="0"/>
        </w:rPr>
        <w:t xml:space="preserve">Another node group could use On-Demand instances for burst workloads with unpredictable demand.</w:t>
      </w:r>
    </w:p>
    <w:p w:rsidR="00000000" w:rsidDel="00000000" w:rsidP="00000000" w:rsidRDefault="00000000" w:rsidRPr="00000000" w14:paraId="00001349">
      <w:pPr>
        <w:numPr>
          <w:ilvl w:val="0"/>
          <w:numId w:val="324"/>
        </w:numPr>
        <w:spacing w:after="0" w:afterAutospacing="0" w:before="0" w:beforeAutospacing="0" w:lineRule="auto"/>
        <w:ind w:left="720" w:hanging="360"/>
      </w:pPr>
      <w:r w:rsidDel="00000000" w:rsidR="00000000" w:rsidRPr="00000000">
        <w:rPr>
          <w:b w:val="1"/>
          <w:rtl w:val="0"/>
        </w:rPr>
        <w:t xml:space="preserve">Instance Distribution:</w:t>
      </w:r>
    </w:p>
    <w:p w:rsidR="00000000" w:rsidDel="00000000" w:rsidP="00000000" w:rsidRDefault="00000000" w:rsidRPr="00000000" w14:paraId="0000134A">
      <w:pPr>
        <w:numPr>
          <w:ilvl w:val="1"/>
          <w:numId w:val="324"/>
        </w:numPr>
        <w:spacing w:after="0" w:afterAutospacing="0" w:before="0" w:beforeAutospacing="0" w:lineRule="auto"/>
        <w:ind w:left="1440" w:hanging="360"/>
      </w:pPr>
      <w:r w:rsidDel="00000000" w:rsidR="00000000" w:rsidRPr="00000000">
        <w:rPr>
          <w:b w:val="1"/>
          <w:rtl w:val="0"/>
        </w:rPr>
        <w:t xml:space="preserve">EC2 Fleet</w:t>
      </w:r>
      <w:r w:rsidDel="00000000" w:rsidR="00000000" w:rsidRPr="00000000">
        <w:rPr>
          <w:rtl w:val="0"/>
        </w:rPr>
        <w:t xml:space="preserve"> or </w:t>
      </w:r>
      <w:r w:rsidDel="00000000" w:rsidR="00000000" w:rsidRPr="00000000">
        <w:rPr>
          <w:b w:val="1"/>
          <w:rtl w:val="0"/>
        </w:rPr>
        <w:t xml:space="preserve">Capacity Reservations</w:t>
      </w:r>
      <w:r w:rsidDel="00000000" w:rsidR="00000000" w:rsidRPr="00000000">
        <w:rPr>
          <w:rtl w:val="0"/>
        </w:rPr>
        <w:t xml:space="preserve">: These features allow you to mix On-Demand, Reserved, and Spot instances within a single Auto Scaling Group, and they will automatically manage the distribution to meet your desired target capacity.</w:t>
      </w:r>
    </w:p>
    <w:p w:rsidR="00000000" w:rsidDel="00000000" w:rsidP="00000000" w:rsidRDefault="00000000" w:rsidRPr="00000000" w14:paraId="0000134B">
      <w:pPr>
        <w:numPr>
          <w:ilvl w:val="1"/>
          <w:numId w:val="324"/>
        </w:numPr>
        <w:spacing w:after="0" w:afterAutospacing="0" w:before="0" w:beforeAutospacing="0" w:lineRule="auto"/>
        <w:ind w:left="1440" w:hanging="360"/>
      </w:pPr>
      <w:r w:rsidDel="00000000" w:rsidR="00000000" w:rsidRPr="00000000">
        <w:rPr>
          <w:rtl w:val="0"/>
        </w:rPr>
        <w:t xml:space="preserve">With </w:t>
      </w:r>
      <w:r w:rsidDel="00000000" w:rsidR="00000000" w:rsidRPr="00000000">
        <w:rPr>
          <w:b w:val="1"/>
          <w:rtl w:val="0"/>
        </w:rPr>
        <w:t xml:space="preserve">EC2 Fleet</w:t>
      </w:r>
      <w:r w:rsidDel="00000000" w:rsidR="00000000" w:rsidRPr="00000000">
        <w:rPr>
          <w:rtl w:val="0"/>
        </w:rPr>
        <w:t xml:space="preserve">, you can specify the desired capacity and the mixture of On-Demand, Reserved, and Spot instances for your EKS node group. The fleet will make sure that it selects the right instance types and pricing options to meet your desired cost-efficiency and availability requirements.</w:t>
      </w:r>
    </w:p>
    <w:p w:rsidR="00000000" w:rsidDel="00000000" w:rsidP="00000000" w:rsidRDefault="00000000" w:rsidRPr="00000000" w14:paraId="0000134C">
      <w:pPr>
        <w:numPr>
          <w:ilvl w:val="0"/>
          <w:numId w:val="324"/>
        </w:numPr>
        <w:spacing w:after="0" w:afterAutospacing="0" w:before="0" w:beforeAutospacing="0" w:lineRule="auto"/>
        <w:ind w:left="720" w:hanging="360"/>
      </w:pPr>
      <w:r w:rsidDel="00000000" w:rsidR="00000000" w:rsidRPr="00000000">
        <w:rPr>
          <w:b w:val="1"/>
          <w:rtl w:val="0"/>
        </w:rPr>
        <w:t xml:space="preserve">Cost Optimization Considerations</w:t>
      </w:r>
      <w:r w:rsidDel="00000000" w:rsidR="00000000" w:rsidRPr="00000000">
        <w:rPr>
          <w:rtl w:val="0"/>
        </w:rPr>
        <w:t xml:space="preserve">:</w:t>
      </w:r>
    </w:p>
    <w:p w:rsidR="00000000" w:rsidDel="00000000" w:rsidP="00000000" w:rsidRDefault="00000000" w:rsidRPr="00000000" w14:paraId="0000134D">
      <w:pPr>
        <w:numPr>
          <w:ilvl w:val="1"/>
          <w:numId w:val="324"/>
        </w:numPr>
        <w:spacing w:after="0" w:afterAutospacing="0" w:before="0" w:beforeAutospacing="0" w:lineRule="auto"/>
        <w:ind w:left="1440" w:hanging="360"/>
      </w:pPr>
      <w:r w:rsidDel="00000000" w:rsidR="00000000" w:rsidRPr="00000000">
        <w:rPr>
          <w:b w:val="1"/>
          <w:rtl w:val="0"/>
        </w:rPr>
        <w:t xml:space="preserve">Reserved Instances</w:t>
      </w:r>
      <w:r w:rsidDel="00000000" w:rsidR="00000000" w:rsidRPr="00000000">
        <w:rPr>
          <w:rtl w:val="0"/>
        </w:rPr>
        <w:t xml:space="preserve">: Reserved EC2 instances are ideal for workloads that require steady, predictable usage and for which you can commit to a one- or three-year term. These instances provide significant savings over On-Demand pricing.</w:t>
      </w:r>
    </w:p>
    <w:p w:rsidR="00000000" w:rsidDel="00000000" w:rsidP="00000000" w:rsidRDefault="00000000" w:rsidRPr="00000000" w14:paraId="0000134E">
      <w:pPr>
        <w:numPr>
          <w:ilvl w:val="1"/>
          <w:numId w:val="324"/>
        </w:numPr>
        <w:spacing w:after="0" w:afterAutospacing="0" w:before="0" w:beforeAutospacing="0" w:lineRule="auto"/>
        <w:ind w:left="1440" w:hanging="360"/>
      </w:pPr>
      <w:r w:rsidDel="00000000" w:rsidR="00000000" w:rsidRPr="00000000">
        <w:rPr>
          <w:b w:val="1"/>
          <w:rtl w:val="0"/>
        </w:rPr>
        <w:t xml:space="preserve">On-Demand Instances</w:t>
      </w:r>
      <w:r w:rsidDel="00000000" w:rsidR="00000000" w:rsidRPr="00000000">
        <w:rPr>
          <w:rtl w:val="0"/>
        </w:rPr>
        <w:t xml:space="preserve">: On-Demand EC2 instances offer flexibility and can be launched and terminated at any time without a long-term commitment, but they are priced higher than Reserved Instances.</w:t>
      </w:r>
    </w:p>
    <w:p w:rsidR="00000000" w:rsidDel="00000000" w:rsidP="00000000" w:rsidRDefault="00000000" w:rsidRPr="00000000" w14:paraId="0000134F">
      <w:pPr>
        <w:numPr>
          <w:ilvl w:val="1"/>
          <w:numId w:val="324"/>
        </w:numPr>
        <w:spacing w:after="0" w:afterAutospacing="0" w:before="0" w:beforeAutospacing="0" w:lineRule="auto"/>
        <w:ind w:left="1440" w:hanging="360"/>
      </w:pPr>
      <w:r w:rsidDel="00000000" w:rsidR="00000000" w:rsidRPr="00000000">
        <w:rPr>
          <w:b w:val="1"/>
          <w:rtl w:val="0"/>
        </w:rPr>
        <w:t xml:space="preserve">Spot Instances</w:t>
      </w:r>
      <w:r w:rsidDel="00000000" w:rsidR="00000000" w:rsidRPr="00000000">
        <w:rPr>
          <w:rtl w:val="0"/>
        </w:rPr>
        <w:t xml:space="preserve">: Spot Instances can offer significant savings (up to 90% off On-Demand prices) but come with the risk of interruptions. These are best for stateless, fault-tolerant, and flexible workloads that can tolerate interruptions.</w:t>
      </w:r>
    </w:p>
    <w:p w:rsidR="00000000" w:rsidDel="00000000" w:rsidP="00000000" w:rsidRDefault="00000000" w:rsidRPr="00000000" w14:paraId="00001350">
      <w:pPr>
        <w:numPr>
          <w:ilvl w:val="0"/>
          <w:numId w:val="324"/>
        </w:numPr>
        <w:spacing w:after="0" w:afterAutospacing="0" w:before="0" w:beforeAutospacing="0" w:lineRule="auto"/>
        <w:ind w:left="720" w:hanging="360"/>
      </w:pPr>
      <w:r w:rsidDel="00000000" w:rsidR="00000000" w:rsidRPr="00000000">
        <w:rPr>
          <w:b w:val="1"/>
          <w:rtl w:val="0"/>
        </w:rPr>
        <w:t xml:space="preserve">Node Group Scaling Considerations</w:t>
      </w:r>
      <w:r w:rsidDel="00000000" w:rsidR="00000000" w:rsidRPr="00000000">
        <w:rPr>
          <w:rtl w:val="0"/>
        </w:rPr>
        <w:t xml:space="preserve">:</w:t>
      </w:r>
    </w:p>
    <w:p w:rsidR="00000000" w:rsidDel="00000000" w:rsidP="00000000" w:rsidRDefault="00000000" w:rsidRPr="00000000" w14:paraId="00001351">
      <w:pPr>
        <w:numPr>
          <w:ilvl w:val="1"/>
          <w:numId w:val="324"/>
        </w:numPr>
        <w:spacing w:after="0" w:afterAutospacing="0" w:before="0" w:beforeAutospacing="0" w:lineRule="auto"/>
        <w:ind w:left="1440" w:hanging="360"/>
      </w:pPr>
      <w:r w:rsidDel="00000000" w:rsidR="00000000" w:rsidRPr="00000000">
        <w:rPr>
          <w:rtl w:val="0"/>
        </w:rPr>
        <w:t xml:space="preserve">EKS integrates seamlessly with </w:t>
      </w:r>
      <w:r w:rsidDel="00000000" w:rsidR="00000000" w:rsidRPr="00000000">
        <w:rPr>
          <w:b w:val="1"/>
          <w:rtl w:val="0"/>
        </w:rPr>
        <w:t xml:space="preserve">Amazon EC2 Auto Scaling</w:t>
      </w:r>
      <w:r w:rsidDel="00000000" w:rsidR="00000000" w:rsidRPr="00000000">
        <w:rPr>
          <w:rtl w:val="0"/>
        </w:rPr>
        <w:t xml:space="preserve">, so it will dynamically scale your EC2 instances in response to your cluster’s resource requirements.</w:t>
      </w:r>
    </w:p>
    <w:p w:rsidR="00000000" w:rsidDel="00000000" w:rsidP="00000000" w:rsidRDefault="00000000" w:rsidRPr="00000000" w14:paraId="00001352">
      <w:pPr>
        <w:numPr>
          <w:ilvl w:val="1"/>
          <w:numId w:val="324"/>
        </w:numPr>
        <w:spacing w:after="240" w:before="0" w:beforeAutospacing="0" w:lineRule="auto"/>
        <w:ind w:left="1440" w:hanging="360"/>
      </w:pPr>
      <w:r w:rsidDel="00000000" w:rsidR="00000000" w:rsidRPr="00000000">
        <w:rPr>
          <w:rtl w:val="0"/>
        </w:rPr>
        <w:t xml:space="preserve">If you use both On-Demand and Reserved instances, Auto Scaling will prioritize scaling using On-Demand instances based on demand but will keep Reserved instances in place for predictable workloads.</w:t>
      </w:r>
    </w:p>
    <w:p w:rsidR="00000000" w:rsidDel="00000000" w:rsidP="00000000" w:rsidRDefault="00000000" w:rsidRPr="00000000" w14:paraId="000013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4">
      <w:pPr>
        <w:pStyle w:val="Heading3"/>
        <w:keepNext w:val="0"/>
        <w:keepLines w:val="0"/>
        <w:spacing w:before="280" w:lineRule="auto"/>
        <w:rPr>
          <w:b w:val="1"/>
          <w:color w:val="000000"/>
          <w:sz w:val="26"/>
          <w:szCs w:val="26"/>
        </w:rPr>
      </w:pPr>
      <w:bookmarkStart w:colFirst="0" w:colLast="0" w:name="_8xevu68nq5gv" w:id="531"/>
      <w:bookmarkEnd w:id="531"/>
      <w:r w:rsidDel="00000000" w:rsidR="00000000" w:rsidRPr="00000000">
        <w:rPr>
          <w:b w:val="1"/>
          <w:color w:val="000000"/>
          <w:sz w:val="26"/>
          <w:szCs w:val="26"/>
          <w:rtl w:val="0"/>
        </w:rPr>
        <w:t xml:space="preserve">Steps to Create a Mix of On-Demand and Reserved EC2 Instances in EKS:</w:t>
      </w:r>
    </w:p>
    <w:p w:rsidR="00000000" w:rsidDel="00000000" w:rsidP="00000000" w:rsidRDefault="00000000" w:rsidRPr="00000000" w14:paraId="00001355">
      <w:pPr>
        <w:pStyle w:val="Heading4"/>
        <w:keepNext w:val="0"/>
        <w:keepLines w:val="0"/>
        <w:spacing w:after="40" w:before="240" w:lineRule="auto"/>
        <w:rPr>
          <w:b w:val="1"/>
          <w:color w:val="000000"/>
          <w:sz w:val="22"/>
          <w:szCs w:val="22"/>
        </w:rPr>
      </w:pPr>
      <w:bookmarkStart w:colFirst="0" w:colLast="0" w:name="_ynfakt4kjxhs" w:id="532"/>
      <w:bookmarkEnd w:id="532"/>
      <w:r w:rsidDel="00000000" w:rsidR="00000000" w:rsidRPr="00000000">
        <w:rPr>
          <w:b w:val="1"/>
          <w:color w:val="000000"/>
          <w:sz w:val="22"/>
          <w:szCs w:val="22"/>
          <w:rtl w:val="0"/>
        </w:rPr>
        <w:t xml:space="preserve">1. Create an EKS Cluster:</w:t>
      </w:r>
    </w:p>
    <w:p w:rsidR="00000000" w:rsidDel="00000000" w:rsidP="00000000" w:rsidRDefault="00000000" w:rsidRPr="00000000" w14:paraId="00001356">
      <w:pPr>
        <w:numPr>
          <w:ilvl w:val="0"/>
          <w:numId w:val="391"/>
        </w:numPr>
        <w:spacing w:after="240" w:before="240" w:lineRule="auto"/>
        <w:ind w:left="720" w:hanging="360"/>
      </w:pPr>
      <w:r w:rsidDel="00000000" w:rsidR="00000000" w:rsidRPr="00000000">
        <w:rPr>
          <w:rtl w:val="0"/>
        </w:rPr>
        <w:t xml:space="preserve">First, you create an Amazon EKS cluster using the AWS Management Console, CLI, or Terraform.</w:t>
      </w:r>
    </w:p>
    <w:p w:rsidR="00000000" w:rsidDel="00000000" w:rsidP="00000000" w:rsidRDefault="00000000" w:rsidRPr="00000000" w14:paraId="00001357">
      <w:pPr>
        <w:rPr>
          <w:rFonts w:ascii="Roboto Mono" w:cs="Roboto Mono" w:eastAsia="Roboto Mono" w:hAnsi="Roboto Mono"/>
          <w:color w:val="188038"/>
        </w:rPr>
      </w:pPr>
      <w:r w:rsidDel="00000000" w:rsidR="00000000" w:rsidRPr="00000000">
        <w:rPr>
          <w:rtl w:val="0"/>
        </w:rPr>
        <w:t xml:space="preserve">Example (via AWS CLI):</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aws </w:t>
      </w:r>
      <w:r w:rsidDel="00000000" w:rsidR="00000000" w:rsidRPr="00000000">
        <w:rPr>
          <w:rFonts w:ascii="Roboto Mono" w:cs="Roboto Mono" w:eastAsia="Roboto Mono" w:hAnsi="Roboto Mono"/>
          <w:color w:val="188038"/>
          <w:rtl w:val="0"/>
        </w:rPr>
        <w:t xml:space="preserve">eks</w:t>
      </w:r>
      <w:r w:rsidDel="00000000" w:rsidR="00000000" w:rsidRPr="00000000">
        <w:rPr>
          <w:rFonts w:ascii="Roboto Mono" w:cs="Roboto Mono" w:eastAsia="Roboto Mono" w:hAnsi="Roboto Mono"/>
          <w:color w:val="188038"/>
          <w:rtl w:val="0"/>
        </w:rPr>
        <w:t xml:space="preserve"> create-cluster --name my-cluster --role-arn arn:aws:iam::&lt;account-id&gt;:role/eks-service-role --resources-vpc-config subnetIds=&lt;subnet-ids&gt;,securityGroupIds=&lt;security-group-ids&gt;</w:t>
      </w:r>
    </w:p>
    <w:p w:rsidR="00000000" w:rsidDel="00000000" w:rsidP="00000000" w:rsidRDefault="00000000" w:rsidRPr="00000000" w14:paraId="00001358">
      <w:pPr>
        <w:numPr>
          <w:ilvl w:val="0"/>
          <w:numId w:val="391"/>
        </w:numPr>
        <w:spacing w:after="240" w:before="240" w:lineRule="auto"/>
        <w:ind w:left="720" w:hanging="360"/>
      </w:pPr>
      <w:r w:rsidDel="00000000" w:rsidR="00000000" w:rsidRPr="00000000">
        <w:rPr>
          <w:rtl w:val="0"/>
        </w:rPr>
      </w:r>
    </w:p>
    <w:p w:rsidR="00000000" w:rsidDel="00000000" w:rsidP="00000000" w:rsidRDefault="00000000" w:rsidRPr="00000000" w14:paraId="00001359">
      <w:pPr>
        <w:pStyle w:val="Heading4"/>
        <w:keepNext w:val="0"/>
        <w:keepLines w:val="0"/>
        <w:spacing w:after="40" w:before="240" w:lineRule="auto"/>
        <w:rPr>
          <w:b w:val="1"/>
          <w:color w:val="000000"/>
          <w:sz w:val="22"/>
          <w:szCs w:val="22"/>
        </w:rPr>
      </w:pPr>
      <w:bookmarkStart w:colFirst="0" w:colLast="0" w:name="_wjhgx0ddi1ok" w:id="533"/>
      <w:bookmarkEnd w:id="533"/>
      <w:r w:rsidDel="00000000" w:rsidR="00000000" w:rsidRPr="00000000">
        <w:rPr>
          <w:b w:val="1"/>
          <w:color w:val="000000"/>
          <w:sz w:val="22"/>
          <w:szCs w:val="22"/>
          <w:rtl w:val="0"/>
        </w:rPr>
        <w:t xml:space="preserve">2. Configure Node Groups with Mixed Instances:</w:t>
      </w:r>
    </w:p>
    <w:p w:rsidR="00000000" w:rsidDel="00000000" w:rsidP="00000000" w:rsidRDefault="00000000" w:rsidRPr="00000000" w14:paraId="0000135A">
      <w:pPr>
        <w:spacing w:after="240" w:before="240" w:lineRule="auto"/>
        <w:rPr/>
      </w:pPr>
      <w:r w:rsidDel="00000000" w:rsidR="00000000" w:rsidRPr="00000000">
        <w:rPr>
          <w:rtl w:val="0"/>
        </w:rPr>
        <w:t xml:space="preserve">You can create </w:t>
      </w:r>
      <w:r w:rsidDel="00000000" w:rsidR="00000000" w:rsidRPr="00000000">
        <w:rPr>
          <w:b w:val="1"/>
          <w:rtl w:val="0"/>
        </w:rPr>
        <w:t xml:space="preserve">node groups</w:t>
      </w:r>
      <w:r w:rsidDel="00000000" w:rsidR="00000000" w:rsidRPr="00000000">
        <w:rPr>
          <w:rtl w:val="0"/>
        </w:rPr>
        <w:t xml:space="preserve"> using AWS </w:t>
      </w:r>
      <w:r w:rsidDel="00000000" w:rsidR="00000000" w:rsidRPr="00000000">
        <w:rPr>
          <w:b w:val="1"/>
          <w:rtl w:val="0"/>
        </w:rPr>
        <w:t xml:space="preserve">Auto Scaling Groups</w:t>
      </w:r>
      <w:r w:rsidDel="00000000" w:rsidR="00000000" w:rsidRPr="00000000">
        <w:rPr>
          <w:rtl w:val="0"/>
        </w:rPr>
        <w:t xml:space="preserve"> and specify instance types, such as a mix of On-Demand and Reserved EC2 instances.</w:t>
      </w:r>
    </w:p>
    <w:p w:rsidR="00000000" w:rsidDel="00000000" w:rsidP="00000000" w:rsidRDefault="00000000" w:rsidRPr="00000000" w14:paraId="0000135B">
      <w:pPr>
        <w:numPr>
          <w:ilvl w:val="0"/>
          <w:numId w:val="215"/>
        </w:numPr>
        <w:spacing w:after="0" w:afterAutospacing="0" w:before="240" w:lineRule="auto"/>
        <w:ind w:left="720" w:hanging="360"/>
      </w:pPr>
      <w:r w:rsidDel="00000000" w:rsidR="00000000" w:rsidRPr="00000000">
        <w:rPr>
          <w:b w:val="1"/>
          <w:rtl w:val="0"/>
        </w:rPr>
        <w:t xml:space="preserve">Option 1: Multiple Node Groups (Separate On-Demand and Reserved)</w:t>
      </w:r>
      <w:r w:rsidDel="00000000" w:rsidR="00000000" w:rsidRPr="00000000">
        <w:rPr>
          <w:rtl w:val="0"/>
        </w:rPr>
        <w:t xml:space="preserve">:</w:t>
      </w:r>
    </w:p>
    <w:p w:rsidR="00000000" w:rsidDel="00000000" w:rsidP="00000000" w:rsidRDefault="00000000" w:rsidRPr="00000000" w14:paraId="0000135C">
      <w:pPr>
        <w:numPr>
          <w:ilvl w:val="1"/>
          <w:numId w:val="215"/>
        </w:numPr>
        <w:spacing w:after="0" w:afterAutospacing="0" w:before="0" w:beforeAutospacing="0" w:lineRule="auto"/>
        <w:ind w:left="1440" w:hanging="360"/>
      </w:pPr>
      <w:r w:rsidDel="00000000" w:rsidR="00000000" w:rsidRPr="00000000">
        <w:rPr>
          <w:rtl w:val="0"/>
        </w:rPr>
        <w:t xml:space="preserve">Create one </w:t>
      </w:r>
      <w:r w:rsidDel="00000000" w:rsidR="00000000" w:rsidRPr="00000000">
        <w:rPr>
          <w:b w:val="1"/>
          <w:rtl w:val="0"/>
        </w:rPr>
        <w:t xml:space="preserve">node group</w:t>
      </w:r>
      <w:r w:rsidDel="00000000" w:rsidR="00000000" w:rsidRPr="00000000">
        <w:rPr>
          <w:rtl w:val="0"/>
        </w:rPr>
        <w:t xml:space="preserve"> using Reserved instances for predictable workloads (e.g., </w:t>
      </w:r>
      <w:r w:rsidDel="00000000" w:rsidR="00000000" w:rsidRPr="00000000">
        <w:rPr>
          <w:rFonts w:ascii="Roboto Mono" w:cs="Roboto Mono" w:eastAsia="Roboto Mono" w:hAnsi="Roboto Mono"/>
          <w:color w:val="188038"/>
          <w:rtl w:val="0"/>
        </w:rPr>
        <w:t xml:space="preserve">m5.large</w:t>
      </w:r>
      <w:r w:rsidDel="00000000" w:rsidR="00000000" w:rsidRPr="00000000">
        <w:rPr>
          <w:rtl w:val="0"/>
        </w:rPr>
        <w:t xml:space="preserve"> Reserved instances).</w:t>
      </w:r>
    </w:p>
    <w:p w:rsidR="00000000" w:rsidDel="00000000" w:rsidP="00000000" w:rsidRDefault="00000000" w:rsidRPr="00000000" w14:paraId="0000135D">
      <w:pPr>
        <w:numPr>
          <w:ilvl w:val="1"/>
          <w:numId w:val="215"/>
        </w:numPr>
        <w:spacing w:after="0" w:afterAutospacing="0" w:before="0" w:beforeAutospacing="0" w:lineRule="auto"/>
        <w:ind w:left="1440" w:hanging="360"/>
      </w:pPr>
      <w:r w:rsidDel="00000000" w:rsidR="00000000" w:rsidRPr="00000000">
        <w:rPr>
          <w:rtl w:val="0"/>
        </w:rPr>
        <w:t xml:space="preserve">Create another </w:t>
      </w:r>
      <w:r w:rsidDel="00000000" w:rsidR="00000000" w:rsidRPr="00000000">
        <w:rPr>
          <w:b w:val="1"/>
          <w:rtl w:val="0"/>
        </w:rPr>
        <w:t xml:space="preserve">node group</w:t>
      </w:r>
      <w:r w:rsidDel="00000000" w:rsidR="00000000" w:rsidRPr="00000000">
        <w:rPr>
          <w:rtl w:val="0"/>
        </w:rPr>
        <w:t xml:space="preserve"> using On-Demand instances for variable workloads (e.g., </w:t>
      </w:r>
      <w:r w:rsidDel="00000000" w:rsidR="00000000" w:rsidRPr="00000000">
        <w:rPr>
          <w:rFonts w:ascii="Roboto Mono" w:cs="Roboto Mono" w:eastAsia="Roboto Mono" w:hAnsi="Roboto Mono"/>
          <w:color w:val="188038"/>
          <w:rtl w:val="0"/>
        </w:rPr>
        <w:t xml:space="preserve">t3.medium</w:t>
      </w:r>
      <w:r w:rsidDel="00000000" w:rsidR="00000000" w:rsidRPr="00000000">
        <w:rPr>
          <w:rtl w:val="0"/>
        </w:rPr>
        <w:t xml:space="preserve"> On-Demand instances).</w:t>
      </w:r>
    </w:p>
    <w:p w:rsidR="00000000" w:rsidDel="00000000" w:rsidP="00000000" w:rsidRDefault="00000000" w:rsidRPr="00000000" w14:paraId="0000135E">
      <w:pPr>
        <w:numPr>
          <w:ilvl w:val="0"/>
          <w:numId w:val="215"/>
        </w:numPr>
        <w:spacing w:after="0" w:afterAutospacing="0" w:before="0" w:beforeAutospacing="0" w:lineRule="auto"/>
        <w:ind w:left="720" w:hanging="360"/>
      </w:pPr>
      <w:r w:rsidDel="00000000" w:rsidR="00000000" w:rsidRPr="00000000">
        <w:rPr>
          <w:b w:val="1"/>
          <w:rtl w:val="0"/>
        </w:rPr>
        <w:t xml:space="preserve">Option 2: Use EC2 Fleet or Capacity Reservations</w:t>
      </w:r>
      <w:r w:rsidDel="00000000" w:rsidR="00000000" w:rsidRPr="00000000">
        <w:rPr>
          <w:rtl w:val="0"/>
        </w:rPr>
        <w:t xml:space="preserve"> (for mixing On-Demand and Reserved Instances):</w:t>
      </w:r>
    </w:p>
    <w:p w:rsidR="00000000" w:rsidDel="00000000" w:rsidP="00000000" w:rsidRDefault="00000000" w:rsidRPr="00000000" w14:paraId="0000135F">
      <w:pPr>
        <w:numPr>
          <w:ilvl w:val="1"/>
          <w:numId w:val="215"/>
        </w:numPr>
        <w:spacing w:after="0" w:afterAutospacing="0" w:before="0" w:beforeAutospacing="0" w:lineRule="auto"/>
        <w:ind w:left="1440" w:hanging="360"/>
      </w:pPr>
      <w:r w:rsidDel="00000000" w:rsidR="00000000" w:rsidRPr="00000000">
        <w:rPr>
          <w:rtl w:val="0"/>
        </w:rPr>
        <w:t xml:space="preserve">You can use </w:t>
      </w:r>
      <w:r w:rsidDel="00000000" w:rsidR="00000000" w:rsidRPr="00000000">
        <w:rPr>
          <w:b w:val="1"/>
          <w:rtl w:val="0"/>
        </w:rPr>
        <w:t xml:space="preserve">EC2 Fleet</w:t>
      </w:r>
      <w:r w:rsidDel="00000000" w:rsidR="00000000" w:rsidRPr="00000000">
        <w:rPr>
          <w:rtl w:val="0"/>
        </w:rPr>
        <w:t xml:space="preserve"> to create an Auto Scaling Group with both On-Demand and Reserved instances.</w:t>
      </w:r>
    </w:p>
    <w:p w:rsidR="00000000" w:rsidDel="00000000" w:rsidP="00000000" w:rsidRDefault="00000000" w:rsidRPr="00000000" w14:paraId="00001360">
      <w:pPr>
        <w:numPr>
          <w:ilvl w:val="1"/>
          <w:numId w:val="215"/>
        </w:numPr>
        <w:spacing w:after="240" w:before="0" w:beforeAutospacing="0" w:lineRule="auto"/>
        <w:ind w:left="1440" w:hanging="360"/>
      </w:pPr>
      <w:r w:rsidDel="00000000" w:rsidR="00000000" w:rsidRPr="00000000">
        <w:rPr>
          <w:rtl w:val="0"/>
        </w:rPr>
        <w:t xml:space="preserve">When creating the ASG, specify the instance types you wish to use, and configure the instance purchase options (On-Demand and Reserved).</w:t>
      </w:r>
    </w:p>
    <w:p w:rsidR="00000000" w:rsidDel="00000000" w:rsidP="00000000" w:rsidRDefault="00000000" w:rsidRPr="00000000" w14:paraId="00001361">
      <w:pPr>
        <w:pStyle w:val="Heading4"/>
        <w:keepNext w:val="0"/>
        <w:keepLines w:val="0"/>
        <w:spacing w:after="40" w:before="240" w:lineRule="auto"/>
        <w:rPr>
          <w:b w:val="1"/>
          <w:color w:val="000000"/>
          <w:sz w:val="22"/>
          <w:szCs w:val="22"/>
        </w:rPr>
      </w:pPr>
      <w:bookmarkStart w:colFirst="0" w:colLast="0" w:name="_jx5wnys6so1p" w:id="534"/>
      <w:bookmarkEnd w:id="534"/>
      <w:r w:rsidDel="00000000" w:rsidR="00000000" w:rsidRPr="00000000">
        <w:rPr>
          <w:b w:val="1"/>
          <w:color w:val="000000"/>
          <w:sz w:val="22"/>
          <w:szCs w:val="22"/>
          <w:rtl w:val="0"/>
        </w:rPr>
        <w:t xml:space="preserve">3. Launch Worker Nodes:</w:t>
      </w:r>
    </w:p>
    <w:p w:rsidR="00000000" w:rsidDel="00000000" w:rsidP="00000000" w:rsidRDefault="00000000" w:rsidRPr="00000000" w14:paraId="00001362">
      <w:pPr>
        <w:numPr>
          <w:ilvl w:val="0"/>
          <w:numId w:val="164"/>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On-Demand</w:t>
      </w:r>
      <w:r w:rsidDel="00000000" w:rsidR="00000000" w:rsidRPr="00000000">
        <w:rPr>
          <w:rtl w:val="0"/>
        </w:rPr>
        <w:t xml:space="preserve"> instances, simply specify the desired EC2 instance types in your node group configuration.</w:t>
      </w:r>
    </w:p>
    <w:p w:rsidR="00000000" w:rsidDel="00000000" w:rsidP="00000000" w:rsidRDefault="00000000" w:rsidRPr="00000000" w14:paraId="00001363">
      <w:pPr>
        <w:numPr>
          <w:ilvl w:val="0"/>
          <w:numId w:val="164"/>
        </w:numPr>
        <w:spacing w:after="240" w:before="0" w:beforeAutospacing="0" w:lineRule="auto"/>
        <w:ind w:left="720" w:hanging="360"/>
      </w:pPr>
      <w:r w:rsidDel="00000000" w:rsidR="00000000" w:rsidRPr="00000000">
        <w:rPr>
          <w:rtl w:val="0"/>
        </w:rPr>
        <w:t xml:space="preserve">For </w:t>
      </w:r>
      <w:r w:rsidDel="00000000" w:rsidR="00000000" w:rsidRPr="00000000">
        <w:rPr>
          <w:b w:val="1"/>
          <w:rtl w:val="0"/>
        </w:rPr>
        <w:t xml:space="preserve">Reserved</w:t>
      </w:r>
      <w:r w:rsidDel="00000000" w:rsidR="00000000" w:rsidRPr="00000000">
        <w:rPr>
          <w:rtl w:val="0"/>
        </w:rPr>
        <w:t xml:space="preserve"> instances, when configuring your node group, select instances that you have already reserved in your AWS account.</w:t>
      </w:r>
    </w:p>
    <w:p w:rsidR="00000000" w:rsidDel="00000000" w:rsidP="00000000" w:rsidRDefault="00000000" w:rsidRPr="00000000" w14:paraId="00001364">
      <w:pPr>
        <w:pStyle w:val="Heading4"/>
        <w:keepNext w:val="0"/>
        <w:keepLines w:val="0"/>
        <w:spacing w:after="40" w:before="240" w:lineRule="auto"/>
        <w:rPr>
          <w:b w:val="1"/>
          <w:color w:val="000000"/>
          <w:sz w:val="22"/>
          <w:szCs w:val="22"/>
        </w:rPr>
      </w:pPr>
      <w:bookmarkStart w:colFirst="0" w:colLast="0" w:name="_324qpyuef2l1" w:id="535"/>
      <w:bookmarkEnd w:id="535"/>
      <w:r w:rsidDel="00000000" w:rsidR="00000000" w:rsidRPr="00000000">
        <w:rPr>
          <w:b w:val="1"/>
          <w:color w:val="000000"/>
          <w:sz w:val="22"/>
          <w:szCs w:val="22"/>
          <w:rtl w:val="0"/>
        </w:rPr>
        <w:t xml:space="preserve">4. EKS Cluster Autoscaler (Optional but recommended):</w:t>
      </w:r>
    </w:p>
    <w:p w:rsidR="00000000" w:rsidDel="00000000" w:rsidP="00000000" w:rsidRDefault="00000000" w:rsidRPr="00000000" w14:paraId="00001365">
      <w:pPr>
        <w:numPr>
          <w:ilvl w:val="0"/>
          <w:numId w:val="330"/>
        </w:numPr>
        <w:spacing w:after="240" w:before="240" w:lineRule="auto"/>
        <w:ind w:left="720" w:hanging="360"/>
      </w:pPr>
      <w:r w:rsidDel="00000000" w:rsidR="00000000" w:rsidRPr="00000000">
        <w:rPr>
          <w:rtl w:val="0"/>
        </w:rPr>
        <w:t xml:space="preserve">If you are using </w:t>
      </w:r>
      <w:r w:rsidDel="00000000" w:rsidR="00000000" w:rsidRPr="00000000">
        <w:rPr>
          <w:b w:val="1"/>
          <w:rtl w:val="0"/>
        </w:rPr>
        <w:t xml:space="preserve">Kubernetes Autoscaler</w:t>
      </w:r>
      <w:r w:rsidDel="00000000" w:rsidR="00000000" w:rsidRPr="00000000">
        <w:rPr>
          <w:rtl w:val="0"/>
        </w:rPr>
        <w:t xml:space="preserve"> in your EKS cluster, you can fine-tune scaling behaviors across mixed EC2 instance types (On-Demand, Reserved, and Spot). The </w:t>
      </w:r>
      <w:r w:rsidDel="00000000" w:rsidR="00000000" w:rsidRPr="00000000">
        <w:rPr>
          <w:b w:val="1"/>
          <w:rtl w:val="0"/>
        </w:rPr>
        <w:t xml:space="preserve">Cluster Autoscaler</w:t>
      </w:r>
      <w:r w:rsidDel="00000000" w:rsidR="00000000" w:rsidRPr="00000000">
        <w:rPr>
          <w:rtl w:val="0"/>
        </w:rPr>
        <w:t xml:space="preserve"> can automatically scale your EC2 instances to meet Kubernetes workload demands.</w:t>
      </w:r>
    </w:p>
    <w:p w:rsidR="00000000" w:rsidDel="00000000" w:rsidP="00000000" w:rsidRDefault="00000000" w:rsidRPr="00000000" w14:paraId="000013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7">
      <w:pPr>
        <w:pStyle w:val="Heading3"/>
        <w:keepNext w:val="0"/>
        <w:keepLines w:val="0"/>
        <w:spacing w:before="280" w:lineRule="auto"/>
        <w:rPr>
          <w:b w:val="1"/>
          <w:color w:val="000000"/>
          <w:sz w:val="26"/>
          <w:szCs w:val="26"/>
        </w:rPr>
      </w:pPr>
      <w:bookmarkStart w:colFirst="0" w:colLast="0" w:name="_mimsta40ibeh" w:id="536"/>
      <w:bookmarkEnd w:id="536"/>
      <w:r w:rsidDel="00000000" w:rsidR="00000000" w:rsidRPr="00000000">
        <w:rPr>
          <w:b w:val="1"/>
          <w:color w:val="000000"/>
          <w:sz w:val="26"/>
          <w:szCs w:val="26"/>
          <w:rtl w:val="0"/>
        </w:rPr>
        <w:t xml:space="preserve">Example: Creating a Mixed EKS Node Group with EC2 Fleet (CLI)</w:t>
      </w:r>
    </w:p>
    <w:p w:rsidR="00000000" w:rsidDel="00000000" w:rsidP="00000000" w:rsidRDefault="00000000" w:rsidRPr="00000000" w14:paraId="00001368">
      <w:pPr>
        <w:spacing w:after="240" w:before="240" w:lineRule="auto"/>
        <w:rPr/>
      </w:pPr>
      <w:r w:rsidDel="00000000" w:rsidR="00000000" w:rsidRPr="00000000">
        <w:rPr>
          <w:rtl w:val="0"/>
        </w:rPr>
        <w:t xml:space="preserve">You can create an </w:t>
      </w:r>
      <w:r w:rsidDel="00000000" w:rsidR="00000000" w:rsidRPr="00000000">
        <w:rPr>
          <w:b w:val="1"/>
          <w:rtl w:val="0"/>
        </w:rPr>
        <w:t xml:space="preserve">EC2 Fleet</w:t>
      </w:r>
      <w:r w:rsidDel="00000000" w:rsidR="00000000" w:rsidRPr="00000000">
        <w:rPr>
          <w:rtl w:val="0"/>
        </w:rPr>
        <w:t xml:space="preserve"> with a mix of On-Demand and Reserved instances for a node group. This allows you to have both types of EC2 instances managed in one Auto Scaling Group.</w:t>
      </w:r>
    </w:p>
    <w:p w:rsidR="00000000" w:rsidDel="00000000" w:rsidP="00000000" w:rsidRDefault="00000000" w:rsidRPr="00000000" w14:paraId="00001369">
      <w:pPr>
        <w:rPr/>
      </w:pPr>
      <w:r w:rsidDel="00000000" w:rsidR="00000000" w:rsidRPr="00000000">
        <w:rPr>
          <w:rtl w:val="0"/>
        </w:rPr>
        <w:t xml:space="preserve">bash</w:t>
      </w:r>
    </w:p>
    <w:p w:rsidR="00000000" w:rsidDel="00000000" w:rsidP="00000000" w:rsidRDefault="00000000" w:rsidRPr="00000000" w14:paraId="0000136A">
      <w:pPr>
        <w:rPr/>
      </w:pPr>
      <w:r w:rsidDel="00000000" w:rsidR="00000000" w:rsidRPr="00000000">
        <w:rPr>
          <w:rtl w:val="0"/>
        </w:rPr>
        <w:t xml:space="preserve">Copy code</w:t>
      </w:r>
    </w:p>
    <w:p w:rsidR="00000000" w:rsidDel="00000000" w:rsidP="00000000" w:rsidRDefault="00000000" w:rsidRPr="00000000" w14:paraId="00001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aws autoscaling create-auto-scaling-group \</w:t>
      </w:r>
    </w:p>
    <w:p w:rsidR="00000000" w:rsidDel="00000000" w:rsidP="00000000" w:rsidRDefault="00000000" w:rsidRPr="00000000" w14:paraId="00001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--auto-scaling-group-name my-eks-node-group \</w:t>
      </w:r>
    </w:p>
    <w:p w:rsidR="00000000" w:rsidDel="00000000" w:rsidP="00000000" w:rsidRDefault="00000000" w:rsidRPr="00000000" w14:paraId="00001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--launch-template LaunchTemplateName=my-eks-launch-template \</w:t>
      </w:r>
    </w:p>
    <w:p w:rsidR="00000000" w:rsidDel="00000000" w:rsidP="00000000" w:rsidRDefault="00000000" w:rsidRPr="00000000" w14:paraId="00001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--min-size 2 \</w:t>
      </w:r>
    </w:p>
    <w:p w:rsidR="00000000" w:rsidDel="00000000" w:rsidP="00000000" w:rsidRDefault="00000000" w:rsidRPr="00000000" w14:paraId="00001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--max-size 10 \</w:t>
      </w:r>
    </w:p>
    <w:p w:rsidR="00000000" w:rsidDel="00000000" w:rsidP="00000000" w:rsidRDefault="00000000" w:rsidRPr="00000000" w14:paraId="00001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--desired-capacity 5 \</w:t>
      </w:r>
    </w:p>
    <w:p w:rsidR="00000000" w:rsidDel="00000000" w:rsidP="00000000" w:rsidRDefault="00000000" w:rsidRPr="00000000" w14:paraId="00001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--availability-zones us-west-2a us-west-2b \</w:t>
      </w:r>
    </w:p>
    <w:p w:rsidR="00000000" w:rsidDel="00000000" w:rsidP="00000000" w:rsidRDefault="00000000" w:rsidRPr="00000000" w14:paraId="00001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--instance-id "i-0abcd1234efgh5678" \</w:t>
      </w:r>
    </w:p>
    <w:p w:rsidR="00000000" w:rsidDel="00000000" w:rsidP="00000000" w:rsidRDefault="00000000" w:rsidRPr="00000000" w14:paraId="00001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--instance-purchase-options "OnDemand, Reserved"</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pStyle w:val="Heading3"/>
        <w:keepNext w:val="0"/>
        <w:keepLines w:val="0"/>
        <w:spacing w:before="280" w:lineRule="auto"/>
        <w:rPr>
          <w:b w:val="1"/>
          <w:color w:val="000000"/>
          <w:sz w:val="26"/>
          <w:szCs w:val="26"/>
        </w:rPr>
      </w:pPr>
      <w:bookmarkStart w:colFirst="0" w:colLast="0" w:name="_eh3od8d918ye" w:id="537"/>
      <w:bookmarkEnd w:id="537"/>
      <w:r w:rsidDel="00000000" w:rsidR="00000000" w:rsidRPr="00000000">
        <w:rPr>
          <w:b w:val="1"/>
          <w:color w:val="000000"/>
          <w:sz w:val="26"/>
          <w:szCs w:val="26"/>
          <w:rtl w:val="0"/>
        </w:rPr>
        <w:t xml:space="preserve">Key Points to Consider:</w:t>
      </w:r>
    </w:p>
    <w:p w:rsidR="00000000" w:rsidDel="00000000" w:rsidP="00000000" w:rsidRDefault="00000000" w:rsidRPr="00000000" w14:paraId="00001376">
      <w:pPr>
        <w:numPr>
          <w:ilvl w:val="0"/>
          <w:numId w:val="35"/>
        </w:numPr>
        <w:spacing w:after="0" w:afterAutospacing="0" w:before="240" w:lineRule="auto"/>
        <w:ind w:left="720" w:hanging="360"/>
      </w:pPr>
      <w:r w:rsidDel="00000000" w:rsidR="00000000" w:rsidRPr="00000000">
        <w:rPr>
          <w:b w:val="1"/>
          <w:rtl w:val="0"/>
        </w:rPr>
        <w:t xml:space="preserve">Reserved EC2 Instances</w:t>
      </w:r>
      <w:r w:rsidDel="00000000" w:rsidR="00000000" w:rsidRPr="00000000">
        <w:rPr>
          <w:rtl w:val="0"/>
        </w:rPr>
        <w:t xml:space="preserve">: When creating Reserved EC2 instances, you commit to a certain instance type and term (1-year or 3-year), and these instances provide cost savings.</w:t>
      </w:r>
    </w:p>
    <w:p w:rsidR="00000000" w:rsidDel="00000000" w:rsidP="00000000" w:rsidRDefault="00000000" w:rsidRPr="00000000" w14:paraId="00001377">
      <w:pPr>
        <w:numPr>
          <w:ilvl w:val="0"/>
          <w:numId w:val="35"/>
        </w:numPr>
        <w:spacing w:after="0" w:afterAutospacing="0" w:before="0" w:beforeAutospacing="0" w:lineRule="auto"/>
        <w:ind w:left="720" w:hanging="360"/>
      </w:pPr>
      <w:r w:rsidDel="00000000" w:rsidR="00000000" w:rsidRPr="00000000">
        <w:rPr>
          <w:b w:val="1"/>
          <w:rtl w:val="0"/>
        </w:rPr>
        <w:t xml:space="preserve">Auto Scaling Group</w:t>
      </w:r>
      <w:r w:rsidDel="00000000" w:rsidR="00000000" w:rsidRPr="00000000">
        <w:rPr>
          <w:rtl w:val="0"/>
        </w:rPr>
        <w:t xml:space="preserve">: You can configure an Auto Scaling Group with a mix of </w:t>
      </w:r>
      <w:r w:rsidDel="00000000" w:rsidR="00000000" w:rsidRPr="00000000">
        <w:rPr>
          <w:b w:val="1"/>
          <w:rtl w:val="0"/>
        </w:rPr>
        <w:t xml:space="preserve">On-Demand</w:t>
      </w:r>
      <w:r w:rsidDel="00000000" w:rsidR="00000000" w:rsidRPr="00000000">
        <w:rPr>
          <w:rtl w:val="0"/>
        </w:rPr>
        <w:t xml:space="preserve"> and </w:t>
      </w:r>
      <w:r w:rsidDel="00000000" w:rsidR="00000000" w:rsidRPr="00000000">
        <w:rPr>
          <w:b w:val="1"/>
          <w:rtl w:val="0"/>
        </w:rPr>
        <w:t xml:space="preserve">Reserved</w:t>
      </w:r>
      <w:r w:rsidDel="00000000" w:rsidR="00000000" w:rsidRPr="00000000">
        <w:rPr>
          <w:rtl w:val="0"/>
        </w:rPr>
        <w:t xml:space="preserve"> instances based on the desired capacity.</w:t>
      </w:r>
    </w:p>
    <w:p w:rsidR="00000000" w:rsidDel="00000000" w:rsidP="00000000" w:rsidRDefault="00000000" w:rsidRPr="00000000" w14:paraId="00001378">
      <w:pPr>
        <w:numPr>
          <w:ilvl w:val="0"/>
          <w:numId w:val="35"/>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Using a mix of </w:t>
      </w:r>
      <w:r w:rsidDel="00000000" w:rsidR="00000000" w:rsidRPr="00000000">
        <w:rPr>
          <w:b w:val="1"/>
          <w:rtl w:val="0"/>
        </w:rPr>
        <w:t xml:space="preserve">On-Demand</w:t>
      </w:r>
      <w:r w:rsidDel="00000000" w:rsidR="00000000" w:rsidRPr="00000000">
        <w:rPr>
          <w:rtl w:val="0"/>
        </w:rPr>
        <w:t xml:space="preserve"> for flexible workloads and </w:t>
      </w:r>
      <w:r w:rsidDel="00000000" w:rsidR="00000000" w:rsidRPr="00000000">
        <w:rPr>
          <w:b w:val="1"/>
          <w:rtl w:val="0"/>
        </w:rPr>
        <w:t xml:space="preserve">Reserved</w:t>
      </w:r>
      <w:r w:rsidDel="00000000" w:rsidR="00000000" w:rsidRPr="00000000">
        <w:rPr>
          <w:rtl w:val="0"/>
        </w:rPr>
        <w:t xml:space="preserve"> for predictable workloads can help balance cost savings and flexibility.</w:t>
      </w:r>
    </w:p>
    <w:p w:rsidR="00000000" w:rsidDel="00000000" w:rsidP="00000000" w:rsidRDefault="00000000" w:rsidRPr="00000000" w14:paraId="00001379">
      <w:pPr>
        <w:pStyle w:val="Heading3"/>
        <w:keepNext w:val="0"/>
        <w:keepLines w:val="0"/>
        <w:spacing w:before="280" w:lineRule="auto"/>
        <w:rPr>
          <w:b w:val="1"/>
          <w:color w:val="000000"/>
          <w:sz w:val="26"/>
          <w:szCs w:val="26"/>
        </w:rPr>
      </w:pPr>
      <w:bookmarkStart w:colFirst="0" w:colLast="0" w:name="_hijdmti29z9k" w:id="538"/>
      <w:bookmarkEnd w:id="538"/>
      <w:r w:rsidDel="00000000" w:rsidR="00000000" w:rsidRPr="00000000">
        <w:rPr>
          <w:b w:val="1"/>
          <w:color w:val="000000"/>
          <w:sz w:val="26"/>
          <w:szCs w:val="26"/>
          <w:rtl w:val="0"/>
        </w:rPr>
        <w:t xml:space="preserve">Conclusion</w:t>
      </w:r>
    </w:p>
    <w:p w:rsidR="00000000" w:rsidDel="00000000" w:rsidP="00000000" w:rsidRDefault="00000000" w:rsidRPr="00000000" w14:paraId="0000137A">
      <w:pPr>
        <w:spacing w:after="240" w:before="240" w:lineRule="auto"/>
        <w:rPr/>
      </w:pPr>
      <w:r w:rsidDel="00000000" w:rsidR="00000000" w:rsidRPr="00000000">
        <w:rPr>
          <w:rtl w:val="0"/>
        </w:rPr>
        <w:t xml:space="preserve">In summary, </w:t>
      </w:r>
      <w:r w:rsidDel="00000000" w:rsidR="00000000" w:rsidRPr="00000000">
        <w:rPr>
          <w:b w:val="1"/>
          <w:rtl w:val="0"/>
        </w:rPr>
        <w:t xml:space="preserve">EKS</w:t>
      </w:r>
      <w:r w:rsidDel="00000000" w:rsidR="00000000" w:rsidRPr="00000000">
        <w:rPr>
          <w:rtl w:val="0"/>
        </w:rPr>
        <w:t xml:space="preserve"> allows you to mix both </w:t>
      </w:r>
      <w:r w:rsidDel="00000000" w:rsidR="00000000" w:rsidRPr="00000000">
        <w:rPr>
          <w:b w:val="1"/>
          <w:rtl w:val="0"/>
        </w:rPr>
        <w:t xml:space="preserve">On-Demand</w:t>
      </w:r>
      <w:r w:rsidDel="00000000" w:rsidR="00000000" w:rsidRPr="00000000">
        <w:rPr>
          <w:rtl w:val="0"/>
        </w:rPr>
        <w:t xml:space="preserve"> and </w:t>
      </w:r>
      <w:r w:rsidDel="00000000" w:rsidR="00000000" w:rsidRPr="00000000">
        <w:rPr>
          <w:b w:val="1"/>
          <w:rtl w:val="0"/>
        </w:rPr>
        <w:t xml:space="preserve">Reserved EC2 instances</w:t>
      </w:r>
      <w:r w:rsidDel="00000000" w:rsidR="00000000" w:rsidRPr="00000000">
        <w:rPr>
          <w:rtl w:val="0"/>
        </w:rPr>
        <w:t xml:space="preserve"> in your cluster, either within the same Auto Scaling Group (using EC2 Fleet) or in separate node groups. This flexibility helps you optimize for cost savings while ensuring that your workloads have the resources they need.</w:t>
      </w:r>
    </w:p>
    <w:p w:rsidR="00000000" w:rsidDel="00000000" w:rsidP="00000000" w:rsidRDefault="00000000" w:rsidRPr="00000000" w14:paraId="0000137B">
      <w:pPr>
        <w:spacing w:after="240" w:before="240" w:lineRule="auto"/>
        <w:rPr/>
      </w:pPr>
      <w:r w:rsidDel="00000000" w:rsidR="00000000" w:rsidRPr="00000000">
        <w:rPr>
          <w:rtl w:val="0"/>
        </w:rPr>
      </w:r>
    </w:p>
    <w:p w:rsidR="00000000" w:rsidDel="00000000" w:rsidP="00000000" w:rsidRDefault="00000000" w:rsidRPr="00000000" w14:paraId="0000137C">
      <w:pPr>
        <w:pStyle w:val="Heading1"/>
        <w:spacing w:after="240" w:before="240" w:lineRule="auto"/>
        <w:rPr/>
      </w:pPr>
      <w:bookmarkStart w:colFirst="0" w:colLast="0" w:name="_9s4ejwqgradq" w:id="539"/>
      <w:bookmarkEnd w:id="539"/>
      <w:r w:rsidDel="00000000" w:rsidR="00000000" w:rsidRPr="00000000">
        <w:rPr>
          <w:rtl w:val="0"/>
        </w:rPr>
        <w:t xml:space="preserve">what are all specifications we can deploy in deployment health/readiness probe, request/limit and other like max available and unavailable</w:t>
      </w:r>
    </w:p>
    <w:p w:rsidR="00000000" w:rsidDel="00000000" w:rsidP="00000000" w:rsidRDefault="00000000" w:rsidRPr="00000000" w14:paraId="0000137D">
      <w:pPr>
        <w:spacing w:after="240" w:before="240" w:lineRule="auto"/>
        <w:rPr/>
      </w:pPr>
      <w:r w:rsidDel="00000000" w:rsidR="00000000" w:rsidRPr="00000000">
        <w:rPr>
          <w:rtl w:val="0"/>
        </w:rPr>
      </w:r>
    </w:p>
    <w:p w:rsidR="00000000" w:rsidDel="00000000" w:rsidP="00000000" w:rsidRDefault="00000000" w:rsidRPr="00000000" w14:paraId="0000137E">
      <w:pPr>
        <w:spacing w:after="240" w:before="240" w:lineRule="auto"/>
        <w:rPr/>
      </w:pPr>
      <w:r w:rsidDel="00000000" w:rsidR="00000000" w:rsidRPr="00000000">
        <w:rPr>
          <w:rtl w:val="0"/>
        </w:rPr>
        <w:t xml:space="preserve">When configuring Kubernetes </w:t>
      </w:r>
      <w:r w:rsidDel="00000000" w:rsidR="00000000" w:rsidRPr="00000000">
        <w:rPr>
          <w:b w:val="1"/>
          <w:rtl w:val="0"/>
        </w:rPr>
        <w:t xml:space="preserve">Deployments</w:t>
      </w:r>
      <w:r w:rsidDel="00000000" w:rsidR="00000000" w:rsidRPr="00000000">
        <w:rPr>
          <w:rtl w:val="0"/>
        </w:rPr>
        <w:t xml:space="preserve"> (or other controllers like </w:t>
      </w:r>
      <w:r w:rsidDel="00000000" w:rsidR="00000000" w:rsidRPr="00000000">
        <w:rPr>
          <w:b w:val="1"/>
          <w:rtl w:val="0"/>
        </w:rPr>
        <w:t xml:space="preserve">StatefulSets</w:t>
      </w:r>
      <w:r w:rsidDel="00000000" w:rsidR="00000000" w:rsidRPr="00000000">
        <w:rPr>
          <w:rtl w:val="0"/>
        </w:rPr>
        <w:t xml:space="preserve"> or </w:t>
      </w:r>
      <w:r w:rsidDel="00000000" w:rsidR="00000000" w:rsidRPr="00000000">
        <w:rPr>
          <w:b w:val="1"/>
          <w:rtl w:val="0"/>
        </w:rPr>
        <w:t xml:space="preserve">DaemonSets</w:t>
      </w:r>
      <w:r w:rsidDel="00000000" w:rsidR="00000000" w:rsidRPr="00000000">
        <w:rPr>
          <w:rtl w:val="0"/>
        </w:rPr>
        <w:t xml:space="preserve">), several key specifications help define the health, readiness, and resource limits of your application. These include </w:t>
      </w:r>
      <w:r w:rsidDel="00000000" w:rsidR="00000000" w:rsidRPr="00000000">
        <w:rPr>
          <w:b w:val="1"/>
          <w:rtl w:val="0"/>
        </w:rPr>
        <w:t xml:space="preserve">health probes</w:t>
      </w:r>
      <w:r w:rsidDel="00000000" w:rsidR="00000000" w:rsidRPr="00000000">
        <w:rPr>
          <w:rtl w:val="0"/>
        </w:rPr>
        <w:t xml:space="preserve">, </w:t>
      </w:r>
      <w:r w:rsidDel="00000000" w:rsidR="00000000" w:rsidRPr="00000000">
        <w:rPr>
          <w:b w:val="1"/>
          <w:rtl w:val="0"/>
        </w:rPr>
        <w:t xml:space="preserve">resource requests/limits</w:t>
      </w:r>
      <w:r w:rsidDel="00000000" w:rsidR="00000000" w:rsidRPr="00000000">
        <w:rPr>
          <w:rtl w:val="0"/>
        </w:rPr>
        <w:t xml:space="preserve">, and other parameters that control deployment behavior. Here's an overview of the major fields you can use for these configurations:</w:t>
      </w:r>
    </w:p>
    <w:p w:rsidR="00000000" w:rsidDel="00000000" w:rsidP="00000000" w:rsidRDefault="00000000" w:rsidRPr="00000000" w14:paraId="0000137F">
      <w:pPr>
        <w:pStyle w:val="Heading3"/>
        <w:keepNext w:val="0"/>
        <w:keepLines w:val="0"/>
        <w:spacing w:before="280" w:lineRule="auto"/>
        <w:rPr>
          <w:b w:val="1"/>
          <w:color w:val="000000"/>
          <w:sz w:val="26"/>
          <w:szCs w:val="26"/>
        </w:rPr>
      </w:pPr>
      <w:bookmarkStart w:colFirst="0" w:colLast="0" w:name="_2gabd1sj7joz" w:id="540"/>
      <w:bookmarkEnd w:id="540"/>
      <w:r w:rsidDel="00000000" w:rsidR="00000000" w:rsidRPr="00000000">
        <w:rPr>
          <w:b w:val="1"/>
          <w:color w:val="000000"/>
          <w:sz w:val="26"/>
          <w:szCs w:val="26"/>
          <w:rtl w:val="0"/>
        </w:rPr>
        <w:t xml:space="preserve">1. Health/Readiness Probes</w:t>
      </w:r>
    </w:p>
    <w:p w:rsidR="00000000" w:rsidDel="00000000" w:rsidP="00000000" w:rsidRDefault="00000000" w:rsidRPr="00000000" w14:paraId="00001380">
      <w:pPr>
        <w:spacing w:after="240" w:before="240" w:lineRule="auto"/>
        <w:rPr/>
      </w:pPr>
      <w:r w:rsidDel="00000000" w:rsidR="00000000" w:rsidRPr="00000000">
        <w:rPr>
          <w:rtl w:val="0"/>
        </w:rPr>
        <w:t xml:space="preserve">Health and readiness probes help Kubernetes determine whether a container is running properly and ready to handle traffic.</w:t>
      </w:r>
    </w:p>
    <w:p w:rsidR="00000000" w:rsidDel="00000000" w:rsidP="00000000" w:rsidRDefault="00000000" w:rsidRPr="00000000" w14:paraId="00001381">
      <w:pPr>
        <w:pStyle w:val="Heading4"/>
        <w:keepNext w:val="0"/>
        <w:keepLines w:val="0"/>
        <w:spacing w:after="40" w:before="240" w:lineRule="auto"/>
        <w:rPr>
          <w:b w:val="1"/>
          <w:color w:val="000000"/>
          <w:sz w:val="22"/>
          <w:szCs w:val="22"/>
        </w:rPr>
      </w:pPr>
      <w:bookmarkStart w:colFirst="0" w:colLast="0" w:name="_z9p33khjyy99" w:id="541"/>
      <w:bookmarkEnd w:id="541"/>
      <w:r w:rsidDel="00000000" w:rsidR="00000000" w:rsidRPr="00000000">
        <w:rPr>
          <w:b w:val="1"/>
          <w:color w:val="000000"/>
          <w:sz w:val="22"/>
          <w:szCs w:val="22"/>
          <w:rtl w:val="0"/>
        </w:rPr>
        <w:t xml:space="preserve">Readiness Probe</w:t>
      </w:r>
    </w:p>
    <w:p w:rsidR="00000000" w:rsidDel="00000000" w:rsidP="00000000" w:rsidRDefault="00000000" w:rsidRPr="00000000" w14:paraId="00001382">
      <w:pPr>
        <w:spacing w:after="240" w:before="240" w:lineRule="auto"/>
        <w:rPr/>
      </w:pPr>
      <w:r w:rsidDel="00000000" w:rsidR="00000000" w:rsidRPr="00000000">
        <w:rPr>
          <w:rtl w:val="0"/>
        </w:rPr>
        <w:t xml:space="preserve">The readiness probe checks if a container is ready to handle requests. If the probe fails, the container will not receive traffic from the Kubernetes service.</w:t>
      </w:r>
    </w:p>
    <w:p w:rsidR="00000000" w:rsidDel="00000000" w:rsidP="00000000" w:rsidRDefault="00000000" w:rsidRPr="00000000" w14:paraId="00001383">
      <w:pPr>
        <w:numPr>
          <w:ilvl w:val="0"/>
          <w:numId w:val="5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httpGet</w:t>
      </w:r>
      <w:r w:rsidDel="00000000" w:rsidR="00000000" w:rsidRPr="00000000">
        <w:rPr>
          <w:rtl w:val="0"/>
        </w:rPr>
        <w:t xml:space="preserve">: Perform an HTTP GET request to a specific path and port on the container.</w:t>
      </w:r>
    </w:p>
    <w:p w:rsidR="00000000" w:rsidDel="00000000" w:rsidP="00000000" w:rsidRDefault="00000000" w:rsidRPr="00000000" w14:paraId="00001384">
      <w:pPr>
        <w:numPr>
          <w:ilvl w:val="0"/>
          <w:numId w:val="5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tcpSocket</w:t>
      </w:r>
      <w:r w:rsidDel="00000000" w:rsidR="00000000" w:rsidRPr="00000000">
        <w:rPr>
          <w:rtl w:val="0"/>
        </w:rPr>
        <w:t xml:space="preserve">: Establishes a TCP connection to a port.</w:t>
      </w:r>
    </w:p>
    <w:p w:rsidR="00000000" w:rsidDel="00000000" w:rsidP="00000000" w:rsidRDefault="00000000" w:rsidRPr="00000000" w14:paraId="00001385">
      <w:pPr>
        <w:numPr>
          <w:ilvl w:val="0"/>
          <w:numId w:val="5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exec</w:t>
      </w:r>
      <w:r w:rsidDel="00000000" w:rsidR="00000000" w:rsidRPr="00000000">
        <w:rPr>
          <w:rtl w:val="0"/>
        </w:rPr>
        <w:t xml:space="preserve">: Runs a command inside the container and checks its exit status.</w:t>
      </w:r>
    </w:p>
    <w:p w:rsidR="00000000" w:rsidDel="00000000" w:rsidP="00000000" w:rsidRDefault="00000000" w:rsidRPr="00000000" w14:paraId="00001386">
      <w:pPr>
        <w:spacing w:after="240" w:before="240" w:lineRule="auto"/>
        <w:rPr/>
      </w:pPr>
      <w:r w:rsidDel="00000000" w:rsidR="00000000" w:rsidRPr="00000000">
        <w:rPr>
          <w:rtl w:val="0"/>
        </w:rPr>
        <w:t xml:space="preserve">Parameters:</w:t>
      </w:r>
    </w:p>
    <w:p w:rsidR="00000000" w:rsidDel="00000000" w:rsidP="00000000" w:rsidRDefault="00000000" w:rsidRPr="00000000" w14:paraId="000013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readinessProbe:</w:t>
      </w:r>
    </w:p>
    <w:p w:rsidR="00000000" w:rsidDel="00000000" w:rsidP="00000000" w:rsidRDefault="00000000" w:rsidRPr="00000000" w14:paraId="000013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3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/health</w:t>
      </w:r>
    </w:p>
    <w:p w:rsidR="00000000" w:rsidDel="00000000" w:rsidP="00000000" w:rsidRDefault="00000000" w:rsidRPr="00000000" w14:paraId="000013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13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3  # Delay before starting probe</w:t>
      </w:r>
    </w:p>
    <w:p w:rsidR="00000000" w:rsidDel="00000000" w:rsidP="00000000" w:rsidRDefault="00000000" w:rsidRPr="00000000" w14:paraId="000013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  # Interval between probes</w:t>
      </w:r>
    </w:p>
    <w:p w:rsidR="00000000" w:rsidDel="00000000" w:rsidP="00000000" w:rsidRDefault="00000000" w:rsidRPr="00000000" w14:paraId="000013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timeoutSeconds: 1  # Timeout for each probe</w:t>
      </w:r>
    </w:p>
    <w:p w:rsidR="00000000" w:rsidDel="00000000" w:rsidP="00000000" w:rsidRDefault="00000000" w:rsidRPr="00000000" w14:paraId="000013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successThreshold: 1  # Number of successful probes required</w:t>
      </w:r>
    </w:p>
    <w:p w:rsidR="00000000" w:rsidDel="00000000" w:rsidP="00000000" w:rsidRDefault="00000000" w:rsidRPr="00000000" w14:paraId="000013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failureThreshold: 3  # Number of failed probes before the container is marked as unhealthy</w:t>
      </w:r>
    </w:p>
    <w:p w:rsidR="00000000" w:rsidDel="00000000" w:rsidP="00000000" w:rsidRDefault="00000000" w:rsidRPr="00000000" w14:paraId="00001390">
      <w:pPr>
        <w:spacing w:after="240" w:before="240" w:lineRule="auto"/>
        <w:rPr/>
      </w:pPr>
      <w:r w:rsidDel="00000000" w:rsidR="00000000" w:rsidRPr="00000000">
        <w:rPr>
          <w:rtl w:val="0"/>
        </w:rPr>
      </w:r>
    </w:p>
    <w:p w:rsidR="00000000" w:rsidDel="00000000" w:rsidP="00000000" w:rsidRDefault="00000000" w:rsidRPr="00000000" w14:paraId="00001391">
      <w:pPr>
        <w:pStyle w:val="Heading4"/>
        <w:keepNext w:val="0"/>
        <w:keepLines w:val="0"/>
        <w:spacing w:after="40" w:before="240" w:lineRule="auto"/>
        <w:rPr>
          <w:b w:val="1"/>
          <w:color w:val="000000"/>
          <w:sz w:val="22"/>
          <w:szCs w:val="22"/>
        </w:rPr>
      </w:pPr>
      <w:bookmarkStart w:colFirst="0" w:colLast="0" w:name="_kk70ddk8xgqy" w:id="542"/>
      <w:bookmarkEnd w:id="542"/>
      <w:r w:rsidDel="00000000" w:rsidR="00000000" w:rsidRPr="00000000">
        <w:rPr>
          <w:b w:val="1"/>
          <w:color w:val="000000"/>
          <w:sz w:val="22"/>
          <w:szCs w:val="22"/>
          <w:rtl w:val="0"/>
        </w:rPr>
        <w:t xml:space="preserve">Liveness Probe</w:t>
      </w:r>
    </w:p>
    <w:p w:rsidR="00000000" w:rsidDel="00000000" w:rsidP="00000000" w:rsidRDefault="00000000" w:rsidRPr="00000000" w14:paraId="00001392">
      <w:pPr>
        <w:spacing w:after="240" w:before="240" w:lineRule="auto"/>
        <w:rPr/>
      </w:pPr>
      <w:r w:rsidDel="00000000" w:rsidR="00000000" w:rsidRPr="00000000">
        <w:rPr>
          <w:rtl w:val="0"/>
        </w:rPr>
        <w:t xml:space="preserve">The liveness probe checks if the container is still running properly. If it fails, Kubernetes will restart the container.</w:t>
      </w:r>
    </w:p>
    <w:p w:rsidR="00000000" w:rsidDel="00000000" w:rsidP="00000000" w:rsidRDefault="00000000" w:rsidRPr="00000000" w14:paraId="000013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livenessProbe:</w:t>
      </w:r>
    </w:p>
    <w:p w:rsidR="00000000" w:rsidDel="00000000" w:rsidP="00000000" w:rsidRDefault="00000000" w:rsidRPr="00000000" w14:paraId="000013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3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/healthz</w:t>
      </w:r>
    </w:p>
    <w:p w:rsidR="00000000" w:rsidDel="00000000" w:rsidP="00000000" w:rsidRDefault="00000000" w:rsidRPr="00000000" w14:paraId="000013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8080</w:t>
      </w:r>
    </w:p>
    <w:p w:rsidR="00000000" w:rsidDel="00000000" w:rsidP="00000000" w:rsidRDefault="00000000" w:rsidRPr="00000000" w14:paraId="000013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13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13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timeoutSeconds: 2</w:t>
      </w:r>
    </w:p>
    <w:p w:rsidR="00000000" w:rsidDel="00000000" w:rsidP="00000000" w:rsidRDefault="00000000" w:rsidRPr="00000000" w14:paraId="000013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successThreshold: 1</w:t>
      </w:r>
    </w:p>
    <w:p w:rsidR="00000000" w:rsidDel="00000000" w:rsidP="00000000" w:rsidRDefault="00000000" w:rsidRPr="00000000" w14:paraId="000013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failureThreshold: 3</w:t>
      </w:r>
    </w:p>
    <w:p w:rsidR="00000000" w:rsidDel="00000000" w:rsidP="00000000" w:rsidRDefault="00000000" w:rsidRPr="00000000" w14:paraId="0000139C">
      <w:pPr>
        <w:spacing w:after="240" w:before="240" w:lineRule="auto"/>
        <w:rPr/>
      </w:pPr>
      <w:r w:rsidDel="00000000" w:rsidR="00000000" w:rsidRPr="00000000">
        <w:rPr>
          <w:rtl w:val="0"/>
        </w:rPr>
      </w:r>
    </w:p>
    <w:p w:rsidR="00000000" w:rsidDel="00000000" w:rsidP="00000000" w:rsidRDefault="00000000" w:rsidRPr="00000000" w14:paraId="0000139D">
      <w:pPr>
        <w:pStyle w:val="Heading3"/>
        <w:keepNext w:val="0"/>
        <w:keepLines w:val="0"/>
        <w:spacing w:before="280" w:lineRule="auto"/>
        <w:rPr>
          <w:b w:val="1"/>
          <w:color w:val="000000"/>
          <w:sz w:val="26"/>
          <w:szCs w:val="26"/>
        </w:rPr>
      </w:pPr>
      <w:bookmarkStart w:colFirst="0" w:colLast="0" w:name="_wslwe3sly9ed" w:id="543"/>
      <w:bookmarkEnd w:id="543"/>
      <w:r w:rsidDel="00000000" w:rsidR="00000000" w:rsidRPr="00000000">
        <w:rPr>
          <w:b w:val="1"/>
          <w:color w:val="000000"/>
          <w:sz w:val="26"/>
          <w:szCs w:val="26"/>
          <w:rtl w:val="0"/>
        </w:rPr>
        <w:t xml:space="preserve">2. Resource Requests and Limits</w:t>
      </w:r>
    </w:p>
    <w:p w:rsidR="00000000" w:rsidDel="00000000" w:rsidP="00000000" w:rsidRDefault="00000000" w:rsidRPr="00000000" w14:paraId="0000139E">
      <w:pPr>
        <w:spacing w:after="240" w:before="240" w:lineRule="auto"/>
        <w:rPr/>
      </w:pPr>
      <w:r w:rsidDel="00000000" w:rsidR="00000000" w:rsidRPr="00000000">
        <w:rPr>
          <w:rtl w:val="0"/>
        </w:rPr>
        <w:t xml:space="preserve">You can specify </w:t>
      </w:r>
      <w:r w:rsidDel="00000000" w:rsidR="00000000" w:rsidRPr="00000000">
        <w:rPr>
          <w:b w:val="1"/>
          <w:rtl w:val="0"/>
        </w:rPr>
        <w:t xml:space="preserve">requests</w:t>
      </w:r>
      <w:r w:rsidDel="00000000" w:rsidR="00000000" w:rsidRPr="00000000">
        <w:rPr>
          <w:rtl w:val="0"/>
        </w:rPr>
        <w:t xml:space="preserve"> and </w:t>
      </w:r>
      <w:r w:rsidDel="00000000" w:rsidR="00000000" w:rsidRPr="00000000">
        <w:rPr>
          <w:b w:val="1"/>
          <w:rtl w:val="0"/>
        </w:rPr>
        <w:t xml:space="preserve">limits</w:t>
      </w:r>
      <w:r w:rsidDel="00000000" w:rsidR="00000000" w:rsidRPr="00000000">
        <w:rPr>
          <w:rtl w:val="0"/>
        </w:rPr>
        <w:t xml:space="preserve"> for CPU and memory resources for each container.</w:t>
      </w:r>
    </w:p>
    <w:p w:rsidR="00000000" w:rsidDel="00000000" w:rsidP="00000000" w:rsidRDefault="00000000" w:rsidRPr="00000000" w14:paraId="0000139F">
      <w:pPr>
        <w:numPr>
          <w:ilvl w:val="0"/>
          <w:numId w:val="81"/>
        </w:numPr>
        <w:spacing w:after="0" w:afterAutospacing="0" w:before="240" w:lineRule="auto"/>
        <w:ind w:left="720" w:hanging="360"/>
      </w:pPr>
      <w:r w:rsidDel="00000000" w:rsidR="00000000" w:rsidRPr="00000000">
        <w:rPr>
          <w:b w:val="1"/>
          <w:rtl w:val="0"/>
        </w:rPr>
        <w:t xml:space="preserve">Resource Requests</w:t>
      </w:r>
      <w:r w:rsidDel="00000000" w:rsidR="00000000" w:rsidRPr="00000000">
        <w:rPr>
          <w:rtl w:val="0"/>
        </w:rPr>
        <w:t xml:space="preserve"> define the minimum amount of CPU and memory a container needs to run.</w:t>
      </w:r>
    </w:p>
    <w:p w:rsidR="00000000" w:rsidDel="00000000" w:rsidP="00000000" w:rsidRDefault="00000000" w:rsidRPr="00000000" w14:paraId="000013A0">
      <w:pPr>
        <w:numPr>
          <w:ilvl w:val="0"/>
          <w:numId w:val="81"/>
        </w:numPr>
        <w:spacing w:after="240" w:before="0" w:beforeAutospacing="0" w:lineRule="auto"/>
        <w:ind w:left="720" w:hanging="360"/>
      </w:pPr>
      <w:r w:rsidDel="00000000" w:rsidR="00000000" w:rsidRPr="00000000">
        <w:rPr>
          <w:b w:val="1"/>
          <w:rtl w:val="0"/>
        </w:rPr>
        <w:t xml:space="preserve">Resource Limits</w:t>
      </w:r>
      <w:r w:rsidDel="00000000" w:rsidR="00000000" w:rsidRPr="00000000">
        <w:rPr>
          <w:rtl w:val="0"/>
        </w:rPr>
        <w:t xml:space="preserve"> specify the maximum amount of CPU and memory a container can use.</w:t>
      </w:r>
    </w:p>
    <w:p w:rsidR="00000000" w:rsidDel="00000000" w:rsidP="00000000" w:rsidRDefault="00000000" w:rsidRPr="00000000" w14:paraId="000013A1">
      <w:pPr>
        <w:spacing w:after="240" w:before="240" w:lineRule="auto"/>
        <w:rPr/>
      </w:pPr>
      <w:r w:rsidDel="00000000" w:rsidR="00000000" w:rsidRPr="00000000">
        <w:rPr>
          <w:rtl w:val="0"/>
        </w:rPr>
        <w:t xml:space="preserve">Example:</w:t>
      </w:r>
    </w:p>
    <w:p w:rsidR="00000000" w:rsidDel="00000000" w:rsidP="00000000" w:rsidRDefault="00000000" w:rsidRPr="00000000" w14:paraId="000013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13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13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"250m"  # 250 milliCPU</w:t>
      </w:r>
    </w:p>
    <w:p w:rsidR="00000000" w:rsidDel="00000000" w:rsidP="00000000" w:rsidRDefault="00000000" w:rsidRPr="00000000" w14:paraId="000013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"64Mi"  # 64 MiB of memory</w:t>
      </w:r>
    </w:p>
    <w:p w:rsidR="00000000" w:rsidDel="00000000" w:rsidP="00000000" w:rsidRDefault="00000000" w:rsidRPr="00000000" w14:paraId="000013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13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  # 500 milliCPU</w:t>
      </w:r>
    </w:p>
    <w:p w:rsidR="00000000" w:rsidDel="00000000" w:rsidP="00000000" w:rsidRDefault="00000000" w:rsidRPr="00000000" w14:paraId="000013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"128Mi"  # 128 MiB of memory</w:t>
      </w:r>
    </w:p>
    <w:p w:rsidR="00000000" w:rsidDel="00000000" w:rsidP="00000000" w:rsidRDefault="00000000" w:rsidRPr="00000000" w14:paraId="000013A9">
      <w:pPr>
        <w:spacing w:after="240" w:before="240" w:lineRule="auto"/>
        <w:rPr/>
      </w:pPr>
      <w:r w:rsidDel="00000000" w:rsidR="00000000" w:rsidRPr="00000000">
        <w:rPr>
          <w:rtl w:val="0"/>
        </w:rPr>
      </w:r>
    </w:p>
    <w:p w:rsidR="00000000" w:rsidDel="00000000" w:rsidP="00000000" w:rsidRDefault="00000000" w:rsidRPr="00000000" w14:paraId="000013AA">
      <w:pPr>
        <w:pStyle w:val="Heading3"/>
        <w:keepNext w:val="0"/>
        <w:keepLines w:val="0"/>
        <w:spacing w:before="280" w:lineRule="auto"/>
        <w:rPr>
          <w:b w:val="1"/>
          <w:color w:val="000000"/>
          <w:sz w:val="26"/>
          <w:szCs w:val="26"/>
        </w:rPr>
      </w:pPr>
      <w:bookmarkStart w:colFirst="0" w:colLast="0" w:name="_vhgbny6vuo5m" w:id="544"/>
      <w:bookmarkEnd w:id="544"/>
      <w:r w:rsidDel="00000000" w:rsidR="00000000" w:rsidRPr="00000000">
        <w:rPr>
          <w:b w:val="1"/>
          <w:color w:val="000000"/>
          <w:sz w:val="26"/>
          <w:szCs w:val="26"/>
          <w:rtl w:val="0"/>
        </w:rPr>
        <w:t xml:space="preserve">3. Max Available and Max Unavailable</w:t>
      </w:r>
    </w:p>
    <w:p w:rsidR="00000000" w:rsidDel="00000000" w:rsidP="00000000" w:rsidRDefault="00000000" w:rsidRPr="00000000" w14:paraId="000013AB">
      <w:pPr>
        <w:spacing w:after="240" w:before="240" w:lineRule="auto"/>
        <w:rPr/>
      </w:pPr>
      <w:r w:rsidDel="00000000" w:rsidR="00000000" w:rsidRPr="00000000">
        <w:rPr>
          <w:rtl w:val="0"/>
        </w:rPr>
        <w:t xml:space="preserve">These settings control how many pods can be unavailable or how many extra pods can be created during a rolling update.</w:t>
      </w:r>
    </w:p>
    <w:p w:rsidR="00000000" w:rsidDel="00000000" w:rsidP="00000000" w:rsidRDefault="00000000" w:rsidRPr="00000000" w14:paraId="000013AC">
      <w:pPr>
        <w:numPr>
          <w:ilvl w:val="0"/>
          <w:numId w:val="23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maxUnavailable</w:t>
      </w:r>
      <w:r w:rsidDel="00000000" w:rsidR="00000000" w:rsidRPr="00000000">
        <w:rPr>
          <w:rtl w:val="0"/>
        </w:rPr>
        <w:t xml:space="preserve">: The maximum number of pods that can be unavailable during an update (this is a percentage or absolute number).</w:t>
      </w:r>
    </w:p>
    <w:p w:rsidR="00000000" w:rsidDel="00000000" w:rsidP="00000000" w:rsidRDefault="00000000" w:rsidRPr="00000000" w14:paraId="000013AD">
      <w:pPr>
        <w:numPr>
          <w:ilvl w:val="0"/>
          <w:numId w:val="23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maxSurge</w:t>
      </w:r>
      <w:r w:rsidDel="00000000" w:rsidR="00000000" w:rsidRPr="00000000">
        <w:rPr>
          <w:rtl w:val="0"/>
        </w:rPr>
        <w:t xml:space="preserve">: The maximum number of pods that can be created above the desired number during an update.</w:t>
      </w:r>
    </w:p>
    <w:p w:rsidR="00000000" w:rsidDel="00000000" w:rsidP="00000000" w:rsidRDefault="00000000" w:rsidRPr="00000000" w14:paraId="000013AE">
      <w:pPr>
        <w:spacing w:after="240" w:before="240" w:lineRule="auto"/>
        <w:rPr/>
      </w:pPr>
      <w:r w:rsidDel="00000000" w:rsidR="00000000" w:rsidRPr="00000000">
        <w:rPr>
          <w:rtl w:val="0"/>
        </w:rPr>
        <w:t xml:space="preserve">These fields are part of the </w:t>
      </w:r>
      <w:r w:rsidDel="00000000" w:rsidR="00000000" w:rsidRPr="00000000">
        <w:rPr>
          <w:b w:val="1"/>
          <w:rtl w:val="0"/>
        </w:rPr>
        <w:t xml:space="preserve">rollingUpdate</w:t>
      </w:r>
      <w:r w:rsidDel="00000000" w:rsidR="00000000" w:rsidRPr="00000000">
        <w:rPr>
          <w:rtl w:val="0"/>
        </w:rPr>
        <w:t xml:space="preserve"> strategy in the Deployment spec.</w:t>
      </w:r>
    </w:p>
    <w:p w:rsidR="00000000" w:rsidDel="00000000" w:rsidP="00000000" w:rsidRDefault="00000000" w:rsidRPr="00000000" w14:paraId="000013AF">
      <w:pPr>
        <w:spacing w:after="240" w:before="240" w:lineRule="auto"/>
        <w:rPr/>
      </w:pPr>
      <w:r w:rsidDel="00000000" w:rsidR="00000000" w:rsidRPr="00000000">
        <w:rPr>
          <w:rtl w:val="0"/>
        </w:rPr>
        <w:t xml:space="preserve">Example:</w:t>
      </w:r>
    </w:p>
    <w:p w:rsidR="00000000" w:rsidDel="00000000" w:rsidP="00000000" w:rsidRDefault="00000000" w:rsidRPr="00000000" w14:paraId="000013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strategy:</w:t>
      </w:r>
    </w:p>
    <w:p w:rsidR="00000000" w:rsidDel="00000000" w:rsidP="00000000" w:rsidRDefault="00000000" w:rsidRPr="00000000" w14:paraId="000013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13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13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  # Can have 1 pod unavailable during an update</w:t>
      </w:r>
    </w:p>
    <w:p w:rsidR="00000000" w:rsidDel="00000000" w:rsidP="00000000" w:rsidRDefault="00000000" w:rsidRPr="00000000" w14:paraId="000013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  # Can have 1 extra pod running above the desired count</w:t>
      </w:r>
    </w:p>
    <w:p w:rsidR="00000000" w:rsidDel="00000000" w:rsidP="00000000" w:rsidRDefault="00000000" w:rsidRPr="00000000" w14:paraId="000013B5">
      <w:pPr>
        <w:spacing w:after="240" w:before="240" w:lineRule="auto"/>
        <w:rPr/>
      </w:pPr>
      <w:r w:rsidDel="00000000" w:rsidR="00000000" w:rsidRPr="00000000">
        <w:rPr>
          <w:rtl w:val="0"/>
        </w:rPr>
      </w:r>
    </w:p>
    <w:p w:rsidR="00000000" w:rsidDel="00000000" w:rsidP="00000000" w:rsidRDefault="00000000" w:rsidRPr="00000000" w14:paraId="000013B6">
      <w:pPr>
        <w:pStyle w:val="Heading3"/>
        <w:keepNext w:val="0"/>
        <w:keepLines w:val="0"/>
        <w:spacing w:before="280" w:lineRule="auto"/>
        <w:rPr>
          <w:b w:val="1"/>
          <w:color w:val="000000"/>
          <w:sz w:val="26"/>
          <w:szCs w:val="26"/>
        </w:rPr>
      </w:pPr>
      <w:bookmarkStart w:colFirst="0" w:colLast="0" w:name="_mwhd4ohftwj8" w:id="545"/>
      <w:bookmarkEnd w:id="545"/>
      <w:r w:rsidDel="00000000" w:rsidR="00000000" w:rsidRPr="00000000">
        <w:rPr>
          <w:b w:val="1"/>
          <w:color w:val="000000"/>
          <w:sz w:val="26"/>
          <w:szCs w:val="26"/>
          <w:rtl w:val="0"/>
        </w:rPr>
        <w:t xml:space="preserve">4. Pod Disruption Budgets (PDB)</w:t>
      </w:r>
    </w:p>
    <w:p w:rsidR="00000000" w:rsidDel="00000000" w:rsidP="00000000" w:rsidRDefault="00000000" w:rsidRPr="00000000" w14:paraId="000013B7">
      <w:pPr>
        <w:spacing w:after="240" w:before="240" w:lineRule="auto"/>
        <w:rPr/>
      </w:pPr>
      <w:r w:rsidDel="00000000" w:rsidR="00000000" w:rsidRPr="00000000">
        <w:rPr>
          <w:rtl w:val="0"/>
        </w:rPr>
        <w:t xml:space="preserve">PDBs are used to control voluntary disruptions (like evictions, rolling updates, etc.). It ensures that a certain number or percentage of pods remain available during disruptions.</w:t>
      </w:r>
    </w:p>
    <w:p w:rsidR="00000000" w:rsidDel="00000000" w:rsidP="00000000" w:rsidRDefault="00000000" w:rsidRPr="00000000" w14:paraId="000013B8">
      <w:pPr>
        <w:spacing w:after="240" w:before="240" w:lineRule="auto"/>
        <w:rPr/>
      </w:pPr>
      <w:r w:rsidDel="00000000" w:rsidR="00000000" w:rsidRPr="00000000">
        <w:rPr>
          <w:rtl w:val="0"/>
        </w:rPr>
        <w:t xml:space="preserve">Example:</w:t>
      </w:r>
    </w:p>
    <w:p w:rsidR="00000000" w:rsidDel="00000000" w:rsidP="00000000" w:rsidRDefault="00000000" w:rsidRPr="00000000" w14:paraId="000013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policy/v1</w:t>
      </w:r>
    </w:p>
    <w:p w:rsidR="00000000" w:rsidDel="00000000" w:rsidP="00000000" w:rsidRDefault="00000000" w:rsidRPr="00000000" w14:paraId="000013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PodDisruptionBudget</w:t>
      </w:r>
    </w:p>
    <w:p w:rsidR="00000000" w:rsidDel="00000000" w:rsidP="00000000" w:rsidRDefault="00000000" w:rsidRPr="00000000" w14:paraId="000013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3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my-app-pdb</w:t>
      </w:r>
    </w:p>
    <w:p w:rsidR="00000000" w:rsidDel="00000000" w:rsidP="00000000" w:rsidRDefault="00000000" w:rsidRPr="00000000" w14:paraId="000013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3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minAvailable: 2  # Ensure at least 2 pods are available</w:t>
      </w:r>
    </w:p>
    <w:p w:rsidR="00000000" w:rsidDel="00000000" w:rsidP="00000000" w:rsidRDefault="00000000" w:rsidRPr="00000000" w14:paraId="000013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3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3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3C2">
      <w:pPr>
        <w:spacing w:after="240" w:before="240" w:lineRule="auto"/>
        <w:rPr/>
      </w:pPr>
      <w:r w:rsidDel="00000000" w:rsidR="00000000" w:rsidRPr="00000000">
        <w:rPr>
          <w:rtl w:val="0"/>
        </w:rPr>
      </w:r>
    </w:p>
    <w:p w:rsidR="00000000" w:rsidDel="00000000" w:rsidP="00000000" w:rsidRDefault="00000000" w:rsidRPr="00000000" w14:paraId="000013C3">
      <w:pPr>
        <w:pStyle w:val="Heading3"/>
        <w:keepNext w:val="0"/>
        <w:keepLines w:val="0"/>
        <w:spacing w:before="280" w:lineRule="auto"/>
        <w:rPr>
          <w:b w:val="1"/>
          <w:color w:val="000000"/>
          <w:sz w:val="26"/>
          <w:szCs w:val="26"/>
        </w:rPr>
      </w:pPr>
      <w:bookmarkStart w:colFirst="0" w:colLast="0" w:name="_i1mljccop05k" w:id="546"/>
      <w:bookmarkEnd w:id="546"/>
      <w:r w:rsidDel="00000000" w:rsidR="00000000" w:rsidRPr="00000000">
        <w:rPr>
          <w:b w:val="1"/>
          <w:color w:val="000000"/>
          <w:sz w:val="26"/>
          <w:szCs w:val="26"/>
          <w:rtl w:val="0"/>
        </w:rPr>
        <w:t xml:space="preserve">5. Affinity and Tolerations</w:t>
      </w:r>
    </w:p>
    <w:p w:rsidR="00000000" w:rsidDel="00000000" w:rsidP="00000000" w:rsidRDefault="00000000" w:rsidRPr="00000000" w14:paraId="000013C4">
      <w:pPr>
        <w:spacing w:after="240" w:before="240" w:lineRule="auto"/>
        <w:rPr/>
      </w:pPr>
      <w:r w:rsidDel="00000000" w:rsidR="00000000" w:rsidRPr="00000000">
        <w:rPr>
          <w:rtl w:val="0"/>
        </w:rPr>
        <w:t xml:space="preserve">These settings control where pods are scheduled in the cluster based on node labels, taints, and tolerations.</w:t>
      </w:r>
    </w:p>
    <w:p w:rsidR="00000000" w:rsidDel="00000000" w:rsidP="00000000" w:rsidRDefault="00000000" w:rsidRPr="00000000" w14:paraId="000013C5">
      <w:pPr>
        <w:pStyle w:val="Heading4"/>
        <w:keepNext w:val="0"/>
        <w:keepLines w:val="0"/>
        <w:spacing w:after="40" w:before="240" w:lineRule="auto"/>
        <w:rPr>
          <w:b w:val="1"/>
          <w:color w:val="000000"/>
          <w:sz w:val="22"/>
          <w:szCs w:val="22"/>
        </w:rPr>
      </w:pPr>
      <w:bookmarkStart w:colFirst="0" w:colLast="0" w:name="_dgvxwq3c33bi" w:id="547"/>
      <w:bookmarkEnd w:id="547"/>
      <w:r w:rsidDel="00000000" w:rsidR="00000000" w:rsidRPr="00000000">
        <w:rPr>
          <w:b w:val="1"/>
          <w:color w:val="000000"/>
          <w:sz w:val="22"/>
          <w:szCs w:val="22"/>
          <w:rtl w:val="0"/>
        </w:rPr>
        <w:t xml:space="preserve">Pod Affinity and Anti-Affinity</w:t>
      </w:r>
    </w:p>
    <w:p w:rsidR="00000000" w:rsidDel="00000000" w:rsidP="00000000" w:rsidRDefault="00000000" w:rsidRPr="00000000" w14:paraId="000013C6">
      <w:pPr>
        <w:numPr>
          <w:ilvl w:val="0"/>
          <w:numId w:val="432"/>
        </w:numPr>
        <w:spacing w:after="0" w:afterAutospacing="0" w:before="240" w:lineRule="auto"/>
        <w:ind w:left="720" w:hanging="360"/>
      </w:pPr>
      <w:r w:rsidDel="00000000" w:rsidR="00000000" w:rsidRPr="00000000">
        <w:rPr>
          <w:b w:val="1"/>
          <w:rtl w:val="0"/>
        </w:rPr>
        <w:t xml:space="preserve">Affinity</w:t>
      </w:r>
      <w:r w:rsidDel="00000000" w:rsidR="00000000" w:rsidRPr="00000000">
        <w:rPr>
          <w:rtl w:val="0"/>
        </w:rPr>
        <w:t xml:space="preserve">: Allows you to specify rules about which nodes or other pods a pod can be scheduled with or away from.</w:t>
      </w:r>
    </w:p>
    <w:p w:rsidR="00000000" w:rsidDel="00000000" w:rsidP="00000000" w:rsidRDefault="00000000" w:rsidRPr="00000000" w14:paraId="000013C7">
      <w:pPr>
        <w:numPr>
          <w:ilvl w:val="0"/>
          <w:numId w:val="432"/>
        </w:numPr>
        <w:spacing w:after="240" w:before="0" w:beforeAutospacing="0" w:lineRule="auto"/>
        <w:ind w:left="720" w:hanging="360"/>
      </w:pPr>
      <w:r w:rsidDel="00000000" w:rsidR="00000000" w:rsidRPr="00000000">
        <w:rPr>
          <w:b w:val="1"/>
          <w:rtl w:val="0"/>
        </w:rPr>
        <w:t xml:space="preserve">Anti-affinity</w:t>
      </w:r>
      <w:r w:rsidDel="00000000" w:rsidR="00000000" w:rsidRPr="00000000">
        <w:rPr>
          <w:rtl w:val="0"/>
        </w:rPr>
        <w:t xml:space="preserve">: Ensures that pods are not scheduled on nodes where certain conditions are met.</w:t>
      </w:r>
    </w:p>
    <w:p w:rsidR="00000000" w:rsidDel="00000000" w:rsidP="00000000" w:rsidRDefault="00000000" w:rsidRPr="00000000" w14:paraId="000013C8">
      <w:pPr>
        <w:spacing w:after="240" w:before="240" w:lineRule="auto"/>
        <w:rPr/>
      </w:pPr>
      <w:r w:rsidDel="00000000" w:rsidR="00000000" w:rsidRPr="00000000">
        <w:rPr>
          <w:rtl w:val="0"/>
        </w:rPr>
        <w:t xml:space="preserve">Example:</w:t>
      </w:r>
    </w:p>
    <w:p w:rsidR="00000000" w:rsidDel="00000000" w:rsidP="00000000" w:rsidRDefault="00000000" w:rsidRPr="00000000" w14:paraId="000013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13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podAffinity:</w:t>
      </w:r>
    </w:p>
    <w:p w:rsidR="00000000" w:rsidDel="00000000" w:rsidP="00000000" w:rsidRDefault="00000000" w:rsidRPr="00000000" w14:paraId="000013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3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labelSelector:</w:t>
      </w:r>
    </w:p>
    <w:p w:rsidR="00000000" w:rsidDel="00000000" w:rsidP="00000000" w:rsidRDefault="00000000" w:rsidRPr="00000000" w14:paraId="000013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matchExpressions:</w:t>
      </w:r>
    </w:p>
    <w:p w:rsidR="00000000" w:rsidDel="00000000" w:rsidP="00000000" w:rsidRDefault="00000000" w:rsidRPr="00000000" w14:paraId="000013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app</w:t>
      </w:r>
    </w:p>
    <w:p w:rsidR="00000000" w:rsidDel="00000000" w:rsidP="00000000" w:rsidRDefault="00000000" w:rsidRPr="00000000" w14:paraId="000013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13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13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my-app</w:t>
      </w:r>
    </w:p>
    <w:p w:rsidR="00000000" w:rsidDel="00000000" w:rsidP="00000000" w:rsidRDefault="00000000" w:rsidRPr="00000000" w14:paraId="000013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13D3">
      <w:pPr>
        <w:spacing w:after="240" w:before="240" w:lineRule="auto"/>
        <w:rPr/>
      </w:pPr>
      <w:r w:rsidDel="00000000" w:rsidR="00000000" w:rsidRPr="00000000">
        <w:rPr>
          <w:rtl w:val="0"/>
        </w:rPr>
      </w:r>
    </w:p>
    <w:p w:rsidR="00000000" w:rsidDel="00000000" w:rsidP="00000000" w:rsidRDefault="00000000" w:rsidRPr="00000000" w14:paraId="000013D4">
      <w:pPr>
        <w:pStyle w:val="Heading4"/>
        <w:keepNext w:val="0"/>
        <w:keepLines w:val="0"/>
        <w:spacing w:after="40" w:before="240" w:lineRule="auto"/>
        <w:rPr>
          <w:b w:val="1"/>
          <w:color w:val="000000"/>
          <w:sz w:val="22"/>
          <w:szCs w:val="22"/>
        </w:rPr>
      </w:pPr>
      <w:bookmarkStart w:colFirst="0" w:colLast="0" w:name="_fhx35l2r0hof" w:id="548"/>
      <w:bookmarkEnd w:id="548"/>
      <w:r w:rsidDel="00000000" w:rsidR="00000000" w:rsidRPr="00000000">
        <w:rPr>
          <w:b w:val="1"/>
          <w:color w:val="000000"/>
          <w:sz w:val="22"/>
          <w:szCs w:val="22"/>
          <w:rtl w:val="0"/>
        </w:rPr>
        <w:t xml:space="preserve">Tolerations</w:t>
      </w:r>
    </w:p>
    <w:p w:rsidR="00000000" w:rsidDel="00000000" w:rsidP="00000000" w:rsidRDefault="00000000" w:rsidRPr="00000000" w14:paraId="000013D5">
      <w:pPr>
        <w:spacing w:after="240" w:before="240" w:lineRule="auto"/>
        <w:rPr/>
      </w:pPr>
      <w:r w:rsidDel="00000000" w:rsidR="00000000" w:rsidRPr="00000000">
        <w:rPr>
          <w:rtl w:val="0"/>
        </w:rPr>
        <w:t xml:space="preserve">Tolerations allow a pod to be scheduled onto nodes with specific taints, making sure that the pod can tolerate those taints.</w:t>
      </w:r>
    </w:p>
    <w:p w:rsidR="00000000" w:rsidDel="00000000" w:rsidP="00000000" w:rsidRDefault="00000000" w:rsidRPr="00000000" w14:paraId="000013D6">
      <w:pPr>
        <w:spacing w:after="240" w:before="240" w:lineRule="auto"/>
        <w:rPr/>
      </w:pPr>
      <w:r w:rsidDel="00000000" w:rsidR="00000000" w:rsidRPr="00000000">
        <w:rPr>
          <w:rtl w:val="0"/>
        </w:rPr>
        <w:t xml:space="preserve">Example:</w:t>
      </w:r>
    </w:p>
    <w:p w:rsidR="00000000" w:rsidDel="00000000" w:rsidP="00000000" w:rsidRDefault="00000000" w:rsidRPr="00000000" w14:paraId="000013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13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"key1"</w:t>
      </w:r>
    </w:p>
    <w:p w:rsidR="00000000" w:rsidDel="00000000" w:rsidP="00000000" w:rsidRDefault="00000000" w:rsidRPr="00000000" w14:paraId="000013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13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"value1"</w:t>
      </w:r>
    </w:p>
    <w:p w:rsidR="00000000" w:rsidDel="00000000" w:rsidP="00000000" w:rsidRDefault="00000000" w:rsidRPr="00000000" w14:paraId="000013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13DC">
      <w:pPr>
        <w:spacing w:after="240" w:before="240" w:lineRule="auto"/>
        <w:rPr/>
      </w:pPr>
      <w:r w:rsidDel="00000000" w:rsidR="00000000" w:rsidRPr="00000000">
        <w:rPr>
          <w:rtl w:val="0"/>
        </w:rPr>
      </w:r>
    </w:p>
    <w:p w:rsidR="00000000" w:rsidDel="00000000" w:rsidP="00000000" w:rsidRDefault="00000000" w:rsidRPr="00000000" w14:paraId="000013DD">
      <w:pPr>
        <w:pStyle w:val="Heading3"/>
        <w:keepNext w:val="0"/>
        <w:keepLines w:val="0"/>
        <w:spacing w:before="280" w:lineRule="auto"/>
        <w:rPr>
          <w:b w:val="1"/>
          <w:color w:val="000000"/>
          <w:sz w:val="26"/>
          <w:szCs w:val="26"/>
        </w:rPr>
      </w:pPr>
      <w:bookmarkStart w:colFirst="0" w:colLast="0" w:name="_fwc9247upjk" w:id="549"/>
      <w:bookmarkEnd w:id="549"/>
      <w:r w:rsidDel="00000000" w:rsidR="00000000" w:rsidRPr="00000000">
        <w:rPr>
          <w:b w:val="1"/>
          <w:color w:val="000000"/>
          <w:sz w:val="26"/>
          <w:szCs w:val="26"/>
          <w:rtl w:val="0"/>
        </w:rPr>
        <w:t xml:space="preserve">6. Pod Management Policy (for StatefulSets)</w:t>
      </w:r>
    </w:p>
    <w:p w:rsidR="00000000" w:rsidDel="00000000" w:rsidP="00000000" w:rsidRDefault="00000000" w:rsidRPr="00000000" w14:paraId="000013DE">
      <w:pPr>
        <w:spacing w:after="240" w:before="240" w:lineRule="auto"/>
        <w:rPr/>
      </w:pPr>
      <w:r w:rsidDel="00000000" w:rsidR="00000000" w:rsidRPr="00000000">
        <w:rPr>
          <w:rtl w:val="0"/>
        </w:rPr>
        <w:t xml:space="preserve">For </w:t>
      </w:r>
      <w:r w:rsidDel="00000000" w:rsidR="00000000" w:rsidRPr="00000000">
        <w:rPr>
          <w:b w:val="1"/>
          <w:rtl w:val="0"/>
        </w:rPr>
        <w:t xml:space="preserve">StatefulSets</w:t>
      </w:r>
      <w:r w:rsidDel="00000000" w:rsidR="00000000" w:rsidRPr="00000000">
        <w:rPr>
          <w:rtl w:val="0"/>
        </w:rPr>
        <w:t xml:space="preserve">, you can define how pods should be managed during scaling operations, specifically whether they should be ordered or parallel:</w:t>
      </w:r>
    </w:p>
    <w:p w:rsidR="00000000" w:rsidDel="00000000" w:rsidP="00000000" w:rsidRDefault="00000000" w:rsidRPr="00000000" w14:paraId="000013DF">
      <w:pPr>
        <w:spacing w:after="240" w:before="240" w:lineRule="auto"/>
        <w:rPr/>
      </w:pPr>
      <w:r w:rsidDel="00000000" w:rsidR="00000000" w:rsidRPr="00000000">
        <w:rPr>
          <w:rFonts w:ascii="Roboto Mono" w:cs="Roboto Mono" w:eastAsia="Roboto Mono" w:hAnsi="Roboto Mono"/>
          <w:color w:val="188038"/>
          <w:rtl w:val="0"/>
        </w:rPr>
        <w:t xml:space="preserve">podManagementPolicy: Parallel  # Pods can be created/terminated in parallel (default is OrderedReady)</w:t>
      </w:r>
      <w:r w:rsidDel="00000000" w:rsidR="00000000" w:rsidRPr="00000000">
        <w:rPr>
          <w:rtl w:val="0"/>
        </w:rPr>
      </w:r>
    </w:p>
    <w:p w:rsidR="00000000" w:rsidDel="00000000" w:rsidP="00000000" w:rsidRDefault="00000000" w:rsidRPr="00000000" w14:paraId="000013E0">
      <w:pPr>
        <w:pStyle w:val="Heading3"/>
        <w:keepNext w:val="0"/>
        <w:keepLines w:val="0"/>
        <w:spacing w:before="280" w:lineRule="auto"/>
        <w:rPr>
          <w:b w:val="1"/>
          <w:color w:val="000000"/>
          <w:sz w:val="26"/>
          <w:szCs w:val="26"/>
        </w:rPr>
      </w:pPr>
      <w:bookmarkStart w:colFirst="0" w:colLast="0" w:name="_m4xcu62p801o" w:id="550"/>
      <w:bookmarkEnd w:id="550"/>
      <w:r w:rsidDel="00000000" w:rsidR="00000000" w:rsidRPr="00000000">
        <w:rPr>
          <w:b w:val="1"/>
          <w:color w:val="000000"/>
          <w:sz w:val="26"/>
          <w:szCs w:val="26"/>
          <w:rtl w:val="0"/>
        </w:rPr>
        <w:t xml:space="preserve">7. Termination Grace Period</w:t>
      </w:r>
    </w:p>
    <w:p w:rsidR="00000000" w:rsidDel="00000000" w:rsidP="00000000" w:rsidRDefault="00000000" w:rsidRPr="00000000" w14:paraId="000013E1">
      <w:pPr>
        <w:spacing w:after="240" w:before="240" w:lineRule="auto"/>
        <w:rPr/>
      </w:pPr>
      <w:r w:rsidDel="00000000" w:rsidR="00000000" w:rsidRPr="00000000">
        <w:rPr>
          <w:rtl w:val="0"/>
        </w:rPr>
        <w:t xml:space="preserve">This is the period Kubernetes allows for a pod to shut down gracefully before forcefully terminating it.</w:t>
      </w:r>
    </w:p>
    <w:p w:rsidR="00000000" w:rsidDel="00000000" w:rsidP="00000000" w:rsidRDefault="00000000" w:rsidRPr="00000000" w14:paraId="000013E2">
      <w:pPr>
        <w:spacing w:after="240" w:before="240" w:lineRule="auto"/>
        <w:rPr/>
      </w:pPr>
      <w:r w:rsidDel="00000000" w:rsidR="00000000" w:rsidRPr="00000000">
        <w:rPr>
          <w:rFonts w:ascii="Roboto Mono" w:cs="Roboto Mono" w:eastAsia="Roboto Mono" w:hAnsi="Roboto Mono"/>
          <w:color w:val="188038"/>
          <w:rtl w:val="0"/>
        </w:rPr>
        <w:t xml:space="preserve">terminationGracePeriodSeconds: 30  # 30 seconds to terminate the pod gracefully</w:t>
      </w:r>
      <w:r w:rsidDel="00000000" w:rsidR="00000000" w:rsidRPr="00000000">
        <w:rPr>
          <w:rtl w:val="0"/>
        </w:rPr>
      </w:r>
    </w:p>
    <w:p w:rsidR="00000000" w:rsidDel="00000000" w:rsidP="00000000" w:rsidRDefault="00000000" w:rsidRPr="00000000" w14:paraId="000013E3">
      <w:pPr>
        <w:pStyle w:val="Heading3"/>
        <w:keepNext w:val="0"/>
        <w:keepLines w:val="0"/>
        <w:spacing w:before="280" w:lineRule="auto"/>
        <w:rPr>
          <w:b w:val="1"/>
          <w:color w:val="000000"/>
          <w:sz w:val="26"/>
          <w:szCs w:val="26"/>
        </w:rPr>
      </w:pPr>
      <w:bookmarkStart w:colFirst="0" w:colLast="0" w:name="_674dbmwt2uld" w:id="551"/>
      <w:bookmarkEnd w:id="551"/>
      <w:r w:rsidDel="00000000" w:rsidR="00000000" w:rsidRPr="00000000">
        <w:rPr>
          <w:b w:val="1"/>
          <w:color w:val="000000"/>
          <w:sz w:val="26"/>
          <w:szCs w:val="26"/>
          <w:rtl w:val="0"/>
        </w:rPr>
        <w:t xml:space="preserve">8. Pod Security Context</w:t>
      </w:r>
    </w:p>
    <w:p w:rsidR="00000000" w:rsidDel="00000000" w:rsidP="00000000" w:rsidRDefault="00000000" w:rsidRPr="00000000" w14:paraId="000013E4">
      <w:pPr>
        <w:spacing w:after="240" w:before="240" w:lineRule="auto"/>
        <w:rPr/>
      </w:pPr>
      <w:r w:rsidDel="00000000" w:rsidR="00000000" w:rsidRPr="00000000">
        <w:rPr>
          <w:rtl w:val="0"/>
        </w:rPr>
        <w:t xml:space="preserve">Security-related configuration, such as user IDs, permissions, and other security-related settings.</w:t>
      </w:r>
    </w:p>
    <w:p w:rsidR="00000000" w:rsidDel="00000000" w:rsidP="00000000" w:rsidRDefault="00000000" w:rsidRPr="00000000" w14:paraId="000013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securityContext:</w:t>
      </w:r>
    </w:p>
    <w:p w:rsidR="00000000" w:rsidDel="00000000" w:rsidP="00000000" w:rsidRDefault="00000000" w:rsidRPr="00000000" w14:paraId="000013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runAsUser: 1000  # Run as a non-root user</w:t>
      </w:r>
    </w:p>
    <w:p w:rsidR="00000000" w:rsidDel="00000000" w:rsidP="00000000" w:rsidRDefault="00000000" w:rsidRPr="00000000" w14:paraId="000013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fsGroup: 2000</w:t>
      </w:r>
    </w:p>
    <w:p w:rsidR="00000000" w:rsidDel="00000000" w:rsidP="00000000" w:rsidRDefault="00000000" w:rsidRPr="00000000" w14:paraId="000013E8">
      <w:pPr>
        <w:spacing w:after="240" w:before="240" w:lineRule="auto"/>
        <w:rPr/>
      </w:pPr>
      <w:r w:rsidDel="00000000" w:rsidR="00000000" w:rsidRPr="00000000">
        <w:rPr>
          <w:rtl w:val="0"/>
        </w:rPr>
      </w:r>
    </w:p>
    <w:p w:rsidR="00000000" w:rsidDel="00000000" w:rsidP="00000000" w:rsidRDefault="00000000" w:rsidRPr="00000000" w14:paraId="000013E9">
      <w:pPr>
        <w:pStyle w:val="Heading3"/>
        <w:keepNext w:val="0"/>
        <w:keepLines w:val="0"/>
        <w:spacing w:before="280" w:lineRule="auto"/>
        <w:rPr>
          <w:b w:val="1"/>
          <w:color w:val="000000"/>
          <w:sz w:val="26"/>
          <w:szCs w:val="26"/>
        </w:rPr>
      </w:pPr>
      <w:bookmarkStart w:colFirst="0" w:colLast="0" w:name="_uco79k8rgqt6" w:id="552"/>
      <w:bookmarkEnd w:id="552"/>
      <w:r w:rsidDel="00000000" w:rsidR="00000000" w:rsidRPr="00000000">
        <w:rPr>
          <w:b w:val="1"/>
          <w:color w:val="000000"/>
          <w:sz w:val="26"/>
          <w:szCs w:val="26"/>
          <w:rtl w:val="0"/>
        </w:rPr>
        <w:t xml:space="preserve">9. Service Account and Role-Based Access Control (RBAC)</w:t>
      </w:r>
    </w:p>
    <w:p w:rsidR="00000000" w:rsidDel="00000000" w:rsidP="00000000" w:rsidRDefault="00000000" w:rsidRPr="00000000" w14:paraId="000013EA">
      <w:pPr>
        <w:spacing w:after="240" w:before="240" w:lineRule="auto"/>
        <w:rPr/>
      </w:pPr>
      <w:r w:rsidDel="00000000" w:rsidR="00000000" w:rsidRPr="00000000">
        <w:rPr>
          <w:rtl w:val="0"/>
        </w:rPr>
        <w:t xml:space="preserve">You can assign a service account to a pod to control access to Kubernetes resources via RBAC.</w:t>
      </w:r>
    </w:p>
    <w:p w:rsidR="00000000" w:rsidDel="00000000" w:rsidP="00000000" w:rsidRDefault="00000000" w:rsidRPr="00000000" w14:paraId="000013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serviceAccountName: my-service-account</w:t>
      </w:r>
    </w:p>
    <w:p w:rsidR="00000000" w:rsidDel="00000000" w:rsidP="00000000" w:rsidRDefault="00000000" w:rsidRPr="00000000" w14:paraId="000013EC">
      <w:pPr>
        <w:pStyle w:val="Heading3"/>
        <w:keepNext w:val="0"/>
        <w:keepLines w:val="0"/>
        <w:spacing w:before="280" w:lineRule="auto"/>
        <w:rPr>
          <w:b w:val="1"/>
          <w:color w:val="000000"/>
          <w:sz w:val="26"/>
          <w:szCs w:val="26"/>
        </w:rPr>
      </w:pPr>
      <w:bookmarkStart w:colFirst="0" w:colLast="0" w:name="_hier0p3iwcmk" w:id="553"/>
      <w:bookmarkEnd w:id="553"/>
      <w:r w:rsidDel="00000000" w:rsidR="00000000" w:rsidRPr="00000000">
        <w:rPr>
          <w:b w:val="1"/>
          <w:color w:val="000000"/>
          <w:sz w:val="26"/>
          <w:szCs w:val="26"/>
          <w:rtl w:val="0"/>
        </w:rPr>
        <w:t xml:space="preserve">10. Custom Labels and Annotations</w:t>
      </w:r>
    </w:p>
    <w:p w:rsidR="00000000" w:rsidDel="00000000" w:rsidP="00000000" w:rsidRDefault="00000000" w:rsidRPr="00000000" w14:paraId="000013ED">
      <w:pPr>
        <w:spacing w:after="240" w:before="240" w:lineRule="auto"/>
        <w:rPr/>
      </w:pPr>
      <w:r w:rsidDel="00000000" w:rsidR="00000000" w:rsidRPr="00000000">
        <w:rPr>
          <w:rtl w:val="0"/>
        </w:rPr>
        <w:t xml:space="preserve">Labels and annotations are key-value pairs used for organizing and storing metadata about your pods and deployments. Labels can be used for selectors, while annotations are typically used for storing additional information.</w:t>
      </w:r>
    </w:p>
    <w:p w:rsidR="00000000" w:rsidDel="00000000" w:rsidP="00000000" w:rsidRDefault="00000000" w:rsidRPr="00000000" w14:paraId="000013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3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3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3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13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"This is a description of my app"</w:t>
      </w:r>
    </w:p>
    <w:p w:rsidR="00000000" w:rsidDel="00000000" w:rsidP="00000000" w:rsidRDefault="00000000" w:rsidRPr="00000000" w14:paraId="000013F3">
      <w:pPr>
        <w:spacing w:after="240" w:before="240" w:lineRule="auto"/>
        <w:rPr/>
      </w:pPr>
      <w:r w:rsidDel="00000000" w:rsidR="00000000" w:rsidRPr="00000000">
        <w:rPr>
          <w:rtl w:val="0"/>
        </w:rPr>
      </w:r>
    </w:p>
    <w:p w:rsidR="00000000" w:rsidDel="00000000" w:rsidP="00000000" w:rsidRDefault="00000000" w:rsidRPr="00000000" w14:paraId="000013F4">
      <w:pPr>
        <w:pStyle w:val="Heading3"/>
        <w:keepNext w:val="0"/>
        <w:keepLines w:val="0"/>
        <w:spacing w:before="280" w:lineRule="auto"/>
        <w:rPr>
          <w:b w:val="1"/>
          <w:color w:val="000000"/>
          <w:sz w:val="26"/>
          <w:szCs w:val="26"/>
        </w:rPr>
      </w:pPr>
      <w:bookmarkStart w:colFirst="0" w:colLast="0" w:name="_b5rsh1ngqout" w:id="554"/>
      <w:bookmarkEnd w:id="554"/>
      <w:r w:rsidDel="00000000" w:rsidR="00000000" w:rsidRPr="00000000">
        <w:rPr>
          <w:b w:val="1"/>
          <w:color w:val="000000"/>
          <w:sz w:val="26"/>
          <w:szCs w:val="26"/>
          <w:rtl w:val="0"/>
        </w:rPr>
        <w:t xml:space="preserve">Summary of Key Deployment Specifications:</w:t>
      </w:r>
    </w:p>
    <w:p w:rsidR="00000000" w:rsidDel="00000000" w:rsidP="00000000" w:rsidRDefault="00000000" w:rsidRPr="00000000" w14:paraId="000013F5">
      <w:pPr>
        <w:numPr>
          <w:ilvl w:val="0"/>
          <w:numId w:val="340"/>
        </w:numPr>
        <w:spacing w:after="0" w:afterAutospacing="0" w:before="240" w:lineRule="auto"/>
        <w:ind w:left="720" w:hanging="360"/>
      </w:pPr>
      <w:r w:rsidDel="00000000" w:rsidR="00000000" w:rsidRPr="00000000">
        <w:rPr>
          <w:b w:val="1"/>
          <w:rtl w:val="0"/>
        </w:rPr>
        <w:t xml:space="preserve">Health Checks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livenessProbe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readinessProbe</w:t>
      </w:r>
    </w:p>
    <w:p w:rsidR="00000000" w:rsidDel="00000000" w:rsidP="00000000" w:rsidRDefault="00000000" w:rsidRPr="00000000" w14:paraId="000013F6">
      <w:pPr>
        <w:numPr>
          <w:ilvl w:val="0"/>
          <w:numId w:val="340"/>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resources.requests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resources.limits</w:t>
      </w:r>
    </w:p>
    <w:p w:rsidR="00000000" w:rsidDel="00000000" w:rsidP="00000000" w:rsidRDefault="00000000" w:rsidRPr="00000000" w14:paraId="000013F7">
      <w:pPr>
        <w:numPr>
          <w:ilvl w:val="0"/>
          <w:numId w:val="340"/>
        </w:numPr>
        <w:spacing w:after="0" w:afterAutospacing="0" w:before="0" w:beforeAutospacing="0" w:lineRule="auto"/>
        <w:ind w:left="720" w:hanging="360"/>
      </w:pPr>
      <w:r w:rsidDel="00000000" w:rsidR="00000000" w:rsidRPr="00000000">
        <w:rPr>
          <w:b w:val="1"/>
          <w:rtl w:val="0"/>
        </w:rPr>
        <w:t xml:space="preserve">Update Strategy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rollingUpdate.maxUnavailable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rollingUpdate.maxSurge</w:t>
      </w:r>
    </w:p>
    <w:p w:rsidR="00000000" w:rsidDel="00000000" w:rsidP="00000000" w:rsidRDefault="00000000" w:rsidRPr="00000000" w14:paraId="000013F8">
      <w:pPr>
        <w:numPr>
          <w:ilvl w:val="0"/>
          <w:numId w:val="340"/>
        </w:numPr>
        <w:spacing w:after="0" w:afterAutospacing="0" w:before="0" w:beforeAutospacing="0" w:lineRule="auto"/>
        <w:ind w:left="720" w:hanging="360"/>
      </w:pPr>
      <w:r w:rsidDel="00000000" w:rsidR="00000000" w:rsidRPr="00000000">
        <w:rPr>
          <w:b w:val="1"/>
          <w:rtl w:val="0"/>
        </w:rPr>
        <w:t xml:space="preserve">Pod Disruption Budget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minAvailable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maxUnavailable</w:t>
      </w:r>
    </w:p>
    <w:p w:rsidR="00000000" w:rsidDel="00000000" w:rsidP="00000000" w:rsidRDefault="00000000" w:rsidRPr="00000000" w14:paraId="000013F9">
      <w:pPr>
        <w:numPr>
          <w:ilvl w:val="0"/>
          <w:numId w:val="340"/>
        </w:numPr>
        <w:spacing w:after="0" w:afterAutospacing="0" w:before="0" w:beforeAutospacing="0" w:lineRule="auto"/>
        <w:ind w:left="720" w:hanging="360"/>
      </w:pPr>
      <w:r w:rsidDel="00000000" w:rsidR="00000000" w:rsidRPr="00000000">
        <w:rPr>
          <w:b w:val="1"/>
          <w:rtl w:val="0"/>
        </w:rPr>
        <w:t xml:space="preserve">Affinity &amp; Tolerations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affinity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13FA">
      <w:pPr>
        <w:numPr>
          <w:ilvl w:val="0"/>
          <w:numId w:val="340"/>
        </w:numPr>
        <w:spacing w:after="0" w:afterAutospacing="0" w:before="0" w:beforeAutospacing="0" w:lineRule="auto"/>
        <w:ind w:left="720" w:hanging="360"/>
      </w:pPr>
      <w:r w:rsidDel="00000000" w:rsidR="00000000" w:rsidRPr="00000000">
        <w:rPr>
          <w:b w:val="1"/>
          <w:rtl w:val="0"/>
        </w:rPr>
        <w:t xml:space="preserve">Termination Grace Period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terminationGracePeriodSeconds</w:t>
      </w:r>
    </w:p>
    <w:p w:rsidR="00000000" w:rsidDel="00000000" w:rsidP="00000000" w:rsidRDefault="00000000" w:rsidRPr="00000000" w14:paraId="000013FB">
      <w:pPr>
        <w:numPr>
          <w:ilvl w:val="0"/>
          <w:numId w:val="340"/>
        </w:numPr>
        <w:spacing w:after="0" w:afterAutospacing="0" w:before="0" w:beforeAutospacing="0" w:lineRule="auto"/>
        <w:ind w:left="720" w:hanging="360"/>
      </w:pPr>
      <w:r w:rsidDel="00000000" w:rsidR="00000000" w:rsidRPr="00000000">
        <w:rPr>
          <w:b w:val="1"/>
          <w:rtl w:val="0"/>
        </w:rPr>
        <w:t xml:space="preserve">Pod Security 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securityContext</w:t>
      </w:r>
    </w:p>
    <w:p w:rsidR="00000000" w:rsidDel="00000000" w:rsidP="00000000" w:rsidRDefault="00000000" w:rsidRPr="00000000" w14:paraId="000013FC">
      <w:pPr>
        <w:numPr>
          <w:ilvl w:val="0"/>
          <w:numId w:val="340"/>
        </w:numPr>
        <w:spacing w:after="0" w:afterAutospacing="0" w:before="0" w:beforeAutospacing="0" w:lineRule="auto"/>
        <w:ind w:left="720" w:hanging="360"/>
      </w:pPr>
      <w:r w:rsidDel="00000000" w:rsidR="00000000" w:rsidRPr="00000000">
        <w:rPr>
          <w:b w:val="1"/>
          <w:rtl w:val="0"/>
        </w:rPr>
        <w:t xml:space="preserve">Service Account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serviceAccountName</w:t>
      </w:r>
    </w:p>
    <w:p w:rsidR="00000000" w:rsidDel="00000000" w:rsidP="00000000" w:rsidRDefault="00000000" w:rsidRPr="00000000" w14:paraId="000013FD">
      <w:pPr>
        <w:numPr>
          <w:ilvl w:val="0"/>
          <w:numId w:val="340"/>
        </w:numPr>
        <w:spacing w:after="240" w:before="0" w:beforeAutospacing="0" w:lineRule="auto"/>
        <w:ind w:left="720" w:hanging="360"/>
      </w:pPr>
      <w:r w:rsidDel="00000000" w:rsidR="00000000" w:rsidRPr="00000000">
        <w:rPr>
          <w:b w:val="1"/>
          <w:rtl w:val="0"/>
        </w:rPr>
        <w:t xml:space="preserve">Labels and Annotations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metadata.labels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metadata.annotations</w:t>
      </w:r>
    </w:p>
    <w:p w:rsidR="00000000" w:rsidDel="00000000" w:rsidP="00000000" w:rsidRDefault="00000000" w:rsidRPr="00000000" w14:paraId="000013FE">
      <w:pPr>
        <w:spacing w:after="240" w:before="240" w:lineRule="auto"/>
        <w:rPr/>
      </w:pPr>
      <w:r w:rsidDel="00000000" w:rsidR="00000000" w:rsidRPr="00000000">
        <w:rPr>
          <w:rtl w:val="0"/>
        </w:rPr>
        <w:t xml:space="preserve">These configurations can be tailored based on the specific needs of your workloads, and help ensure efficient and reliable operations within Kubernetes.</w:t>
      </w:r>
    </w:p>
    <w:p w:rsidR="00000000" w:rsidDel="00000000" w:rsidP="00000000" w:rsidRDefault="00000000" w:rsidRPr="00000000" w14:paraId="000013FF">
      <w:pPr>
        <w:spacing w:after="240" w:before="240" w:lineRule="auto"/>
        <w:rPr/>
      </w:pPr>
      <w:r w:rsidDel="00000000" w:rsidR="00000000" w:rsidRPr="00000000">
        <w:rPr>
          <w:rtl w:val="0"/>
        </w:rPr>
      </w:r>
    </w:p>
    <w:p w:rsidR="00000000" w:rsidDel="00000000" w:rsidP="00000000" w:rsidRDefault="00000000" w:rsidRPr="00000000" w14:paraId="00001400">
      <w:pPr>
        <w:pStyle w:val="Heading1"/>
        <w:rPr/>
      </w:pPr>
      <w:bookmarkStart w:colFirst="0" w:colLast="0" w:name="_a03d5youcqwp" w:id="555"/>
      <w:bookmarkEnd w:id="555"/>
      <w:r w:rsidDel="00000000" w:rsidR="00000000" w:rsidRPr="00000000">
        <w:rPr>
          <w:rtl w:val="0"/>
        </w:rPr>
        <w:t xml:space="preserve">How does rolling update work in k8? Let's say we deploy a new rolling update where the new pods readiness probe is failing.Will the deployment keep old or new pods ?</w:t>
      </w:r>
    </w:p>
    <w:p w:rsidR="00000000" w:rsidDel="00000000" w:rsidP="00000000" w:rsidRDefault="00000000" w:rsidRPr="00000000" w14:paraId="00001401">
      <w:pPr>
        <w:spacing w:after="240" w:before="240" w:lineRule="auto"/>
        <w:rPr/>
      </w:pPr>
      <w:r w:rsidDel="00000000" w:rsidR="00000000" w:rsidRPr="00000000">
        <w:rPr>
          <w:rtl w:val="0"/>
        </w:rPr>
        <w:t xml:space="preserve">In Kubernetes, the </w:t>
      </w:r>
      <w:r w:rsidDel="00000000" w:rsidR="00000000" w:rsidRPr="00000000">
        <w:rPr>
          <w:b w:val="1"/>
          <w:rtl w:val="0"/>
        </w:rPr>
        <w:t xml:space="preserve">Rolling Update</w:t>
      </w:r>
      <w:r w:rsidDel="00000000" w:rsidR="00000000" w:rsidRPr="00000000">
        <w:rPr>
          <w:rtl w:val="0"/>
        </w:rPr>
        <w:t xml:space="preserve"> strategy is the default update mechanism used for </w:t>
      </w:r>
      <w:r w:rsidDel="00000000" w:rsidR="00000000" w:rsidRPr="00000000">
        <w:rPr>
          <w:b w:val="1"/>
          <w:rtl w:val="0"/>
        </w:rPr>
        <w:t xml:space="preserve">Deployments</w:t>
      </w:r>
      <w:r w:rsidDel="00000000" w:rsidR="00000000" w:rsidRPr="00000000">
        <w:rPr>
          <w:rtl w:val="0"/>
        </w:rPr>
        <w:t xml:space="preserve">, which ensures that new versions of pods are gradually rolled out while maintaining the desired number of replicas in a running state. The process is designed to minimize downtime and ensure that the application is always available during the update.</w:t>
      </w:r>
    </w:p>
    <w:p w:rsidR="00000000" w:rsidDel="00000000" w:rsidP="00000000" w:rsidRDefault="00000000" w:rsidRPr="00000000" w14:paraId="00001402">
      <w:pPr>
        <w:pStyle w:val="Heading3"/>
        <w:keepNext w:val="0"/>
        <w:keepLines w:val="0"/>
        <w:spacing w:before="280" w:lineRule="auto"/>
        <w:rPr>
          <w:b w:val="1"/>
          <w:color w:val="000000"/>
          <w:sz w:val="26"/>
          <w:szCs w:val="26"/>
        </w:rPr>
      </w:pPr>
      <w:bookmarkStart w:colFirst="0" w:colLast="0" w:name="_i0w7lahc4gab" w:id="556"/>
      <w:bookmarkEnd w:id="556"/>
      <w:r w:rsidDel="00000000" w:rsidR="00000000" w:rsidRPr="00000000">
        <w:rPr>
          <w:b w:val="1"/>
          <w:color w:val="000000"/>
          <w:sz w:val="26"/>
          <w:szCs w:val="26"/>
          <w:rtl w:val="0"/>
        </w:rPr>
        <w:t xml:space="preserve">Key Concepts of Rolling Update</w:t>
      </w:r>
    </w:p>
    <w:p w:rsidR="00000000" w:rsidDel="00000000" w:rsidP="00000000" w:rsidRDefault="00000000" w:rsidRPr="00000000" w14:paraId="00001403">
      <w:pPr>
        <w:spacing w:after="240" w:before="240" w:lineRule="auto"/>
        <w:rPr/>
      </w:pPr>
      <w:r w:rsidDel="00000000" w:rsidR="00000000" w:rsidRPr="00000000">
        <w:rPr>
          <w:rtl w:val="0"/>
        </w:rPr>
        <w:t xml:space="preserve">When you deploy a new version of your app (e.g., a new container image or updated configuration), Kubernetes gradually replaces the old pods with new ones. The rolling update process is controlled by two key parameters:</w:t>
      </w:r>
    </w:p>
    <w:p w:rsidR="00000000" w:rsidDel="00000000" w:rsidP="00000000" w:rsidRDefault="00000000" w:rsidRPr="00000000" w14:paraId="00001404">
      <w:pPr>
        <w:numPr>
          <w:ilvl w:val="0"/>
          <w:numId w:val="31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maxUnavailable</w:t>
      </w:r>
      <w:r w:rsidDel="00000000" w:rsidR="00000000" w:rsidRPr="00000000">
        <w:rPr>
          <w:rtl w:val="0"/>
        </w:rPr>
        <w:t xml:space="preserve">: The maximum number of pods that can be unavailable during the update (either as an absolute number or percentage of the replicas).</w:t>
      </w:r>
    </w:p>
    <w:p w:rsidR="00000000" w:rsidDel="00000000" w:rsidP="00000000" w:rsidRDefault="00000000" w:rsidRPr="00000000" w14:paraId="00001405">
      <w:pPr>
        <w:numPr>
          <w:ilvl w:val="0"/>
          <w:numId w:val="31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maxSurge</w:t>
      </w:r>
      <w:r w:rsidDel="00000000" w:rsidR="00000000" w:rsidRPr="00000000">
        <w:rPr>
          <w:rtl w:val="0"/>
        </w:rPr>
        <w:t xml:space="preserve">: The maximum number of pods that can be created above the desired replica count during the update.</w:t>
      </w:r>
    </w:p>
    <w:p w:rsidR="00000000" w:rsidDel="00000000" w:rsidP="00000000" w:rsidRDefault="00000000" w:rsidRPr="00000000" w14:paraId="00001406">
      <w:pPr>
        <w:spacing w:after="240" w:before="240" w:lineRule="auto"/>
        <w:rPr/>
      </w:pPr>
      <w:r w:rsidDel="00000000" w:rsidR="00000000" w:rsidRPr="00000000">
        <w:rPr>
          <w:rtl w:val="0"/>
        </w:rPr>
        <w:t xml:space="preserve">Kubernetes updates pods in a way that keeps the application available. It creates new pods and waits for them to become </w:t>
      </w:r>
      <w:r w:rsidDel="00000000" w:rsidR="00000000" w:rsidRPr="00000000">
        <w:rPr>
          <w:b w:val="1"/>
          <w:rtl w:val="0"/>
        </w:rPr>
        <w:t xml:space="preserve">ready</w:t>
      </w:r>
      <w:r w:rsidDel="00000000" w:rsidR="00000000" w:rsidRPr="00000000">
        <w:rPr>
          <w:rtl w:val="0"/>
        </w:rPr>
        <w:t xml:space="preserve"> (via the readiness probe) before terminating the old pods. If a problem occurs (e.g., the readiness probe fails), the behavior will depend on the readiness check and the rolling update parameters.</w:t>
      </w:r>
    </w:p>
    <w:p w:rsidR="00000000" w:rsidDel="00000000" w:rsidP="00000000" w:rsidRDefault="00000000" w:rsidRPr="00000000" w14:paraId="00001407">
      <w:pPr>
        <w:pStyle w:val="Heading3"/>
        <w:keepNext w:val="0"/>
        <w:keepLines w:val="0"/>
        <w:spacing w:before="280" w:lineRule="auto"/>
        <w:rPr>
          <w:b w:val="1"/>
          <w:color w:val="000000"/>
          <w:sz w:val="26"/>
          <w:szCs w:val="26"/>
        </w:rPr>
      </w:pPr>
      <w:bookmarkStart w:colFirst="0" w:colLast="0" w:name="_x851m0mhulpu" w:id="557"/>
      <w:bookmarkEnd w:id="557"/>
      <w:r w:rsidDel="00000000" w:rsidR="00000000" w:rsidRPr="00000000">
        <w:rPr>
          <w:b w:val="1"/>
          <w:color w:val="000000"/>
          <w:sz w:val="26"/>
          <w:szCs w:val="26"/>
          <w:rtl w:val="0"/>
        </w:rPr>
        <w:t xml:space="preserve">What Happens When the Readiness Probe Fails During a Rolling Update?</w:t>
      </w:r>
    </w:p>
    <w:p w:rsidR="00000000" w:rsidDel="00000000" w:rsidP="00000000" w:rsidRDefault="00000000" w:rsidRPr="00000000" w14:paraId="00001408">
      <w:pPr>
        <w:spacing w:after="240" w:before="240" w:lineRule="auto"/>
        <w:rPr/>
      </w:pPr>
      <w:r w:rsidDel="00000000" w:rsidR="00000000" w:rsidRPr="00000000">
        <w:rPr>
          <w:rtl w:val="0"/>
        </w:rPr>
        <w:t xml:space="preserve">If the </w:t>
      </w:r>
      <w:r w:rsidDel="00000000" w:rsidR="00000000" w:rsidRPr="00000000">
        <w:rPr>
          <w:b w:val="1"/>
          <w:rtl w:val="0"/>
        </w:rPr>
        <w:t xml:space="preserve">readiness probe</w:t>
      </w:r>
      <w:r w:rsidDel="00000000" w:rsidR="00000000" w:rsidRPr="00000000">
        <w:rPr>
          <w:rtl w:val="0"/>
        </w:rPr>
        <w:t xml:space="preserve"> of the new pods fails during the rolling update, Kubernetes will not consider those pods as ready for traffic. The update mechanism will behave as follows:</w:t>
      </w:r>
    </w:p>
    <w:p w:rsidR="00000000" w:rsidDel="00000000" w:rsidP="00000000" w:rsidRDefault="00000000" w:rsidRPr="00000000" w14:paraId="00001409">
      <w:pPr>
        <w:numPr>
          <w:ilvl w:val="0"/>
          <w:numId w:val="345"/>
        </w:numPr>
        <w:spacing w:after="0" w:afterAutospacing="0" w:before="240" w:lineRule="auto"/>
        <w:ind w:left="720" w:hanging="360"/>
      </w:pPr>
      <w:r w:rsidDel="00000000" w:rsidR="00000000" w:rsidRPr="00000000">
        <w:rPr>
          <w:b w:val="1"/>
          <w:rtl w:val="0"/>
        </w:rPr>
        <w:t xml:space="preserve">New Pods Are Created</w:t>
      </w:r>
      <w:r w:rsidDel="00000000" w:rsidR="00000000" w:rsidRPr="00000000">
        <w:rPr>
          <w:rtl w:val="0"/>
        </w:rPr>
        <w:t xml:space="preserve">: Kubernetes will create the new pods (up to the </w:t>
      </w:r>
      <w:r w:rsidDel="00000000" w:rsidR="00000000" w:rsidRPr="00000000">
        <w:rPr>
          <w:rFonts w:ascii="Roboto Mono" w:cs="Roboto Mono" w:eastAsia="Roboto Mono" w:hAnsi="Roboto Mono"/>
          <w:color w:val="188038"/>
          <w:rtl w:val="0"/>
        </w:rPr>
        <w:t xml:space="preserve">maxSurge</w:t>
      </w:r>
      <w:r w:rsidDel="00000000" w:rsidR="00000000" w:rsidRPr="00000000">
        <w:rPr>
          <w:rtl w:val="0"/>
        </w:rPr>
        <w:t xml:space="preserve"> count) based on the update configuration.</w:t>
      </w:r>
    </w:p>
    <w:p w:rsidR="00000000" w:rsidDel="00000000" w:rsidP="00000000" w:rsidRDefault="00000000" w:rsidRPr="00000000" w14:paraId="0000140A">
      <w:pPr>
        <w:numPr>
          <w:ilvl w:val="0"/>
          <w:numId w:val="345"/>
        </w:numPr>
        <w:spacing w:after="0" w:afterAutospacing="0" w:before="0" w:beforeAutospacing="0" w:lineRule="auto"/>
        <w:ind w:left="720" w:hanging="360"/>
      </w:pPr>
      <w:r w:rsidDel="00000000" w:rsidR="00000000" w:rsidRPr="00000000">
        <w:rPr>
          <w:b w:val="1"/>
          <w:rtl w:val="0"/>
        </w:rPr>
        <w:t xml:space="preserve">Readiness Probe Check</w:t>
      </w:r>
      <w:r w:rsidDel="00000000" w:rsidR="00000000" w:rsidRPr="00000000">
        <w:rPr>
          <w:rtl w:val="0"/>
        </w:rPr>
        <w:t xml:space="preserve">: After creating a new pod, Kubernetes waits for it to pass the readiness probe before routing traffic to it. If the readiness probe fails:</w:t>
      </w:r>
    </w:p>
    <w:p w:rsidR="00000000" w:rsidDel="00000000" w:rsidP="00000000" w:rsidRDefault="00000000" w:rsidRPr="00000000" w14:paraId="0000140B">
      <w:pPr>
        <w:numPr>
          <w:ilvl w:val="1"/>
          <w:numId w:val="345"/>
        </w:numPr>
        <w:spacing w:after="0" w:afterAutospacing="0" w:before="0" w:beforeAutospacing="0" w:lineRule="auto"/>
        <w:ind w:left="1440" w:hanging="360"/>
      </w:pPr>
      <w:r w:rsidDel="00000000" w:rsidR="00000000" w:rsidRPr="00000000">
        <w:rPr>
          <w:rtl w:val="0"/>
        </w:rPr>
        <w:t xml:space="preserve">Kubernetes </w:t>
      </w:r>
      <w:r w:rsidDel="00000000" w:rsidR="00000000" w:rsidRPr="00000000">
        <w:rPr>
          <w:b w:val="1"/>
          <w:rtl w:val="0"/>
        </w:rPr>
        <w:t xml:space="preserve">does not route traffic</w:t>
      </w:r>
      <w:r w:rsidDel="00000000" w:rsidR="00000000" w:rsidRPr="00000000">
        <w:rPr>
          <w:rtl w:val="0"/>
        </w:rPr>
        <w:t xml:space="preserve"> to the new pod, but the pod stays in the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state.</w:t>
      </w:r>
    </w:p>
    <w:p w:rsidR="00000000" w:rsidDel="00000000" w:rsidP="00000000" w:rsidRDefault="00000000" w:rsidRPr="00000000" w14:paraId="0000140C">
      <w:pPr>
        <w:numPr>
          <w:ilvl w:val="1"/>
          <w:numId w:val="345"/>
        </w:numPr>
        <w:spacing w:after="0" w:afterAutospacing="0" w:before="0" w:beforeAutospacing="0" w:lineRule="auto"/>
        <w:ind w:left="1440" w:hanging="360"/>
      </w:pPr>
      <w:r w:rsidDel="00000000" w:rsidR="00000000" w:rsidRPr="00000000">
        <w:rPr>
          <w:rtl w:val="0"/>
        </w:rPr>
        <w:t xml:space="preserve">The update will </w:t>
      </w:r>
      <w:r w:rsidDel="00000000" w:rsidR="00000000" w:rsidRPr="00000000">
        <w:rPr>
          <w:b w:val="1"/>
          <w:rtl w:val="0"/>
        </w:rPr>
        <w:t xml:space="preserve">pause</w:t>
      </w:r>
      <w:r w:rsidDel="00000000" w:rsidR="00000000" w:rsidRPr="00000000">
        <w:rPr>
          <w:rtl w:val="0"/>
        </w:rPr>
        <w:t xml:space="preserve"> at this point, and Kubernetes will wait for the readiness probe to succeed. The new pod is essentially </w:t>
      </w:r>
      <w:r w:rsidDel="00000000" w:rsidR="00000000" w:rsidRPr="00000000">
        <w:rPr>
          <w:b w:val="1"/>
          <w:rtl w:val="0"/>
        </w:rPr>
        <w:t xml:space="preserve">not ready to serve traffic</w:t>
      </w:r>
      <w:r w:rsidDel="00000000" w:rsidR="00000000" w:rsidRPr="00000000">
        <w:rPr>
          <w:rtl w:val="0"/>
        </w:rPr>
        <w:t xml:space="preserve"> yet, so Kubernetes will not terminate any old pods.</w:t>
      </w:r>
    </w:p>
    <w:p w:rsidR="00000000" w:rsidDel="00000000" w:rsidP="00000000" w:rsidRDefault="00000000" w:rsidRPr="00000000" w14:paraId="0000140D">
      <w:pPr>
        <w:numPr>
          <w:ilvl w:val="0"/>
          <w:numId w:val="345"/>
        </w:numPr>
        <w:spacing w:after="0" w:afterAutospacing="0" w:before="0" w:beforeAutospacing="0" w:lineRule="auto"/>
        <w:ind w:left="720" w:hanging="360"/>
      </w:pPr>
      <w:r w:rsidDel="00000000" w:rsidR="00000000" w:rsidRPr="00000000">
        <w:rPr>
          <w:b w:val="1"/>
          <w:rtl w:val="0"/>
        </w:rPr>
        <w:t xml:space="preserve">Old Pods Are Retained</w:t>
      </w:r>
      <w:r w:rsidDel="00000000" w:rsidR="00000000" w:rsidRPr="00000000">
        <w:rPr>
          <w:rtl w:val="0"/>
        </w:rPr>
        <w:t xml:space="preserve">: Since the new pods are not ready, the old pods are </w:t>
      </w:r>
      <w:r w:rsidDel="00000000" w:rsidR="00000000" w:rsidRPr="00000000">
        <w:rPr>
          <w:b w:val="1"/>
          <w:rtl w:val="0"/>
        </w:rPr>
        <w:t xml:space="preserve">not terminated</w:t>
      </w:r>
      <w:r w:rsidDel="00000000" w:rsidR="00000000" w:rsidRPr="00000000">
        <w:rPr>
          <w:rtl w:val="0"/>
        </w:rPr>
        <w:t xml:space="preserve"> immediately. Kubernetes will keep the old pods running until the new ones pass their readiness check. This ensures that the application remains available.</w:t>
      </w:r>
    </w:p>
    <w:p w:rsidR="00000000" w:rsidDel="00000000" w:rsidP="00000000" w:rsidRDefault="00000000" w:rsidRPr="00000000" w14:paraId="0000140E">
      <w:pPr>
        <w:numPr>
          <w:ilvl w:val="1"/>
          <w:numId w:val="345"/>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rFonts w:ascii="Roboto Mono" w:cs="Roboto Mono" w:eastAsia="Roboto Mono" w:hAnsi="Roboto Mono"/>
          <w:b w:val="1"/>
          <w:color w:val="188038"/>
          <w:rtl w:val="0"/>
        </w:rPr>
        <w:t xml:space="preserve">maxUnavailable</w:t>
      </w:r>
      <w:r w:rsidDel="00000000" w:rsidR="00000000" w:rsidRPr="00000000">
        <w:rPr>
          <w:rtl w:val="0"/>
        </w:rPr>
        <w:t xml:space="preserve"> value is set to 0, the old pods </w:t>
      </w:r>
      <w:r w:rsidDel="00000000" w:rsidR="00000000" w:rsidRPr="00000000">
        <w:rPr>
          <w:b w:val="1"/>
          <w:rtl w:val="0"/>
        </w:rPr>
        <w:t xml:space="preserve">will never be deleted</w:t>
      </w:r>
      <w:r w:rsidDel="00000000" w:rsidR="00000000" w:rsidRPr="00000000">
        <w:rPr>
          <w:rtl w:val="0"/>
        </w:rPr>
        <w:t xml:space="preserve"> until the new pods are ready, ensuring no downtime.</w:t>
      </w:r>
    </w:p>
    <w:p w:rsidR="00000000" w:rsidDel="00000000" w:rsidP="00000000" w:rsidRDefault="00000000" w:rsidRPr="00000000" w14:paraId="0000140F">
      <w:pPr>
        <w:numPr>
          <w:ilvl w:val="1"/>
          <w:numId w:val="345"/>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rFonts w:ascii="Roboto Mono" w:cs="Roboto Mono" w:eastAsia="Roboto Mono" w:hAnsi="Roboto Mono"/>
          <w:b w:val="1"/>
          <w:color w:val="188038"/>
          <w:rtl w:val="0"/>
        </w:rPr>
        <w:t xml:space="preserve">maxUnavailable</w:t>
      </w:r>
      <w:r w:rsidDel="00000000" w:rsidR="00000000" w:rsidRPr="00000000">
        <w:rPr>
          <w:rtl w:val="0"/>
        </w:rPr>
        <w:t xml:space="preserve"> is greater than 0, Kubernetes may scale down some of the old pods but will still ensure that the desired number of pods is running (i.e., it will keep old pods running if necessary to meet the replica count).</w:t>
      </w:r>
    </w:p>
    <w:p w:rsidR="00000000" w:rsidDel="00000000" w:rsidP="00000000" w:rsidRDefault="00000000" w:rsidRPr="00000000" w14:paraId="00001410">
      <w:pPr>
        <w:numPr>
          <w:ilvl w:val="0"/>
          <w:numId w:val="345"/>
        </w:numPr>
        <w:spacing w:after="0" w:afterAutospacing="0" w:before="0" w:beforeAutospacing="0" w:lineRule="auto"/>
        <w:ind w:left="720" w:hanging="360"/>
      </w:pPr>
      <w:r w:rsidDel="00000000" w:rsidR="00000000" w:rsidRPr="00000000">
        <w:rPr>
          <w:b w:val="1"/>
          <w:rtl w:val="0"/>
        </w:rPr>
        <w:t xml:space="preserve">Rollback Mechanism</w:t>
      </w:r>
      <w:r w:rsidDel="00000000" w:rsidR="00000000" w:rsidRPr="00000000">
        <w:rPr>
          <w:rtl w:val="0"/>
        </w:rPr>
        <w:t xml:space="preserve">: If the issue persists and the new pods never become ready (for example, due to a misconfiguration or code bug), the rolling update will eventually fail after the </w:t>
      </w:r>
      <w:r w:rsidDel="00000000" w:rsidR="00000000" w:rsidRPr="00000000">
        <w:rPr>
          <w:rFonts w:ascii="Roboto Mono" w:cs="Roboto Mono" w:eastAsia="Roboto Mono" w:hAnsi="Roboto Mono"/>
          <w:b w:val="1"/>
          <w:color w:val="188038"/>
          <w:rtl w:val="0"/>
        </w:rPr>
        <w:t xml:space="preserve">failureThreshold</w:t>
      </w:r>
      <w:r w:rsidDel="00000000" w:rsidR="00000000" w:rsidRPr="00000000">
        <w:rPr>
          <w:rtl w:val="0"/>
        </w:rPr>
        <w:t xml:space="preserve"> number of retries for the probe. At this point:</w:t>
      </w:r>
    </w:p>
    <w:p w:rsidR="00000000" w:rsidDel="00000000" w:rsidP="00000000" w:rsidRDefault="00000000" w:rsidRPr="00000000" w14:paraId="00001411">
      <w:pPr>
        <w:numPr>
          <w:ilvl w:val="1"/>
          <w:numId w:val="345"/>
        </w:numPr>
        <w:spacing w:after="0" w:afterAutospacing="0" w:before="0" w:beforeAutospacing="0" w:lineRule="auto"/>
        <w:ind w:left="1440" w:hanging="360"/>
      </w:pPr>
      <w:r w:rsidDel="00000000" w:rsidR="00000000" w:rsidRPr="00000000">
        <w:rPr>
          <w:rtl w:val="0"/>
        </w:rPr>
        <w:t xml:space="preserve">Kubernetes will </w:t>
      </w:r>
      <w:r w:rsidDel="00000000" w:rsidR="00000000" w:rsidRPr="00000000">
        <w:rPr>
          <w:b w:val="1"/>
          <w:rtl w:val="0"/>
        </w:rPr>
        <w:t xml:space="preserve">not complete the update</w:t>
      </w:r>
      <w:r w:rsidDel="00000000" w:rsidR="00000000" w:rsidRPr="00000000">
        <w:rPr>
          <w:rtl w:val="0"/>
        </w:rPr>
        <w:t xml:space="preserve"> and will </w:t>
      </w:r>
      <w:r w:rsidDel="00000000" w:rsidR="00000000" w:rsidRPr="00000000">
        <w:rPr>
          <w:b w:val="1"/>
          <w:rtl w:val="0"/>
        </w:rPr>
        <w:t xml:space="preserve">halt</w:t>
      </w:r>
      <w:r w:rsidDel="00000000" w:rsidR="00000000" w:rsidRPr="00000000">
        <w:rPr>
          <w:rtl w:val="0"/>
        </w:rPr>
        <w:t xml:space="preserve"> the deployment process.</w:t>
      </w:r>
    </w:p>
    <w:p w:rsidR="00000000" w:rsidDel="00000000" w:rsidP="00000000" w:rsidRDefault="00000000" w:rsidRPr="00000000" w14:paraId="00001412">
      <w:pPr>
        <w:numPr>
          <w:ilvl w:val="1"/>
          <w:numId w:val="345"/>
        </w:numPr>
        <w:spacing w:after="240" w:before="0" w:beforeAutospacing="0" w:lineRule="auto"/>
        <w:ind w:left="1440" w:hanging="360"/>
      </w:pPr>
      <w:r w:rsidDel="00000000" w:rsidR="00000000" w:rsidRPr="00000000">
        <w:rPr>
          <w:rtl w:val="0"/>
        </w:rPr>
        <w:t xml:space="preserve">You may manually trigger a rollback to the previous stable version of the deployment using </w:t>
      </w:r>
      <w:r w:rsidDel="00000000" w:rsidR="00000000" w:rsidRPr="00000000">
        <w:rPr>
          <w:rFonts w:ascii="Roboto Mono" w:cs="Roboto Mono" w:eastAsia="Roboto Mono" w:hAnsi="Roboto Mono"/>
          <w:color w:val="188038"/>
          <w:rtl w:val="0"/>
        </w:rPr>
        <w:t xml:space="preserve">kubectl rollout undo</w:t>
      </w:r>
      <w:r w:rsidDel="00000000" w:rsidR="00000000" w:rsidRPr="00000000">
        <w:rPr>
          <w:rtl w:val="0"/>
        </w:rPr>
        <w:t xml:space="preserve">.</w:t>
      </w:r>
    </w:p>
    <w:p w:rsidR="00000000" w:rsidDel="00000000" w:rsidP="00000000" w:rsidRDefault="00000000" w:rsidRPr="00000000" w14:paraId="00001413">
      <w:pPr>
        <w:pStyle w:val="Heading3"/>
        <w:keepNext w:val="0"/>
        <w:keepLines w:val="0"/>
        <w:spacing w:before="280" w:lineRule="auto"/>
        <w:rPr>
          <w:b w:val="1"/>
          <w:color w:val="000000"/>
          <w:sz w:val="26"/>
          <w:szCs w:val="26"/>
        </w:rPr>
      </w:pPr>
      <w:bookmarkStart w:colFirst="0" w:colLast="0" w:name="_uvrd3mwia23b" w:id="558"/>
      <w:bookmarkEnd w:id="558"/>
      <w:r w:rsidDel="00000000" w:rsidR="00000000" w:rsidRPr="00000000">
        <w:rPr>
          <w:b w:val="1"/>
          <w:color w:val="000000"/>
          <w:sz w:val="26"/>
          <w:szCs w:val="26"/>
          <w:rtl w:val="0"/>
        </w:rPr>
        <w:t xml:space="preserve">Example Scenario</w:t>
      </w:r>
    </w:p>
    <w:p w:rsidR="00000000" w:rsidDel="00000000" w:rsidP="00000000" w:rsidRDefault="00000000" w:rsidRPr="00000000" w14:paraId="00001414">
      <w:pPr>
        <w:spacing w:after="240" w:before="240" w:lineRule="auto"/>
        <w:rPr/>
      </w:pPr>
      <w:r w:rsidDel="00000000" w:rsidR="00000000" w:rsidRPr="00000000">
        <w:rPr>
          <w:rtl w:val="0"/>
        </w:rPr>
        <w:t xml:space="preserve">Let’s say you have a deployment with 3 replicas (</w:t>
      </w:r>
      <w:r w:rsidDel="00000000" w:rsidR="00000000" w:rsidRPr="00000000">
        <w:rPr>
          <w:rFonts w:ascii="Roboto Mono" w:cs="Roboto Mono" w:eastAsia="Roboto Mono" w:hAnsi="Roboto Mono"/>
          <w:color w:val="188038"/>
          <w:rtl w:val="0"/>
        </w:rPr>
        <w:t xml:space="preserve">replicas: 3</w:t>
      </w:r>
      <w:r w:rsidDel="00000000" w:rsidR="00000000" w:rsidRPr="00000000">
        <w:rPr>
          <w:rtl w:val="0"/>
        </w:rPr>
        <w:t xml:space="preserve">), and you're updating the app. The rolling update is configured as follows:</w:t>
      </w:r>
    </w:p>
    <w:p w:rsidR="00000000" w:rsidDel="00000000" w:rsidP="00000000" w:rsidRDefault="00000000" w:rsidRPr="00000000" w14:paraId="00001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strategy:</w:t>
      </w:r>
    </w:p>
    <w:p w:rsidR="00000000" w:rsidDel="00000000" w:rsidP="00000000" w:rsidRDefault="00000000" w:rsidRPr="00000000" w14:paraId="00001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1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1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w:t>
      </w:r>
    </w:p>
    <w:p w:rsidR="00000000" w:rsidDel="00000000" w:rsidP="00000000" w:rsidRDefault="00000000" w:rsidRPr="00000000" w14:paraId="00001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numPr>
          <w:ilvl w:val="0"/>
          <w:numId w:val="415"/>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Kubernetes creates the first new pod (Pod A1).</w:t>
      </w:r>
    </w:p>
    <w:p w:rsidR="00000000" w:rsidDel="00000000" w:rsidP="00000000" w:rsidRDefault="00000000" w:rsidRPr="00000000" w14:paraId="0000141C">
      <w:pPr>
        <w:numPr>
          <w:ilvl w:val="1"/>
          <w:numId w:val="415"/>
        </w:numPr>
        <w:spacing w:after="0" w:afterAutospacing="0" w:before="0" w:beforeAutospacing="0" w:lineRule="auto"/>
        <w:ind w:left="1440" w:hanging="360"/>
      </w:pPr>
      <w:r w:rsidDel="00000000" w:rsidR="00000000" w:rsidRPr="00000000">
        <w:rPr>
          <w:rtl w:val="0"/>
        </w:rPr>
        <w:t xml:space="preserve">Pod A1 fails its readiness probe.</w:t>
      </w:r>
    </w:p>
    <w:p w:rsidR="00000000" w:rsidDel="00000000" w:rsidP="00000000" w:rsidRDefault="00000000" w:rsidRPr="00000000" w14:paraId="0000141D">
      <w:pPr>
        <w:numPr>
          <w:ilvl w:val="1"/>
          <w:numId w:val="415"/>
        </w:numPr>
        <w:spacing w:after="0" w:afterAutospacing="0" w:before="0" w:beforeAutospacing="0" w:lineRule="auto"/>
        <w:ind w:left="1440" w:hanging="360"/>
      </w:pPr>
      <w:r w:rsidDel="00000000" w:rsidR="00000000" w:rsidRPr="00000000">
        <w:rPr>
          <w:rtl w:val="0"/>
        </w:rPr>
        <w:t xml:space="preserve">Kubernetes does </w:t>
      </w:r>
      <w:r w:rsidDel="00000000" w:rsidR="00000000" w:rsidRPr="00000000">
        <w:rPr>
          <w:b w:val="1"/>
          <w:rtl w:val="0"/>
        </w:rPr>
        <w:t xml:space="preserve">not route traffic</w:t>
      </w:r>
      <w:r w:rsidDel="00000000" w:rsidR="00000000" w:rsidRPr="00000000">
        <w:rPr>
          <w:rtl w:val="0"/>
        </w:rPr>
        <w:t xml:space="preserve"> to Pod A1 and </w:t>
      </w:r>
      <w:r w:rsidDel="00000000" w:rsidR="00000000" w:rsidRPr="00000000">
        <w:rPr>
          <w:b w:val="1"/>
          <w:rtl w:val="0"/>
        </w:rPr>
        <w:t xml:space="preserve">does not terminate</w:t>
      </w:r>
      <w:r w:rsidDel="00000000" w:rsidR="00000000" w:rsidRPr="00000000">
        <w:rPr>
          <w:rtl w:val="0"/>
        </w:rPr>
        <w:t xml:space="preserve"> any old pods.</w:t>
      </w:r>
    </w:p>
    <w:p w:rsidR="00000000" w:rsidDel="00000000" w:rsidP="00000000" w:rsidRDefault="00000000" w:rsidRPr="00000000" w14:paraId="0000141E">
      <w:pPr>
        <w:numPr>
          <w:ilvl w:val="0"/>
          <w:numId w:val="415"/>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Kubernetes creates the second new pod (Pod A2).</w:t>
      </w:r>
    </w:p>
    <w:p w:rsidR="00000000" w:rsidDel="00000000" w:rsidP="00000000" w:rsidRDefault="00000000" w:rsidRPr="00000000" w14:paraId="0000141F">
      <w:pPr>
        <w:numPr>
          <w:ilvl w:val="1"/>
          <w:numId w:val="415"/>
        </w:numPr>
        <w:spacing w:after="0" w:afterAutospacing="0" w:before="0" w:beforeAutospacing="0" w:lineRule="auto"/>
        <w:ind w:left="1440" w:hanging="360"/>
      </w:pPr>
      <w:r w:rsidDel="00000000" w:rsidR="00000000" w:rsidRPr="00000000">
        <w:rPr>
          <w:rtl w:val="0"/>
        </w:rPr>
        <w:t xml:space="preserve">Pod A2 also fails its readiness probe.</w:t>
      </w:r>
    </w:p>
    <w:p w:rsidR="00000000" w:rsidDel="00000000" w:rsidP="00000000" w:rsidRDefault="00000000" w:rsidRPr="00000000" w14:paraId="00001420">
      <w:pPr>
        <w:numPr>
          <w:ilvl w:val="1"/>
          <w:numId w:val="415"/>
        </w:numPr>
        <w:spacing w:after="0" w:afterAutospacing="0" w:before="0" w:beforeAutospacing="0" w:lineRule="auto"/>
        <w:ind w:left="1440" w:hanging="360"/>
      </w:pPr>
      <w:r w:rsidDel="00000000" w:rsidR="00000000" w:rsidRPr="00000000">
        <w:rPr>
          <w:rtl w:val="0"/>
        </w:rPr>
        <w:t xml:space="preserve">Kubernetes does </w:t>
      </w:r>
      <w:r w:rsidDel="00000000" w:rsidR="00000000" w:rsidRPr="00000000">
        <w:rPr>
          <w:b w:val="1"/>
          <w:rtl w:val="0"/>
        </w:rPr>
        <w:t xml:space="preserve">not route traffic</w:t>
      </w:r>
      <w:r w:rsidDel="00000000" w:rsidR="00000000" w:rsidRPr="00000000">
        <w:rPr>
          <w:rtl w:val="0"/>
        </w:rPr>
        <w:t xml:space="preserve"> to Pod A2, and still </w:t>
      </w:r>
      <w:r w:rsidDel="00000000" w:rsidR="00000000" w:rsidRPr="00000000">
        <w:rPr>
          <w:b w:val="1"/>
          <w:rtl w:val="0"/>
        </w:rPr>
        <w:t xml:space="preserve">does not terminate</w:t>
      </w:r>
      <w:r w:rsidDel="00000000" w:rsidR="00000000" w:rsidRPr="00000000">
        <w:rPr>
          <w:rtl w:val="0"/>
        </w:rPr>
        <w:t xml:space="preserve"> any old pods.</w:t>
      </w:r>
    </w:p>
    <w:p w:rsidR="00000000" w:rsidDel="00000000" w:rsidP="00000000" w:rsidRDefault="00000000" w:rsidRPr="00000000" w14:paraId="00001421">
      <w:pPr>
        <w:numPr>
          <w:ilvl w:val="0"/>
          <w:numId w:val="415"/>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Kubernetes keeps the old pods (Pod O1, O2, O3) running, and the update is </w:t>
      </w:r>
      <w:r w:rsidDel="00000000" w:rsidR="00000000" w:rsidRPr="00000000">
        <w:rPr>
          <w:b w:val="1"/>
          <w:rtl w:val="0"/>
        </w:rPr>
        <w:t xml:space="preserve">paused</w:t>
      </w:r>
      <w:r w:rsidDel="00000000" w:rsidR="00000000" w:rsidRPr="00000000">
        <w:rPr>
          <w:rtl w:val="0"/>
        </w:rPr>
        <w:t xml:space="preserve">.</w:t>
      </w:r>
    </w:p>
    <w:p w:rsidR="00000000" w:rsidDel="00000000" w:rsidP="00000000" w:rsidRDefault="00000000" w:rsidRPr="00000000" w14:paraId="00001422">
      <w:pPr>
        <w:numPr>
          <w:ilvl w:val="1"/>
          <w:numId w:val="415"/>
        </w:numPr>
        <w:spacing w:after="0" w:afterAutospacing="0" w:before="0" w:beforeAutospacing="0" w:lineRule="auto"/>
        <w:ind w:left="1440" w:hanging="360"/>
      </w:pPr>
      <w:r w:rsidDel="00000000" w:rsidR="00000000" w:rsidRPr="00000000">
        <w:rPr>
          <w:rtl w:val="0"/>
        </w:rPr>
        <w:t xml:space="preserve">If the readiness probe failure persists, the deployment is </w:t>
      </w:r>
      <w:r w:rsidDel="00000000" w:rsidR="00000000" w:rsidRPr="00000000">
        <w:rPr>
          <w:b w:val="1"/>
          <w:rtl w:val="0"/>
        </w:rPr>
        <w:t xml:space="preserve">stuck</w:t>
      </w:r>
      <w:r w:rsidDel="00000000" w:rsidR="00000000" w:rsidRPr="00000000">
        <w:rPr>
          <w:rtl w:val="0"/>
        </w:rPr>
        <w:t xml:space="preserve"> in this state, and no new pods are made available.</w:t>
      </w:r>
    </w:p>
    <w:p w:rsidR="00000000" w:rsidDel="00000000" w:rsidP="00000000" w:rsidRDefault="00000000" w:rsidRPr="00000000" w14:paraId="00001423">
      <w:pPr>
        <w:numPr>
          <w:ilvl w:val="0"/>
          <w:numId w:val="415"/>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After reaching the configured threshold for retries or timeouts, the deployment could either:</w:t>
      </w:r>
    </w:p>
    <w:p w:rsidR="00000000" w:rsidDel="00000000" w:rsidP="00000000" w:rsidRDefault="00000000" w:rsidRPr="00000000" w14:paraId="00001424">
      <w:pPr>
        <w:numPr>
          <w:ilvl w:val="1"/>
          <w:numId w:val="415"/>
        </w:numPr>
        <w:spacing w:after="0" w:afterAutospacing="0" w:before="0" w:beforeAutospacing="0" w:lineRule="auto"/>
        <w:ind w:left="1440" w:hanging="360"/>
      </w:pPr>
      <w:r w:rsidDel="00000000" w:rsidR="00000000" w:rsidRPr="00000000">
        <w:rPr>
          <w:b w:val="1"/>
          <w:rtl w:val="0"/>
        </w:rPr>
        <w:t xml:space="preserve">Fail the update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kubectl rollout status</w:t>
      </w:r>
      <w:r w:rsidDel="00000000" w:rsidR="00000000" w:rsidRPr="00000000">
        <w:rPr>
          <w:rtl w:val="0"/>
        </w:rPr>
        <w:t xml:space="preserve"> shows an error), or</w:t>
      </w:r>
    </w:p>
    <w:p w:rsidR="00000000" w:rsidDel="00000000" w:rsidP="00000000" w:rsidRDefault="00000000" w:rsidRPr="00000000" w14:paraId="00001425">
      <w:pPr>
        <w:numPr>
          <w:ilvl w:val="1"/>
          <w:numId w:val="415"/>
        </w:numPr>
        <w:spacing w:after="240" w:before="0" w:beforeAutospacing="0" w:lineRule="auto"/>
        <w:ind w:left="1440" w:hanging="360"/>
      </w:pPr>
      <w:r w:rsidDel="00000000" w:rsidR="00000000" w:rsidRPr="00000000">
        <w:rPr>
          <w:rtl w:val="0"/>
        </w:rPr>
        <w:t xml:space="preserve">You may manually rollback to the previous version using </w:t>
      </w:r>
      <w:r w:rsidDel="00000000" w:rsidR="00000000" w:rsidRPr="00000000">
        <w:rPr>
          <w:rFonts w:ascii="Roboto Mono" w:cs="Roboto Mono" w:eastAsia="Roboto Mono" w:hAnsi="Roboto Mono"/>
          <w:color w:val="188038"/>
          <w:rtl w:val="0"/>
        </w:rPr>
        <w:t xml:space="preserve">kubectl rollout undo</w:t>
      </w:r>
      <w:r w:rsidDel="00000000" w:rsidR="00000000" w:rsidRPr="00000000">
        <w:rPr>
          <w:rtl w:val="0"/>
        </w:rPr>
        <w:t xml:space="preserve">.</w:t>
      </w:r>
    </w:p>
    <w:p w:rsidR="00000000" w:rsidDel="00000000" w:rsidP="00000000" w:rsidRDefault="00000000" w:rsidRPr="00000000" w14:paraId="00001426">
      <w:pPr>
        <w:pStyle w:val="Heading3"/>
        <w:keepNext w:val="0"/>
        <w:keepLines w:val="0"/>
        <w:spacing w:before="280" w:lineRule="auto"/>
        <w:rPr>
          <w:b w:val="1"/>
          <w:color w:val="000000"/>
          <w:sz w:val="26"/>
          <w:szCs w:val="26"/>
        </w:rPr>
      </w:pPr>
      <w:bookmarkStart w:colFirst="0" w:colLast="0" w:name="_sptsgubmctaz" w:id="559"/>
      <w:bookmarkEnd w:id="559"/>
      <w:r w:rsidDel="00000000" w:rsidR="00000000" w:rsidRPr="00000000">
        <w:rPr>
          <w:b w:val="1"/>
          <w:color w:val="000000"/>
          <w:sz w:val="26"/>
          <w:szCs w:val="26"/>
          <w:rtl w:val="0"/>
        </w:rPr>
        <w:t xml:space="preserve">Key Points to Remember</w:t>
      </w:r>
    </w:p>
    <w:p w:rsidR="00000000" w:rsidDel="00000000" w:rsidP="00000000" w:rsidRDefault="00000000" w:rsidRPr="00000000" w14:paraId="00001427">
      <w:pPr>
        <w:numPr>
          <w:ilvl w:val="0"/>
          <w:numId w:val="36"/>
        </w:numPr>
        <w:spacing w:after="0" w:afterAutospacing="0" w:before="240" w:lineRule="auto"/>
        <w:ind w:left="720" w:hanging="360"/>
      </w:pPr>
      <w:r w:rsidDel="00000000" w:rsidR="00000000" w:rsidRPr="00000000">
        <w:rPr>
          <w:b w:val="1"/>
          <w:rtl w:val="0"/>
        </w:rPr>
        <w:t xml:space="preserve">Old Pods Are Not Deleted Immediately</w:t>
      </w:r>
      <w:r w:rsidDel="00000000" w:rsidR="00000000" w:rsidRPr="00000000">
        <w:rPr>
          <w:rtl w:val="0"/>
        </w:rPr>
        <w:t xml:space="preserve">: If the new pods fail their readiness probe, Kubernetes will retain the old pods to ensure availability. Only when the new pods pass the readiness probe will the old pods start being terminated.</w:t>
      </w:r>
    </w:p>
    <w:p w:rsidR="00000000" w:rsidDel="00000000" w:rsidP="00000000" w:rsidRDefault="00000000" w:rsidRPr="00000000" w14:paraId="00001428">
      <w:pPr>
        <w:numPr>
          <w:ilvl w:val="0"/>
          <w:numId w:val="36"/>
        </w:numPr>
        <w:spacing w:after="0" w:afterAutospacing="0" w:before="0" w:beforeAutospacing="0" w:lineRule="auto"/>
        <w:ind w:left="720" w:hanging="360"/>
      </w:pPr>
      <w:r w:rsidDel="00000000" w:rsidR="00000000" w:rsidRPr="00000000">
        <w:rPr>
          <w:b w:val="1"/>
          <w:rtl w:val="0"/>
        </w:rPr>
        <w:t xml:space="preserve">Rolling Update Halts if Readiness Probe Fails</w:t>
      </w:r>
      <w:r w:rsidDel="00000000" w:rsidR="00000000" w:rsidRPr="00000000">
        <w:rPr>
          <w:rtl w:val="0"/>
        </w:rPr>
        <w:t xml:space="preserve">: Kubernetes will not complete the rolling update if the new pods are not ready and will prevent terminating old pods if necessary, depending on the values of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maxSurge</w:t>
      </w:r>
      <w:r w:rsidDel="00000000" w:rsidR="00000000" w:rsidRPr="00000000">
        <w:rPr>
          <w:rtl w:val="0"/>
        </w:rPr>
        <w:t xml:space="preserve">.</w:t>
      </w:r>
    </w:p>
    <w:p w:rsidR="00000000" w:rsidDel="00000000" w:rsidP="00000000" w:rsidRDefault="00000000" w:rsidRPr="00000000" w14:paraId="00001429">
      <w:pPr>
        <w:numPr>
          <w:ilvl w:val="0"/>
          <w:numId w:val="36"/>
        </w:numPr>
        <w:spacing w:after="0" w:afterAutospacing="0" w:before="0" w:beforeAutospacing="0" w:lineRule="auto"/>
        <w:ind w:left="720" w:hanging="360"/>
      </w:pPr>
      <w:r w:rsidDel="00000000" w:rsidR="00000000" w:rsidRPr="00000000">
        <w:rPr>
          <w:b w:val="1"/>
          <w:rtl w:val="0"/>
        </w:rPr>
        <w:t xml:space="preserve">Configuration Matters</w:t>
      </w:r>
      <w:r w:rsidDel="00000000" w:rsidR="00000000" w:rsidRPr="00000000">
        <w:rPr>
          <w:rtl w:val="0"/>
        </w:rPr>
        <w:t xml:space="preserve">:</w:t>
      </w:r>
    </w:p>
    <w:p w:rsidR="00000000" w:rsidDel="00000000" w:rsidP="00000000" w:rsidRDefault="00000000" w:rsidRPr="00000000" w14:paraId="0000142A">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maxUnavailable = 0</w:t>
      </w:r>
      <w:r w:rsidDel="00000000" w:rsidR="00000000" w:rsidRPr="00000000">
        <w:rPr>
          <w:rtl w:val="0"/>
        </w:rPr>
        <w:t xml:space="preserve"> ensures no pods are unavailable during the update.</w:t>
      </w:r>
    </w:p>
    <w:p w:rsidR="00000000" w:rsidDel="00000000" w:rsidP="00000000" w:rsidRDefault="00000000" w:rsidRPr="00000000" w14:paraId="0000142B">
      <w:pPr>
        <w:numPr>
          <w:ilvl w:val="1"/>
          <w:numId w:val="3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maxSurge &gt; 0</w:t>
      </w:r>
      <w:r w:rsidDel="00000000" w:rsidR="00000000" w:rsidRPr="00000000">
        <w:rPr>
          <w:rtl w:val="0"/>
        </w:rPr>
        <w:t xml:space="preserve"> allows more pods to be created than the desired number of replicas, speeding up the rollout but can cause temporary over-provisioning.</w:t>
      </w:r>
    </w:p>
    <w:p w:rsidR="00000000" w:rsidDel="00000000" w:rsidP="00000000" w:rsidRDefault="00000000" w:rsidRPr="00000000" w14:paraId="0000142C">
      <w:pPr>
        <w:spacing w:after="240" w:before="240" w:lineRule="auto"/>
        <w:rPr/>
      </w:pPr>
      <w:r w:rsidDel="00000000" w:rsidR="00000000" w:rsidRPr="00000000">
        <w:rPr>
          <w:rtl w:val="0"/>
        </w:rPr>
        <w:t xml:space="preserve">In summary, if the new pods' readiness probes fail during a rolling update, Kubernetes will </w:t>
      </w:r>
      <w:r w:rsidDel="00000000" w:rsidR="00000000" w:rsidRPr="00000000">
        <w:rPr>
          <w:b w:val="1"/>
          <w:rtl w:val="0"/>
        </w:rPr>
        <w:t xml:space="preserve">keep the old pods running and</w:t>
      </w:r>
      <w:r w:rsidDel="00000000" w:rsidR="00000000" w:rsidRPr="00000000">
        <w:rPr>
          <w:rtl w:val="0"/>
        </w:rPr>
        <w:t xml:space="preserve"> </w:t>
      </w:r>
      <w:r w:rsidDel="00000000" w:rsidR="00000000" w:rsidRPr="00000000">
        <w:rPr>
          <w:b w:val="1"/>
          <w:rtl w:val="0"/>
        </w:rPr>
        <w:t xml:space="preserve">not route traffic to the new pods</w:t>
      </w:r>
      <w:r w:rsidDel="00000000" w:rsidR="00000000" w:rsidRPr="00000000">
        <w:rPr>
          <w:rtl w:val="0"/>
        </w:rPr>
        <w:t xml:space="preserve"> until they are ready. The deployment will </w:t>
      </w:r>
      <w:r w:rsidDel="00000000" w:rsidR="00000000" w:rsidRPr="00000000">
        <w:rPr>
          <w:b w:val="1"/>
          <w:rtl w:val="0"/>
        </w:rPr>
        <w:t xml:space="preserve">pause</w:t>
      </w:r>
      <w:r w:rsidDel="00000000" w:rsidR="00000000" w:rsidRPr="00000000">
        <w:rPr>
          <w:rtl w:val="0"/>
        </w:rPr>
        <w:t xml:space="preserve"> until the issue is resolved or the failure threshold is reached, after which a rollback may occur.</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pStyle w:val="Heading1"/>
        <w:rPr/>
      </w:pPr>
      <w:bookmarkStart w:colFirst="0" w:colLast="0" w:name="_1v8npfczixnl" w:id="560"/>
      <w:bookmarkEnd w:id="560"/>
      <w:r w:rsidDel="00000000" w:rsidR="00000000" w:rsidRPr="00000000">
        <w:rPr>
          <w:rtl w:val="0"/>
        </w:rPr>
        <w:t xml:space="preserve">K8 deployment types and strategies?</w:t>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spacing w:after="240" w:before="240" w:lineRule="auto"/>
        <w:rPr/>
      </w:pPr>
      <w:r w:rsidDel="00000000" w:rsidR="00000000" w:rsidRPr="00000000">
        <w:rPr>
          <w:rtl w:val="0"/>
        </w:rPr>
        <w:t xml:space="preserve">In Kubernetes, </w:t>
      </w:r>
      <w:r w:rsidDel="00000000" w:rsidR="00000000" w:rsidRPr="00000000">
        <w:rPr>
          <w:b w:val="1"/>
          <w:rtl w:val="0"/>
        </w:rPr>
        <w:t xml:space="preserve">Deployment Types</w:t>
      </w:r>
      <w:r w:rsidDel="00000000" w:rsidR="00000000" w:rsidRPr="00000000">
        <w:rPr>
          <w:rtl w:val="0"/>
        </w:rPr>
        <w:t xml:space="preserve"> and </w:t>
      </w:r>
      <w:r w:rsidDel="00000000" w:rsidR="00000000" w:rsidRPr="00000000">
        <w:rPr>
          <w:b w:val="1"/>
          <w:rtl w:val="0"/>
        </w:rPr>
        <w:t xml:space="preserve">Update Strategies</w:t>
      </w:r>
      <w:r w:rsidDel="00000000" w:rsidR="00000000" w:rsidRPr="00000000">
        <w:rPr>
          <w:rtl w:val="0"/>
        </w:rPr>
        <w:t xml:space="preserve"> define how your application should be managed, updated, and scaled. These configurations allow you to control how pods are created, updated, and maintained in a cluster. Let's break them down into two key sections: </w:t>
      </w:r>
      <w:r w:rsidDel="00000000" w:rsidR="00000000" w:rsidRPr="00000000">
        <w:rPr>
          <w:b w:val="1"/>
          <w:rtl w:val="0"/>
        </w:rPr>
        <w:t xml:space="preserve">Deployment Types</w:t>
      </w:r>
      <w:r w:rsidDel="00000000" w:rsidR="00000000" w:rsidRPr="00000000">
        <w:rPr>
          <w:rtl w:val="0"/>
        </w:rPr>
        <w:t xml:space="preserve"> (or controllers) and </w:t>
      </w:r>
      <w:r w:rsidDel="00000000" w:rsidR="00000000" w:rsidRPr="00000000">
        <w:rPr>
          <w:b w:val="1"/>
          <w:rtl w:val="0"/>
        </w:rPr>
        <w:t xml:space="preserve">Update Strategies</w:t>
      </w:r>
      <w:r w:rsidDel="00000000" w:rsidR="00000000" w:rsidRPr="00000000">
        <w:rPr>
          <w:rtl w:val="0"/>
        </w:rPr>
        <w:t xml:space="preserve">.</w:t>
      </w:r>
    </w:p>
    <w:p w:rsidR="00000000" w:rsidDel="00000000" w:rsidP="00000000" w:rsidRDefault="00000000" w:rsidRPr="00000000" w14:paraId="000014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2">
      <w:pPr>
        <w:pStyle w:val="Heading3"/>
        <w:keepNext w:val="0"/>
        <w:keepLines w:val="0"/>
        <w:spacing w:before="280" w:lineRule="auto"/>
        <w:rPr>
          <w:b w:val="1"/>
          <w:color w:val="000000"/>
          <w:sz w:val="26"/>
          <w:szCs w:val="26"/>
        </w:rPr>
      </w:pPr>
      <w:bookmarkStart w:colFirst="0" w:colLast="0" w:name="_m3y63kwdv5kj" w:id="561"/>
      <w:bookmarkEnd w:id="561"/>
      <w:r w:rsidDel="00000000" w:rsidR="00000000" w:rsidRPr="00000000">
        <w:rPr>
          <w:b w:val="1"/>
          <w:color w:val="000000"/>
          <w:sz w:val="26"/>
          <w:szCs w:val="26"/>
          <w:rtl w:val="0"/>
        </w:rPr>
        <w:t xml:space="preserve">Kubernetes Deployment Types (Controllers)</w:t>
      </w:r>
    </w:p>
    <w:p w:rsidR="00000000" w:rsidDel="00000000" w:rsidP="00000000" w:rsidRDefault="00000000" w:rsidRPr="00000000" w14:paraId="00001433">
      <w:pPr>
        <w:spacing w:after="240" w:before="240" w:lineRule="auto"/>
        <w:rPr/>
      </w:pPr>
      <w:r w:rsidDel="00000000" w:rsidR="00000000" w:rsidRPr="00000000">
        <w:rPr>
          <w:rtl w:val="0"/>
        </w:rPr>
        <w:t xml:space="preserve">These are various controllers in Kubernetes that help manage different types of workloads, with the </w:t>
      </w:r>
      <w:r w:rsidDel="00000000" w:rsidR="00000000" w:rsidRPr="00000000">
        <w:rPr>
          <w:b w:val="1"/>
          <w:rtl w:val="0"/>
        </w:rPr>
        <w:t xml:space="preserve">DeploymentController</w:t>
      </w:r>
      <w:r w:rsidDel="00000000" w:rsidR="00000000" w:rsidRPr="00000000">
        <w:rPr>
          <w:rtl w:val="0"/>
        </w:rPr>
        <w:t xml:space="preserve"> being the most commonly used for stateless applications.</w:t>
      </w:r>
    </w:p>
    <w:p w:rsidR="00000000" w:rsidDel="00000000" w:rsidP="00000000" w:rsidRDefault="00000000" w:rsidRPr="00000000" w14:paraId="00001434">
      <w:pPr>
        <w:pStyle w:val="Heading4"/>
        <w:keepNext w:val="0"/>
        <w:keepLines w:val="0"/>
        <w:spacing w:after="40" w:before="240" w:lineRule="auto"/>
        <w:rPr>
          <w:b w:val="1"/>
          <w:color w:val="000000"/>
          <w:sz w:val="22"/>
          <w:szCs w:val="22"/>
        </w:rPr>
      </w:pPr>
      <w:bookmarkStart w:colFirst="0" w:colLast="0" w:name="_4ju744u5y1f" w:id="562"/>
      <w:bookmarkEnd w:id="562"/>
      <w:r w:rsidDel="00000000" w:rsidR="00000000" w:rsidRPr="00000000">
        <w:rPr>
          <w:b w:val="1"/>
          <w:color w:val="000000"/>
          <w:sz w:val="22"/>
          <w:szCs w:val="22"/>
          <w:rtl w:val="0"/>
        </w:rPr>
        <w:t xml:space="preserve">1. Deployment</w:t>
      </w:r>
    </w:p>
    <w:p w:rsidR="00000000" w:rsidDel="00000000" w:rsidP="00000000" w:rsidRDefault="00000000" w:rsidRPr="00000000" w14:paraId="00001435">
      <w:pPr>
        <w:numPr>
          <w:ilvl w:val="0"/>
          <w:numId w:val="38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Manages stateless applications. It ensures that a specified number of replicas of a pod are running at any given time.</w:t>
      </w:r>
    </w:p>
    <w:p w:rsidR="00000000" w:rsidDel="00000000" w:rsidP="00000000" w:rsidRDefault="00000000" w:rsidRPr="00000000" w14:paraId="00001436">
      <w:pPr>
        <w:numPr>
          <w:ilvl w:val="0"/>
          <w:numId w:val="38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1437">
      <w:pPr>
        <w:numPr>
          <w:ilvl w:val="1"/>
          <w:numId w:val="381"/>
        </w:numPr>
        <w:spacing w:after="0" w:afterAutospacing="0" w:before="0" w:beforeAutospacing="0" w:lineRule="auto"/>
        <w:ind w:left="1440" w:hanging="360"/>
      </w:pPr>
      <w:r w:rsidDel="00000000" w:rsidR="00000000" w:rsidRPr="00000000">
        <w:rPr>
          <w:rtl w:val="0"/>
        </w:rPr>
        <w:t xml:space="preserve">Rolling updates (default update strategy).</w:t>
      </w:r>
    </w:p>
    <w:p w:rsidR="00000000" w:rsidDel="00000000" w:rsidP="00000000" w:rsidRDefault="00000000" w:rsidRPr="00000000" w14:paraId="00001438">
      <w:pPr>
        <w:numPr>
          <w:ilvl w:val="1"/>
          <w:numId w:val="381"/>
        </w:numPr>
        <w:spacing w:after="0" w:afterAutospacing="0" w:before="0" w:beforeAutospacing="0" w:lineRule="auto"/>
        <w:ind w:left="1440" w:hanging="360"/>
      </w:pPr>
      <w:r w:rsidDel="00000000" w:rsidR="00000000" w:rsidRPr="00000000">
        <w:rPr>
          <w:rtl w:val="0"/>
        </w:rPr>
        <w:t xml:space="preserve">Automatic rollback in case of failure.</w:t>
      </w:r>
    </w:p>
    <w:p w:rsidR="00000000" w:rsidDel="00000000" w:rsidP="00000000" w:rsidRDefault="00000000" w:rsidRPr="00000000" w14:paraId="00001439">
      <w:pPr>
        <w:numPr>
          <w:ilvl w:val="1"/>
          <w:numId w:val="381"/>
        </w:numPr>
        <w:spacing w:after="240" w:before="0" w:beforeAutospacing="0" w:lineRule="auto"/>
        <w:ind w:left="1440" w:hanging="360"/>
      </w:pPr>
      <w:r w:rsidDel="00000000" w:rsidR="00000000" w:rsidRPr="00000000">
        <w:rPr>
          <w:rtl w:val="0"/>
        </w:rPr>
        <w:t xml:space="preserve">Self-healing (if a pod fails, it is automatically replaced).</w:t>
      </w:r>
    </w:p>
    <w:p w:rsidR="00000000" w:rsidDel="00000000" w:rsidP="00000000" w:rsidRDefault="00000000" w:rsidRPr="00000000" w14:paraId="0000143A">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w:t>
      </w:r>
    </w:p>
    <w:p w:rsidR="00000000" w:rsidDel="00000000" w:rsidP="00000000" w:rsidRDefault="00000000" w:rsidRPr="00000000" w14:paraId="00001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my-app:1.0</w:t>
      </w:r>
    </w:p>
    <w:p w:rsidR="00000000" w:rsidDel="00000000" w:rsidP="00000000" w:rsidRDefault="00000000" w:rsidRPr="00000000" w14:paraId="0000144B">
      <w:pPr>
        <w:numPr>
          <w:ilvl w:val="0"/>
          <w:numId w:val="381"/>
        </w:numPr>
        <w:spacing w:after="240" w:before="240" w:lineRule="auto"/>
        <w:ind w:left="720" w:hanging="360"/>
      </w:pPr>
      <w:r w:rsidDel="00000000" w:rsidR="00000000" w:rsidRPr="00000000">
        <w:rPr>
          <w:rtl w:val="0"/>
        </w:rPr>
      </w:r>
    </w:p>
    <w:p w:rsidR="00000000" w:rsidDel="00000000" w:rsidP="00000000" w:rsidRDefault="00000000" w:rsidRPr="00000000" w14:paraId="0000144C">
      <w:pPr>
        <w:pStyle w:val="Heading4"/>
        <w:keepNext w:val="0"/>
        <w:keepLines w:val="0"/>
        <w:spacing w:after="40" w:before="240" w:lineRule="auto"/>
        <w:rPr>
          <w:b w:val="1"/>
          <w:color w:val="000000"/>
          <w:sz w:val="22"/>
          <w:szCs w:val="22"/>
        </w:rPr>
      </w:pPr>
      <w:bookmarkStart w:colFirst="0" w:colLast="0" w:name="_gtm6xoldfx6u" w:id="563"/>
      <w:bookmarkEnd w:id="563"/>
      <w:r w:rsidDel="00000000" w:rsidR="00000000" w:rsidRPr="00000000">
        <w:rPr>
          <w:b w:val="1"/>
          <w:color w:val="000000"/>
          <w:sz w:val="22"/>
          <w:szCs w:val="22"/>
          <w:rtl w:val="0"/>
        </w:rPr>
        <w:t xml:space="preserve">2. StatefulSet</w:t>
      </w:r>
    </w:p>
    <w:p w:rsidR="00000000" w:rsidDel="00000000" w:rsidP="00000000" w:rsidRDefault="00000000" w:rsidRPr="00000000" w14:paraId="0000144D">
      <w:pPr>
        <w:numPr>
          <w:ilvl w:val="0"/>
          <w:numId w:val="46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managing stateful applications, where the identity and storage of each pod need to be persistent across restarts (e.g., databases or distributed systems like Kafka, etc.).</w:t>
      </w:r>
    </w:p>
    <w:p w:rsidR="00000000" w:rsidDel="00000000" w:rsidP="00000000" w:rsidRDefault="00000000" w:rsidRPr="00000000" w14:paraId="0000144E">
      <w:pPr>
        <w:numPr>
          <w:ilvl w:val="0"/>
          <w:numId w:val="460"/>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144F">
      <w:pPr>
        <w:numPr>
          <w:ilvl w:val="1"/>
          <w:numId w:val="460"/>
        </w:numPr>
        <w:spacing w:after="0" w:afterAutospacing="0" w:before="0" w:beforeAutospacing="0" w:lineRule="auto"/>
        <w:ind w:left="1440" w:hanging="360"/>
      </w:pPr>
      <w:r w:rsidDel="00000000" w:rsidR="00000000" w:rsidRPr="00000000">
        <w:rPr>
          <w:rtl w:val="0"/>
        </w:rPr>
        <w:t xml:space="preserve">Each pod gets a stable, unique network identity (</w:t>
      </w:r>
      <w:r w:rsidDel="00000000" w:rsidR="00000000" w:rsidRPr="00000000">
        <w:rPr>
          <w:rFonts w:ascii="Roboto Mono" w:cs="Roboto Mono" w:eastAsia="Roboto Mono" w:hAnsi="Roboto Mono"/>
          <w:color w:val="188038"/>
          <w:rtl w:val="0"/>
        </w:rPr>
        <w:t xml:space="preserve">pod-0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pod-1</w:t>
      </w:r>
      <w:r w:rsidDel="00000000" w:rsidR="00000000" w:rsidRPr="00000000">
        <w:rPr>
          <w:rtl w:val="0"/>
        </w:rPr>
        <w:t xml:space="preserve">, etc.).</w:t>
      </w:r>
    </w:p>
    <w:p w:rsidR="00000000" w:rsidDel="00000000" w:rsidP="00000000" w:rsidRDefault="00000000" w:rsidRPr="00000000" w14:paraId="00001450">
      <w:pPr>
        <w:numPr>
          <w:ilvl w:val="1"/>
          <w:numId w:val="460"/>
        </w:numPr>
        <w:spacing w:after="0" w:afterAutospacing="0" w:before="0" w:beforeAutospacing="0" w:lineRule="auto"/>
        <w:ind w:left="1440" w:hanging="360"/>
      </w:pPr>
      <w:r w:rsidDel="00000000" w:rsidR="00000000" w:rsidRPr="00000000">
        <w:rPr>
          <w:rtl w:val="0"/>
        </w:rPr>
        <w:t xml:space="preserve">Persistent storage (through persistent volume claims).</w:t>
      </w:r>
    </w:p>
    <w:p w:rsidR="00000000" w:rsidDel="00000000" w:rsidP="00000000" w:rsidRDefault="00000000" w:rsidRPr="00000000" w14:paraId="00001451">
      <w:pPr>
        <w:numPr>
          <w:ilvl w:val="1"/>
          <w:numId w:val="460"/>
        </w:numPr>
        <w:spacing w:after="240" w:before="0" w:beforeAutospacing="0" w:lineRule="auto"/>
        <w:ind w:left="1440" w:hanging="360"/>
      </w:pPr>
      <w:r w:rsidDel="00000000" w:rsidR="00000000" w:rsidRPr="00000000">
        <w:rPr>
          <w:rtl w:val="0"/>
        </w:rPr>
        <w:t xml:space="preserve">StatefulSets maintain the order of pods during scaling operations (e.g., creating, deleting).</w:t>
      </w:r>
    </w:p>
    <w:p w:rsidR="00000000" w:rsidDel="00000000" w:rsidP="00000000" w:rsidRDefault="00000000" w:rsidRPr="00000000" w14:paraId="00001452">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StatefulSet</w:t>
      </w:r>
    </w:p>
    <w:p w:rsidR="00000000" w:rsidDel="00000000" w:rsidP="00000000" w:rsidRDefault="00000000" w:rsidRPr="00000000" w14:paraId="00001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my-db</w:t>
      </w:r>
    </w:p>
    <w:p w:rsidR="00000000" w:rsidDel="00000000" w:rsidP="00000000" w:rsidRDefault="00000000" w:rsidRPr="00000000" w14:paraId="00001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serviceName: "my-db"</w:t>
      </w:r>
    </w:p>
    <w:p w:rsidR="00000000" w:rsidDel="00000000" w:rsidP="00000000" w:rsidRDefault="00000000" w:rsidRPr="00000000" w14:paraId="00001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my-db</w:t>
      </w:r>
    </w:p>
    <w:p w:rsidR="00000000" w:rsidDel="00000000" w:rsidP="00000000" w:rsidRDefault="00000000" w:rsidRPr="00000000" w14:paraId="00001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my-db</w:t>
      </w:r>
    </w:p>
    <w:p w:rsidR="00000000" w:rsidDel="00000000" w:rsidP="00000000" w:rsidRDefault="00000000" w:rsidRPr="00000000" w14:paraId="00001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my-db</w:t>
      </w:r>
    </w:p>
    <w:p w:rsidR="00000000" w:rsidDel="00000000" w:rsidP="00000000" w:rsidRDefault="00000000" w:rsidRPr="00000000" w14:paraId="00001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my-db:1.0</w:t>
      </w:r>
    </w:p>
    <w:p w:rsidR="00000000" w:rsidDel="00000000" w:rsidP="00000000" w:rsidRDefault="00000000" w:rsidRPr="00000000" w14:paraId="00001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data</w:t>
      </w:r>
    </w:p>
    <w:p w:rsidR="00000000" w:rsidDel="00000000" w:rsidP="00000000" w:rsidRDefault="00000000" w:rsidRPr="00000000" w14:paraId="00001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/data</w:t>
      </w:r>
    </w:p>
    <w:p w:rsidR="00000000" w:rsidDel="00000000" w:rsidP="00000000" w:rsidRDefault="00000000" w:rsidRPr="00000000" w14:paraId="000014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volumeClaimTemplates:</w:t>
      </w:r>
    </w:p>
    <w:p w:rsidR="00000000" w:rsidDel="00000000" w:rsidP="00000000" w:rsidRDefault="00000000" w:rsidRPr="00000000" w14:paraId="000014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metadata:</w:t>
      </w:r>
    </w:p>
    <w:p w:rsidR="00000000" w:rsidDel="00000000" w:rsidP="00000000" w:rsidRDefault="00000000" w:rsidRPr="00000000" w14:paraId="00001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data</w:t>
      </w:r>
    </w:p>
    <w:p w:rsidR="00000000" w:rsidDel="00000000" w:rsidP="00000000" w:rsidRDefault="00000000" w:rsidRPr="00000000" w14:paraId="00001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 ["ReadWriteOnce"]</w:t>
      </w:r>
    </w:p>
    <w:p w:rsidR="00000000" w:rsidDel="00000000" w:rsidP="00000000" w:rsidRDefault="00000000" w:rsidRPr="00000000" w14:paraId="00001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1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146E">
      <w:pPr>
        <w:rPr/>
      </w:pPr>
      <w:r w:rsidDel="00000000" w:rsidR="00000000" w:rsidRPr="00000000">
        <w:rPr>
          <w:rFonts w:ascii="Roboto Mono" w:cs="Roboto Mono" w:eastAsia="Roboto Mono" w:hAnsi="Roboto Mono"/>
          <w:color w:val="188038"/>
          <w:rtl w:val="0"/>
        </w:rPr>
        <w:t xml:space="preserve">          storage: 1Gi</w:t>
      </w:r>
      <w:r w:rsidDel="00000000" w:rsidR="00000000" w:rsidRPr="00000000">
        <w:rPr>
          <w:rtl w:val="0"/>
        </w:rPr>
      </w:r>
    </w:p>
    <w:p w:rsidR="00000000" w:rsidDel="00000000" w:rsidP="00000000" w:rsidRDefault="00000000" w:rsidRPr="00000000" w14:paraId="0000146F">
      <w:pPr>
        <w:pStyle w:val="Heading4"/>
        <w:keepNext w:val="0"/>
        <w:keepLines w:val="0"/>
        <w:spacing w:after="40" w:before="240" w:lineRule="auto"/>
        <w:rPr>
          <w:b w:val="1"/>
          <w:color w:val="000000"/>
          <w:sz w:val="22"/>
          <w:szCs w:val="22"/>
        </w:rPr>
      </w:pPr>
      <w:bookmarkStart w:colFirst="0" w:colLast="0" w:name="_ai71v8ux01a9" w:id="564"/>
      <w:bookmarkEnd w:id="564"/>
      <w:r w:rsidDel="00000000" w:rsidR="00000000" w:rsidRPr="00000000">
        <w:rPr>
          <w:b w:val="1"/>
          <w:color w:val="000000"/>
          <w:sz w:val="22"/>
          <w:szCs w:val="22"/>
          <w:rtl w:val="0"/>
        </w:rPr>
        <w:t xml:space="preserve">3. DaemonSet</w:t>
      </w:r>
    </w:p>
    <w:p w:rsidR="00000000" w:rsidDel="00000000" w:rsidP="00000000" w:rsidRDefault="00000000" w:rsidRPr="00000000" w14:paraId="00001470">
      <w:pPr>
        <w:numPr>
          <w:ilvl w:val="0"/>
          <w:numId w:val="3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Ensures that a copy of a pod is running on every node in the cluster (or a subset of nodes). DaemonSets are useful for logging agents, monitoring tools, and other node-level tasks.</w:t>
      </w:r>
    </w:p>
    <w:p w:rsidR="00000000" w:rsidDel="00000000" w:rsidP="00000000" w:rsidRDefault="00000000" w:rsidRPr="00000000" w14:paraId="00001471">
      <w:pPr>
        <w:numPr>
          <w:ilvl w:val="0"/>
          <w:numId w:val="3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1472">
      <w:pPr>
        <w:numPr>
          <w:ilvl w:val="1"/>
          <w:numId w:val="31"/>
        </w:numPr>
        <w:spacing w:after="0" w:afterAutospacing="0" w:before="0" w:beforeAutospacing="0" w:lineRule="auto"/>
        <w:ind w:left="1440" w:hanging="360"/>
      </w:pPr>
      <w:r w:rsidDel="00000000" w:rsidR="00000000" w:rsidRPr="00000000">
        <w:rPr>
          <w:rtl w:val="0"/>
        </w:rPr>
        <w:t xml:space="preserve">A pod runs on each node in the cluster or on a subset of nodes defined by node selectors or affinity.</w:t>
      </w:r>
    </w:p>
    <w:p w:rsidR="00000000" w:rsidDel="00000000" w:rsidP="00000000" w:rsidRDefault="00000000" w:rsidRPr="00000000" w14:paraId="00001473">
      <w:pPr>
        <w:numPr>
          <w:ilvl w:val="1"/>
          <w:numId w:val="31"/>
        </w:numPr>
        <w:spacing w:after="240" w:before="0" w:beforeAutospacing="0" w:lineRule="auto"/>
        <w:ind w:left="1440" w:hanging="360"/>
      </w:pPr>
      <w:r w:rsidDel="00000000" w:rsidR="00000000" w:rsidRPr="00000000">
        <w:rPr>
          <w:rtl w:val="0"/>
        </w:rPr>
        <w:t xml:space="preserve">Automatically adds pods when new nodes are added to the cluster.</w:t>
      </w:r>
    </w:p>
    <w:p w:rsidR="00000000" w:rsidDel="00000000" w:rsidP="00000000" w:rsidRDefault="00000000" w:rsidRPr="00000000" w14:paraId="00001474">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1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my-daemon</w:t>
      </w:r>
    </w:p>
    <w:p w:rsidR="00000000" w:rsidDel="00000000" w:rsidP="00000000" w:rsidRDefault="00000000" w:rsidRPr="00000000" w14:paraId="00001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my-daemon</w:t>
      </w:r>
    </w:p>
    <w:p w:rsidR="00000000" w:rsidDel="00000000" w:rsidP="00000000" w:rsidRDefault="00000000" w:rsidRPr="00000000" w14:paraId="00001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my-daemon</w:t>
      </w:r>
    </w:p>
    <w:p w:rsidR="00000000" w:rsidDel="00000000" w:rsidP="00000000" w:rsidRDefault="00000000" w:rsidRPr="00000000" w14:paraId="00001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my-daemon</w:t>
      </w:r>
    </w:p>
    <w:p w:rsidR="00000000" w:rsidDel="00000000" w:rsidP="00000000" w:rsidRDefault="00000000" w:rsidRPr="00000000" w14:paraId="00001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my-daemon:1.0</w:t>
      </w:r>
    </w:p>
    <w:p w:rsidR="00000000" w:rsidDel="00000000" w:rsidP="00000000" w:rsidRDefault="00000000" w:rsidRPr="00000000" w14:paraId="00001484">
      <w:pPr>
        <w:rPr>
          <w:b w:val="1"/>
          <w:color w:val="000000"/>
          <w:sz w:val="22"/>
          <w:szCs w:val="22"/>
        </w:rPr>
      </w:pPr>
      <w:r w:rsidDel="00000000" w:rsidR="00000000" w:rsidRPr="00000000">
        <w:rPr>
          <w:b w:val="1"/>
          <w:color w:val="000000"/>
          <w:sz w:val="22"/>
          <w:szCs w:val="22"/>
          <w:rtl w:val="0"/>
        </w:rPr>
        <w:t xml:space="preserve">4. ReplicaSet</w:t>
      </w:r>
    </w:p>
    <w:p w:rsidR="00000000" w:rsidDel="00000000" w:rsidP="00000000" w:rsidRDefault="00000000" w:rsidRPr="00000000" w14:paraId="00001485">
      <w:pPr>
        <w:numPr>
          <w:ilvl w:val="0"/>
          <w:numId w:val="19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Ensures a specified number of pod replicas are running. While similar to a </w:t>
      </w:r>
      <w:r w:rsidDel="00000000" w:rsidR="00000000" w:rsidRPr="00000000">
        <w:rPr>
          <w:b w:val="1"/>
          <w:rtl w:val="0"/>
        </w:rPr>
        <w:t xml:space="preserve">Deployment</w:t>
      </w:r>
      <w:r w:rsidDel="00000000" w:rsidR="00000000" w:rsidRPr="00000000">
        <w:rPr>
          <w:rtl w:val="0"/>
        </w:rPr>
        <w:t xml:space="preserve">, it does not have rolling update capabilities on its own. ReplicaSets are generally used by </w:t>
      </w:r>
      <w:r w:rsidDel="00000000" w:rsidR="00000000" w:rsidRPr="00000000">
        <w:rPr>
          <w:b w:val="1"/>
          <w:rtl w:val="0"/>
        </w:rPr>
        <w:t xml:space="preserve">Deployments</w:t>
      </w:r>
      <w:r w:rsidDel="00000000" w:rsidR="00000000" w:rsidRPr="00000000">
        <w:rPr>
          <w:rtl w:val="0"/>
        </w:rPr>
        <w:t xml:space="preserve"> as part of the update process.</w:t>
      </w:r>
    </w:p>
    <w:p w:rsidR="00000000" w:rsidDel="00000000" w:rsidP="00000000" w:rsidRDefault="00000000" w:rsidRPr="00000000" w14:paraId="00001486">
      <w:pPr>
        <w:numPr>
          <w:ilvl w:val="0"/>
          <w:numId w:val="19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1487">
      <w:pPr>
        <w:numPr>
          <w:ilvl w:val="1"/>
          <w:numId w:val="191"/>
        </w:numPr>
        <w:spacing w:after="0" w:afterAutospacing="0" w:before="0" w:beforeAutospacing="0" w:lineRule="auto"/>
        <w:ind w:left="1440" w:hanging="360"/>
      </w:pPr>
      <w:r w:rsidDel="00000000" w:rsidR="00000000" w:rsidRPr="00000000">
        <w:rPr>
          <w:rtl w:val="0"/>
        </w:rPr>
        <w:t xml:space="preserve">Ensures that a specific number of identical pods are running at any time.</w:t>
      </w:r>
    </w:p>
    <w:p w:rsidR="00000000" w:rsidDel="00000000" w:rsidP="00000000" w:rsidRDefault="00000000" w:rsidRPr="00000000" w14:paraId="00001488">
      <w:pPr>
        <w:numPr>
          <w:ilvl w:val="1"/>
          <w:numId w:val="191"/>
        </w:numPr>
        <w:spacing w:after="240" w:before="0" w:beforeAutospacing="0" w:lineRule="auto"/>
        <w:ind w:left="1440" w:hanging="360"/>
      </w:pPr>
      <w:r w:rsidDel="00000000" w:rsidR="00000000" w:rsidRPr="00000000">
        <w:rPr>
          <w:rtl w:val="0"/>
        </w:rPr>
        <w:t xml:space="preserve">Does not support rolling updates directly, so it's typically managed by a Deployment.</w:t>
      </w:r>
    </w:p>
    <w:p w:rsidR="00000000" w:rsidDel="00000000" w:rsidP="00000000" w:rsidRDefault="00000000" w:rsidRPr="00000000" w14:paraId="0000148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ReplicaSet</w:t>
      </w:r>
    </w:p>
    <w:p w:rsidR="00000000" w:rsidDel="00000000" w:rsidP="00000000" w:rsidRDefault="00000000" w:rsidRPr="00000000" w14:paraId="00001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my-replicaset</w:t>
      </w:r>
    </w:p>
    <w:p w:rsidR="00000000" w:rsidDel="00000000" w:rsidP="00000000" w:rsidRDefault="00000000" w:rsidRPr="00000000" w14:paraId="00001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my-app:1.0</w:t>
      </w:r>
    </w:p>
    <w:p w:rsidR="00000000" w:rsidDel="00000000" w:rsidP="00000000" w:rsidRDefault="00000000" w:rsidRPr="00000000" w14:paraId="0000149A">
      <w:pPr>
        <w:pStyle w:val="Heading4"/>
        <w:keepNext w:val="0"/>
        <w:keepLines w:val="0"/>
        <w:spacing w:after="40" w:before="240" w:lineRule="auto"/>
        <w:rPr>
          <w:b w:val="1"/>
          <w:color w:val="000000"/>
          <w:sz w:val="22"/>
          <w:szCs w:val="22"/>
        </w:rPr>
      </w:pPr>
      <w:bookmarkStart w:colFirst="0" w:colLast="0" w:name="_rl9q0u4pzpul" w:id="565"/>
      <w:bookmarkEnd w:id="565"/>
      <w:r w:rsidDel="00000000" w:rsidR="00000000" w:rsidRPr="00000000">
        <w:rPr>
          <w:b w:val="1"/>
          <w:color w:val="000000"/>
          <w:sz w:val="22"/>
          <w:szCs w:val="22"/>
          <w:rtl w:val="0"/>
        </w:rPr>
        <w:t xml:space="preserve">5. CronJob</w:t>
      </w:r>
    </w:p>
    <w:p w:rsidR="00000000" w:rsidDel="00000000" w:rsidP="00000000" w:rsidRDefault="00000000" w:rsidRPr="00000000" w14:paraId="0000149B">
      <w:pPr>
        <w:numPr>
          <w:ilvl w:val="0"/>
          <w:numId w:val="4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Used for running scheduled tasks (e.g., periodic jobs) based on a cron schedule. Common for batch jobs, cleanup tasks, or scheduled reports.</w:t>
      </w:r>
    </w:p>
    <w:p w:rsidR="00000000" w:rsidDel="00000000" w:rsidP="00000000" w:rsidRDefault="00000000" w:rsidRPr="00000000" w14:paraId="0000149C">
      <w:pPr>
        <w:numPr>
          <w:ilvl w:val="0"/>
          <w:numId w:val="420"/>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149D">
      <w:pPr>
        <w:numPr>
          <w:ilvl w:val="1"/>
          <w:numId w:val="420"/>
        </w:numPr>
        <w:spacing w:after="0" w:afterAutospacing="0" w:before="0" w:beforeAutospacing="0" w:lineRule="auto"/>
        <w:ind w:left="1440" w:hanging="360"/>
      </w:pPr>
      <w:r w:rsidDel="00000000" w:rsidR="00000000" w:rsidRPr="00000000">
        <w:rPr>
          <w:rtl w:val="0"/>
        </w:rPr>
        <w:t xml:space="preserve">Allows jobs to run at specific intervals.</w:t>
      </w:r>
    </w:p>
    <w:p w:rsidR="00000000" w:rsidDel="00000000" w:rsidP="00000000" w:rsidRDefault="00000000" w:rsidRPr="00000000" w14:paraId="0000149E">
      <w:pPr>
        <w:numPr>
          <w:ilvl w:val="1"/>
          <w:numId w:val="420"/>
        </w:numPr>
        <w:spacing w:after="240" w:before="0" w:beforeAutospacing="0" w:lineRule="auto"/>
        <w:ind w:left="1440" w:hanging="360"/>
      </w:pPr>
      <w:r w:rsidDel="00000000" w:rsidR="00000000" w:rsidRPr="00000000">
        <w:rPr>
          <w:rtl w:val="0"/>
        </w:rPr>
        <w:t xml:space="preserve">Supports running jobs in parallel (or sequentially) depending on the configuration.</w:t>
      </w:r>
    </w:p>
    <w:p w:rsidR="00000000" w:rsidDel="00000000" w:rsidP="00000000" w:rsidRDefault="00000000" w:rsidRPr="00000000" w14:paraId="0000149F">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apiVersion: batch/v1</w:t>
      </w:r>
    </w:p>
    <w:p w:rsidR="00000000" w:rsidDel="00000000" w:rsidP="00000000" w:rsidRDefault="00000000" w:rsidRPr="00000000" w14:paraId="00001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CronJob</w:t>
      </w:r>
    </w:p>
    <w:p w:rsidR="00000000" w:rsidDel="00000000" w:rsidP="00000000" w:rsidRDefault="00000000" w:rsidRPr="00000000" w14:paraId="00001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my-cronjob</w:t>
      </w:r>
    </w:p>
    <w:p w:rsidR="00000000" w:rsidDel="00000000" w:rsidP="00000000" w:rsidRDefault="00000000" w:rsidRPr="00000000" w14:paraId="00001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schedule: "0 0 * * *"  # Runs at midnight every day</w:t>
      </w:r>
    </w:p>
    <w:p w:rsidR="00000000" w:rsidDel="00000000" w:rsidP="00000000" w:rsidRDefault="00000000" w:rsidRPr="00000000" w14:paraId="00001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jobTemplate:</w:t>
      </w:r>
    </w:p>
    <w:p w:rsidR="00000000" w:rsidDel="00000000" w:rsidP="00000000" w:rsidRDefault="00000000" w:rsidRPr="00000000" w14:paraId="00001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my-job</w:t>
      </w:r>
    </w:p>
    <w:p w:rsidR="00000000" w:rsidDel="00000000" w:rsidP="00000000" w:rsidRDefault="00000000" w:rsidRPr="00000000" w14:paraId="00001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my-job:1.0</w:t>
      </w:r>
    </w:p>
    <w:p w:rsidR="00000000" w:rsidDel="00000000" w:rsidP="00000000" w:rsidRDefault="00000000" w:rsidRPr="00000000" w14:paraId="00001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restartPolicy: OnFailure</w:t>
      </w:r>
    </w:p>
    <w:p w:rsidR="00000000" w:rsidDel="00000000" w:rsidP="00000000" w:rsidRDefault="00000000" w:rsidRPr="00000000" w14:paraId="00001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E">
      <w:pPr>
        <w:pStyle w:val="Heading3"/>
        <w:keepNext w:val="0"/>
        <w:keepLines w:val="0"/>
        <w:spacing w:before="280" w:lineRule="auto"/>
        <w:rPr>
          <w:b w:val="1"/>
          <w:color w:val="000000"/>
          <w:sz w:val="26"/>
          <w:szCs w:val="26"/>
        </w:rPr>
      </w:pPr>
      <w:bookmarkStart w:colFirst="0" w:colLast="0" w:name="_i4nxm5bqhl94" w:id="566"/>
      <w:bookmarkEnd w:id="566"/>
      <w:r w:rsidDel="00000000" w:rsidR="00000000" w:rsidRPr="00000000">
        <w:rPr>
          <w:b w:val="1"/>
          <w:color w:val="000000"/>
          <w:sz w:val="26"/>
          <w:szCs w:val="26"/>
          <w:rtl w:val="0"/>
        </w:rPr>
        <w:t xml:space="preserve">Kubernetes Update Strategies (for Deployments)</w:t>
      </w:r>
    </w:p>
    <w:p w:rsidR="00000000" w:rsidDel="00000000" w:rsidP="00000000" w:rsidRDefault="00000000" w:rsidRPr="00000000" w14:paraId="000014AF">
      <w:pPr>
        <w:spacing w:after="240" w:before="240" w:lineRule="auto"/>
        <w:rPr/>
      </w:pPr>
      <w:r w:rsidDel="00000000" w:rsidR="00000000" w:rsidRPr="00000000">
        <w:rPr>
          <w:rtl w:val="0"/>
        </w:rPr>
        <w:t xml:space="preserve">When you deploy a new version of your application in Kubernetes, you can configure how the updates should happen. These strategies control how and when old pods are replaced with new ones.</w:t>
      </w:r>
    </w:p>
    <w:p w:rsidR="00000000" w:rsidDel="00000000" w:rsidP="00000000" w:rsidRDefault="00000000" w:rsidRPr="00000000" w14:paraId="000014B0">
      <w:pPr>
        <w:pStyle w:val="Heading4"/>
        <w:keepNext w:val="0"/>
        <w:keepLines w:val="0"/>
        <w:spacing w:after="40" w:before="240" w:lineRule="auto"/>
        <w:rPr>
          <w:b w:val="1"/>
          <w:color w:val="000000"/>
          <w:sz w:val="22"/>
          <w:szCs w:val="22"/>
        </w:rPr>
      </w:pPr>
      <w:bookmarkStart w:colFirst="0" w:colLast="0" w:name="_bsehcg28irne" w:id="567"/>
      <w:bookmarkEnd w:id="567"/>
      <w:r w:rsidDel="00000000" w:rsidR="00000000" w:rsidRPr="00000000">
        <w:rPr>
          <w:b w:val="1"/>
          <w:color w:val="000000"/>
          <w:sz w:val="22"/>
          <w:szCs w:val="22"/>
          <w:rtl w:val="0"/>
        </w:rPr>
        <w:t xml:space="preserve">1. Rolling Update (Default)</w:t>
      </w:r>
    </w:p>
    <w:p w:rsidR="00000000" w:rsidDel="00000000" w:rsidP="00000000" w:rsidRDefault="00000000" w:rsidRPr="00000000" w14:paraId="000014B1">
      <w:pPr>
        <w:numPr>
          <w:ilvl w:val="0"/>
          <w:numId w:val="7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Gradually replaces old pods with new ones without downtime. This strategy is ideal for most applications that need high availability.</w:t>
      </w:r>
    </w:p>
    <w:p w:rsidR="00000000" w:rsidDel="00000000" w:rsidP="00000000" w:rsidRDefault="00000000" w:rsidRPr="00000000" w14:paraId="000014B2">
      <w:pPr>
        <w:numPr>
          <w:ilvl w:val="0"/>
          <w:numId w:val="78"/>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14B3">
      <w:pPr>
        <w:numPr>
          <w:ilvl w:val="1"/>
          <w:numId w:val="78"/>
        </w:numPr>
        <w:spacing w:after="0" w:afterAutospacing="0" w:before="0" w:beforeAutospacing="0" w:lineRule="auto"/>
        <w:ind w:left="1440" w:hanging="360"/>
      </w:pPr>
      <w:r w:rsidDel="00000000" w:rsidR="00000000" w:rsidRPr="00000000">
        <w:rPr>
          <w:rtl w:val="0"/>
        </w:rPr>
        <w:t xml:space="preserve">Kubernetes replaces old pods with new ones, one at a time, or based on the </w:t>
      </w:r>
      <w:r w:rsidDel="00000000" w:rsidR="00000000" w:rsidRPr="00000000">
        <w:rPr>
          <w:rFonts w:ascii="Roboto Mono" w:cs="Roboto Mono" w:eastAsia="Roboto Mono" w:hAnsi="Roboto Mono"/>
          <w:color w:val="188038"/>
          <w:rtl w:val="0"/>
        </w:rPr>
        <w:t xml:space="preserve">maxSurge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settings.</w:t>
      </w:r>
    </w:p>
    <w:p w:rsidR="00000000" w:rsidDel="00000000" w:rsidP="00000000" w:rsidRDefault="00000000" w:rsidRPr="00000000" w14:paraId="000014B4">
      <w:pPr>
        <w:numPr>
          <w:ilvl w:val="1"/>
          <w:numId w:val="78"/>
        </w:numPr>
        <w:spacing w:after="0" w:afterAutospacing="0" w:before="0" w:beforeAutospacing="0" w:lineRule="auto"/>
        <w:ind w:left="1440" w:hanging="360"/>
      </w:pPr>
      <w:r w:rsidDel="00000000" w:rsidR="00000000" w:rsidRPr="00000000">
        <w:rPr>
          <w:rtl w:val="0"/>
        </w:rPr>
        <w:t xml:space="preserve">Ensures that a certain number of replicas are always available during the update.</w:t>
      </w:r>
    </w:p>
    <w:p w:rsidR="00000000" w:rsidDel="00000000" w:rsidP="00000000" w:rsidRDefault="00000000" w:rsidRPr="00000000" w14:paraId="000014B5">
      <w:pPr>
        <w:numPr>
          <w:ilvl w:val="1"/>
          <w:numId w:val="78"/>
        </w:numPr>
        <w:spacing w:after="240" w:before="0" w:beforeAutospacing="0" w:lineRule="auto"/>
        <w:ind w:left="1440" w:hanging="360"/>
      </w:pPr>
      <w:r w:rsidDel="00000000" w:rsidR="00000000" w:rsidRPr="00000000">
        <w:rPr>
          <w:rtl w:val="0"/>
        </w:rPr>
        <w:t xml:space="preserve">Allows you to control how many new pods can be created above the desired replica count (</w:t>
      </w:r>
      <w:r w:rsidDel="00000000" w:rsidR="00000000" w:rsidRPr="00000000">
        <w:rPr>
          <w:rFonts w:ascii="Roboto Mono" w:cs="Roboto Mono" w:eastAsia="Roboto Mono" w:hAnsi="Roboto Mono"/>
          <w:color w:val="188038"/>
          <w:rtl w:val="0"/>
        </w:rPr>
        <w:t xml:space="preserve">maxSurge</w:t>
      </w:r>
      <w:r w:rsidDel="00000000" w:rsidR="00000000" w:rsidRPr="00000000">
        <w:rPr>
          <w:rtl w:val="0"/>
        </w:rPr>
        <w:t xml:space="preserve">) and how many pods can be unavailable during the update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w:t>
      </w:r>
    </w:p>
    <w:p w:rsidR="00000000" w:rsidDel="00000000" w:rsidP="00000000" w:rsidRDefault="00000000" w:rsidRPr="00000000" w14:paraId="000014B6">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strategy:</w:t>
      </w:r>
    </w:p>
    <w:p w:rsidR="00000000" w:rsidDel="00000000" w:rsidP="00000000" w:rsidRDefault="00000000" w:rsidRPr="00000000" w14:paraId="00001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1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1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  # Allow up to 1 extra pod to be created</w:t>
      </w:r>
    </w:p>
    <w:p w:rsidR="00000000" w:rsidDel="00000000" w:rsidP="00000000" w:rsidRDefault="00000000" w:rsidRPr="00000000" w14:paraId="000014BA">
      <w:pPr>
        <w:rPr/>
      </w:pPr>
      <w:r w:rsidDel="00000000" w:rsidR="00000000" w:rsidRPr="00000000">
        <w:rPr>
          <w:rFonts w:ascii="Roboto Mono" w:cs="Roboto Mono" w:eastAsia="Roboto Mono" w:hAnsi="Roboto Mono"/>
          <w:color w:val="188038"/>
          <w:rtl w:val="0"/>
        </w:rPr>
        <w:t xml:space="preserve">    maxUnavailable: 1  # Allow 1 pod to be unavailable at any time</w:t>
      </w:r>
      <w:r w:rsidDel="00000000" w:rsidR="00000000" w:rsidRPr="00000000">
        <w:rPr>
          <w:rtl w:val="0"/>
        </w:rPr>
      </w:r>
    </w:p>
    <w:p w:rsidR="00000000" w:rsidDel="00000000" w:rsidP="00000000" w:rsidRDefault="00000000" w:rsidRPr="00000000" w14:paraId="000014BB">
      <w:pPr>
        <w:pStyle w:val="Heading4"/>
        <w:keepNext w:val="0"/>
        <w:keepLines w:val="0"/>
        <w:spacing w:after="40" w:before="240" w:lineRule="auto"/>
        <w:rPr>
          <w:b w:val="1"/>
          <w:color w:val="000000"/>
          <w:sz w:val="22"/>
          <w:szCs w:val="22"/>
        </w:rPr>
      </w:pPr>
      <w:bookmarkStart w:colFirst="0" w:colLast="0" w:name="_oa3a0r1rjybp" w:id="568"/>
      <w:bookmarkEnd w:id="568"/>
      <w:r w:rsidDel="00000000" w:rsidR="00000000" w:rsidRPr="00000000">
        <w:rPr>
          <w:b w:val="1"/>
          <w:color w:val="000000"/>
          <w:sz w:val="22"/>
          <w:szCs w:val="22"/>
          <w:rtl w:val="0"/>
        </w:rPr>
        <w:t xml:space="preserve">2. Recreate</w:t>
      </w:r>
    </w:p>
    <w:p w:rsidR="00000000" w:rsidDel="00000000" w:rsidP="00000000" w:rsidRDefault="00000000" w:rsidRPr="00000000" w14:paraId="000014BC">
      <w:pPr>
        <w:numPr>
          <w:ilvl w:val="0"/>
          <w:numId w:val="25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Terminates all existing pods before creating new ones. This strategy is suitable when the application cannot tolerate having old and new versions running simultaneously (e.g., when there are breaking changes in the app that could cause compatibility issues).</w:t>
      </w:r>
    </w:p>
    <w:p w:rsidR="00000000" w:rsidDel="00000000" w:rsidP="00000000" w:rsidRDefault="00000000" w:rsidRPr="00000000" w14:paraId="000014BD">
      <w:pPr>
        <w:numPr>
          <w:ilvl w:val="0"/>
          <w:numId w:val="250"/>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14BE">
      <w:pPr>
        <w:numPr>
          <w:ilvl w:val="1"/>
          <w:numId w:val="250"/>
        </w:numPr>
        <w:spacing w:after="0" w:afterAutospacing="0" w:before="0" w:beforeAutospacing="0" w:lineRule="auto"/>
        <w:ind w:left="1440" w:hanging="360"/>
      </w:pPr>
      <w:r w:rsidDel="00000000" w:rsidR="00000000" w:rsidRPr="00000000">
        <w:rPr>
          <w:rtl w:val="0"/>
        </w:rPr>
        <w:t xml:space="preserve">All old pods are deleted before new pods are created.</w:t>
      </w:r>
    </w:p>
    <w:p w:rsidR="00000000" w:rsidDel="00000000" w:rsidP="00000000" w:rsidRDefault="00000000" w:rsidRPr="00000000" w14:paraId="000014BF">
      <w:pPr>
        <w:numPr>
          <w:ilvl w:val="1"/>
          <w:numId w:val="250"/>
        </w:numPr>
        <w:spacing w:after="240" w:before="0" w:beforeAutospacing="0" w:lineRule="auto"/>
        <w:ind w:left="1440" w:hanging="360"/>
      </w:pPr>
      <w:r w:rsidDel="00000000" w:rsidR="00000000" w:rsidRPr="00000000">
        <w:rPr>
          <w:rtl w:val="0"/>
        </w:rPr>
        <w:t xml:space="preserve">This strategy may lead to downtime since the old pods are completely terminated before the new ones are up and running.</w:t>
      </w:r>
    </w:p>
    <w:p w:rsidR="00000000" w:rsidDel="00000000" w:rsidP="00000000" w:rsidRDefault="00000000" w:rsidRPr="00000000" w14:paraId="000014C0">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strategy:</w:t>
      </w:r>
    </w:p>
    <w:p w:rsidR="00000000" w:rsidDel="00000000" w:rsidP="00000000" w:rsidRDefault="00000000" w:rsidRPr="00000000" w14:paraId="000014C1">
      <w:pPr>
        <w:rPr/>
      </w:pPr>
      <w:r w:rsidDel="00000000" w:rsidR="00000000" w:rsidRPr="00000000">
        <w:rPr>
          <w:rFonts w:ascii="Roboto Mono" w:cs="Roboto Mono" w:eastAsia="Roboto Mono" w:hAnsi="Roboto Mono"/>
          <w:color w:val="188038"/>
          <w:rtl w:val="0"/>
        </w:rPr>
        <w:t xml:space="preserve">  type: Recreate</w:t>
      </w:r>
      <w:r w:rsidDel="00000000" w:rsidR="00000000" w:rsidRPr="00000000">
        <w:rPr>
          <w:rtl w:val="0"/>
        </w:rPr>
      </w:r>
    </w:p>
    <w:p w:rsidR="00000000" w:rsidDel="00000000" w:rsidP="00000000" w:rsidRDefault="00000000" w:rsidRPr="00000000" w14:paraId="000014C2">
      <w:pPr>
        <w:pStyle w:val="Heading4"/>
        <w:keepNext w:val="0"/>
        <w:keepLines w:val="0"/>
        <w:spacing w:after="40" w:before="240" w:lineRule="auto"/>
        <w:rPr>
          <w:b w:val="1"/>
          <w:color w:val="000000"/>
          <w:sz w:val="22"/>
          <w:szCs w:val="22"/>
        </w:rPr>
      </w:pPr>
      <w:bookmarkStart w:colFirst="0" w:colLast="0" w:name="_812ar44iyxw7" w:id="569"/>
      <w:bookmarkEnd w:id="569"/>
      <w:r w:rsidDel="00000000" w:rsidR="00000000" w:rsidRPr="00000000">
        <w:rPr>
          <w:b w:val="1"/>
          <w:color w:val="000000"/>
          <w:sz w:val="22"/>
          <w:szCs w:val="22"/>
          <w:rtl w:val="0"/>
        </w:rPr>
        <w:t xml:space="preserve">3. Blue/Green Deployment (Manually Implemented)</w:t>
      </w:r>
    </w:p>
    <w:p w:rsidR="00000000" w:rsidDel="00000000" w:rsidP="00000000" w:rsidRDefault="00000000" w:rsidRPr="00000000" w14:paraId="000014C3">
      <w:pPr>
        <w:numPr>
          <w:ilvl w:val="0"/>
          <w:numId w:val="32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is not an official Kubernetes update strategy, but it’s a common deployment pattern. It allows you to have two environments (blue and green) running at the same time. The old version (blue) runs while the new version (green) is deployed. After testing the green version, you switch traffic from blue to green.</w:t>
      </w:r>
    </w:p>
    <w:p w:rsidR="00000000" w:rsidDel="00000000" w:rsidP="00000000" w:rsidRDefault="00000000" w:rsidRPr="00000000" w14:paraId="000014C4">
      <w:pPr>
        <w:numPr>
          <w:ilvl w:val="0"/>
          <w:numId w:val="32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14C5">
      <w:pPr>
        <w:numPr>
          <w:ilvl w:val="1"/>
          <w:numId w:val="321"/>
        </w:numPr>
        <w:spacing w:after="0" w:afterAutospacing="0" w:before="0" w:beforeAutospacing="0" w:lineRule="auto"/>
        <w:ind w:left="1440" w:hanging="360"/>
      </w:pPr>
      <w:r w:rsidDel="00000000" w:rsidR="00000000" w:rsidRPr="00000000">
        <w:rPr>
          <w:rtl w:val="0"/>
        </w:rPr>
        <w:t xml:space="preserve">You deploy the new version (green) alongside the old version (blue).</w:t>
      </w:r>
    </w:p>
    <w:p w:rsidR="00000000" w:rsidDel="00000000" w:rsidP="00000000" w:rsidRDefault="00000000" w:rsidRPr="00000000" w14:paraId="000014C6">
      <w:pPr>
        <w:numPr>
          <w:ilvl w:val="1"/>
          <w:numId w:val="321"/>
        </w:numPr>
        <w:spacing w:after="0" w:afterAutospacing="0" w:before="0" w:beforeAutospacing="0" w:lineRule="auto"/>
        <w:ind w:left="1440" w:hanging="360"/>
      </w:pPr>
      <w:r w:rsidDel="00000000" w:rsidR="00000000" w:rsidRPr="00000000">
        <w:rPr>
          <w:rtl w:val="0"/>
        </w:rPr>
        <w:t xml:space="preserve">Once the green version is validated, the traffic is switched from the blue version to the green version.</w:t>
      </w:r>
    </w:p>
    <w:p w:rsidR="00000000" w:rsidDel="00000000" w:rsidP="00000000" w:rsidRDefault="00000000" w:rsidRPr="00000000" w14:paraId="000014C7">
      <w:pPr>
        <w:numPr>
          <w:ilvl w:val="1"/>
          <w:numId w:val="321"/>
        </w:numPr>
        <w:spacing w:after="0" w:afterAutospacing="0" w:before="0" w:beforeAutospacing="0" w:lineRule="auto"/>
        <w:ind w:left="1440" w:hanging="360"/>
      </w:pPr>
      <w:r w:rsidDel="00000000" w:rsidR="00000000" w:rsidRPr="00000000">
        <w:rPr>
          <w:rtl w:val="0"/>
        </w:rPr>
        <w:t xml:space="preserve">Typically requires manual intervention or use of </w:t>
      </w:r>
      <w:r w:rsidDel="00000000" w:rsidR="00000000" w:rsidRPr="00000000">
        <w:rPr>
          <w:b w:val="1"/>
          <w:rtl w:val="0"/>
        </w:rPr>
        <w:t xml:space="preserve">services</w:t>
      </w:r>
      <w:r w:rsidDel="00000000" w:rsidR="00000000" w:rsidRPr="00000000">
        <w:rPr>
          <w:rtl w:val="0"/>
        </w:rPr>
        <w:t xml:space="preserve"> or </w:t>
      </w:r>
      <w:r w:rsidDel="00000000" w:rsidR="00000000" w:rsidRPr="00000000">
        <w:rPr>
          <w:b w:val="1"/>
          <w:rtl w:val="0"/>
        </w:rPr>
        <w:t xml:space="preserve">Ingress controllers</w:t>
      </w:r>
      <w:r w:rsidDel="00000000" w:rsidR="00000000" w:rsidRPr="00000000">
        <w:rPr>
          <w:rtl w:val="0"/>
        </w:rPr>
        <w:t xml:space="preserve"> to switch traffic.</w:t>
      </w:r>
    </w:p>
    <w:p w:rsidR="00000000" w:rsidDel="00000000" w:rsidP="00000000" w:rsidRDefault="00000000" w:rsidRPr="00000000" w14:paraId="000014C8">
      <w:pPr>
        <w:numPr>
          <w:ilvl w:val="0"/>
          <w:numId w:val="32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Can be done by creating two separate Deployments for blue and green and switching the Kubernetes service to point to the green deployment once it’s validated.</w:t>
      </w:r>
    </w:p>
    <w:p w:rsidR="00000000" w:rsidDel="00000000" w:rsidP="00000000" w:rsidRDefault="00000000" w:rsidRPr="00000000" w14:paraId="000014C9">
      <w:pPr>
        <w:pStyle w:val="Heading4"/>
        <w:keepNext w:val="0"/>
        <w:keepLines w:val="0"/>
        <w:spacing w:after="40" w:before="240" w:lineRule="auto"/>
        <w:rPr>
          <w:b w:val="1"/>
          <w:color w:val="000000"/>
          <w:sz w:val="22"/>
          <w:szCs w:val="22"/>
        </w:rPr>
      </w:pPr>
      <w:bookmarkStart w:colFirst="0" w:colLast="0" w:name="_h69yzwqvxye8" w:id="570"/>
      <w:bookmarkEnd w:id="570"/>
      <w:r w:rsidDel="00000000" w:rsidR="00000000" w:rsidRPr="00000000">
        <w:rPr>
          <w:b w:val="1"/>
          <w:color w:val="000000"/>
          <w:sz w:val="22"/>
          <w:szCs w:val="22"/>
          <w:rtl w:val="0"/>
        </w:rPr>
        <w:t xml:space="preserve">4. Canary Deployment (Manually Implemented)</w:t>
      </w:r>
    </w:p>
    <w:p w:rsidR="00000000" w:rsidDel="00000000" w:rsidP="00000000" w:rsidRDefault="00000000" w:rsidRPr="00000000" w14:paraId="000014CA">
      <w:pPr>
        <w:numPr>
          <w:ilvl w:val="0"/>
          <w:numId w:val="3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strategy gradually rolls out a new version to a small subset of users or pods to verify its stability before deploying to the entire production environment.</w:t>
      </w:r>
    </w:p>
    <w:p w:rsidR="00000000" w:rsidDel="00000000" w:rsidP="00000000" w:rsidRDefault="00000000" w:rsidRPr="00000000" w14:paraId="000014CB">
      <w:pPr>
        <w:numPr>
          <w:ilvl w:val="0"/>
          <w:numId w:val="33"/>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14CC">
      <w:pPr>
        <w:numPr>
          <w:ilvl w:val="1"/>
          <w:numId w:val="33"/>
        </w:numPr>
        <w:spacing w:after="0" w:afterAutospacing="0" w:before="0" w:beforeAutospacing="0" w:lineRule="auto"/>
        <w:ind w:left="1440" w:hanging="360"/>
      </w:pPr>
      <w:r w:rsidDel="00000000" w:rsidR="00000000" w:rsidRPr="00000000">
        <w:rPr>
          <w:rtl w:val="0"/>
        </w:rPr>
        <w:t xml:space="preserve">You deploy a small percentage of new pods (the "canary" group) alongside the stable pods.</w:t>
      </w:r>
    </w:p>
    <w:p w:rsidR="00000000" w:rsidDel="00000000" w:rsidP="00000000" w:rsidRDefault="00000000" w:rsidRPr="00000000" w14:paraId="000014CD">
      <w:pPr>
        <w:numPr>
          <w:ilvl w:val="1"/>
          <w:numId w:val="33"/>
        </w:numPr>
        <w:spacing w:after="0" w:afterAutospacing="0" w:before="0" w:beforeAutospacing="0" w:lineRule="auto"/>
        <w:ind w:left="1440" w:hanging="360"/>
      </w:pPr>
      <w:r w:rsidDel="00000000" w:rsidR="00000000" w:rsidRPr="00000000">
        <w:rPr>
          <w:rtl w:val="0"/>
        </w:rPr>
        <w:t xml:space="preserve">Monitor the performance and health of the canary pods.</w:t>
      </w:r>
    </w:p>
    <w:p w:rsidR="00000000" w:rsidDel="00000000" w:rsidP="00000000" w:rsidRDefault="00000000" w:rsidRPr="00000000" w14:paraId="000014CE">
      <w:pPr>
        <w:numPr>
          <w:ilvl w:val="1"/>
          <w:numId w:val="33"/>
        </w:numPr>
        <w:spacing w:after="0" w:afterAutospacing="0" w:before="0" w:beforeAutospacing="0" w:lineRule="auto"/>
        <w:ind w:left="1440" w:hanging="360"/>
      </w:pPr>
      <w:r w:rsidDel="00000000" w:rsidR="00000000" w:rsidRPr="00000000">
        <w:rPr>
          <w:rtl w:val="0"/>
        </w:rPr>
        <w:t xml:space="preserve">Gradually increase the number of canary pods and reduce the old pods as the new version proves to be stable.</w:t>
      </w:r>
    </w:p>
    <w:p w:rsidR="00000000" w:rsidDel="00000000" w:rsidP="00000000" w:rsidRDefault="00000000" w:rsidRPr="00000000" w14:paraId="000014CF">
      <w:pPr>
        <w:numPr>
          <w:ilvl w:val="0"/>
          <w:numId w:val="3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Implemented by controlling pod replicas, labels, and service selectors to slowly shift traffic to the new version.</w:t>
      </w:r>
    </w:p>
    <w:p w:rsidR="00000000" w:rsidDel="00000000" w:rsidP="00000000" w:rsidRDefault="00000000" w:rsidRPr="00000000" w14:paraId="000014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D1">
      <w:pPr>
        <w:pStyle w:val="Heading3"/>
        <w:keepNext w:val="0"/>
        <w:keepLines w:val="0"/>
        <w:spacing w:before="280" w:lineRule="auto"/>
        <w:rPr>
          <w:b w:val="1"/>
          <w:color w:val="000000"/>
          <w:sz w:val="26"/>
          <w:szCs w:val="26"/>
        </w:rPr>
      </w:pPr>
      <w:bookmarkStart w:colFirst="0" w:colLast="0" w:name="_3k61y8ye04j1" w:id="571"/>
      <w:bookmarkEnd w:id="571"/>
      <w:r w:rsidDel="00000000" w:rsidR="00000000" w:rsidRPr="00000000">
        <w:rPr>
          <w:b w:val="1"/>
          <w:color w:val="000000"/>
          <w:sz w:val="26"/>
          <w:szCs w:val="26"/>
          <w:rtl w:val="0"/>
        </w:rPr>
        <w:t xml:space="preserve">Summary of Deployment Types and Strategies</w:t>
      </w:r>
    </w:p>
    <w:p w:rsidR="00000000" w:rsidDel="00000000" w:rsidP="00000000" w:rsidRDefault="00000000" w:rsidRPr="00000000" w14:paraId="000014D2">
      <w:pPr>
        <w:pStyle w:val="Heading4"/>
        <w:keepNext w:val="0"/>
        <w:keepLines w:val="0"/>
        <w:spacing w:after="40" w:before="240" w:lineRule="auto"/>
        <w:rPr>
          <w:b w:val="1"/>
          <w:color w:val="000000"/>
          <w:sz w:val="22"/>
          <w:szCs w:val="22"/>
        </w:rPr>
      </w:pPr>
      <w:bookmarkStart w:colFirst="0" w:colLast="0" w:name="_7i0k5mxp0toi" w:id="572"/>
      <w:bookmarkEnd w:id="572"/>
      <w:r w:rsidDel="00000000" w:rsidR="00000000" w:rsidRPr="00000000">
        <w:rPr>
          <w:b w:val="1"/>
          <w:color w:val="000000"/>
          <w:sz w:val="22"/>
          <w:szCs w:val="22"/>
          <w:rtl w:val="0"/>
        </w:rPr>
        <w:t xml:space="preserve">Deployment Types:</w:t>
      </w:r>
    </w:p>
    <w:p w:rsidR="00000000" w:rsidDel="00000000" w:rsidP="00000000" w:rsidRDefault="00000000" w:rsidRPr="00000000" w14:paraId="000014D3">
      <w:pPr>
        <w:numPr>
          <w:ilvl w:val="0"/>
          <w:numId w:val="106"/>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Best for stateless applications with rolling updates.</w:t>
      </w:r>
    </w:p>
    <w:p w:rsidR="00000000" w:rsidDel="00000000" w:rsidP="00000000" w:rsidRDefault="00000000" w:rsidRPr="00000000" w14:paraId="000014D4">
      <w:pPr>
        <w:numPr>
          <w:ilvl w:val="0"/>
          <w:numId w:val="106"/>
        </w:numPr>
        <w:spacing w:after="0" w:afterAutospacing="0" w:before="0" w:beforeAutospacing="0" w:lineRule="auto"/>
        <w:ind w:left="720" w:hanging="360"/>
      </w:pPr>
      <w:r w:rsidDel="00000000" w:rsidR="00000000" w:rsidRPr="00000000">
        <w:rPr>
          <w:b w:val="1"/>
          <w:rtl w:val="0"/>
        </w:rPr>
        <w:t xml:space="preserve">StatefulSet</w:t>
      </w:r>
      <w:r w:rsidDel="00000000" w:rsidR="00000000" w:rsidRPr="00000000">
        <w:rPr>
          <w:rtl w:val="0"/>
        </w:rPr>
        <w:t xml:space="preserve">: For stateful applications with persistent storage and stable identities.</w:t>
      </w:r>
    </w:p>
    <w:p w:rsidR="00000000" w:rsidDel="00000000" w:rsidP="00000000" w:rsidRDefault="00000000" w:rsidRPr="00000000" w14:paraId="000014D5">
      <w:pPr>
        <w:numPr>
          <w:ilvl w:val="0"/>
          <w:numId w:val="106"/>
        </w:numPr>
        <w:spacing w:after="0" w:afterAutospacing="0" w:before="0" w:beforeAutospacing="0" w:lineRule="auto"/>
        <w:ind w:left="720" w:hanging="360"/>
      </w:pPr>
      <w:r w:rsidDel="00000000" w:rsidR="00000000" w:rsidRPr="00000000">
        <w:rPr>
          <w:b w:val="1"/>
          <w:rtl w:val="0"/>
        </w:rPr>
        <w:t xml:space="preserve">DaemonSet</w:t>
      </w:r>
      <w:r w:rsidDel="00000000" w:rsidR="00000000" w:rsidRPr="00000000">
        <w:rPr>
          <w:rtl w:val="0"/>
        </w:rPr>
        <w:t xml:space="preserve">: Ensures a pod runs on every node (or a subset of nodes).</w:t>
      </w:r>
    </w:p>
    <w:p w:rsidR="00000000" w:rsidDel="00000000" w:rsidP="00000000" w:rsidRDefault="00000000" w:rsidRPr="00000000" w14:paraId="000014D6">
      <w:pPr>
        <w:numPr>
          <w:ilvl w:val="0"/>
          <w:numId w:val="106"/>
        </w:numPr>
        <w:spacing w:after="0" w:afterAutospacing="0" w:before="0" w:beforeAutospacing="0" w:lineRule="auto"/>
        <w:ind w:left="720" w:hanging="360"/>
      </w:pPr>
      <w:r w:rsidDel="00000000" w:rsidR="00000000" w:rsidRPr="00000000">
        <w:rPr>
          <w:b w:val="1"/>
          <w:rtl w:val="0"/>
        </w:rPr>
        <w:t xml:space="preserve">ReplicaSet</w:t>
      </w:r>
      <w:r w:rsidDel="00000000" w:rsidR="00000000" w:rsidRPr="00000000">
        <w:rPr>
          <w:rtl w:val="0"/>
        </w:rPr>
        <w:t xml:space="preserve">: Ensures a set number of identical pods (usually managed by a Deployment).</w:t>
      </w:r>
    </w:p>
    <w:p w:rsidR="00000000" w:rsidDel="00000000" w:rsidP="00000000" w:rsidRDefault="00000000" w:rsidRPr="00000000" w14:paraId="000014D7">
      <w:pPr>
        <w:numPr>
          <w:ilvl w:val="0"/>
          <w:numId w:val="106"/>
        </w:numPr>
        <w:spacing w:after="240" w:before="0" w:beforeAutospacing="0" w:lineRule="auto"/>
        <w:ind w:left="720" w:hanging="360"/>
      </w:pPr>
      <w:r w:rsidDel="00000000" w:rsidR="00000000" w:rsidRPr="00000000">
        <w:rPr>
          <w:b w:val="1"/>
          <w:rtl w:val="0"/>
        </w:rPr>
        <w:t xml:space="preserve">CronJob</w:t>
      </w:r>
      <w:r w:rsidDel="00000000" w:rsidR="00000000" w:rsidRPr="00000000">
        <w:rPr>
          <w:rtl w:val="0"/>
        </w:rPr>
        <w:t xml:space="preserve">: For running scheduled tasks (batch jobs).</w:t>
      </w:r>
    </w:p>
    <w:p w:rsidR="00000000" w:rsidDel="00000000" w:rsidP="00000000" w:rsidRDefault="00000000" w:rsidRPr="00000000" w14:paraId="000014D8">
      <w:pPr>
        <w:pStyle w:val="Heading4"/>
        <w:keepNext w:val="0"/>
        <w:keepLines w:val="0"/>
        <w:spacing w:after="40" w:before="240" w:lineRule="auto"/>
        <w:rPr>
          <w:b w:val="1"/>
          <w:color w:val="000000"/>
          <w:sz w:val="22"/>
          <w:szCs w:val="22"/>
        </w:rPr>
      </w:pPr>
      <w:bookmarkStart w:colFirst="0" w:colLast="0" w:name="_5hgov5p0362n" w:id="573"/>
      <w:bookmarkEnd w:id="573"/>
      <w:r w:rsidDel="00000000" w:rsidR="00000000" w:rsidRPr="00000000">
        <w:rPr>
          <w:b w:val="1"/>
          <w:color w:val="000000"/>
          <w:sz w:val="22"/>
          <w:szCs w:val="22"/>
          <w:rtl w:val="0"/>
        </w:rPr>
        <w:t xml:space="preserve">Update Strategies:</w:t>
      </w:r>
    </w:p>
    <w:p w:rsidR="00000000" w:rsidDel="00000000" w:rsidP="00000000" w:rsidRDefault="00000000" w:rsidRPr="00000000" w14:paraId="000014D9">
      <w:pPr>
        <w:numPr>
          <w:ilvl w:val="0"/>
          <w:numId w:val="271"/>
        </w:numPr>
        <w:spacing w:after="0" w:afterAutospacing="0" w:before="240" w:lineRule="auto"/>
        <w:ind w:left="720" w:hanging="360"/>
      </w:pPr>
      <w:r w:rsidDel="00000000" w:rsidR="00000000" w:rsidRPr="00000000">
        <w:rPr>
          <w:b w:val="1"/>
          <w:rtl w:val="0"/>
        </w:rPr>
        <w:t xml:space="preserve">Rolling Update</w:t>
      </w:r>
      <w:r w:rsidDel="00000000" w:rsidR="00000000" w:rsidRPr="00000000">
        <w:rPr>
          <w:rtl w:val="0"/>
        </w:rPr>
        <w:t xml:space="preserve">: Gradual update with minimal downtime (default).</w:t>
      </w:r>
    </w:p>
    <w:p w:rsidR="00000000" w:rsidDel="00000000" w:rsidP="00000000" w:rsidRDefault="00000000" w:rsidRPr="00000000" w14:paraId="000014DA">
      <w:pPr>
        <w:numPr>
          <w:ilvl w:val="0"/>
          <w:numId w:val="271"/>
        </w:numPr>
        <w:spacing w:after="0" w:afterAutospacing="0" w:before="0" w:beforeAutospacing="0" w:lineRule="auto"/>
        <w:ind w:left="720" w:hanging="360"/>
      </w:pPr>
      <w:r w:rsidDel="00000000" w:rsidR="00000000" w:rsidRPr="00000000">
        <w:rPr>
          <w:b w:val="1"/>
          <w:rtl w:val="0"/>
        </w:rPr>
        <w:t xml:space="preserve">Recreate</w:t>
      </w:r>
      <w:r w:rsidDel="00000000" w:rsidR="00000000" w:rsidRPr="00000000">
        <w:rPr>
          <w:rtl w:val="0"/>
        </w:rPr>
        <w:t xml:space="preserve">: Tear down all old pods before creating new ones.</w:t>
      </w:r>
    </w:p>
    <w:p w:rsidR="00000000" w:rsidDel="00000000" w:rsidP="00000000" w:rsidRDefault="00000000" w:rsidRPr="00000000" w14:paraId="000014DB">
      <w:pPr>
        <w:numPr>
          <w:ilvl w:val="0"/>
          <w:numId w:val="271"/>
        </w:numPr>
        <w:spacing w:after="0" w:afterAutospacing="0" w:before="0" w:beforeAutospacing="0" w:lineRule="auto"/>
        <w:ind w:left="720" w:hanging="360"/>
      </w:pPr>
      <w:r w:rsidDel="00000000" w:rsidR="00000000" w:rsidRPr="00000000">
        <w:rPr>
          <w:b w:val="1"/>
          <w:rtl w:val="0"/>
        </w:rPr>
        <w:t xml:space="preserve">Blue/Green</w:t>
      </w:r>
      <w:r w:rsidDel="00000000" w:rsidR="00000000" w:rsidRPr="00000000">
        <w:rPr>
          <w:rtl w:val="0"/>
        </w:rPr>
        <w:t xml:space="preserve">: Deploy new version (green) and switch traffic from the old version (blue) after testing.</w:t>
      </w:r>
    </w:p>
    <w:p w:rsidR="00000000" w:rsidDel="00000000" w:rsidP="00000000" w:rsidRDefault="00000000" w:rsidRPr="00000000" w14:paraId="000014DC">
      <w:pPr>
        <w:numPr>
          <w:ilvl w:val="0"/>
          <w:numId w:val="271"/>
        </w:numPr>
        <w:spacing w:after="240" w:before="0" w:beforeAutospacing="0" w:lineRule="auto"/>
        <w:ind w:left="720" w:hanging="360"/>
      </w:pPr>
      <w:r w:rsidDel="00000000" w:rsidR="00000000" w:rsidRPr="00000000">
        <w:rPr>
          <w:b w:val="1"/>
          <w:rtl w:val="0"/>
        </w:rPr>
        <w:t xml:space="preserve">Canary</w:t>
      </w:r>
      <w:r w:rsidDel="00000000" w:rsidR="00000000" w:rsidRPr="00000000">
        <w:rPr>
          <w:rtl w:val="0"/>
        </w:rPr>
        <w:t xml:space="preserve">: Gradual rollout with a small subset of pods/users before full deployment.</w:t>
      </w:r>
    </w:p>
    <w:p w:rsidR="00000000" w:rsidDel="00000000" w:rsidP="00000000" w:rsidRDefault="00000000" w:rsidRPr="00000000" w14:paraId="000014DD">
      <w:pPr>
        <w:spacing w:after="240" w:before="240" w:lineRule="auto"/>
        <w:rPr/>
      </w:pPr>
      <w:r w:rsidDel="00000000" w:rsidR="00000000" w:rsidRPr="00000000">
        <w:rPr>
          <w:rtl w:val="0"/>
        </w:rPr>
        <w:t xml:space="preserve">Each deployment type and update strategy has its own use case, and you can configure them according to the needs of your application to ensure minimal disruption and high availability.</w:t>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pStyle w:val="Heading1"/>
        <w:rPr/>
      </w:pPr>
      <w:bookmarkStart w:colFirst="0" w:colLast="0" w:name="_mmmzkwdrdfx6" w:id="574"/>
      <w:bookmarkEnd w:id="574"/>
      <w:r w:rsidDel="00000000" w:rsidR="00000000" w:rsidRPr="00000000">
        <w:rPr>
          <w:rtl w:val="0"/>
        </w:rPr>
        <w:t xml:space="preserve">What is canary and blue green deployment ?</w:t>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spacing w:after="240" w:before="240" w:lineRule="auto"/>
        <w:rPr/>
      </w:pPr>
      <w:r w:rsidDel="00000000" w:rsidR="00000000" w:rsidRPr="00000000">
        <w:rPr>
          <w:b w:val="1"/>
          <w:rtl w:val="0"/>
        </w:rPr>
        <w:t xml:space="preserve">Canary Deployment</w:t>
      </w:r>
      <w:r w:rsidDel="00000000" w:rsidR="00000000" w:rsidRPr="00000000">
        <w:rPr>
          <w:rtl w:val="0"/>
        </w:rPr>
        <w:t xml:space="preserve"> and </w:t>
      </w:r>
      <w:r w:rsidDel="00000000" w:rsidR="00000000" w:rsidRPr="00000000">
        <w:rPr>
          <w:b w:val="1"/>
          <w:rtl w:val="0"/>
        </w:rPr>
        <w:t xml:space="preserve">Blue-Green Deployment</w:t>
      </w:r>
      <w:r w:rsidDel="00000000" w:rsidR="00000000" w:rsidRPr="00000000">
        <w:rPr>
          <w:rtl w:val="0"/>
        </w:rPr>
        <w:t xml:space="preserve"> are two popular deployment strategies used in modern software development to manage the release of new versions of an application while minimizing downtime and risk. These strategies allow teams to gradually roll out new features or changes and to monitor their impact before full-scale adoption. Both strategies are especially useful in environments where minimizing service disruption and ensuring application stability is crucial.</w:t>
      </w:r>
    </w:p>
    <w:p w:rsidR="00000000" w:rsidDel="00000000" w:rsidP="00000000" w:rsidRDefault="00000000" w:rsidRPr="00000000" w14:paraId="000014E2">
      <w:pPr>
        <w:pStyle w:val="Heading3"/>
        <w:keepNext w:val="0"/>
        <w:keepLines w:val="0"/>
        <w:spacing w:before="280" w:lineRule="auto"/>
        <w:rPr>
          <w:b w:val="1"/>
          <w:color w:val="000000"/>
          <w:sz w:val="26"/>
          <w:szCs w:val="26"/>
        </w:rPr>
      </w:pPr>
      <w:bookmarkStart w:colFirst="0" w:colLast="0" w:name="_waj6h2xqw8kw" w:id="575"/>
      <w:bookmarkEnd w:id="575"/>
      <w:r w:rsidDel="00000000" w:rsidR="00000000" w:rsidRPr="00000000">
        <w:rPr>
          <w:b w:val="1"/>
          <w:color w:val="000000"/>
          <w:sz w:val="26"/>
          <w:szCs w:val="26"/>
          <w:rtl w:val="0"/>
        </w:rPr>
        <w:t xml:space="preserve">1. Canary Deployment</w:t>
      </w:r>
    </w:p>
    <w:p w:rsidR="00000000" w:rsidDel="00000000" w:rsidP="00000000" w:rsidRDefault="00000000" w:rsidRPr="00000000" w14:paraId="000014E3">
      <w:pPr>
        <w:spacing w:after="240" w:before="240" w:lineRule="auto"/>
        <w:rPr/>
      </w:pPr>
      <w:r w:rsidDel="00000000" w:rsidR="00000000" w:rsidRPr="00000000">
        <w:rPr>
          <w:rtl w:val="0"/>
        </w:rPr>
        <w:t xml:space="preserve">Canary deployments are a gradual release strategy where you first deploy the new version of an application to a small subset of users (called the "canaries"). If the canary version behaves as expected, you progressively roll it out to a larger portion of users. This allows for a more controlled, incremental release of the new version.</w:t>
      </w:r>
    </w:p>
    <w:p w:rsidR="00000000" w:rsidDel="00000000" w:rsidP="00000000" w:rsidRDefault="00000000" w:rsidRPr="00000000" w14:paraId="000014E4">
      <w:pPr>
        <w:pStyle w:val="Heading4"/>
        <w:keepNext w:val="0"/>
        <w:keepLines w:val="0"/>
        <w:spacing w:after="40" w:before="240" w:lineRule="auto"/>
        <w:rPr>
          <w:b w:val="1"/>
          <w:color w:val="000000"/>
          <w:sz w:val="22"/>
          <w:szCs w:val="22"/>
        </w:rPr>
      </w:pPr>
      <w:bookmarkStart w:colFirst="0" w:colLast="0" w:name="_pqjlo0k5eofs" w:id="576"/>
      <w:bookmarkEnd w:id="576"/>
      <w:r w:rsidDel="00000000" w:rsidR="00000000" w:rsidRPr="00000000">
        <w:rPr>
          <w:b w:val="1"/>
          <w:color w:val="000000"/>
          <w:sz w:val="22"/>
          <w:szCs w:val="22"/>
          <w:rtl w:val="0"/>
        </w:rPr>
        <w:t xml:space="preserve">How Canary Deployment Works:</w:t>
      </w:r>
    </w:p>
    <w:p w:rsidR="00000000" w:rsidDel="00000000" w:rsidP="00000000" w:rsidRDefault="00000000" w:rsidRPr="00000000" w14:paraId="000014E5">
      <w:pPr>
        <w:numPr>
          <w:ilvl w:val="0"/>
          <w:numId w:val="323"/>
        </w:numPr>
        <w:spacing w:after="0" w:afterAutospacing="0" w:before="240" w:lineRule="auto"/>
        <w:ind w:left="720" w:hanging="360"/>
      </w:pPr>
      <w:r w:rsidDel="00000000" w:rsidR="00000000" w:rsidRPr="00000000">
        <w:rPr>
          <w:b w:val="1"/>
          <w:rtl w:val="0"/>
        </w:rPr>
        <w:t xml:space="preserve">Initial Release to Small Subset</w:t>
      </w:r>
      <w:r w:rsidDel="00000000" w:rsidR="00000000" w:rsidRPr="00000000">
        <w:rPr>
          <w:rtl w:val="0"/>
        </w:rPr>
        <w:t xml:space="preserve">: When a new version of an application is ready, it’s deployed to a small subset of users or a small number of pods/instances in the environment.</w:t>
      </w:r>
    </w:p>
    <w:p w:rsidR="00000000" w:rsidDel="00000000" w:rsidP="00000000" w:rsidRDefault="00000000" w:rsidRPr="00000000" w14:paraId="000014E6">
      <w:pPr>
        <w:numPr>
          <w:ilvl w:val="0"/>
          <w:numId w:val="323"/>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The health and performance of the new version are closely monitored. Metrics like error rates, response times, and user feedback are observed to detect any issues early.</w:t>
      </w:r>
    </w:p>
    <w:p w:rsidR="00000000" w:rsidDel="00000000" w:rsidP="00000000" w:rsidRDefault="00000000" w:rsidRPr="00000000" w14:paraId="000014E7">
      <w:pPr>
        <w:numPr>
          <w:ilvl w:val="0"/>
          <w:numId w:val="323"/>
        </w:numPr>
        <w:spacing w:after="0" w:afterAutospacing="0" w:before="0" w:beforeAutospacing="0" w:lineRule="auto"/>
        <w:ind w:left="720" w:hanging="360"/>
      </w:pPr>
      <w:r w:rsidDel="00000000" w:rsidR="00000000" w:rsidRPr="00000000">
        <w:rPr>
          <w:b w:val="1"/>
          <w:rtl w:val="0"/>
        </w:rPr>
        <w:t xml:space="preserve">Gradual Rollout</w:t>
      </w:r>
      <w:r w:rsidDel="00000000" w:rsidR="00000000" w:rsidRPr="00000000">
        <w:rPr>
          <w:rtl w:val="0"/>
        </w:rPr>
        <w:t xml:space="preserve">: If the canary deployment is successful (i.e., the new version behaves as expected), the rollout proceeds to a larger group of users or pods. This continues incrementally until the entire user base or environment has been updated.</w:t>
      </w:r>
    </w:p>
    <w:p w:rsidR="00000000" w:rsidDel="00000000" w:rsidP="00000000" w:rsidRDefault="00000000" w:rsidRPr="00000000" w14:paraId="000014E8">
      <w:pPr>
        <w:numPr>
          <w:ilvl w:val="0"/>
          <w:numId w:val="323"/>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If any issues are detected during the canary phase, the deployment can be quickly rolled back, affecting only a small subset of users, thus minimizing the overall impact.</w:t>
      </w:r>
    </w:p>
    <w:p w:rsidR="00000000" w:rsidDel="00000000" w:rsidP="00000000" w:rsidRDefault="00000000" w:rsidRPr="00000000" w14:paraId="000014E9">
      <w:pPr>
        <w:pStyle w:val="Heading4"/>
        <w:keepNext w:val="0"/>
        <w:keepLines w:val="0"/>
        <w:spacing w:after="40" w:before="240" w:lineRule="auto"/>
        <w:rPr>
          <w:b w:val="1"/>
          <w:color w:val="000000"/>
          <w:sz w:val="22"/>
          <w:szCs w:val="22"/>
        </w:rPr>
      </w:pPr>
      <w:bookmarkStart w:colFirst="0" w:colLast="0" w:name="_piruythwoywa" w:id="577"/>
      <w:bookmarkEnd w:id="577"/>
      <w:r w:rsidDel="00000000" w:rsidR="00000000" w:rsidRPr="00000000">
        <w:rPr>
          <w:b w:val="1"/>
          <w:color w:val="000000"/>
          <w:sz w:val="22"/>
          <w:szCs w:val="22"/>
          <w:rtl w:val="0"/>
        </w:rPr>
        <w:t xml:space="preserve">Advantages:</w:t>
      </w:r>
    </w:p>
    <w:p w:rsidR="00000000" w:rsidDel="00000000" w:rsidP="00000000" w:rsidRDefault="00000000" w:rsidRPr="00000000" w14:paraId="000014EA">
      <w:pPr>
        <w:numPr>
          <w:ilvl w:val="0"/>
          <w:numId w:val="49"/>
        </w:numPr>
        <w:spacing w:after="0" w:afterAutospacing="0" w:before="240" w:lineRule="auto"/>
        <w:ind w:left="720" w:hanging="360"/>
      </w:pPr>
      <w:r w:rsidDel="00000000" w:rsidR="00000000" w:rsidRPr="00000000">
        <w:rPr>
          <w:b w:val="1"/>
          <w:rtl w:val="0"/>
        </w:rPr>
        <w:t xml:space="preserve">Reduced Risk</w:t>
      </w:r>
      <w:r w:rsidDel="00000000" w:rsidR="00000000" w:rsidRPr="00000000">
        <w:rPr>
          <w:rtl w:val="0"/>
        </w:rPr>
        <w:t xml:space="preserve">: Since the new version is only deployed to a small subset of users at first, you limit the impact of potential bugs or failures.</w:t>
      </w:r>
    </w:p>
    <w:p w:rsidR="00000000" w:rsidDel="00000000" w:rsidP="00000000" w:rsidRDefault="00000000" w:rsidRPr="00000000" w14:paraId="000014EB">
      <w:pPr>
        <w:numPr>
          <w:ilvl w:val="0"/>
          <w:numId w:val="49"/>
        </w:numPr>
        <w:spacing w:after="0" w:afterAutospacing="0" w:before="0" w:beforeAutospacing="0" w:lineRule="auto"/>
        <w:ind w:left="720" w:hanging="360"/>
      </w:pPr>
      <w:r w:rsidDel="00000000" w:rsidR="00000000" w:rsidRPr="00000000">
        <w:rPr>
          <w:b w:val="1"/>
          <w:rtl w:val="0"/>
        </w:rPr>
        <w:t xml:space="preserve">Fast Feedback</w:t>
      </w:r>
      <w:r w:rsidDel="00000000" w:rsidR="00000000" w:rsidRPr="00000000">
        <w:rPr>
          <w:rtl w:val="0"/>
        </w:rPr>
        <w:t xml:space="preserve">: Teams can gather user feedback and monitor the stability of the new release before it reaches the entire user base.</w:t>
      </w:r>
    </w:p>
    <w:p w:rsidR="00000000" w:rsidDel="00000000" w:rsidP="00000000" w:rsidRDefault="00000000" w:rsidRPr="00000000" w14:paraId="000014EC">
      <w:pPr>
        <w:numPr>
          <w:ilvl w:val="0"/>
          <w:numId w:val="49"/>
        </w:numPr>
        <w:spacing w:after="240" w:before="0" w:beforeAutospacing="0" w:lineRule="auto"/>
        <w:ind w:left="720" w:hanging="360"/>
      </w:pPr>
      <w:r w:rsidDel="00000000" w:rsidR="00000000" w:rsidRPr="00000000">
        <w:rPr>
          <w:b w:val="1"/>
          <w:rtl w:val="0"/>
        </w:rPr>
        <w:t xml:space="preserve">Easier Rollback</w:t>
      </w:r>
      <w:r w:rsidDel="00000000" w:rsidR="00000000" w:rsidRPr="00000000">
        <w:rPr>
          <w:rtl w:val="0"/>
        </w:rPr>
        <w:t xml:space="preserve">: If problems arise, you can quickly roll back the canary deployment without affecting the entire system.</w:t>
      </w:r>
    </w:p>
    <w:p w:rsidR="00000000" w:rsidDel="00000000" w:rsidP="00000000" w:rsidRDefault="00000000" w:rsidRPr="00000000" w14:paraId="000014ED">
      <w:pPr>
        <w:pStyle w:val="Heading4"/>
        <w:keepNext w:val="0"/>
        <w:keepLines w:val="0"/>
        <w:spacing w:after="40" w:before="240" w:lineRule="auto"/>
        <w:rPr>
          <w:b w:val="1"/>
          <w:color w:val="000000"/>
          <w:sz w:val="22"/>
          <w:szCs w:val="22"/>
        </w:rPr>
      </w:pPr>
      <w:bookmarkStart w:colFirst="0" w:colLast="0" w:name="_6vvzo6w09nwq" w:id="578"/>
      <w:bookmarkEnd w:id="578"/>
      <w:r w:rsidDel="00000000" w:rsidR="00000000" w:rsidRPr="00000000">
        <w:rPr>
          <w:b w:val="1"/>
          <w:color w:val="000000"/>
          <w:sz w:val="22"/>
          <w:szCs w:val="22"/>
          <w:rtl w:val="0"/>
        </w:rPr>
        <w:t xml:space="preserve">Example of Canary Deployment in Kubernetes:</w:t>
      </w:r>
    </w:p>
    <w:p w:rsidR="00000000" w:rsidDel="00000000" w:rsidP="00000000" w:rsidRDefault="00000000" w:rsidRPr="00000000" w14:paraId="000014EE">
      <w:pPr>
        <w:spacing w:after="240" w:before="240" w:lineRule="auto"/>
        <w:rPr/>
      </w:pPr>
      <w:r w:rsidDel="00000000" w:rsidR="00000000" w:rsidRPr="00000000">
        <w:rPr>
          <w:rtl w:val="0"/>
        </w:rPr>
        <w:t xml:space="preserve">In Kubernetes, you can implement canary deployments by controlling the number of replicas for different versions of a pod using labels and selectors.</w:t>
      </w:r>
    </w:p>
    <w:p w:rsidR="00000000" w:rsidDel="00000000" w:rsidP="00000000" w:rsidRDefault="00000000" w:rsidRPr="00000000" w14:paraId="000014EF">
      <w:pPr>
        <w:rPr/>
      </w:pPr>
      <w:r w:rsidDel="00000000" w:rsidR="00000000" w:rsidRPr="00000000">
        <w:rPr>
          <w:rtl w:val="0"/>
        </w:rPr>
        <w:t xml:space="preserve">yaml</w:t>
      </w:r>
    </w:p>
    <w:p w:rsidR="00000000" w:rsidDel="00000000" w:rsidP="00000000" w:rsidRDefault="00000000" w:rsidRPr="00000000" w14:paraId="000014F0">
      <w:pPr>
        <w:rPr/>
      </w:pPr>
      <w:r w:rsidDel="00000000" w:rsidR="00000000" w:rsidRPr="00000000">
        <w:rPr>
          <w:rtl w:val="0"/>
        </w:rPr>
        <w:t xml:space="preserve">Copy code</w:t>
      </w:r>
    </w:p>
    <w:p w:rsidR="00000000" w:rsidDel="00000000" w:rsidP="00000000" w:rsidRDefault="00000000" w:rsidRPr="00000000" w14:paraId="00001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my-app-canary</w:t>
      </w:r>
    </w:p>
    <w:p w:rsidR="00000000" w:rsidDel="00000000" w:rsidP="00000000" w:rsidRDefault="00000000" w:rsidRPr="00000000" w14:paraId="00001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canary</w:t>
      </w:r>
    </w:p>
    <w:p w:rsidR="00000000" w:rsidDel="00000000" w:rsidP="00000000" w:rsidRDefault="00000000" w:rsidRPr="00000000" w14:paraId="00001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canary</w:t>
      </w:r>
    </w:p>
    <w:p w:rsidR="00000000" w:rsidDel="00000000" w:rsidP="00000000" w:rsidRDefault="00000000" w:rsidRPr="00000000" w14:paraId="00001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my-app:v2  # Canary version</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spacing w:after="240" w:before="240" w:lineRule="auto"/>
        <w:rPr/>
      </w:pPr>
      <w:r w:rsidDel="00000000" w:rsidR="00000000" w:rsidRPr="00000000">
        <w:rPr>
          <w:rtl w:val="0"/>
        </w:rPr>
        <w:t xml:space="preserve">In parallel, the stable version can be running as a separate deployment with its own replicas.</w:t>
      </w:r>
    </w:p>
    <w:p w:rsidR="00000000" w:rsidDel="00000000" w:rsidP="00000000" w:rsidRDefault="00000000" w:rsidRPr="00000000" w14:paraId="00001506">
      <w:pPr>
        <w:rPr/>
      </w:pPr>
      <w:r w:rsidDel="00000000" w:rsidR="00000000" w:rsidRPr="00000000">
        <w:rPr>
          <w:rtl w:val="0"/>
        </w:rPr>
        <w:t xml:space="preserve">yaml</w:t>
      </w:r>
    </w:p>
    <w:p w:rsidR="00000000" w:rsidDel="00000000" w:rsidP="00000000" w:rsidRDefault="00000000" w:rsidRPr="00000000" w14:paraId="00001507">
      <w:pPr>
        <w:rPr/>
      </w:pPr>
      <w:r w:rsidDel="00000000" w:rsidR="00000000" w:rsidRPr="00000000">
        <w:rPr>
          <w:rtl w:val="0"/>
        </w:rPr>
        <w:t xml:space="preserve">Copy code</w:t>
      </w:r>
    </w:p>
    <w:p w:rsidR="00000000" w:rsidDel="00000000" w:rsidP="00000000" w:rsidRDefault="00000000" w:rsidRPr="00000000" w14:paraId="00001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my-app-stable</w:t>
      </w:r>
    </w:p>
    <w:p w:rsidR="00000000" w:rsidDel="00000000" w:rsidP="00000000" w:rsidRDefault="00000000" w:rsidRPr="00000000" w14:paraId="00001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10</w:t>
      </w:r>
    </w:p>
    <w:p w:rsidR="00000000" w:rsidDel="00000000" w:rsidP="00000000" w:rsidRDefault="00000000" w:rsidRPr="00000000" w14:paraId="00001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stable</w:t>
      </w:r>
    </w:p>
    <w:p w:rsidR="00000000" w:rsidDel="00000000" w:rsidP="00000000" w:rsidRDefault="00000000" w:rsidRPr="00000000" w14:paraId="00001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stable</w:t>
      </w:r>
    </w:p>
    <w:p w:rsidR="00000000" w:rsidDel="00000000" w:rsidP="00000000" w:rsidRDefault="00000000" w:rsidRPr="00000000" w14:paraId="00001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my-app:v1  # Stable version</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spacing w:after="240" w:before="240" w:lineRule="auto"/>
        <w:rPr/>
      </w:pPr>
      <w:r w:rsidDel="00000000" w:rsidR="00000000" w:rsidRPr="00000000">
        <w:rPr>
          <w:rtl w:val="0"/>
        </w:rPr>
        <w:t xml:space="preserve">You can gradually increase the </w:t>
      </w:r>
      <w:r w:rsidDel="00000000" w:rsidR="00000000" w:rsidRPr="00000000">
        <w:rPr>
          <w:rFonts w:ascii="Roboto Mono" w:cs="Roboto Mono" w:eastAsia="Roboto Mono" w:hAnsi="Roboto Mono"/>
          <w:color w:val="188038"/>
          <w:rtl w:val="0"/>
        </w:rPr>
        <w:t xml:space="preserve">replicas</w:t>
      </w:r>
      <w:r w:rsidDel="00000000" w:rsidR="00000000" w:rsidRPr="00000000">
        <w:rPr>
          <w:rtl w:val="0"/>
        </w:rPr>
        <w:t xml:space="preserve"> of the canary version and decrease the replicas of the stable version as you confirm the new version’s stability.</w:t>
      </w:r>
    </w:p>
    <w:p w:rsidR="00000000" w:rsidDel="00000000" w:rsidP="00000000" w:rsidRDefault="00000000" w:rsidRPr="00000000" w14:paraId="000015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E">
      <w:pPr>
        <w:pStyle w:val="Heading3"/>
        <w:keepNext w:val="0"/>
        <w:keepLines w:val="0"/>
        <w:spacing w:before="280" w:lineRule="auto"/>
        <w:rPr>
          <w:b w:val="1"/>
          <w:color w:val="000000"/>
          <w:sz w:val="26"/>
          <w:szCs w:val="26"/>
        </w:rPr>
      </w:pPr>
      <w:bookmarkStart w:colFirst="0" w:colLast="0" w:name="_lv5biw7v40iy" w:id="579"/>
      <w:bookmarkEnd w:id="579"/>
      <w:r w:rsidDel="00000000" w:rsidR="00000000" w:rsidRPr="00000000">
        <w:rPr>
          <w:b w:val="1"/>
          <w:color w:val="000000"/>
          <w:sz w:val="26"/>
          <w:szCs w:val="26"/>
          <w:rtl w:val="0"/>
        </w:rPr>
        <w:t xml:space="preserve">2. Blue-Green Deployment</w:t>
      </w:r>
    </w:p>
    <w:p w:rsidR="00000000" w:rsidDel="00000000" w:rsidP="00000000" w:rsidRDefault="00000000" w:rsidRPr="00000000" w14:paraId="0000151F">
      <w:pPr>
        <w:spacing w:after="240" w:before="240" w:lineRule="auto"/>
        <w:rPr/>
      </w:pPr>
      <w:r w:rsidDel="00000000" w:rsidR="00000000" w:rsidRPr="00000000">
        <w:rPr>
          <w:rtl w:val="0"/>
        </w:rPr>
        <w:t xml:space="preserve">Blue-Green Deployment is a strategy where you have two identical environments (or versions) running at the same time: one (the "blue" environment) represents the current, live version of the application, and the other (the "green" environment) represents the new version that you want to release.</w:t>
      </w:r>
    </w:p>
    <w:p w:rsidR="00000000" w:rsidDel="00000000" w:rsidP="00000000" w:rsidRDefault="00000000" w:rsidRPr="00000000" w14:paraId="00001520">
      <w:pPr>
        <w:pStyle w:val="Heading4"/>
        <w:keepNext w:val="0"/>
        <w:keepLines w:val="0"/>
        <w:spacing w:after="40" w:before="240" w:lineRule="auto"/>
        <w:rPr>
          <w:b w:val="1"/>
          <w:color w:val="000000"/>
          <w:sz w:val="22"/>
          <w:szCs w:val="22"/>
        </w:rPr>
      </w:pPr>
      <w:bookmarkStart w:colFirst="0" w:colLast="0" w:name="_b1qofs5a26rf" w:id="580"/>
      <w:bookmarkEnd w:id="580"/>
      <w:r w:rsidDel="00000000" w:rsidR="00000000" w:rsidRPr="00000000">
        <w:rPr>
          <w:b w:val="1"/>
          <w:color w:val="000000"/>
          <w:sz w:val="22"/>
          <w:szCs w:val="22"/>
          <w:rtl w:val="0"/>
        </w:rPr>
        <w:t xml:space="preserve">How Blue-Green Deployment Works:</w:t>
      </w:r>
    </w:p>
    <w:p w:rsidR="00000000" w:rsidDel="00000000" w:rsidP="00000000" w:rsidRDefault="00000000" w:rsidRPr="00000000" w14:paraId="00001521">
      <w:pPr>
        <w:numPr>
          <w:ilvl w:val="0"/>
          <w:numId w:val="167"/>
        </w:numPr>
        <w:spacing w:after="0" w:afterAutospacing="0" w:before="240" w:lineRule="auto"/>
        <w:ind w:left="720" w:hanging="360"/>
      </w:pPr>
      <w:r w:rsidDel="00000000" w:rsidR="00000000" w:rsidRPr="00000000">
        <w:rPr>
          <w:b w:val="1"/>
          <w:rtl w:val="0"/>
        </w:rPr>
        <w:t xml:space="preserve">Blue Environment</w:t>
      </w:r>
      <w:r w:rsidDel="00000000" w:rsidR="00000000" w:rsidRPr="00000000">
        <w:rPr>
          <w:rtl w:val="0"/>
        </w:rPr>
        <w:t xml:space="preserve">: The "blue" environment is the current live version of the application that users are interacting with.</w:t>
      </w:r>
    </w:p>
    <w:p w:rsidR="00000000" w:rsidDel="00000000" w:rsidP="00000000" w:rsidRDefault="00000000" w:rsidRPr="00000000" w14:paraId="00001522">
      <w:pPr>
        <w:numPr>
          <w:ilvl w:val="0"/>
          <w:numId w:val="167"/>
        </w:numPr>
        <w:spacing w:after="0" w:afterAutospacing="0" w:before="0" w:beforeAutospacing="0" w:lineRule="auto"/>
        <w:ind w:left="720" w:hanging="360"/>
      </w:pPr>
      <w:r w:rsidDel="00000000" w:rsidR="00000000" w:rsidRPr="00000000">
        <w:rPr>
          <w:b w:val="1"/>
          <w:rtl w:val="0"/>
        </w:rPr>
        <w:t xml:space="preserve">Green Environment</w:t>
      </w:r>
      <w:r w:rsidDel="00000000" w:rsidR="00000000" w:rsidRPr="00000000">
        <w:rPr>
          <w:rtl w:val="0"/>
        </w:rPr>
        <w:t xml:space="preserve">: The "green" environment is the new version of the application, which is deployed alongside the blue environment but is not yet receiving traffic.</w:t>
      </w:r>
    </w:p>
    <w:p w:rsidR="00000000" w:rsidDel="00000000" w:rsidP="00000000" w:rsidRDefault="00000000" w:rsidRPr="00000000" w14:paraId="00001523">
      <w:pPr>
        <w:numPr>
          <w:ilvl w:val="0"/>
          <w:numId w:val="167"/>
        </w:numPr>
        <w:spacing w:after="0" w:afterAutospacing="0" w:before="0" w:beforeAutospacing="0" w:lineRule="auto"/>
        <w:ind w:left="720" w:hanging="360"/>
      </w:pPr>
      <w:r w:rsidDel="00000000" w:rsidR="00000000" w:rsidRPr="00000000">
        <w:rPr>
          <w:b w:val="1"/>
          <w:rtl w:val="0"/>
        </w:rPr>
        <w:t xml:space="preserve">Testing the Green Environment</w:t>
      </w:r>
      <w:r w:rsidDel="00000000" w:rsidR="00000000" w:rsidRPr="00000000">
        <w:rPr>
          <w:rtl w:val="0"/>
        </w:rPr>
        <w:t xml:space="preserve">: Before switching over, the green environment is thoroughly tested in isolation to ensure it works correctly.</w:t>
      </w:r>
    </w:p>
    <w:p w:rsidR="00000000" w:rsidDel="00000000" w:rsidP="00000000" w:rsidRDefault="00000000" w:rsidRPr="00000000" w14:paraId="00001524">
      <w:pPr>
        <w:numPr>
          <w:ilvl w:val="0"/>
          <w:numId w:val="167"/>
        </w:numPr>
        <w:spacing w:after="0" w:afterAutospacing="0" w:before="0" w:beforeAutospacing="0" w:lineRule="auto"/>
        <w:ind w:left="720" w:hanging="360"/>
      </w:pPr>
      <w:r w:rsidDel="00000000" w:rsidR="00000000" w:rsidRPr="00000000">
        <w:rPr>
          <w:b w:val="1"/>
          <w:rtl w:val="0"/>
        </w:rPr>
        <w:t xml:space="preserve">Switching Traffic</w:t>
      </w:r>
      <w:r w:rsidDel="00000000" w:rsidR="00000000" w:rsidRPr="00000000">
        <w:rPr>
          <w:rtl w:val="0"/>
        </w:rPr>
        <w:t xml:space="preserve">: Once the green environment is verified and stable, the traffic is switched from the blue environment to the green environment. This switch is typically done at the load balancer or through an </w:t>
      </w:r>
      <w:r w:rsidDel="00000000" w:rsidR="00000000" w:rsidRPr="00000000">
        <w:rPr>
          <w:b w:val="1"/>
          <w:rtl w:val="0"/>
        </w:rPr>
        <w:t xml:space="preserve">Ingress Controller</w:t>
      </w:r>
      <w:r w:rsidDel="00000000" w:rsidR="00000000" w:rsidRPr="00000000">
        <w:rPr>
          <w:rtl w:val="0"/>
        </w:rPr>
        <w:t xml:space="preserve"> in Kubernetes.</w:t>
      </w:r>
    </w:p>
    <w:p w:rsidR="00000000" w:rsidDel="00000000" w:rsidP="00000000" w:rsidRDefault="00000000" w:rsidRPr="00000000" w14:paraId="00001525">
      <w:pPr>
        <w:numPr>
          <w:ilvl w:val="0"/>
          <w:numId w:val="167"/>
        </w:numPr>
        <w:spacing w:after="0" w:afterAutospacing="0" w:before="0" w:beforeAutospacing="0" w:lineRule="auto"/>
        <w:ind w:left="720" w:hanging="360"/>
      </w:pPr>
      <w:r w:rsidDel="00000000" w:rsidR="00000000" w:rsidRPr="00000000">
        <w:rPr>
          <w:b w:val="1"/>
          <w:rtl w:val="0"/>
        </w:rPr>
        <w:t xml:space="preserve">Old Environment as Backup</w:t>
      </w:r>
      <w:r w:rsidDel="00000000" w:rsidR="00000000" w:rsidRPr="00000000">
        <w:rPr>
          <w:rtl w:val="0"/>
        </w:rPr>
        <w:t xml:space="preserve">: After the traffic switch, the blue environment remains in place as a backup. If there are issues with the green environment, you can quickly roll back to the blue environment.</w:t>
      </w:r>
    </w:p>
    <w:p w:rsidR="00000000" w:rsidDel="00000000" w:rsidP="00000000" w:rsidRDefault="00000000" w:rsidRPr="00000000" w14:paraId="00001526">
      <w:pPr>
        <w:numPr>
          <w:ilvl w:val="0"/>
          <w:numId w:val="167"/>
        </w:numPr>
        <w:spacing w:after="240" w:before="0" w:beforeAutospacing="0" w:lineRule="auto"/>
        <w:ind w:left="720" w:hanging="360"/>
      </w:pPr>
      <w:r w:rsidDel="00000000" w:rsidR="00000000" w:rsidRPr="00000000">
        <w:rPr>
          <w:b w:val="1"/>
          <w:rtl w:val="0"/>
        </w:rPr>
        <w:t xml:space="preserve">Finalizing</w:t>
      </w:r>
      <w:r w:rsidDel="00000000" w:rsidR="00000000" w:rsidRPr="00000000">
        <w:rPr>
          <w:rtl w:val="0"/>
        </w:rPr>
        <w:t xml:space="preserve">: If the green environment works well, the blue environment can be decommissioned, or it can be kept as a backup until the next release.</w:t>
      </w:r>
    </w:p>
    <w:p w:rsidR="00000000" w:rsidDel="00000000" w:rsidP="00000000" w:rsidRDefault="00000000" w:rsidRPr="00000000" w14:paraId="00001527">
      <w:pPr>
        <w:pStyle w:val="Heading4"/>
        <w:keepNext w:val="0"/>
        <w:keepLines w:val="0"/>
        <w:spacing w:after="40" w:before="240" w:lineRule="auto"/>
        <w:rPr>
          <w:b w:val="1"/>
          <w:color w:val="000000"/>
          <w:sz w:val="22"/>
          <w:szCs w:val="22"/>
        </w:rPr>
      </w:pPr>
      <w:bookmarkStart w:colFirst="0" w:colLast="0" w:name="_x7gd1d33ddk9" w:id="581"/>
      <w:bookmarkEnd w:id="581"/>
      <w:r w:rsidDel="00000000" w:rsidR="00000000" w:rsidRPr="00000000">
        <w:rPr>
          <w:b w:val="1"/>
          <w:color w:val="000000"/>
          <w:sz w:val="22"/>
          <w:szCs w:val="22"/>
          <w:rtl w:val="0"/>
        </w:rPr>
        <w:t xml:space="preserve">Advantages:</w:t>
      </w:r>
    </w:p>
    <w:p w:rsidR="00000000" w:rsidDel="00000000" w:rsidP="00000000" w:rsidRDefault="00000000" w:rsidRPr="00000000" w14:paraId="00001528">
      <w:pPr>
        <w:numPr>
          <w:ilvl w:val="0"/>
          <w:numId w:val="384"/>
        </w:numPr>
        <w:spacing w:after="0" w:afterAutospacing="0" w:before="240" w:lineRule="auto"/>
        <w:ind w:left="720" w:hanging="360"/>
      </w:pPr>
      <w:r w:rsidDel="00000000" w:rsidR="00000000" w:rsidRPr="00000000">
        <w:rPr>
          <w:b w:val="1"/>
          <w:rtl w:val="0"/>
        </w:rPr>
        <w:t xml:space="preserve">Zero Downtime</w:t>
      </w:r>
      <w:r w:rsidDel="00000000" w:rsidR="00000000" w:rsidRPr="00000000">
        <w:rPr>
          <w:rtl w:val="0"/>
        </w:rPr>
        <w:t xml:space="preserve">: The blue-green strategy allows for near-zero downtime during the deployment, as the green environment can be tested and warmed up before the switch.</w:t>
      </w:r>
    </w:p>
    <w:p w:rsidR="00000000" w:rsidDel="00000000" w:rsidP="00000000" w:rsidRDefault="00000000" w:rsidRPr="00000000" w14:paraId="00001529">
      <w:pPr>
        <w:numPr>
          <w:ilvl w:val="0"/>
          <w:numId w:val="384"/>
        </w:numPr>
        <w:spacing w:after="0" w:afterAutospacing="0" w:before="0" w:beforeAutospacing="0" w:lineRule="auto"/>
        <w:ind w:left="720" w:hanging="360"/>
      </w:pPr>
      <w:r w:rsidDel="00000000" w:rsidR="00000000" w:rsidRPr="00000000">
        <w:rPr>
          <w:b w:val="1"/>
          <w:rtl w:val="0"/>
        </w:rPr>
        <w:t xml:space="preserve">Easy Rollback</w:t>
      </w:r>
      <w:r w:rsidDel="00000000" w:rsidR="00000000" w:rsidRPr="00000000">
        <w:rPr>
          <w:rtl w:val="0"/>
        </w:rPr>
        <w:t xml:space="preserve">: If anything goes wrong with the green environment after the switch, you can immediately revert to the blue environment with minimal disruption.</w:t>
      </w:r>
    </w:p>
    <w:p w:rsidR="00000000" w:rsidDel="00000000" w:rsidP="00000000" w:rsidRDefault="00000000" w:rsidRPr="00000000" w14:paraId="0000152A">
      <w:pPr>
        <w:numPr>
          <w:ilvl w:val="0"/>
          <w:numId w:val="384"/>
        </w:numPr>
        <w:spacing w:after="240" w:before="0" w:beforeAutospacing="0" w:lineRule="auto"/>
        <w:ind w:left="720" w:hanging="360"/>
      </w:pPr>
      <w:r w:rsidDel="00000000" w:rsidR="00000000" w:rsidRPr="00000000">
        <w:rPr>
          <w:b w:val="1"/>
          <w:rtl w:val="0"/>
        </w:rPr>
        <w:t xml:space="preserve">No Impact on Live Traffic</w:t>
      </w:r>
      <w:r w:rsidDel="00000000" w:rsidR="00000000" w:rsidRPr="00000000">
        <w:rPr>
          <w:rtl w:val="0"/>
        </w:rPr>
        <w:t xml:space="preserve">: At no point will users experience the new version until you're confident it's stable.</w:t>
      </w:r>
    </w:p>
    <w:p w:rsidR="00000000" w:rsidDel="00000000" w:rsidP="00000000" w:rsidRDefault="00000000" w:rsidRPr="00000000" w14:paraId="0000152B">
      <w:pPr>
        <w:pStyle w:val="Heading4"/>
        <w:keepNext w:val="0"/>
        <w:keepLines w:val="0"/>
        <w:spacing w:after="40" w:before="240" w:lineRule="auto"/>
        <w:rPr>
          <w:b w:val="1"/>
          <w:color w:val="000000"/>
          <w:sz w:val="22"/>
          <w:szCs w:val="22"/>
        </w:rPr>
      </w:pPr>
      <w:bookmarkStart w:colFirst="0" w:colLast="0" w:name="_qkcjpvhf9jyc" w:id="582"/>
      <w:bookmarkEnd w:id="582"/>
      <w:r w:rsidDel="00000000" w:rsidR="00000000" w:rsidRPr="00000000">
        <w:rPr>
          <w:b w:val="1"/>
          <w:color w:val="000000"/>
          <w:sz w:val="22"/>
          <w:szCs w:val="22"/>
          <w:rtl w:val="0"/>
        </w:rPr>
        <w:t xml:space="preserve">Example of Blue-Green Deployment in Kubernetes:</w:t>
      </w:r>
    </w:p>
    <w:p w:rsidR="00000000" w:rsidDel="00000000" w:rsidP="00000000" w:rsidRDefault="00000000" w:rsidRPr="00000000" w14:paraId="0000152C">
      <w:pPr>
        <w:spacing w:after="240" w:before="240" w:lineRule="auto"/>
        <w:rPr/>
      </w:pPr>
      <w:r w:rsidDel="00000000" w:rsidR="00000000" w:rsidRPr="00000000">
        <w:rPr>
          <w:rtl w:val="0"/>
        </w:rPr>
        <w:t xml:space="preserve">In Kubernetes, you can implement a Blue-Green deployment using two separate Deployments: one for the </w:t>
      </w:r>
      <w:r w:rsidDel="00000000" w:rsidR="00000000" w:rsidRPr="00000000">
        <w:rPr>
          <w:b w:val="1"/>
          <w:rtl w:val="0"/>
        </w:rPr>
        <w:t xml:space="preserve">blue</w:t>
      </w:r>
      <w:r w:rsidDel="00000000" w:rsidR="00000000" w:rsidRPr="00000000">
        <w:rPr>
          <w:rtl w:val="0"/>
        </w:rPr>
        <w:t xml:space="preserve"> version and another for the </w:t>
      </w:r>
      <w:r w:rsidDel="00000000" w:rsidR="00000000" w:rsidRPr="00000000">
        <w:rPr>
          <w:b w:val="1"/>
          <w:rtl w:val="0"/>
        </w:rPr>
        <w:t xml:space="preserve">green</w:t>
      </w:r>
      <w:r w:rsidDel="00000000" w:rsidR="00000000" w:rsidRPr="00000000">
        <w:rPr>
          <w:rtl w:val="0"/>
        </w:rPr>
        <w:t xml:space="preserve"> version. The traffic switch is done via a </w:t>
      </w:r>
      <w:r w:rsidDel="00000000" w:rsidR="00000000" w:rsidRPr="00000000">
        <w:rPr>
          <w:b w:val="1"/>
          <w:rtl w:val="0"/>
        </w:rPr>
        <w:t xml:space="preserve">Kubernetes Service</w:t>
      </w:r>
      <w:r w:rsidDel="00000000" w:rsidR="00000000" w:rsidRPr="00000000">
        <w:rPr>
          <w:rtl w:val="0"/>
        </w:rPr>
        <w:t xml:space="preserve">.</w:t>
      </w:r>
    </w:p>
    <w:p w:rsidR="00000000" w:rsidDel="00000000" w:rsidP="00000000" w:rsidRDefault="00000000" w:rsidRPr="00000000" w14:paraId="0000152D">
      <w:pPr>
        <w:rPr>
          <w:rFonts w:ascii="Roboto Mono" w:cs="Roboto Mono" w:eastAsia="Roboto Mono" w:hAnsi="Roboto Mono"/>
          <w:color w:val="188038"/>
        </w:rPr>
      </w:pPr>
      <w:r w:rsidDel="00000000" w:rsidR="00000000" w:rsidRPr="00000000">
        <w:rPr>
          <w:b w:val="1"/>
          <w:rtl w:val="0"/>
        </w:rPr>
        <w:t xml:space="preserve">Blue Deployment</w:t>
      </w:r>
      <w:r w:rsidDel="00000000" w:rsidR="00000000" w:rsidRPr="00000000">
        <w:rPr>
          <w:rtl w:val="0"/>
        </w:rPr>
        <w:t xml:space="preserve">: This is the current version of the app.</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5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my-app-blue</w:t>
      </w:r>
    </w:p>
    <w:p w:rsidR="00000000" w:rsidDel="00000000" w:rsidP="00000000" w:rsidRDefault="00000000" w:rsidRPr="00000000" w14:paraId="00001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5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blue</w:t>
      </w:r>
    </w:p>
    <w:p w:rsidR="00000000" w:rsidDel="00000000" w:rsidP="00000000" w:rsidRDefault="00000000" w:rsidRPr="00000000" w14:paraId="00001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blue</w:t>
      </w:r>
    </w:p>
    <w:p w:rsidR="00000000" w:rsidDel="00000000" w:rsidP="00000000" w:rsidRDefault="00000000" w:rsidRPr="00000000" w14:paraId="00001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my-app:v1  # Blue version</w:t>
      </w:r>
    </w:p>
    <w:p w:rsidR="00000000" w:rsidDel="00000000" w:rsidP="00000000" w:rsidRDefault="00000000" w:rsidRPr="00000000" w14:paraId="00001540">
      <w:pPr>
        <w:numPr>
          <w:ilvl w:val="0"/>
          <w:numId w:val="212"/>
        </w:numPr>
        <w:spacing w:after="240" w:before="240" w:lineRule="auto"/>
        <w:ind w:left="720" w:hanging="360"/>
      </w:pPr>
      <w:r w:rsidDel="00000000" w:rsidR="00000000" w:rsidRPr="00000000">
        <w:rPr>
          <w:rtl w:val="0"/>
        </w:rPr>
      </w:r>
    </w:p>
    <w:p w:rsidR="00000000" w:rsidDel="00000000" w:rsidP="00000000" w:rsidRDefault="00000000" w:rsidRPr="00000000" w14:paraId="00001541">
      <w:pPr>
        <w:rPr>
          <w:rFonts w:ascii="Roboto Mono" w:cs="Roboto Mono" w:eastAsia="Roboto Mono" w:hAnsi="Roboto Mono"/>
          <w:color w:val="188038"/>
        </w:rPr>
      </w:pPr>
      <w:r w:rsidDel="00000000" w:rsidR="00000000" w:rsidRPr="00000000">
        <w:rPr>
          <w:b w:val="1"/>
          <w:rtl w:val="0"/>
        </w:rPr>
        <w:t xml:space="preserve">Green Deployment</w:t>
      </w:r>
      <w:r w:rsidDel="00000000" w:rsidR="00000000" w:rsidRPr="00000000">
        <w:rPr>
          <w:rtl w:val="0"/>
        </w:rPr>
        <w:t xml:space="preserve">: This is the new version, which is deployed but not yet receiving traffic.</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my-app-green</w:t>
      </w:r>
    </w:p>
    <w:p w:rsidR="00000000" w:rsidDel="00000000" w:rsidP="00000000" w:rsidRDefault="00000000" w:rsidRPr="00000000" w14:paraId="00001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green</w:t>
      </w:r>
    </w:p>
    <w:p w:rsidR="00000000" w:rsidDel="00000000" w:rsidP="00000000" w:rsidRDefault="00000000" w:rsidRPr="00000000" w14:paraId="00001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5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5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green</w:t>
      </w:r>
    </w:p>
    <w:p w:rsidR="00000000" w:rsidDel="00000000" w:rsidP="00000000" w:rsidRDefault="00000000" w:rsidRPr="00000000" w14:paraId="00001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w:t>
      </w:r>
    </w:p>
    <w:p w:rsidR="00000000" w:rsidDel="00000000" w:rsidP="00000000" w:rsidRDefault="00000000" w:rsidRPr="00000000" w14:paraId="00001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my-app:v2  # Green version</w:t>
      </w:r>
    </w:p>
    <w:p w:rsidR="00000000" w:rsidDel="00000000" w:rsidP="00000000" w:rsidRDefault="00000000" w:rsidRPr="00000000" w14:paraId="00001554">
      <w:pPr>
        <w:numPr>
          <w:ilvl w:val="0"/>
          <w:numId w:val="212"/>
        </w:numPr>
        <w:spacing w:after="240" w:before="240" w:lineRule="auto"/>
        <w:ind w:left="720" w:hanging="360"/>
      </w:pPr>
      <w:r w:rsidDel="00000000" w:rsidR="00000000" w:rsidRPr="00000000">
        <w:rPr>
          <w:rtl w:val="0"/>
        </w:rPr>
      </w:r>
    </w:p>
    <w:p w:rsidR="00000000" w:rsidDel="00000000" w:rsidP="00000000" w:rsidRDefault="00000000" w:rsidRPr="00000000" w14:paraId="00001555">
      <w:pPr>
        <w:rPr>
          <w:rFonts w:ascii="Roboto Mono" w:cs="Roboto Mono" w:eastAsia="Roboto Mono" w:hAnsi="Roboto Mono"/>
          <w:color w:val="188038"/>
        </w:rPr>
      </w:pPr>
      <w:r w:rsidDel="00000000" w:rsidR="00000000" w:rsidRPr="00000000">
        <w:rPr>
          <w:b w:val="1"/>
          <w:rtl w:val="0"/>
        </w:rPr>
        <w:t xml:space="preserve">Service</w:t>
      </w:r>
      <w:r w:rsidDel="00000000" w:rsidR="00000000" w:rsidRPr="00000000">
        <w:rPr>
          <w:rtl w:val="0"/>
        </w:rPr>
        <w:t xml:space="preserve">: The service routes traffic to either the blue or the green deployment, depending on which version is live.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1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1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blue  # Initially pointing to blue version</w:t>
      </w:r>
    </w:p>
    <w:p w:rsidR="00000000" w:rsidDel="00000000" w:rsidP="00000000" w:rsidRDefault="00000000" w:rsidRPr="00000000" w14:paraId="00001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1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1560">
      <w:pPr>
        <w:numPr>
          <w:ilvl w:val="0"/>
          <w:numId w:val="212"/>
        </w:numPr>
        <w:spacing w:after="240" w:before="240" w:lineRule="auto"/>
        <w:ind w:left="720" w:hanging="360"/>
      </w:pPr>
      <w:r w:rsidDel="00000000" w:rsidR="00000000" w:rsidRPr="00000000">
        <w:rPr>
          <w:rtl w:val="0"/>
        </w:rPr>
      </w:r>
    </w:p>
    <w:p w:rsidR="00000000" w:rsidDel="00000000" w:rsidP="00000000" w:rsidRDefault="00000000" w:rsidRPr="00000000" w14:paraId="00001561">
      <w:pPr>
        <w:rPr>
          <w:rFonts w:ascii="Roboto Mono" w:cs="Roboto Mono" w:eastAsia="Roboto Mono" w:hAnsi="Roboto Mono"/>
          <w:color w:val="188038"/>
        </w:rPr>
      </w:pPr>
      <w:r w:rsidDel="00000000" w:rsidR="00000000" w:rsidRPr="00000000">
        <w:rPr>
          <w:b w:val="1"/>
          <w:rtl w:val="0"/>
        </w:rPr>
        <w:t xml:space="preserve">Switching Traffic</w:t>
      </w:r>
      <w:r w:rsidDel="00000000" w:rsidR="00000000" w:rsidRPr="00000000">
        <w:rPr>
          <w:rtl w:val="0"/>
        </w:rPr>
        <w:t xml:space="preserve">: To switch to the green environment, you modify the service to point to the green version:</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1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1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green  # Now pointing to green version</w:t>
      </w:r>
    </w:p>
    <w:p w:rsidR="00000000" w:rsidDel="00000000" w:rsidP="00000000" w:rsidRDefault="00000000" w:rsidRPr="00000000" w14:paraId="00001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port: 80</w:t>
      </w:r>
    </w:p>
    <w:p w:rsidR="00000000" w:rsidDel="00000000" w:rsidP="00000000" w:rsidRDefault="00000000" w:rsidRPr="00000000" w14:paraId="00001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8080</w:t>
      </w:r>
    </w:p>
    <w:p w:rsidR="00000000" w:rsidDel="00000000" w:rsidP="00000000" w:rsidRDefault="00000000" w:rsidRPr="00000000" w14:paraId="0000156C">
      <w:pPr>
        <w:numPr>
          <w:ilvl w:val="0"/>
          <w:numId w:val="212"/>
        </w:numPr>
        <w:spacing w:after="240" w:before="240" w:lineRule="auto"/>
        <w:ind w:left="720" w:hanging="360"/>
      </w:pPr>
      <w:r w:rsidDel="00000000" w:rsidR="00000000" w:rsidRPr="00000000">
        <w:rPr>
          <w:rtl w:val="0"/>
        </w:rPr>
      </w:r>
    </w:p>
    <w:p w:rsidR="00000000" w:rsidDel="00000000" w:rsidP="00000000" w:rsidRDefault="00000000" w:rsidRPr="00000000" w14:paraId="0000156D">
      <w:pPr>
        <w:spacing w:after="240" w:before="240" w:lineRule="auto"/>
        <w:rPr/>
      </w:pPr>
      <w:r w:rsidDel="00000000" w:rsidR="00000000" w:rsidRPr="00000000">
        <w:rPr>
          <w:rtl w:val="0"/>
        </w:rPr>
        <w:t xml:space="preserve">Once the green deployment is fully validated, the traffic will be switched from the blue deployment to the green one.</w:t>
      </w:r>
    </w:p>
    <w:p w:rsidR="00000000" w:rsidDel="00000000" w:rsidP="00000000" w:rsidRDefault="00000000" w:rsidRPr="00000000" w14:paraId="00001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F">
      <w:pPr>
        <w:pStyle w:val="Heading3"/>
        <w:keepNext w:val="0"/>
        <w:keepLines w:val="0"/>
        <w:spacing w:before="280" w:lineRule="auto"/>
        <w:rPr>
          <w:b w:val="1"/>
          <w:color w:val="000000"/>
          <w:sz w:val="26"/>
          <w:szCs w:val="26"/>
        </w:rPr>
      </w:pPr>
      <w:bookmarkStart w:colFirst="0" w:colLast="0" w:name="_kl91cijrrx11" w:id="583"/>
      <w:bookmarkEnd w:id="583"/>
      <w:r w:rsidDel="00000000" w:rsidR="00000000" w:rsidRPr="00000000">
        <w:rPr>
          <w:b w:val="1"/>
          <w:color w:val="000000"/>
          <w:sz w:val="26"/>
          <w:szCs w:val="26"/>
          <w:rtl w:val="0"/>
        </w:rPr>
        <w:t xml:space="preserve">Key Differences Between Canary and Blue-Green Deployments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6.3338533541344"/>
        <w:gridCol w:w="3889.0483619344777"/>
        <w:gridCol w:w="3684.6177847113886"/>
        <w:tblGridChange w:id="0">
          <w:tblGrid>
            <w:gridCol w:w="1786.3338533541344"/>
            <w:gridCol w:w="3889.0483619344777"/>
            <w:gridCol w:w="3684.61778471138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1">
            <w:pPr>
              <w:jc w:val="center"/>
              <w:rPr/>
            </w:pPr>
            <w:r w:rsidDel="00000000" w:rsidR="00000000" w:rsidRPr="00000000">
              <w:rPr>
                <w:b w:val="1"/>
                <w:rtl w:val="0"/>
              </w:rPr>
              <w:t xml:space="preserve">Canary 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2">
            <w:pPr>
              <w:jc w:val="center"/>
              <w:rPr/>
            </w:pPr>
            <w:r w:rsidDel="00000000" w:rsidR="00000000" w:rsidRPr="00000000">
              <w:rPr>
                <w:b w:val="1"/>
                <w:rtl w:val="0"/>
              </w:rPr>
              <w:t xml:space="preserve">Blue-Green Deployment</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3">
            <w:pPr>
              <w:rPr/>
            </w:pPr>
            <w:r w:rsidDel="00000000" w:rsidR="00000000" w:rsidRPr="00000000">
              <w:rPr>
                <w:b w:val="1"/>
                <w:rtl w:val="0"/>
              </w:rPr>
              <w:t xml:space="preserve">Deployment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4">
            <w:pPr>
              <w:rPr/>
            </w:pPr>
            <w:r w:rsidDel="00000000" w:rsidR="00000000" w:rsidRPr="00000000">
              <w:rPr>
                <w:rtl w:val="0"/>
              </w:rPr>
              <w:t xml:space="preserve">Gradual rollout of new version to a small subset of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5">
            <w:pPr>
              <w:rPr/>
            </w:pPr>
            <w:r w:rsidDel="00000000" w:rsidR="00000000" w:rsidRPr="00000000">
              <w:rPr>
                <w:rtl w:val="0"/>
              </w:rPr>
              <w:t xml:space="preserve">The entire new version (green) is deployed alongside the old version (blue).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6">
            <w:pPr>
              <w:rPr/>
            </w:pPr>
            <w:r w:rsidDel="00000000" w:rsidR="00000000" w:rsidRPr="00000000">
              <w:rPr>
                <w:b w:val="1"/>
                <w:rtl w:val="0"/>
              </w:rPr>
              <w:t xml:space="preserve">Traffic Switching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7">
            <w:pPr>
              <w:rPr/>
            </w:pPr>
            <w:r w:rsidDel="00000000" w:rsidR="00000000" w:rsidRPr="00000000">
              <w:rPr>
                <w:rtl w:val="0"/>
              </w:rPr>
              <w:t xml:space="preserve">Traffic is gradually </w:t>
            </w:r>
            <w:r w:rsidDel="00000000" w:rsidR="00000000" w:rsidRPr="00000000">
              <w:rPr>
                <w:rtl w:val="0"/>
              </w:rPr>
              <w:t xml:space="preserve">shifted</w:t>
            </w:r>
            <w:r w:rsidDel="00000000" w:rsidR="00000000" w:rsidRPr="00000000">
              <w:rPr>
                <w:rtl w:val="0"/>
              </w:rPr>
              <w:t xml:space="preserve"> from the old version to the new 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8">
            <w:pPr>
              <w:rPr/>
            </w:pPr>
            <w:r w:rsidDel="00000000" w:rsidR="00000000" w:rsidRPr="00000000">
              <w:rPr>
                <w:rtl w:val="0"/>
              </w:rPr>
              <w:t xml:space="preserve">All traffic is switched from blue to green in one step.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9">
            <w:pPr>
              <w:rPr/>
            </w:pPr>
            <w:r w:rsidDel="00000000" w:rsidR="00000000" w:rsidRPr="00000000">
              <w:rPr>
                <w:b w:val="1"/>
                <w:rtl w:val="0"/>
              </w:rPr>
              <w:t xml:space="preserve">Rollback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A">
            <w:pPr>
              <w:rPr/>
            </w:pPr>
            <w:r w:rsidDel="00000000" w:rsidR="00000000" w:rsidRPr="00000000">
              <w:rPr>
                <w:rtl w:val="0"/>
              </w:rPr>
              <w:t xml:space="preserve">Rollback involves stopping the rollout and reverting canary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B">
            <w:pPr>
              <w:rPr/>
            </w:pPr>
            <w:r w:rsidDel="00000000" w:rsidR="00000000" w:rsidRPr="00000000">
              <w:rPr>
                <w:rtl w:val="0"/>
              </w:rPr>
              <w:t xml:space="preserve">Rollback is as simple as switching traffic back to the blue version.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C">
            <w:pP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D">
            <w:pPr>
              <w:rPr/>
            </w:pPr>
            <w:r w:rsidDel="00000000" w:rsidR="00000000" w:rsidRPr="00000000">
              <w:rPr>
                <w:rtl w:val="0"/>
              </w:rPr>
              <w:t xml:space="preserve">Lower risk, as issues affect only a small subset of users initially.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E">
            <w:pPr>
              <w:rPr/>
            </w:pPr>
            <w:r w:rsidDel="00000000" w:rsidR="00000000" w:rsidRPr="00000000">
              <w:rPr>
                <w:rtl w:val="0"/>
              </w:rPr>
              <w:t xml:space="preserve">Lower risk, as the entire old version is kept intact for rollback.</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7F">
            <w:pPr>
              <w:rPr/>
            </w:pPr>
            <w:r w:rsidDel="00000000" w:rsidR="00000000" w:rsidRPr="00000000">
              <w:rPr>
                <w:b w:val="1"/>
                <w:rtl w:val="0"/>
              </w:rPr>
              <w:t xml:space="preserve">Downtime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0">
            <w:pPr>
              <w:rPr/>
            </w:pPr>
            <w:r w:rsidDel="00000000" w:rsidR="00000000" w:rsidRPr="00000000">
              <w:rPr>
                <w:rtl w:val="0"/>
              </w:rPr>
              <w:t xml:space="preserve">Minimal downtime, but may involve slight delay during traffic shifting.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1">
            <w:pPr>
              <w:rPr/>
            </w:pPr>
            <w:r w:rsidDel="00000000" w:rsidR="00000000" w:rsidRPr="00000000">
              <w:rPr>
                <w:rtl w:val="0"/>
              </w:rPr>
              <w:t xml:space="preserve">Near-zero downtime, since green is fully tested before switching.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2">
            <w:pP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3">
            <w:pPr>
              <w:rPr/>
            </w:pPr>
            <w:r w:rsidDel="00000000" w:rsidR="00000000" w:rsidRPr="00000000">
              <w:rPr>
                <w:rtl w:val="0"/>
              </w:rPr>
              <w:t xml:space="preserve">Best for gradual exposure and testing in 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84">
            <w:pPr>
              <w:rPr/>
            </w:pPr>
            <w:r w:rsidDel="00000000" w:rsidR="00000000" w:rsidRPr="00000000">
              <w:rPr>
                <w:rtl w:val="0"/>
              </w:rPr>
              <w:t xml:space="preserve">Best for quick, clean cutover with no tolerance for downtime.</w:t>
            </w:r>
          </w:p>
        </w:tc>
      </w:tr>
    </w:tbl>
    <w:p w:rsidR="00000000" w:rsidDel="00000000" w:rsidP="00000000" w:rsidRDefault="00000000" w:rsidRPr="00000000" w14:paraId="00001585">
      <w:pPr>
        <w:pStyle w:val="Heading3"/>
        <w:keepNext w:val="0"/>
        <w:keepLines w:val="0"/>
        <w:spacing w:before="280" w:lineRule="auto"/>
        <w:rPr>
          <w:b w:val="1"/>
          <w:color w:val="000000"/>
          <w:sz w:val="26"/>
          <w:szCs w:val="26"/>
        </w:rPr>
      </w:pPr>
      <w:bookmarkStart w:colFirst="0" w:colLast="0" w:name="_nwxh0koof694" w:id="584"/>
      <w:bookmarkEnd w:id="584"/>
      <w:r w:rsidDel="00000000" w:rsidR="00000000" w:rsidRPr="00000000">
        <w:rPr>
          <w:b w:val="1"/>
          <w:color w:val="000000"/>
          <w:sz w:val="26"/>
          <w:szCs w:val="26"/>
          <w:rtl w:val="0"/>
        </w:rPr>
        <w:t xml:space="preserve">Summary:</w:t>
      </w:r>
    </w:p>
    <w:p w:rsidR="00000000" w:rsidDel="00000000" w:rsidP="00000000" w:rsidRDefault="00000000" w:rsidRPr="00000000" w14:paraId="00001586">
      <w:pPr>
        <w:numPr>
          <w:ilvl w:val="0"/>
          <w:numId w:val="100"/>
        </w:numPr>
        <w:spacing w:after="0" w:afterAutospacing="0" w:before="240" w:lineRule="auto"/>
        <w:ind w:left="720" w:hanging="360"/>
      </w:pPr>
      <w:r w:rsidDel="00000000" w:rsidR="00000000" w:rsidRPr="00000000">
        <w:rPr>
          <w:b w:val="1"/>
          <w:rtl w:val="0"/>
        </w:rPr>
        <w:t xml:space="preserve">Canary Deployment</w:t>
      </w:r>
      <w:r w:rsidDel="00000000" w:rsidR="00000000" w:rsidRPr="00000000">
        <w:rPr>
          <w:rtl w:val="0"/>
        </w:rPr>
        <w:t xml:space="preserve">: Gradually rolls out the new version to a small subset of users, monitors performance, and increases traffic incrementally if successful. Great for testing new versions with minimal risk.</w:t>
      </w:r>
    </w:p>
    <w:p w:rsidR="00000000" w:rsidDel="00000000" w:rsidP="00000000" w:rsidRDefault="00000000" w:rsidRPr="00000000" w14:paraId="00001587">
      <w:pPr>
        <w:numPr>
          <w:ilvl w:val="0"/>
          <w:numId w:val="100"/>
        </w:numPr>
        <w:spacing w:after="240" w:before="0" w:beforeAutospacing="0" w:lineRule="auto"/>
        <w:ind w:left="720" w:hanging="360"/>
      </w:pPr>
      <w:r w:rsidDel="00000000" w:rsidR="00000000" w:rsidRPr="00000000">
        <w:rPr>
          <w:b w:val="1"/>
          <w:rtl w:val="0"/>
        </w:rPr>
        <w:t xml:space="preserve">Blue-Green Deployment</w:t>
      </w:r>
      <w:r w:rsidDel="00000000" w:rsidR="00000000" w:rsidRPr="00000000">
        <w:rPr>
          <w:rtl w:val="0"/>
        </w:rPr>
        <w:t xml:space="preserve">: Runs two complete environments (blue and green), switches all traffic to the green environment once it’s validated, and keeps the blue environment as a backup for easy rollback. Great for quick, zero-downtime releases with the ability to switch back instantly.</w:t>
      </w:r>
    </w:p>
    <w:p w:rsidR="00000000" w:rsidDel="00000000" w:rsidP="00000000" w:rsidRDefault="00000000" w:rsidRPr="00000000" w14:paraId="00001588">
      <w:pPr>
        <w:spacing w:after="240" w:before="240" w:lineRule="auto"/>
        <w:rPr/>
      </w:pPr>
      <w:r w:rsidDel="00000000" w:rsidR="00000000" w:rsidRPr="00000000">
        <w:rPr>
          <w:rtl w:val="0"/>
        </w:rPr>
        <w:t xml:space="preserve">Both strategies help ensure that new software versions can be released safely with minimal impact on users. Which one to use depends on your need for risk mitigation, deployment speed, and rollback ease.</w:t>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pStyle w:val="Heading1"/>
        <w:rPr/>
      </w:pPr>
      <w:bookmarkStart w:colFirst="0" w:colLast="0" w:name="_820zairig5wj" w:id="585"/>
      <w:bookmarkEnd w:id="585"/>
      <w:r w:rsidDel="00000000" w:rsidR="00000000" w:rsidRPr="00000000">
        <w:rPr>
          <w:rtl w:val="0"/>
        </w:rPr>
        <w:t xml:space="preserve">what stateful and stateless application wrt to k8, when to use each of them with a scenario and real time example with </w:t>
      </w:r>
      <w:r w:rsidDel="00000000" w:rsidR="00000000" w:rsidRPr="00000000">
        <w:rPr>
          <w:rtl w:val="0"/>
        </w:rPr>
        <w:t xml:space="preserve">yaml</w:t>
      </w:r>
      <w:r w:rsidDel="00000000" w:rsidR="00000000" w:rsidRPr="00000000">
        <w:rPr>
          <w:rtl w:val="0"/>
        </w:rPr>
        <w:t xml:space="preserve"> code? </w:t>
      </w:r>
    </w:p>
    <w:p w:rsidR="00000000" w:rsidDel="00000000" w:rsidP="00000000" w:rsidRDefault="00000000" w:rsidRPr="00000000" w14:paraId="0000158D">
      <w:pPr>
        <w:spacing w:after="240" w:before="240" w:lineRule="auto"/>
        <w:rPr/>
      </w:pPr>
      <w:r w:rsidDel="00000000" w:rsidR="00000000" w:rsidRPr="00000000">
        <w:rPr>
          <w:rtl w:val="0"/>
        </w:rPr>
        <w:t xml:space="preserve">In Kubernetes, the terms </w:t>
      </w:r>
      <w:r w:rsidDel="00000000" w:rsidR="00000000" w:rsidRPr="00000000">
        <w:rPr>
          <w:b w:val="1"/>
          <w:rtl w:val="0"/>
        </w:rPr>
        <w:t xml:space="preserve">stateful</w:t>
      </w:r>
      <w:r w:rsidDel="00000000" w:rsidR="00000000" w:rsidRPr="00000000">
        <w:rPr>
          <w:rtl w:val="0"/>
        </w:rPr>
        <w:t xml:space="preserve"> and </w:t>
      </w:r>
      <w:r w:rsidDel="00000000" w:rsidR="00000000" w:rsidRPr="00000000">
        <w:rPr>
          <w:b w:val="1"/>
          <w:rtl w:val="0"/>
        </w:rPr>
        <w:t xml:space="preserve">stateless</w:t>
      </w:r>
      <w:r w:rsidDel="00000000" w:rsidR="00000000" w:rsidRPr="00000000">
        <w:rPr>
          <w:rtl w:val="0"/>
        </w:rPr>
        <w:t xml:space="preserve"> refer to the way applications handle and store data. Understanding when and how to use each type is crucial for deploying applications that are resilient, scalable, and maintain high availability.</w:t>
      </w:r>
    </w:p>
    <w:p w:rsidR="00000000" w:rsidDel="00000000" w:rsidP="00000000" w:rsidRDefault="00000000" w:rsidRPr="00000000" w14:paraId="0000158E">
      <w:pPr>
        <w:pStyle w:val="Heading3"/>
        <w:keepNext w:val="0"/>
        <w:keepLines w:val="0"/>
        <w:spacing w:before="280" w:lineRule="auto"/>
        <w:rPr>
          <w:b w:val="1"/>
          <w:color w:val="000000"/>
          <w:sz w:val="26"/>
          <w:szCs w:val="26"/>
        </w:rPr>
      </w:pPr>
      <w:bookmarkStart w:colFirst="0" w:colLast="0" w:name="_r59mwssd8b4u" w:id="586"/>
      <w:bookmarkEnd w:id="586"/>
      <w:r w:rsidDel="00000000" w:rsidR="00000000" w:rsidRPr="00000000">
        <w:rPr>
          <w:b w:val="1"/>
          <w:color w:val="000000"/>
          <w:sz w:val="26"/>
          <w:szCs w:val="26"/>
          <w:rtl w:val="0"/>
        </w:rPr>
        <w:t xml:space="preserve">Stateful Applications vs Stateless Applications in Kubernetes</w:t>
      </w:r>
    </w:p>
    <w:p w:rsidR="00000000" w:rsidDel="00000000" w:rsidP="00000000" w:rsidRDefault="00000000" w:rsidRPr="00000000" w14:paraId="0000158F">
      <w:pPr>
        <w:numPr>
          <w:ilvl w:val="0"/>
          <w:numId w:val="219"/>
        </w:numPr>
        <w:spacing w:after="0" w:afterAutospacing="0" w:before="240" w:lineRule="auto"/>
        <w:ind w:left="720" w:hanging="360"/>
      </w:pPr>
      <w:r w:rsidDel="00000000" w:rsidR="00000000" w:rsidRPr="00000000">
        <w:rPr>
          <w:b w:val="1"/>
          <w:rtl w:val="0"/>
        </w:rPr>
        <w:t xml:space="preserve">Stateless Applications</w:t>
      </w:r>
      <w:r w:rsidDel="00000000" w:rsidR="00000000" w:rsidRPr="00000000">
        <w:rPr>
          <w:rtl w:val="0"/>
        </w:rPr>
        <w:t xml:space="preserve">:</w:t>
      </w:r>
    </w:p>
    <w:p w:rsidR="00000000" w:rsidDel="00000000" w:rsidP="00000000" w:rsidRDefault="00000000" w:rsidRPr="00000000" w14:paraId="00001590">
      <w:pPr>
        <w:numPr>
          <w:ilvl w:val="1"/>
          <w:numId w:val="2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Stateless applications are designed to not store any persistent data or maintain state between requests. Each request is independent of others, and the application does not rely on any previous interactions.</w:t>
      </w:r>
    </w:p>
    <w:p w:rsidR="00000000" w:rsidDel="00000000" w:rsidP="00000000" w:rsidRDefault="00000000" w:rsidRPr="00000000" w14:paraId="00001591">
      <w:pPr>
        <w:numPr>
          <w:ilvl w:val="1"/>
          <w:numId w:val="219"/>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1592">
      <w:pPr>
        <w:numPr>
          <w:ilvl w:val="2"/>
          <w:numId w:val="219"/>
        </w:numPr>
        <w:spacing w:after="0" w:afterAutospacing="0" w:before="0" w:beforeAutospacing="0" w:lineRule="auto"/>
        <w:ind w:left="2160" w:hanging="360"/>
      </w:pPr>
      <w:r w:rsidDel="00000000" w:rsidR="00000000" w:rsidRPr="00000000">
        <w:rPr>
          <w:rtl w:val="0"/>
        </w:rPr>
        <w:t xml:space="preserve">No data is stored locally within the application (e.g., a web server).</w:t>
      </w:r>
    </w:p>
    <w:p w:rsidR="00000000" w:rsidDel="00000000" w:rsidP="00000000" w:rsidRDefault="00000000" w:rsidRPr="00000000" w14:paraId="00001593">
      <w:pPr>
        <w:numPr>
          <w:ilvl w:val="2"/>
          <w:numId w:val="219"/>
        </w:numPr>
        <w:spacing w:after="0" w:afterAutospacing="0" w:before="0" w:beforeAutospacing="0" w:lineRule="auto"/>
        <w:ind w:left="2160" w:hanging="360"/>
      </w:pPr>
      <w:r w:rsidDel="00000000" w:rsidR="00000000" w:rsidRPr="00000000">
        <w:rPr>
          <w:rtl w:val="0"/>
        </w:rPr>
        <w:t xml:space="preserve">Each instance of the application can serve any request at any time, and there is no dependency on previous requests or sessions.</w:t>
      </w:r>
    </w:p>
    <w:p w:rsidR="00000000" w:rsidDel="00000000" w:rsidP="00000000" w:rsidRDefault="00000000" w:rsidRPr="00000000" w14:paraId="00001594">
      <w:pPr>
        <w:numPr>
          <w:ilvl w:val="2"/>
          <w:numId w:val="219"/>
        </w:numPr>
        <w:spacing w:after="0" w:afterAutospacing="0" w:before="0" w:beforeAutospacing="0" w:lineRule="auto"/>
        <w:ind w:left="2160" w:hanging="360"/>
      </w:pPr>
      <w:r w:rsidDel="00000000" w:rsidR="00000000" w:rsidRPr="00000000">
        <w:rPr>
          <w:rtl w:val="0"/>
        </w:rPr>
        <w:t xml:space="preserve">Scaling is typically easy since new instances can be added or removed without affecting application performance.</w:t>
      </w:r>
    </w:p>
    <w:p w:rsidR="00000000" w:rsidDel="00000000" w:rsidP="00000000" w:rsidRDefault="00000000" w:rsidRPr="00000000" w14:paraId="00001595">
      <w:pPr>
        <w:numPr>
          <w:ilvl w:val="1"/>
          <w:numId w:val="219"/>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1596">
      <w:pPr>
        <w:numPr>
          <w:ilvl w:val="2"/>
          <w:numId w:val="219"/>
        </w:numPr>
        <w:spacing w:after="0" w:afterAutospacing="0" w:before="0" w:beforeAutospacing="0" w:lineRule="auto"/>
        <w:ind w:left="2160" w:hanging="360"/>
      </w:pPr>
      <w:r w:rsidDel="00000000" w:rsidR="00000000" w:rsidRPr="00000000">
        <w:rPr>
          <w:rtl w:val="0"/>
        </w:rPr>
        <w:t xml:space="preserve">Web servers (e.g., Nginx, Apache).</w:t>
      </w:r>
    </w:p>
    <w:p w:rsidR="00000000" w:rsidDel="00000000" w:rsidP="00000000" w:rsidRDefault="00000000" w:rsidRPr="00000000" w14:paraId="00001597">
      <w:pPr>
        <w:numPr>
          <w:ilvl w:val="2"/>
          <w:numId w:val="219"/>
        </w:numPr>
        <w:spacing w:after="0" w:afterAutospacing="0" w:before="0" w:beforeAutospacing="0" w:lineRule="auto"/>
        <w:ind w:left="2160" w:hanging="360"/>
      </w:pPr>
      <w:r w:rsidDel="00000000" w:rsidR="00000000" w:rsidRPr="00000000">
        <w:rPr>
          <w:rtl w:val="0"/>
        </w:rPr>
        <w:t xml:space="preserve">APIs that respond to incoming requests without retaining any context between them.</w:t>
      </w:r>
    </w:p>
    <w:p w:rsidR="00000000" w:rsidDel="00000000" w:rsidP="00000000" w:rsidRDefault="00000000" w:rsidRPr="00000000" w14:paraId="00001598">
      <w:pPr>
        <w:numPr>
          <w:ilvl w:val="2"/>
          <w:numId w:val="219"/>
        </w:numPr>
        <w:spacing w:after="0" w:afterAutospacing="0" w:before="0" w:beforeAutospacing="0" w:lineRule="auto"/>
        <w:ind w:left="2160" w:hanging="360"/>
      </w:pPr>
      <w:r w:rsidDel="00000000" w:rsidR="00000000" w:rsidRPr="00000000">
        <w:rPr>
          <w:rtl w:val="0"/>
        </w:rPr>
        <w:t xml:space="preserve">Microservices that process requests independently.</w:t>
      </w:r>
    </w:p>
    <w:p w:rsidR="00000000" w:rsidDel="00000000" w:rsidP="00000000" w:rsidRDefault="00000000" w:rsidRPr="00000000" w14:paraId="00001599">
      <w:pPr>
        <w:numPr>
          <w:ilvl w:val="0"/>
          <w:numId w:val="219"/>
        </w:numPr>
        <w:spacing w:after="0" w:afterAutospacing="0" w:before="0" w:beforeAutospacing="0" w:lineRule="auto"/>
        <w:ind w:left="720" w:hanging="360"/>
      </w:pPr>
      <w:r w:rsidDel="00000000" w:rsidR="00000000" w:rsidRPr="00000000">
        <w:rPr>
          <w:b w:val="1"/>
          <w:rtl w:val="0"/>
        </w:rPr>
        <w:t xml:space="preserve">Stateful Applications</w:t>
      </w:r>
      <w:r w:rsidDel="00000000" w:rsidR="00000000" w:rsidRPr="00000000">
        <w:rPr>
          <w:rtl w:val="0"/>
        </w:rPr>
        <w:t xml:space="preserve">:</w:t>
      </w:r>
    </w:p>
    <w:p w:rsidR="00000000" w:rsidDel="00000000" w:rsidP="00000000" w:rsidRDefault="00000000" w:rsidRPr="00000000" w14:paraId="0000159A">
      <w:pPr>
        <w:numPr>
          <w:ilvl w:val="1"/>
          <w:numId w:val="2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Stateful applications maintain and rely on persistent state between interactions. These applications store data that must be available across restarts or rescheduling of the application, often using persistent storage.</w:t>
      </w:r>
    </w:p>
    <w:p w:rsidR="00000000" w:rsidDel="00000000" w:rsidP="00000000" w:rsidRDefault="00000000" w:rsidRPr="00000000" w14:paraId="0000159B">
      <w:pPr>
        <w:numPr>
          <w:ilvl w:val="1"/>
          <w:numId w:val="219"/>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159C">
      <w:pPr>
        <w:numPr>
          <w:ilvl w:val="2"/>
          <w:numId w:val="219"/>
        </w:numPr>
        <w:spacing w:after="0" w:afterAutospacing="0" w:before="0" w:beforeAutospacing="0" w:lineRule="auto"/>
        <w:ind w:left="2160" w:hanging="360"/>
      </w:pPr>
      <w:r w:rsidDel="00000000" w:rsidR="00000000" w:rsidRPr="00000000">
        <w:rPr>
          <w:rtl w:val="0"/>
        </w:rPr>
        <w:t xml:space="preserve">Each instance has a unique identity and retains state across restarts.</w:t>
      </w:r>
    </w:p>
    <w:p w:rsidR="00000000" w:rsidDel="00000000" w:rsidP="00000000" w:rsidRDefault="00000000" w:rsidRPr="00000000" w14:paraId="0000159D">
      <w:pPr>
        <w:numPr>
          <w:ilvl w:val="2"/>
          <w:numId w:val="219"/>
        </w:numPr>
        <w:spacing w:after="0" w:afterAutospacing="0" w:before="0" w:beforeAutospacing="0" w:lineRule="auto"/>
        <w:ind w:left="2160" w:hanging="360"/>
      </w:pPr>
      <w:r w:rsidDel="00000000" w:rsidR="00000000" w:rsidRPr="00000000">
        <w:rPr>
          <w:rtl w:val="0"/>
        </w:rPr>
        <w:t xml:space="preserve">Typically require persistent storage (e.g., databases, caches).</w:t>
      </w:r>
    </w:p>
    <w:p w:rsidR="00000000" w:rsidDel="00000000" w:rsidP="00000000" w:rsidRDefault="00000000" w:rsidRPr="00000000" w14:paraId="0000159E">
      <w:pPr>
        <w:numPr>
          <w:ilvl w:val="2"/>
          <w:numId w:val="219"/>
        </w:numPr>
        <w:spacing w:after="0" w:afterAutospacing="0" w:before="0" w:beforeAutospacing="0" w:lineRule="auto"/>
        <w:ind w:left="2160" w:hanging="360"/>
      </w:pPr>
      <w:r w:rsidDel="00000000" w:rsidR="00000000" w:rsidRPr="00000000">
        <w:rPr>
          <w:rtl w:val="0"/>
        </w:rPr>
        <w:t xml:space="preserve">Scaling may be more complex because the state of the application (data) must be properly handled across instances.</w:t>
      </w:r>
    </w:p>
    <w:p w:rsidR="00000000" w:rsidDel="00000000" w:rsidP="00000000" w:rsidRDefault="00000000" w:rsidRPr="00000000" w14:paraId="0000159F">
      <w:pPr>
        <w:numPr>
          <w:ilvl w:val="1"/>
          <w:numId w:val="219"/>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15A0">
      <w:pPr>
        <w:numPr>
          <w:ilvl w:val="2"/>
          <w:numId w:val="219"/>
        </w:numPr>
        <w:spacing w:after="0" w:afterAutospacing="0" w:before="0" w:beforeAutospacing="0" w:lineRule="auto"/>
        <w:ind w:left="2160" w:hanging="360"/>
      </w:pPr>
      <w:r w:rsidDel="00000000" w:rsidR="00000000" w:rsidRPr="00000000">
        <w:rPr>
          <w:rtl w:val="0"/>
        </w:rPr>
        <w:t xml:space="preserve">Databases (e.g., MySQL, PostgreSQL, MongoDB).</w:t>
      </w:r>
    </w:p>
    <w:p w:rsidR="00000000" w:rsidDel="00000000" w:rsidP="00000000" w:rsidRDefault="00000000" w:rsidRPr="00000000" w14:paraId="000015A1">
      <w:pPr>
        <w:numPr>
          <w:ilvl w:val="2"/>
          <w:numId w:val="219"/>
        </w:numPr>
        <w:spacing w:after="0" w:afterAutospacing="0" w:before="0" w:beforeAutospacing="0" w:lineRule="auto"/>
        <w:ind w:left="2160" w:hanging="360"/>
      </w:pPr>
      <w:r w:rsidDel="00000000" w:rsidR="00000000" w:rsidRPr="00000000">
        <w:rPr>
          <w:rtl w:val="0"/>
        </w:rPr>
        <w:t xml:space="preserve">Distributed key-value stores (e.g., Redis, etcd).</w:t>
      </w:r>
    </w:p>
    <w:p w:rsidR="00000000" w:rsidDel="00000000" w:rsidP="00000000" w:rsidRDefault="00000000" w:rsidRPr="00000000" w14:paraId="000015A2">
      <w:pPr>
        <w:numPr>
          <w:ilvl w:val="2"/>
          <w:numId w:val="219"/>
        </w:numPr>
        <w:spacing w:after="240" w:before="0" w:beforeAutospacing="0" w:lineRule="auto"/>
        <w:ind w:left="2160" w:hanging="360"/>
      </w:pPr>
      <w:r w:rsidDel="00000000" w:rsidR="00000000" w:rsidRPr="00000000">
        <w:rPr>
          <w:rtl w:val="0"/>
        </w:rPr>
        <w:t xml:space="preserve">Stateful applications requiring high availability and data consistency (e.g., Kafka brokers).</w:t>
      </w:r>
    </w:p>
    <w:p w:rsidR="00000000" w:rsidDel="00000000" w:rsidP="00000000" w:rsidRDefault="00000000" w:rsidRPr="00000000" w14:paraId="00001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A4">
      <w:pPr>
        <w:pStyle w:val="Heading3"/>
        <w:keepNext w:val="0"/>
        <w:keepLines w:val="0"/>
        <w:spacing w:before="280" w:lineRule="auto"/>
        <w:rPr>
          <w:b w:val="1"/>
          <w:color w:val="000000"/>
          <w:sz w:val="26"/>
          <w:szCs w:val="26"/>
        </w:rPr>
      </w:pPr>
      <w:bookmarkStart w:colFirst="0" w:colLast="0" w:name="_nihvz54iywzn" w:id="587"/>
      <w:bookmarkEnd w:id="587"/>
      <w:r w:rsidDel="00000000" w:rsidR="00000000" w:rsidRPr="00000000">
        <w:rPr>
          <w:b w:val="1"/>
          <w:color w:val="000000"/>
          <w:sz w:val="26"/>
          <w:szCs w:val="26"/>
          <w:rtl w:val="0"/>
        </w:rPr>
        <w:t xml:space="preserve">When to Use Stateless vs Stateful Applications in Kubernetes</w:t>
      </w:r>
    </w:p>
    <w:p w:rsidR="00000000" w:rsidDel="00000000" w:rsidP="00000000" w:rsidRDefault="00000000" w:rsidRPr="00000000" w14:paraId="000015A5">
      <w:pPr>
        <w:numPr>
          <w:ilvl w:val="0"/>
          <w:numId w:val="465"/>
        </w:numPr>
        <w:spacing w:after="0" w:afterAutospacing="0" w:before="240" w:lineRule="auto"/>
        <w:ind w:left="720" w:hanging="360"/>
      </w:pPr>
      <w:r w:rsidDel="00000000" w:rsidR="00000000" w:rsidRPr="00000000">
        <w:rPr>
          <w:b w:val="1"/>
          <w:rtl w:val="0"/>
        </w:rPr>
        <w:t xml:space="preserve">Use Stateless Applications</w:t>
      </w:r>
      <w:r w:rsidDel="00000000" w:rsidR="00000000" w:rsidRPr="00000000">
        <w:rPr>
          <w:rtl w:val="0"/>
        </w:rPr>
        <w:t xml:space="preserve">:</w:t>
      </w:r>
    </w:p>
    <w:p w:rsidR="00000000" w:rsidDel="00000000" w:rsidP="00000000" w:rsidRDefault="00000000" w:rsidRPr="00000000" w14:paraId="000015A6">
      <w:pPr>
        <w:numPr>
          <w:ilvl w:val="1"/>
          <w:numId w:val="465"/>
        </w:numPr>
        <w:spacing w:after="0" w:afterAutospacing="0" w:before="0" w:beforeAutospacing="0" w:lineRule="auto"/>
        <w:ind w:left="1440" w:hanging="360"/>
      </w:pPr>
      <w:r w:rsidDel="00000000" w:rsidR="00000000" w:rsidRPr="00000000">
        <w:rPr>
          <w:b w:val="1"/>
          <w:rtl w:val="0"/>
        </w:rPr>
        <w:t xml:space="preserve">Scenario</w:t>
      </w:r>
      <w:r w:rsidDel="00000000" w:rsidR="00000000" w:rsidRPr="00000000">
        <w:rPr>
          <w:rtl w:val="0"/>
        </w:rPr>
        <w:t xml:space="preserve">: If your application does not need to store any data locally and can scale easily without requiring persistent storage, then a stateless design is preferred.</w:t>
      </w:r>
    </w:p>
    <w:p w:rsidR="00000000" w:rsidDel="00000000" w:rsidP="00000000" w:rsidRDefault="00000000" w:rsidRPr="00000000" w14:paraId="000015A7">
      <w:pPr>
        <w:numPr>
          <w:ilvl w:val="1"/>
          <w:numId w:val="465"/>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Web applications, APIs, microservices, or any app that can respond to requests without any knowledge of previous interactions.</w:t>
      </w:r>
    </w:p>
    <w:p w:rsidR="00000000" w:rsidDel="00000000" w:rsidP="00000000" w:rsidRDefault="00000000" w:rsidRPr="00000000" w14:paraId="000015A8">
      <w:pPr>
        <w:numPr>
          <w:ilvl w:val="1"/>
          <w:numId w:val="46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simple </w:t>
      </w:r>
      <w:r w:rsidDel="00000000" w:rsidR="00000000" w:rsidRPr="00000000">
        <w:rPr>
          <w:b w:val="1"/>
          <w:rtl w:val="0"/>
        </w:rPr>
        <w:t xml:space="preserve">Node.js</w:t>
      </w:r>
      <w:r w:rsidDel="00000000" w:rsidR="00000000" w:rsidRPr="00000000">
        <w:rPr>
          <w:rtl w:val="0"/>
        </w:rPr>
        <w:t xml:space="preserve"> REST API application where each request is handled independently.</w:t>
      </w:r>
    </w:p>
    <w:p w:rsidR="00000000" w:rsidDel="00000000" w:rsidP="00000000" w:rsidRDefault="00000000" w:rsidRPr="00000000" w14:paraId="000015A9">
      <w:pPr>
        <w:rPr>
          <w:rFonts w:ascii="Roboto Mono" w:cs="Roboto Mono" w:eastAsia="Roboto Mono" w:hAnsi="Roboto Mono"/>
          <w:color w:val="188038"/>
        </w:rPr>
      </w:pPr>
      <w:r w:rsidDel="00000000" w:rsidR="00000000" w:rsidRPr="00000000">
        <w:rPr>
          <w:b w:val="1"/>
          <w:rtl w:val="0"/>
        </w:rPr>
        <w:t xml:space="preserve">Kubernetes YAML Example for Stateless Application (Web Server)</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nginx-deployment</w:t>
      </w:r>
    </w:p>
    <w:p w:rsidR="00000000" w:rsidDel="00000000" w:rsidP="00000000" w:rsidRDefault="00000000" w:rsidRPr="00000000" w14:paraId="00001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1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1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nginx</w:t>
      </w:r>
    </w:p>
    <w:p w:rsidR="00000000" w:rsidDel="00000000" w:rsidP="00000000" w:rsidRDefault="00000000" w:rsidRPr="00000000" w14:paraId="00001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1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1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1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nginx-service</w:t>
      </w:r>
    </w:p>
    <w:p w:rsidR="00000000" w:rsidDel="00000000" w:rsidP="00000000" w:rsidRDefault="00000000" w:rsidRPr="00000000" w14:paraId="00001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nginx</w:t>
      </w:r>
    </w:p>
    <w:p w:rsidR="00000000" w:rsidDel="00000000" w:rsidP="00000000" w:rsidRDefault="00000000" w:rsidRPr="00000000" w14:paraId="000015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1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15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15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w:t>
      </w:r>
    </w:p>
    <w:p w:rsidR="00000000" w:rsidDel="00000000" w:rsidP="00000000" w:rsidRDefault="00000000" w:rsidRPr="00000000" w14:paraId="000015C9">
      <w:pPr>
        <w:numPr>
          <w:ilvl w:val="0"/>
          <w:numId w:val="46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15CA">
      <w:pPr>
        <w:numPr>
          <w:ilvl w:val="1"/>
          <w:numId w:val="46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nginx-deployment</w:t>
      </w:r>
      <w:r w:rsidDel="00000000" w:rsidR="00000000" w:rsidRPr="00000000">
        <w:rPr>
          <w:rtl w:val="0"/>
        </w:rPr>
        <w:t xml:space="preserve"> is a stateless web server. Each pod in the deployment can serve requests without needing to maintain any state across restarts.</w:t>
      </w:r>
    </w:p>
    <w:p w:rsidR="00000000" w:rsidDel="00000000" w:rsidP="00000000" w:rsidRDefault="00000000" w:rsidRPr="00000000" w14:paraId="000015CB">
      <w:pPr>
        <w:numPr>
          <w:ilvl w:val="1"/>
          <w:numId w:val="465"/>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Service</w:t>
      </w:r>
      <w:r w:rsidDel="00000000" w:rsidR="00000000" w:rsidRPr="00000000">
        <w:rPr>
          <w:rtl w:val="0"/>
        </w:rPr>
        <w:t xml:space="preserve"> is used to expose the Nginx pods to external traffic.</w:t>
      </w:r>
    </w:p>
    <w:p w:rsidR="00000000" w:rsidDel="00000000" w:rsidP="00000000" w:rsidRDefault="00000000" w:rsidRPr="00000000" w14:paraId="000015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D">
      <w:pPr>
        <w:numPr>
          <w:ilvl w:val="0"/>
          <w:numId w:val="155"/>
        </w:numPr>
        <w:spacing w:after="0" w:afterAutospacing="0" w:before="240" w:lineRule="auto"/>
        <w:ind w:left="720" w:hanging="360"/>
      </w:pPr>
      <w:r w:rsidDel="00000000" w:rsidR="00000000" w:rsidRPr="00000000">
        <w:rPr>
          <w:b w:val="1"/>
          <w:rtl w:val="0"/>
        </w:rPr>
        <w:t xml:space="preserve">Use Stateful Applications</w:t>
      </w:r>
      <w:r w:rsidDel="00000000" w:rsidR="00000000" w:rsidRPr="00000000">
        <w:rPr>
          <w:rtl w:val="0"/>
        </w:rPr>
        <w:t xml:space="preserve">:</w:t>
      </w:r>
    </w:p>
    <w:p w:rsidR="00000000" w:rsidDel="00000000" w:rsidP="00000000" w:rsidRDefault="00000000" w:rsidRPr="00000000" w14:paraId="000015CE">
      <w:pPr>
        <w:numPr>
          <w:ilvl w:val="1"/>
          <w:numId w:val="155"/>
        </w:numPr>
        <w:spacing w:after="0" w:afterAutospacing="0" w:before="0" w:beforeAutospacing="0" w:lineRule="auto"/>
        <w:ind w:left="1440" w:hanging="360"/>
      </w:pPr>
      <w:r w:rsidDel="00000000" w:rsidR="00000000" w:rsidRPr="00000000">
        <w:rPr>
          <w:b w:val="1"/>
          <w:rtl w:val="0"/>
        </w:rPr>
        <w:t xml:space="preserve">Scenario</w:t>
      </w:r>
      <w:r w:rsidDel="00000000" w:rsidR="00000000" w:rsidRPr="00000000">
        <w:rPr>
          <w:rtl w:val="0"/>
        </w:rPr>
        <w:t xml:space="preserve">: If your application needs to store data persistently (e.g., user data, logs, or databases), or if each instance needs to retain state across restarts, then a stateful design is necessary.</w:t>
      </w:r>
    </w:p>
    <w:p w:rsidR="00000000" w:rsidDel="00000000" w:rsidP="00000000" w:rsidRDefault="00000000" w:rsidRPr="00000000" w14:paraId="000015CF">
      <w:pPr>
        <w:numPr>
          <w:ilvl w:val="1"/>
          <w:numId w:val="155"/>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Databases, caches, messaging systems, or other applications that require persistence.</w:t>
      </w:r>
    </w:p>
    <w:p w:rsidR="00000000" w:rsidDel="00000000" w:rsidP="00000000" w:rsidRDefault="00000000" w:rsidRPr="00000000" w14:paraId="000015D0">
      <w:pPr>
        <w:numPr>
          <w:ilvl w:val="1"/>
          <w:numId w:val="15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b w:val="1"/>
          <w:rtl w:val="0"/>
        </w:rPr>
        <w:t xml:space="preserve">PostgreSQL database</w:t>
      </w:r>
      <w:r w:rsidDel="00000000" w:rsidR="00000000" w:rsidRPr="00000000">
        <w:rPr>
          <w:rtl w:val="0"/>
        </w:rPr>
        <w:t xml:space="preserve"> where the application needs to store records that must persist even if the container is restarted.</w:t>
      </w:r>
    </w:p>
    <w:p w:rsidR="00000000" w:rsidDel="00000000" w:rsidP="00000000" w:rsidRDefault="00000000" w:rsidRPr="00000000" w14:paraId="000015D1">
      <w:pPr>
        <w:rPr>
          <w:rFonts w:ascii="Roboto Mono" w:cs="Roboto Mono" w:eastAsia="Roboto Mono" w:hAnsi="Roboto Mono"/>
          <w:color w:val="188038"/>
        </w:rPr>
      </w:pPr>
      <w:r w:rsidDel="00000000" w:rsidR="00000000" w:rsidRPr="00000000">
        <w:rPr>
          <w:b w:val="1"/>
          <w:rtl w:val="0"/>
        </w:rPr>
        <w:t xml:space="preserve">Kubernetes YAML Example for Stateful Application (PostgreSQL Database)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StatefulSet</w:t>
      </w:r>
    </w:p>
    <w:p w:rsidR="00000000" w:rsidDel="00000000" w:rsidP="00000000" w:rsidRDefault="00000000" w:rsidRPr="00000000" w14:paraId="00001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postgres</w:t>
      </w:r>
    </w:p>
    <w:p w:rsidR="00000000" w:rsidDel="00000000" w:rsidP="00000000" w:rsidRDefault="00000000" w:rsidRPr="00000000" w14:paraId="00001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serviceName: "postgres"</w:t>
      </w:r>
    </w:p>
    <w:p w:rsidR="00000000" w:rsidDel="00000000" w:rsidP="00000000" w:rsidRDefault="00000000" w:rsidRPr="00000000" w14:paraId="000015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postgres</w:t>
      </w:r>
    </w:p>
    <w:p w:rsidR="00000000" w:rsidDel="00000000" w:rsidP="00000000" w:rsidRDefault="00000000" w:rsidRPr="00000000" w14:paraId="00001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5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postgres</w:t>
      </w:r>
    </w:p>
    <w:p w:rsidR="00000000" w:rsidDel="00000000" w:rsidP="00000000" w:rsidRDefault="00000000" w:rsidRPr="00000000" w14:paraId="00001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postgres</w:t>
      </w:r>
    </w:p>
    <w:p w:rsidR="00000000" w:rsidDel="00000000" w:rsidP="00000000" w:rsidRDefault="00000000" w:rsidRPr="00000000" w14:paraId="00001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postgres:13</w:t>
      </w:r>
    </w:p>
    <w:p w:rsidR="00000000" w:rsidDel="00000000" w:rsidP="00000000" w:rsidRDefault="00000000" w:rsidRPr="00000000" w14:paraId="00001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5432</w:t>
      </w:r>
    </w:p>
    <w:p w:rsidR="00000000" w:rsidDel="00000000" w:rsidP="00000000" w:rsidRDefault="00000000" w:rsidRPr="00000000" w14:paraId="00001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1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POSTGRES_PASSWORD</w:t>
      </w:r>
    </w:p>
    <w:p w:rsidR="00000000" w:rsidDel="00000000" w:rsidP="00000000" w:rsidRDefault="00000000" w:rsidRPr="00000000" w14:paraId="00001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"examplepassword"</w:t>
      </w:r>
    </w:p>
    <w:p w:rsidR="00000000" w:rsidDel="00000000" w:rsidP="00000000" w:rsidRDefault="00000000" w:rsidRPr="00000000" w14:paraId="00001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postgres-storage</w:t>
      </w:r>
    </w:p>
    <w:p w:rsidR="00000000" w:rsidDel="00000000" w:rsidP="00000000" w:rsidRDefault="00000000" w:rsidRPr="00000000" w14:paraId="00001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/var/lib/postgresql/data</w:t>
      </w:r>
    </w:p>
    <w:p w:rsidR="00000000" w:rsidDel="00000000" w:rsidP="00000000" w:rsidRDefault="00000000" w:rsidRPr="00000000" w14:paraId="000015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volumeClaimTemplates:</w:t>
      </w:r>
    </w:p>
    <w:p w:rsidR="00000000" w:rsidDel="00000000" w:rsidP="00000000" w:rsidRDefault="00000000" w:rsidRPr="00000000" w14:paraId="000015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metadata:</w:t>
      </w:r>
    </w:p>
    <w:p w:rsidR="00000000" w:rsidDel="00000000" w:rsidP="00000000" w:rsidRDefault="00000000" w:rsidRPr="00000000" w14:paraId="00001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postgres-storage</w:t>
      </w:r>
    </w:p>
    <w:p w:rsidR="00000000" w:rsidDel="00000000" w:rsidP="00000000" w:rsidRDefault="00000000" w:rsidRPr="00000000" w14:paraId="00001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accessModes: ["ReadWriteOnce"]</w:t>
      </w:r>
    </w:p>
    <w:p w:rsidR="00000000" w:rsidDel="00000000" w:rsidP="00000000" w:rsidRDefault="00000000" w:rsidRPr="00000000" w14:paraId="00001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1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1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 1Gi</w:t>
      </w:r>
    </w:p>
    <w:p w:rsidR="00000000" w:rsidDel="00000000" w:rsidP="00000000" w:rsidRDefault="00000000" w:rsidRPr="00000000" w14:paraId="00001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1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1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postgres</w:t>
      </w:r>
    </w:p>
    <w:p w:rsidR="00000000" w:rsidDel="00000000" w:rsidP="00000000" w:rsidRDefault="00000000" w:rsidRPr="00000000" w14:paraId="00001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postgres</w:t>
      </w:r>
    </w:p>
    <w:p w:rsidR="00000000" w:rsidDel="00000000" w:rsidP="00000000" w:rsidRDefault="00000000" w:rsidRPr="00000000" w14:paraId="00001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5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15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5432</w:t>
      </w:r>
    </w:p>
    <w:p w:rsidR="00000000" w:rsidDel="00000000" w:rsidP="00000000" w:rsidRDefault="00000000" w:rsidRPr="00000000" w14:paraId="00001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5432</w:t>
      </w:r>
    </w:p>
    <w:p w:rsidR="00000000" w:rsidDel="00000000" w:rsidP="00000000" w:rsidRDefault="00000000" w:rsidRPr="00000000" w14:paraId="000015FF">
      <w:pPr>
        <w:numPr>
          <w:ilvl w:val="0"/>
          <w:numId w:val="15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1600">
      <w:pPr>
        <w:numPr>
          <w:ilvl w:val="1"/>
          <w:numId w:val="15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StatefulSet</w:t>
      </w:r>
      <w:r w:rsidDel="00000000" w:rsidR="00000000" w:rsidRPr="00000000">
        <w:rPr>
          <w:rtl w:val="0"/>
        </w:rPr>
        <w:t xml:space="preserve"> is used to manage stateful applications, such as databases, that require persistent storage.</w:t>
      </w:r>
    </w:p>
    <w:p w:rsidR="00000000" w:rsidDel="00000000" w:rsidP="00000000" w:rsidRDefault="00000000" w:rsidRPr="00000000" w14:paraId="00001601">
      <w:pPr>
        <w:numPr>
          <w:ilvl w:val="1"/>
          <w:numId w:val="15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volumeClaimTemplates</w:t>
      </w:r>
      <w:r w:rsidDel="00000000" w:rsidR="00000000" w:rsidRPr="00000000">
        <w:rPr>
          <w:rtl w:val="0"/>
        </w:rPr>
        <w:t xml:space="preserve"> ensures that each pod has its own persistent volume, which will persist even if the pod is rescheduled or restarted.</w:t>
      </w:r>
    </w:p>
    <w:p w:rsidR="00000000" w:rsidDel="00000000" w:rsidP="00000000" w:rsidRDefault="00000000" w:rsidRPr="00000000" w14:paraId="00001602">
      <w:pPr>
        <w:numPr>
          <w:ilvl w:val="1"/>
          <w:numId w:val="15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Service</w:t>
      </w:r>
      <w:r w:rsidDel="00000000" w:rsidR="00000000" w:rsidRPr="00000000">
        <w:rPr>
          <w:rtl w:val="0"/>
        </w:rPr>
        <w:t xml:space="preserve"> allows communication between the PostgreSQL pods and other parts of the application or external clients.</w:t>
      </w:r>
    </w:p>
    <w:p w:rsidR="00000000" w:rsidDel="00000000" w:rsidP="00000000" w:rsidRDefault="00000000" w:rsidRPr="00000000" w14:paraId="00001603">
      <w:pPr>
        <w:numPr>
          <w:ilvl w:val="0"/>
          <w:numId w:val="155"/>
        </w:numPr>
        <w:spacing w:after="0" w:afterAutospacing="0" w:before="0" w:beforeAutospacing="0" w:lineRule="auto"/>
        <w:ind w:left="720" w:hanging="360"/>
      </w:pPr>
      <w:r w:rsidDel="00000000" w:rsidR="00000000" w:rsidRPr="00000000">
        <w:rPr>
          <w:b w:val="1"/>
          <w:rtl w:val="0"/>
        </w:rPr>
        <w:t xml:space="preserve">Key Points</w:t>
      </w:r>
      <w:r w:rsidDel="00000000" w:rsidR="00000000" w:rsidRPr="00000000">
        <w:rPr>
          <w:rtl w:val="0"/>
        </w:rPr>
        <w:t xml:space="preserve">:</w:t>
      </w:r>
    </w:p>
    <w:p w:rsidR="00000000" w:rsidDel="00000000" w:rsidP="00000000" w:rsidRDefault="00000000" w:rsidRPr="00000000" w14:paraId="00001604">
      <w:pPr>
        <w:numPr>
          <w:ilvl w:val="1"/>
          <w:numId w:val="155"/>
        </w:numPr>
        <w:spacing w:after="0" w:afterAutospacing="0" w:before="0" w:beforeAutospacing="0" w:lineRule="auto"/>
        <w:ind w:left="1440" w:hanging="360"/>
      </w:pPr>
      <w:r w:rsidDel="00000000" w:rsidR="00000000" w:rsidRPr="00000000">
        <w:rPr>
          <w:b w:val="1"/>
          <w:rtl w:val="0"/>
        </w:rPr>
        <w:t xml:space="preserve">StatefulSet</w:t>
      </w:r>
      <w:r w:rsidDel="00000000" w:rsidR="00000000" w:rsidRPr="00000000">
        <w:rPr>
          <w:rtl w:val="0"/>
        </w:rPr>
        <w:t xml:space="preserve"> provides stable, unique network identities and persistent storage for each pod.</w:t>
      </w:r>
    </w:p>
    <w:p w:rsidR="00000000" w:rsidDel="00000000" w:rsidP="00000000" w:rsidRDefault="00000000" w:rsidRPr="00000000" w14:paraId="00001605">
      <w:pPr>
        <w:numPr>
          <w:ilvl w:val="1"/>
          <w:numId w:val="155"/>
        </w:numPr>
        <w:spacing w:after="0" w:afterAutospacing="0" w:before="0" w:beforeAutospacing="0" w:lineRule="auto"/>
        <w:ind w:left="1440" w:hanging="360"/>
      </w:pPr>
      <w:r w:rsidDel="00000000" w:rsidR="00000000" w:rsidRPr="00000000">
        <w:rPr>
          <w:rtl w:val="0"/>
        </w:rPr>
        <w:t xml:space="preserve">Each pod in a StatefulSet gets its own persistent volume (via </w:t>
      </w:r>
      <w:r w:rsidDel="00000000" w:rsidR="00000000" w:rsidRPr="00000000">
        <w:rPr>
          <w:rFonts w:ascii="Roboto Mono" w:cs="Roboto Mono" w:eastAsia="Roboto Mono" w:hAnsi="Roboto Mono"/>
          <w:color w:val="188038"/>
          <w:rtl w:val="0"/>
        </w:rPr>
        <w:t xml:space="preserve">volumeClaimTemplates</w:t>
      </w:r>
      <w:r w:rsidDel="00000000" w:rsidR="00000000" w:rsidRPr="00000000">
        <w:rPr>
          <w:rtl w:val="0"/>
        </w:rPr>
        <w:t xml:space="preserve">).</w:t>
      </w:r>
    </w:p>
    <w:p w:rsidR="00000000" w:rsidDel="00000000" w:rsidP="00000000" w:rsidRDefault="00000000" w:rsidRPr="00000000" w14:paraId="00001606">
      <w:pPr>
        <w:numPr>
          <w:ilvl w:val="1"/>
          <w:numId w:val="155"/>
        </w:numPr>
        <w:spacing w:after="240" w:before="0" w:beforeAutospacing="0" w:lineRule="auto"/>
        <w:ind w:left="1440" w:hanging="360"/>
      </w:pPr>
      <w:r w:rsidDel="00000000" w:rsidR="00000000" w:rsidRPr="00000000">
        <w:rPr>
          <w:rtl w:val="0"/>
        </w:rPr>
        <w:t xml:space="preserve">StatefulSets ensure that the pods are started and stopped in a defined order, which is important for applications like databases where the order of replication or data consistency is important.</w:t>
      </w:r>
    </w:p>
    <w:p w:rsidR="00000000" w:rsidDel="00000000" w:rsidP="00000000" w:rsidRDefault="00000000" w:rsidRPr="00000000" w14:paraId="000016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8">
      <w:pPr>
        <w:pStyle w:val="Heading3"/>
        <w:keepNext w:val="0"/>
        <w:keepLines w:val="0"/>
        <w:spacing w:before="280" w:lineRule="auto"/>
        <w:rPr>
          <w:b w:val="1"/>
          <w:color w:val="000000"/>
          <w:sz w:val="26"/>
          <w:szCs w:val="26"/>
        </w:rPr>
      </w:pPr>
      <w:bookmarkStart w:colFirst="0" w:colLast="0" w:name="_tgs2yhbvibhj" w:id="588"/>
      <w:bookmarkEnd w:id="588"/>
      <w:r w:rsidDel="00000000" w:rsidR="00000000" w:rsidRPr="00000000">
        <w:rPr>
          <w:b w:val="1"/>
          <w:color w:val="000000"/>
          <w:sz w:val="26"/>
          <w:szCs w:val="26"/>
          <w:rtl w:val="0"/>
        </w:rPr>
        <w:t xml:space="preserve">Real-Time Examples</w:t>
      </w:r>
    </w:p>
    <w:p w:rsidR="00000000" w:rsidDel="00000000" w:rsidP="00000000" w:rsidRDefault="00000000" w:rsidRPr="00000000" w14:paraId="00001609">
      <w:pPr>
        <w:numPr>
          <w:ilvl w:val="0"/>
          <w:numId w:val="157"/>
        </w:numPr>
        <w:spacing w:after="0" w:afterAutospacing="0" w:before="240" w:lineRule="auto"/>
        <w:ind w:left="720" w:hanging="360"/>
      </w:pPr>
      <w:r w:rsidDel="00000000" w:rsidR="00000000" w:rsidRPr="00000000">
        <w:rPr>
          <w:b w:val="1"/>
          <w:rtl w:val="0"/>
        </w:rPr>
        <w:t xml:space="preserve">Stateless Application Example: API Server</w:t>
        <w:br w:type="textWrapping"/>
      </w:r>
      <w:r w:rsidDel="00000000" w:rsidR="00000000" w:rsidRPr="00000000">
        <w:rPr>
          <w:rtl w:val="0"/>
        </w:rPr>
        <w:t xml:space="preserve">A REST API server deployed on Kubernetes can be scaled easily because it doesn't require state persistence. Each API request is independent, and it doesn't matter which pod handles a specific request.</w:t>
      </w:r>
    </w:p>
    <w:p w:rsidR="00000000" w:rsidDel="00000000" w:rsidP="00000000" w:rsidRDefault="00000000" w:rsidRPr="00000000" w14:paraId="0000160A">
      <w:pPr>
        <w:numPr>
          <w:ilvl w:val="1"/>
          <w:numId w:val="157"/>
        </w:numPr>
        <w:spacing w:after="0" w:afterAutospacing="0" w:before="0" w:beforeAutospacing="0" w:lineRule="auto"/>
        <w:ind w:left="1440" w:hanging="360"/>
      </w:pPr>
      <w:r w:rsidDel="00000000" w:rsidR="00000000" w:rsidRPr="00000000">
        <w:rPr>
          <w:b w:val="1"/>
          <w:rtl w:val="0"/>
        </w:rPr>
        <w:t xml:space="preserve">Real-World Example</w:t>
      </w:r>
      <w:r w:rsidDel="00000000" w:rsidR="00000000" w:rsidRPr="00000000">
        <w:rPr>
          <w:rtl w:val="0"/>
        </w:rPr>
        <w:t xml:space="preserve">: A </w:t>
      </w:r>
      <w:r w:rsidDel="00000000" w:rsidR="00000000" w:rsidRPr="00000000">
        <w:rPr>
          <w:b w:val="1"/>
          <w:rtl w:val="0"/>
        </w:rPr>
        <w:t xml:space="preserve">microservice</w:t>
      </w:r>
      <w:r w:rsidDel="00000000" w:rsidR="00000000" w:rsidRPr="00000000">
        <w:rPr>
          <w:rtl w:val="0"/>
        </w:rPr>
        <w:t xml:space="preserve"> that processes payments, handles orders, or responds to queries without storing any session data. Any instance of the service can handle any incoming request, so scaling up or down is straightforward.</w:t>
      </w:r>
    </w:p>
    <w:p w:rsidR="00000000" w:rsidDel="00000000" w:rsidP="00000000" w:rsidRDefault="00000000" w:rsidRPr="00000000" w14:paraId="0000160B">
      <w:pPr>
        <w:numPr>
          <w:ilvl w:val="1"/>
          <w:numId w:val="157"/>
        </w:numPr>
        <w:spacing w:after="0" w:afterAutospacing="0" w:before="0" w:beforeAutospacing="0" w:lineRule="auto"/>
        <w:ind w:left="1440" w:hanging="360"/>
      </w:pPr>
      <w:r w:rsidDel="00000000" w:rsidR="00000000" w:rsidRPr="00000000">
        <w:rPr>
          <w:b w:val="1"/>
          <w:rtl w:val="0"/>
        </w:rPr>
        <w:t xml:space="preserve">Kubernetes Object</w:t>
      </w:r>
      <w:r w:rsidDel="00000000" w:rsidR="00000000" w:rsidRPr="00000000">
        <w:rPr>
          <w:rtl w:val="0"/>
        </w:rPr>
        <w:t xml:space="preserve">: Deployment + Service.</w:t>
      </w:r>
    </w:p>
    <w:p w:rsidR="00000000" w:rsidDel="00000000" w:rsidP="00000000" w:rsidRDefault="00000000" w:rsidRPr="00000000" w14:paraId="0000160C">
      <w:pPr>
        <w:numPr>
          <w:ilvl w:val="0"/>
          <w:numId w:val="157"/>
        </w:numPr>
        <w:spacing w:after="0" w:afterAutospacing="0" w:before="0" w:beforeAutospacing="0" w:lineRule="auto"/>
        <w:ind w:left="720" w:hanging="360"/>
      </w:pPr>
      <w:r w:rsidDel="00000000" w:rsidR="00000000" w:rsidRPr="00000000">
        <w:rPr>
          <w:b w:val="1"/>
          <w:rtl w:val="0"/>
        </w:rPr>
        <w:t xml:space="preserve">Stateful Application Example: Database (PostgreSQL)</w:t>
        <w:br w:type="textWrapping"/>
      </w:r>
      <w:r w:rsidDel="00000000" w:rsidR="00000000" w:rsidRPr="00000000">
        <w:rPr>
          <w:rtl w:val="0"/>
        </w:rPr>
        <w:t xml:space="preserve">A stateful application like </w:t>
      </w:r>
      <w:r w:rsidDel="00000000" w:rsidR="00000000" w:rsidRPr="00000000">
        <w:rPr>
          <w:b w:val="1"/>
          <w:rtl w:val="0"/>
        </w:rPr>
        <w:t xml:space="preserve">PostgreSQL</w:t>
      </w:r>
      <w:r w:rsidDel="00000000" w:rsidR="00000000" w:rsidRPr="00000000">
        <w:rPr>
          <w:rtl w:val="0"/>
        </w:rPr>
        <w:t xml:space="preserve"> requires each instance to have a persistent storage volume that holds the data, ensuring that even if a pod is rescheduled, the data is not lost.</w:t>
      </w:r>
    </w:p>
    <w:p w:rsidR="00000000" w:rsidDel="00000000" w:rsidP="00000000" w:rsidRDefault="00000000" w:rsidRPr="00000000" w14:paraId="0000160D">
      <w:pPr>
        <w:numPr>
          <w:ilvl w:val="1"/>
          <w:numId w:val="157"/>
        </w:numPr>
        <w:spacing w:after="0" w:afterAutospacing="0" w:before="0" w:beforeAutospacing="0" w:lineRule="auto"/>
        <w:ind w:left="1440" w:hanging="360"/>
      </w:pPr>
      <w:r w:rsidDel="00000000" w:rsidR="00000000" w:rsidRPr="00000000">
        <w:rPr>
          <w:b w:val="1"/>
          <w:rtl w:val="0"/>
        </w:rPr>
        <w:t xml:space="preserve">Real-World Example</w:t>
      </w:r>
      <w:r w:rsidDel="00000000" w:rsidR="00000000" w:rsidRPr="00000000">
        <w:rPr>
          <w:rtl w:val="0"/>
        </w:rPr>
        <w:t xml:space="preserve">: A </w:t>
      </w:r>
      <w:r w:rsidDel="00000000" w:rsidR="00000000" w:rsidRPr="00000000">
        <w:rPr>
          <w:b w:val="1"/>
          <w:rtl w:val="0"/>
        </w:rPr>
        <w:t xml:space="preserve">PostgreSQL database</w:t>
      </w:r>
      <w:r w:rsidDel="00000000" w:rsidR="00000000" w:rsidRPr="00000000">
        <w:rPr>
          <w:rtl w:val="0"/>
        </w:rPr>
        <w:t xml:space="preserve"> that stores user data for a web application. Each user's data must persist even if the pod running the database is rescheduled or restarted.</w:t>
      </w:r>
    </w:p>
    <w:p w:rsidR="00000000" w:rsidDel="00000000" w:rsidP="00000000" w:rsidRDefault="00000000" w:rsidRPr="00000000" w14:paraId="0000160E">
      <w:pPr>
        <w:numPr>
          <w:ilvl w:val="1"/>
          <w:numId w:val="157"/>
        </w:numPr>
        <w:spacing w:after="240" w:before="0" w:beforeAutospacing="0" w:lineRule="auto"/>
        <w:ind w:left="1440" w:hanging="360"/>
      </w:pPr>
      <w:r w:rsidDel="00000000" w:rsidR="00000000" w:rsidRPr="00000000">
        <w:rPr>
          <w:b w:val="1"/>
          <w:rtl w:val="0"/>
        </w:rPr>
        <w:t xml:space="preserve">Kubernetes Object</w:t>
      </w:r>
      <w:r w:rsidDel="00000000" w:rsidR="00000000" w:rsidRPr="00000000">
        <w:rPr>
          <w:rtl w:val="0"/>
        </w:rPr>
        <w:t xml:space="preserve">: StatefulSet + PersistentVolumeClaim (PVC) + Service.</w:t>
      </w:r>
    </w:p>
    <w:p w:rsidR="00000000" w:rsidDel="00000000" w:rsidP="00000000" w:rsidRDefault="00000000" w:rsidRPr="00000000" w14:paraId="0000160F">
      <w:pPr>
        <w:pStyle w:val="Heading3"/>
        <w:keepNext w:val="0"/>
        <w:keepLines w:val="0"/>
        <w:spacing w:before="280" w:lineRule="auto"/>
        <w:rPr>
          <w:b w:val="1"/>
          <w:color w:val="000000"/>
          <w:sz w:val="26"/>
          <w:szCs w:val="26"/>
        </w:rPr>
      </w:pPr>
      <w:bookmarkStart w:colFirst="0" w:colLast="0" w:name="_a17iot3qo47f" w:id="589"/>
      <w:bookmarkEnd w:id="589"/>
      <w:r w:rsidDel="00000000" w:rsidR="00000000" w:rsidRPr="00000000">
        <w:rPr>
          <w:b w:val="1"/>
          <w:color w:val="000000"/>
          <w:sz w:val="26"/>
          <w:szCs w:val="26"/>
          <w:rtl w:val="0"/>
        </w:rPr>
        <w:t xml:space="preserve">When to Choose Stateful vs Stateless in Kubernetes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3.1513260530423"/>
        <w:gridCol w:w="3246.5522620904835"/>
        <w:gridCol w:w="4210.296411856474"/>
        <w:tblGridChange w:id="0">
          <w:tblGrid>
            <w:gridCol w:w="1903.1513260530423"/>
            <w:gridCol w:w="3246.5522620904835"/>
            <w:gridCol w:w="4210.29641185647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0">
            <w:pPr>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1">
            <w:pPr>
              <w:jc w:val="center"/>
              <w:rPr/>
            </w:pPr>
            <w:r w:rsidDel="00000000" w:rsidR="00000000" w:rsidRPr="00000000">
              <w:rPr>
                <w:b w:val="1"/>
                <w:rtl w:val="0"/>
              </w:rPr>
              <w:t xml:space="preserve">Stateless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2">
            <w:pPr>
              <w:jc w:val="center"/>
              <w:rPr/>
            </w:pPr>
            <w:r w:rsidDel="00000000" w:rsidR="00000000" w:rsidRPr="00000000">
              <w:rPr>
                <w:b w:val="1"/>
                <w:rtl w:val="0"/>
              </w:rPr>
              <w:t xml:space="preserve">Stateful Application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3">
            <w:pPr>
              <w:rPr/>
            </w:pPr>
            <w:r w:rsidDel="00000000" w:rsidR="00000000" w:rsidRPr="00000000">
              <w:rPr>
                <w:b w:val="1"/>
                <w:rtl w:val="0"/>
              </w:rPr>
              <w:t xml:space="preserve">Data Persistence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4">
            <w:pPr>
              <w:rPr/>
            </w:pPr>
            <w:r w:rsidDel="00000000" w:rsidR="00000000" w:rsidRPr="00000000">
              <w:rPr>
                <w:rtl w:val="0"/>
              </w:rPr>
              <w:t xml:space="preserve">No need to persist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5">
            <w:pPr>
              <w:rPr/>
            </w:pPr>
            <w:r w:rsidDel="00000000" w:rsidR="00000000" w:rsidRPr="00000000">
              <w:rPr>
                <w:rtl w:val="0"/>
              </w:rPr>
              <w:t xml:space="preserve">Requires persistent data (e.g., databases, file systems).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6">
            <w:pPr>
              <w:rPr/>
            </w:pPr>
            <w:r w:rsidDel="00000000" w:rsidR="00000000" w:rsidRPr="00000000">
              <w:rPr>
                <w:b w:val="1"/>
                <w:rtl w:val="0"/>
              </w:rPr>
              <w:t xml:space="preserve">Scaling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7">
            <w:pPr>
              <w:rPr/>
            </w:pPr>
            <w:r w:rsidDel="00000000" w:rsidR="00000000" w:rsidRPr="00000000">
              <w:rPr>
                <w:rtl w:val="0"/>
              </w:rPr>
              <w:t xml:space="preserve">Easy to scale out/in without worrying about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8">
            <w:pPr>
              <w:rPr/>
            </w:pPr>
            <w:r w:rsidDel="00000000" w:rsidR="00000000" w:rsidRPr="00000000">
              <w:rPr>
                <w:rtl w:val="0"/>
              </w:rPr>
              <w:t xml:space="preserve">Scaling can be complex because data state must be managed.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9">
            <w:pPr>
              <w:rPr/>
            </w:pPr>
            <w:r w:rsidDel="00000000" w:rsidR="00000000" w:rsidRPr="00000000">
              <w:rPr>
                <w:b w:val="1"/>
                <w:rtl w:val="0"/>
              </w:rPr>
              <w:t xml:space="preserve">Example 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A">
            <w:pPr>
              <w:rPr/>
            </w:pPr>
            <w:r w:rsidDel="00000000" w:rsidR="00000000" w:rsidRPr="00000000">
              <w:rPr>
                <w:rtl w:val="0"/>
              </w:rPr>
              <w:t xml:space="preserve">APIs, web servers, microservices.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B">
            <w:pPr>
              <w:rPr/>
            </w:pPr>
            <w:r w:rsidDel="00000000" w:rsidR="00000000" w:rsidRPr="00000000">
              <w:rPr>
                <w:rtl w:val="0"/>
              </w:rPr>
              <w:t xml:space="preserve">Databases, caches, message queues.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C">
            <w:pPr>
              <w:rPr/>
            </w:pPr>
            <w:r w:rsidDel="00000000" w:rsidR="00000000" w:rsidRPr="00000000">
              <w:rPr>
                <w:b w:val="1"/>
                <w:rtl w:val="0"/>
              </w:rPr>
              <w:t xml:space="preserve">Kubernetes 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D">
            <w:pPr>
              <w:rPr/>
            </w:pPr>
            <w:r w:rsidDel="00000000" w:rsidR="00000000" w:rsidRPr="00000000">
              <w:rPr>
                <w:rtl w:val="0"/>
              </w:rPr>
              <w:t xml:space="preserve">Deployment, ReplicaSets,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E">
            <w:pPr>
              <w:rPr/>
            </w:pPr>
            <w:r w:rsidDel="00000000" w:rsidR="00000000" w:rsidRPr="00000000">
              <w:rPr>
                <w:rtl w:val="0"/>
              </w:rPr>
              <w:t xml:space="preserve">StatefulSet, PersistentVolumeClaims, Services.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1F">
            <w:pPr>
              <w:rPr/>
            </w:pPr>
            <w:r w:rsidDel="00000000" w:rsidR="00000000" w:rsidRPr="00000000">
              <w:rPr>
                <w:b w:val="1"/>
                <w:rtl w:val="0"/>
              </w:rPr>
              <w:t xml:space="preserve">Pod Identity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0">
            <w:pPr>
              <w:rPr/>
            </w:pPr>
            <w:r w:rsidDel="00000000" w:rsidR="00000000" w:rsidRPr="00000000">
              <w:rPr>
                <w:rtl w:val="0"/>
              </w:rPr>
              <w:t xml:space="preserve">Any pod can handle any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1">
            <w:pPr>
              <w:rPr/>
            </w:pPr>
            <w:r w:rsidDel="00000000" w:rsidR="00000000" w:rsidRPr="00000000">
              <w:rPr>
                <w:rtl w:val="0"/>
              </w:rPr>
              <w:t xml:space="preserve">Pods have unique identities and retain their state.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2">
            <w:pPr>
              <w:rPr/>
            </w:pPr>
            <w:r w:rsidDel="00000000" w:rsidR="00000000" w:rsidRPr="00000000">
              <w:rPr>
                <w:b w:val="1"/>
                <w:rtl w:val="0"/>
              </w:rPr>
              <w:t xml:space="preserve">Example Real-World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3">
            <w:pPr>
              <w:rPr/>
            </w:pPr>
            <w:r w:rsidDel="00000000" w:rsidR="00000000" w:rsidRPr="00000000">
              <w:rPr>
                <w:rtl w:val="0"/>
              </w:rPr>
              <w:t xml:space="preserve">Web applications, microservices, front-end servers.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24">
            <w:pPr>
              <w:rPr/>
            </w:pPr>
            <w:r w:rsidDel="00000000" w:rsidR="00000000" w:rsidRPr="00000000">
              <w:rPr>
                <w:rtl w:val="0"/>
              </w:rPr>
              <w:t xml:space="preserve">Databases (MySQL, PostgreSQL), Redis, Kafka.</w:t>
            </w:r>
          </w:p>
        </w:tc>
      </w:tr>
    </w:tbl>
    <w:p w:rsidR="00000000" w:rsidDel="00000000" w:rsidP="00000000" w:rsidRDefault="00000000" w:rsidRPr="00000000" w14:paraId="000016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6">
      <w:pPr>
        <w:pStyle w:val="Heading3"/>
        <w:keepNext w:val="0"/>
        <w:keepLines w:val="0"/>
        <w:spacing w:before="280" w:lineRule="auto"/>
        <w:rPr>
          <w:b w:val="1"/>
          <w:color w:val="000000"/>
          <w:sz w:val="26"/>
          <w:szCs w:val="26"/>
        </w:rPr>
      </w:pPr>
      <w:bookmarkStart w:colFirst="0" w:colLast="0" w:name="_87d1obm4v6hp" w:id="590"/>
      <w:bookmarkEnd w:id="590"/>
      <w:r w:rsidDel="00000000" w:rsidR="00000000" w:rsidRPr="00000000">
        <w:rPr>
          <w:b w:val="1"/>
          <w:color w:val="000000"/>
          <w:sz w:val="26"/>
          <w:szCs w:val="26"/>
          <w:rtl w:val="0"/>
        </w:rPr>
        <w:t xml:space="preserve">Conclusion:</w:t>
      </w:r>
    </w:p>
    <w:p w:rsidR="00000000" w:rsidDel="00000000" w:rsidP="00000000" w:rsidRDefault="00000000" w:rsidRPr="00000000" w14:paraId="00001627">
      <w:pPr>
        <w:numPr>
          <w:ilvl w:val="0"/>
          <w:numId w:val="410"/>
        </w:numPr>
        <w:spacing w:after="0" w:afterAutospacing="0" w:before="240" w:lineRule="auto"/>
        <w:ind w:left="720" w:hanging="360"/>
      </w:pPr>
      <w:r w:rsidDel="00000000" w:rsidR="00000000" w:rsidRPr="00000000">
        <w:rPr>
          <w:b w:val="1"/>
          <w:rtl w:val="0"/>
        </w:rPr>
        <w:t xml:space="preserve">Stateless applications</w:t>
      </w:r>
      <w:r w:rsidDel="00000000" w:rsidR="00000000" w:rsidRPr="00000000">
        <w:rPr>
          <w:rtl w:val="0"/>
        </w:rPr>
        <w:t xml:space="preserve"> are the simplest to scale and manage in Kubernetes because they don’t require persistent storage or specific pod ordering. They are ideal for handling HTTP requests, REST APIs, and other web applications where state is not critical.</w:t>
      </w:r>
    </w:p>
    <w:p w:rsidR="00000000" w:rsidDel="00000000" w:rsidP="00000000" w:rsidRDefault="00000000" w:rsidRPr="00000000" w14:paraId="00001628">
      <w:pPr>
        <w:numPr>
          <w:ilvl w:val="0"/>
          <w:numId w:val="410"/>
        </w:numPr>
        <w:spacing w:after="240" w:before="0" w:beforeAutospacing="0" w:lineRule="auto"/>
        <w:ind w:left="720" w:hanging="360"/>
      </w:pPr>
      <w:r w:rsidDel="00000000" w:rsidR="00000000" w:rsidRPr="00000000">
        <w:rPr>
          <w:b w:val="1"/>
          <w:rtl w:val="0"/>
        </w:rPr>
        <w:t xml:space="preserve">Stateful applications</w:t>
      </w:r>
      <w:r w:rsidDel="00000000" w:rsidR="00000000" w:rsidRPr="00000000">
        <w:rPr>
          <w:rtl w:val="0"/>
        </w:rPr>
        <w:t xml:space="preserve">, on the other hand, require careful consideration of persistent storage and the order in which pods are deployed or scaled. StatefulSets are designed to provide unique identities and persistent storage for each instance, making them the go-to choice for applications like databases and caches that require state.</w:t>
      </w:r>
    </w:p>
    <w:p w:rsidR="00000000" w:rsidDel="00000000" w:rsidP="00000000" w:rsidRDefault="00000000" w:rsidRPr="00000000" w14:paraId="00001629">
      <w:pPr>
        <w:spacing w:after="240" w:before="240" w:lineRule="auto"/>
        <w:rPr/>
      </w:pPr>
      <w:r w:rsidDel="00000000" w:rsidR="00000000" w:rsidRPr="00000000">
        <w:rPr>
          <w:rtl w:val="0"/>
        </w:rPr>
        <w:t xml:space="preserve">By understanding these differences, you can design and deploy applications in Kubernetes that meet the needs of your specific use case.</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pStyle w:val="Heading1"/>
        <w:rPr/>
      </w:pPr>
      <w:bookmarkStart w:colFirst="0" w:colLast="0" w:name="_5hdc3rlus4w2" w:id="591"/>
      <w:bookmarkEnd w:id="591"/>
      <w:r w:rsidDel="00000000" w:rsidR="00000000" w:rsidRPr="00000000">
        <w:rPr>
          <w:rtl w:val="0"/>
        </w:rPr>
        <w:t xml:space="preserve">what are all the logs that we can monitor in the k8 and how many type of logs that k8 cluster will create or generate, what is the best way to export them and monitor </w:t>
      </w:r>
    </w:p>
    <w:p w:rsidR="00000000" w:rsidDel="00000000" w:rsidP="00000000" w:rsidRDefault="00000000" w:rsidRPr="00000000" w14:paraId="0000162D">
      <w:pPr>
        <w:pStyle w:val="Heading1"/>
        <w:rPr/>
      </w:pPr>
      <w:bookmarkStart w:colFirst="0" w:colLast="0" w:name="_kfa48qny1qjp" w:id="592"/>
      <w:bookmarkEnd w:id="592"/>
      <w:r w:rsidDel="00000000" w:rsidR="00000000" w:rsidRPr="00000000">
        <w:rPr>
          <w:rtl w:val="0"/>
        </w:rPr>
        <w:t xml:space="preserve">?</w:t>
      </w:r>
    </w:p>
    <w:p w:rsidR="00000000" w:rsidDel="00000000" w:rsidP="00000000" w:rsidRDefault="00000000" w:rsidRPr="00000000" w14:paraId="0000162E">
      <w:pPr>
        <w:spacing w:after="240" w:before="240" w:lineRule="auto"/>
        <w:rPr/>
      </w:pPr>
      <w:r w:rsidDel="00000000" w:rsidR="00000000" w:rsidRPr="00000000">
        <w:rPr>
          <w:rtl w:val="0"/>
        </w:rPr>
        <w:t xml:space="preserve">In Kubernetes (K8s), logs are essential for monitoring, debugging, and troubleshooting applications and clusters. Kubernetes generates various types of logs at different layers, and these logs provide valuable insights into the health, performance, and behavior of the cluster, nodes, and applications running within it.</w:t>
      </w:r>
    </w:p>
    <w:p w:rsidR="00000000" w:rsidDel="00000000" w:rsidP="00000000" w:rsidRDefault="00000000" w:rsidRPr="00000000" w14:paraId="0000162F">
      <w:pPr>
        <w:pStyle w:val="Heading3"/>
        <w:keepNext w:val="0"/>
        <w:keepLines w:val="0"/>
        <w:spacing w:before="280" w:lineRule="auto"/>
        <w:rPr>
          <w:b w:val="1"/>
          <w:color w:val="000000"/>
          <w:sz w:val="26"/>
          <w:szCs w:val="26"/>
        </w:rPr>
      </w:pPr>
      <w:bookmarkStart w:colFirst="0" w:colLast="0" w:name="_q8j3x4fq1zgr" w:id="593"/>
      <w:bookmarkEnd w:id="593"/>
      <w:r w:rsidDel="00000000" w:rsidR="00000000" w:rsidRPr="00000000">
        <w:rPr>
          <w:b w:val="1"/>
          <w:color w:val="000000"/>
          <w:sz w:val="26"/>
          <w:szCs w:val="26"/>
          <w:rtl w:val="0"/>
        </w:rPr>
        <w:t xml:space="preserve">Types of Logs in Kubernetes</w:t>
      </w:r>
    </w:p>
    <w:p w:rsidR="00000000" w:rsidDel="00000000" w:rsidP="00000000" w:rsidRDefault="00000000" w:rsidRPr="00000000" w14:paraId="00001630">
      <w:pPr>
        <w:spacing w:after="240" w:before="240" w:lineRule="auto"/>
        <w:rPr/>
      </w:pPr>
      <w:r w:rsidDel="00000000" w:rsidR="00000000" w:rsidRPr="00000000">
        <w:rPr>
          <w:rtl w:val="0"/>
        </w:rPr>
        <w:t xml:space="preserve">There are several key log types in a Kubernetes cluster that you can monitor:</w:t>
      </w:r>
    </w:p>
    <w:p w:rsidR="00000000" w:rsidDel="00000000" w:rsidP="00000000" w:rsidRDefault="00000000" w:rsidRPr="00000000" w14:paraId="000016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32">
      <w:pPr>
        <w:pStyle w:val="Heading3"/>
        <w:keepNext w:val="0"/>
        <w:keepLines w:val="0"/>
        <w:spacing w:before="280" w:lineRule="auto"/>
        <w:rPr>
          <w:b w:val="1"/>
          <w:color w:val="000000"/>
          <w:sz w:val="26"/>
          <w:szCs w:val="26"/>
        </w:rPr>
      </w:pPr>
      <w:bookmarkStart w:colFirst="0" w:colLast="0" w:name="_o7xj8xjxldsi" w:id="594"/>
      <w:bookmarkEnd w:id="594"/>
      <w:r w:rsidDel="00000000" w:rsidR="00000000" w:rsidRPr="00000000">
        <w:rPr>
          <w:b w:val="1"/>
          <w:color w:val="000000"/>
          <w:sz w:val="26"/>
          <w:szCs w:val="26"/>
          <w:rtl w:val="0"/>
        </w:rPr>
        <w:t xml:space="preserve">1. Application Logs (Container Logs)</w:t>
      </w:r>
    </w:p>
    <w:p w:rsidR="00000000" w:rsidDel="00000000" w:rsidP="00000000" w:rsidRDefault="00000000" w:rsidRPr="00000000" w14:paraId="00001633">
      <w:pPr>
        <w:numPr>
          <w:ilvl w:val="0"/>
          <w:numId w:val="23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generated by the containers running within Pods. These logs are application-specific and are often generated by the application or service itself (e.g., web server logs, database logs).</w:t>
      </w:r>
    </w:p>
    <w:p w:rsidR="00000000" w:rsidDel="00000000" w:rsidP="00000000" w:rsidRDefault="00000000" w:rsidRPr="00000000" w14:paraId="00001634">
      <w:pPr>
        <w:numPr>
          <w:ilvl w:val="0"/>
          <w:numId w:val="237"/>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These logs are stored on the worker node in the </w:t>
      </w:r>
      <w:r w:rsidDel="00000000" w:rsidR="00000000" w:rsidRPr="00000000">
        <w:rPr>
          <w:rFonts w:ascii="Roboto Mono" w:cs="Roboto Mono" w:eastAsia="Roboto Mono" w:hAnsi="Roboto Mono"/>
          <w:color w:val="188038"/>
          <w:rtl w:val="0"/>
        </w:rPr>
        <w:t xml:space="preserve">/var/log/containers/</w:t>
      </w:r>
      <w:r w:rsidDel="00000000" w:rsidR="00000000" w:rsidRPr="00000000">
        <w:rPr>
          <w:rtl w:val="0"/>
        </w:rPr>
        <w:t xml:space="preserve"> directory and can be accessed via the Kubernetes logging mechanism.</w:t>
      </w:r>
    </w:p>
    <w:p w:rsidR="00000000" w:rsidDel="00000000" w:rsidP="00000000" w:rsidRDefault="00000000" w:rsidRPr="00000000" w14:paraId="00001635">
      <w:pPr>
        <w:rPr>
          <w:rFonts w:ascii="Roboto Mono" w:cs="Roboto Mono" w:eastAsia="Roboto Mono" w:hAnsi="Roboto Mono"/>
          <w:color w:val="188038"/>
        </w:rPr>
      </w:pPr>
      <w:r w:rsidDel="00000000" w:rsidR="00000000" w:rsidRPr="00000000">
        <w:rPr>
          <w:b w:val="1"/>
          <w:rtl w:val="0"/>
        </w:rPr>
        <w:t xml:space="preserve">Use Case</w:t>
      </w:r>
      <w:r w:rsidDel="00000000" w:rsidR="00000000" w:rsidRPr="00000000">
        <w:rPr>
          <w:rtl w:val="0"/>
        </w:rPr>
        <w:t xml:space="preserve">: For troubleshooting application-specific issues like crashes, performance bottlenecks, or error messages.</w:t>
        <w:br w:type="textWrapping"/>
      </w: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logs &lt;pod-name&gt; [-c &lt;container-name&gt;] # Fetch logs for a specific pod/container</w:t>
      </w:r>
    </w:p>
    <w:p w:rsidR="00000000" w:rsidDel="00000000" w:rsidP="00000000" w:rsidRDefault="00000000" w:rsidRPr="00000000" w14:paraId="00001636">
      <w:pPr>
        <w:numPr>
          <w:ilvl w:val="0"/>
          <w:numId w:val="237"/>
        </w:numPr>
        <w:spacing w:after="240" w:before="240" w:lineRule="auto"/>
        <w:ind w:left="720" w:hanging="360"/>
      </w:pPr>
      <w:r w:rsidDel="00000000" w:rsidR="00000000" w:rsidRPr="00000000">
        <w:rPr>
          <w:rtl w:val="0"/>
        </w:rPr>
      </w:r>
    </w:p>
    <w:p w:rsidR="00000000" w:rsidDel="00000000" w:rsidP="00000000" w:rsidRDefault="00000000" w:rsidRPr="00000000" w14:paraId="000016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38">
      <w:pPr>
        <w:pStyle w:val="Heading3"/>
        <w:keepNext w:val="0"/>
        <w:keepLines w:val="0"/>
        <w:spacing w:before="280" w:lineRule="auto"/>
        <w:rPr>
          <w:b w:val="1"/>
          <w:color w:val="000000"/>
          <w:sz w:val="26"/>
          <w:szCs w:val="26"/>
        </w:rPr>
      </w:pPr>
      <w:bookmarkStart w:colFirst="0" w:colLast="0" w:name="_f4skh2k7cqah" w:id="595"/>
      <w:bookmarkEnd w:id="595"/>
      <w:r w:rsidDel="00000000" w:rsidR="00000000" w:rsidRPr="00000000">
        <w:rPr>
          <w:b w:val="1"/>
          <w:color w:val="000000"/>
          <w:sz w:val="26"/>
          <w:szCs w:val="26"/>
          <w:rtl w:val="0"/>
        </w:rPr>
        <w:t xml:space="preserve">2. Kubernetes Node Logs</w:t>
      </w:r>
    </w:p>
    <w:p w:rsidR="00000000" w:rsidDel="00000000" w:rsidP="00000000" w:rsidRDefault="00000000" w:rsidRPr="00000000" w14:paraId="00001639">
      <w:pPr>
        <w:numPr>
          <w:ilvl w:val="0"/>
          <w:numId w:val="1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generated by the nodes themselves (usually Kubernetes components running on each worker node like the Kubelet, container runtime, etc.). These logs help monitor the health and status of the nodes.</w:t>
      </w:r>
    </w:p>
    <w:p w:rsidR="00000000" w:rsidDel="00000000" w:rsidP="00000000" w:rsidRDefault="00000000" w:rsidRPr="00000000" w14:paraId="0000163A">
      <w:pPr>
        <w:numPr>
          <w:ilvl w:val="0"/>
          <w:numId w:val="11"/>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These logs are typically located in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on each node. The logs may include logs for </w:t>
      </w:r>
      <w:r w:rsidDel="00000000" w:rsidR="00000000" w:rsidRPr="00000000">
        <w:rPr>
          <w:b w:val="1"/>
          <w:rtl w:val="0"/>
        </w:rPr>
        <w:t xml:space="preserve">kubelet</w:t>
      </w:r>
      <w:r w:rsidDel="00000000" w:rsidR="00000000" w:rsidRPr="00000000">
        <w:rPr>
          <w:rtl w:val="0"/>
        </w:rPr>
        <w:t xml:space="preserve">, </w:t>
      </w:r>
      <w:r w:rsidDel="00000000" w:rsidR="00000000" w:rsidRPr="00000000">
        <w:rPr>
          <w:b w:val="1"/>
          <w:rtl w:val="0"/>
        </w:rPr>
        <w:t xml:space="preserve">kube-proxy</w:t>
      </w:r>
      <w:r w:rsidDel="00000000" w:rsidR="00000000" w:rsidRPr="00000000">
        <w:rPr>
          <w:rtl w:val="0"/>
        </w:rPr>
        <w:t xml:space="preserve">, </w:t>
      </w:r>
      <w:r w:rsidDel="00000000" w:rsidR="00000000" w:rsidRPr="00000000">
        <w:rPr>
          <w:b w:val="1"/>
          <w:rtl w:val="0"/>
        </w:rPr>
        <w:t xml:space="preserve">container runtime</w:t>
      </w:r>
      <w:r w:rsidDel="00000000" w:rsidR="00000000" w:rsidRPr="00000000">
        <w:rPr>
          <w:rtl w:val="0"/>
        </w:rPr>
        <w:t xml:space="preserve"> (e.g., Docker), and other node-level components.</w:t>
      </w:r>
    </w:p>
    <w:p w:rsidR="00000000" w:rsidDel="00000000" w:rsidP="00000000" w:rsidRDefault="00000000" w:rsidRPr="00000000" w14:paraId="0000163B">
      <w:pPr>
        <w:numPr>
          <w:ilvl w:val="0"/>
          <w:numId w:val="1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diagnosing node-level issues, such as pod scheduling failures, node crashes, or network issues.</w:t>
        <w:br w:type="textWrapping"/>
      </w: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163C">
      <w:pPr>
        <w:numPr>
          <w:ilvl w:val="1"/>
          <w:numId w:val="11"/>
        </w:numPr>
        <w:spacing w:after="0" w:afterAutospacing="0" w:before="0" w:beforeAutospacing="0" w:lineRule="auto"/>
        <w:ind w:left="1440" w:hanging="360"/>
      </w:pPr>
      <w:r w:rsidDel="00000000" w:rsidR="00000000" w:rsidRPr="00000000">
        <w:rPr>
          <w:rtl w:val="0"/>
        </w:rPr>
        <w:t xml:space="preserve">Kubelet logs: </w:t>
      </w:r>
      <w:r w:rsidDel="00000000" w:rsidR="00000000" w:rsidRPr="00000000">
        <w:rPr>
          <w:rFonts w:ascii="Roboto Mono" w:cs="Roboto Mono" w:eastAsia="Roboto Mono" w:hAnsi="Roboto Mono"/>
          <w:color w:val="188038"/>
          <w:rtl w:val="0"/>
        </w:rPr>
        <w:t xml:space="preserve">/var/log/kubelet.log</w:t>
      </w:r>
    </w:p>
    <w:p w:rsidR="00000000" w:rsidDel="00000000" w:rsidP="00000000" w:rsidRDefault="00000000" w:rsidRPr="00000000" w14:paraId="0000163D">
      <w:pPr>
        <w:numPr>
          <w:ilvl w:val="1"/>
          <w:numId w:val="11"/>
        </w:numPr>
        <w:spacing w:after="0" w:afterAutospacing="0" w:before="0" w:beforeAutospacing="0" w:lineRule="auto"/>
        <w:ind w:left="1440" w:hanging="360"/>
      </w:pPr>
      <w:r w:rsidDel="00000000" w:rsidR="00000000" w:rsidRPr="00000000">
        <w:rPr>
          <w:rtl w:val="0"/>
        </w:rPr>
        <w:t xml:space="preserve">Kube-proxy logs: </w:t>
      </w:r>
      <w:r w:rsidDel="00000000" w:rsidR="00000000" w:rsidRPr="00000000">
        <w:rPr>
          <w:rFonts w:ascii="Roboto Mono" w:cs="Roboto Mono" w:eastAsia="Roboto Mono" w:hAnsi="Roboto Mono"/>
          <w:color w:val="188038"/>
          <w:rtl w:val="0"/>
        </w:rPr>
        <w:t xml:space="preserve">/var/log/kube-proxy.log</w:t>
      </w:r>
    </w:p>
    <w:p w:rsidR="00000000" w:rsidDel="00000000" w:rsidP="00000000" w:rsidRDefault="00000000" w:rsidRPr="00000000" w14:paraId="0000163E">
      <w:pPr>
        <w:numPr>
          <w:ilvl w:val="1"/>
          <w:numId w:val="11"/>
        </w:numPr>
        <w:spacing w:after="240" w:before="0" w:beforeAutospacing="0" w:lineRule="auto"/>
        <w:ind w:left="1440" w:hanging="360"/>
      </w:pPr>
      <w:r w:rsidDel="00000000" w:rsidR="00000000" w:rsidRPr="00000000">
        <w:rPr>
          <w:rtl w:val="0"/>
        </w:rPr>
        <w:t xml:space="preserve">Container runtime logs (e.g., Docker logs): </w:t>
      </w:r>
      <w:r w:rsidDel="00000000" w:rsidR="00000000" w:rsidRPr="00000000">
        <w:rPr>
          <w:rFonts w:ascii="Roboto Mono" w:cs="Roboto Mono" w:eastAsia="Roboto Mono" w:hAnsi="Roboto Mono"/>
          <w:color w:val="188038"/>
          <w:rtl w:val="0"/>
        </w:rPr>
        <w:t xml:space="preserve">/var/log/containers/</w:t>
      </w:r>
    </w:p>
    <w:p w:rsidR="00000000" w:rsidDel="00000000" w:rsidP="00000000" w:rsidRDefault="00000000" w:rsidRPr="00000000" w14:paraId="000016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0">
      <w:pPr>
        <w:pStyle w:val="Heading3"/>
        <w:keepNext w:val="0"/>
        <w:keepLines w:val="0"/>
        <w:spacing w:before="280" w:lineRule="auto"/>
        <w:rPr>
          <w:b w:val="1"/>
          <w:color w:val="000000"/>
          <w:sz w:val="26"/>
          <w:szCs w:val="26"/>
        </w:rPr>
      </w:pPr>
      <w:bookmarkStart w:colFirst="0" w:colLast="0" w:name="_p0rjh0vz6z5y" w:id="596"/>
      <w:bookmarkEnd w:id="596"/>
      <w:r w:rsidDel="00000000" w:rsidR="00000000" w:rsidRPr="00000000">
        <w:rPr>
          <w:b w:val="1"/>
          <w:color w:val="000000"/>
          <w:sz w:val="26"/>
          <w:szCs w:val="26"/>
          <w:rtl w:val="0"/>
        </w:rPr>
        <w:t xml:space="preserve">3. Kubernetes API Server Logs</w:t>
      </w:r>
    </w:p>
    <w:p w:rsidR="00000000" w:rsidDel="00000000" w:rsidP="00000000" w:rsidRDefault="00000000" w:rsidRPr="00000000" w14:paraId="00001641">
      <w:pPr>
        <w:numPr>
          <w:ilvl w:val="0"/>
          <w:numId w:val="35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generated by the Kubernetes API server, which handles API requests from users and other components in the cluster.</w:t>
      </w:r>
    </w:p>
    <w:p w:rsidR="00000000" w:rsidDel="00000000" w:rsidP="00000000" w:rsidRDefault="00000000" w:rsidRPr="00000000" w14:paraId="00001642">
      <w:pPr>
        <w:numPr>
          <w:ilvl w:val="0"/>
          <w:numId w:val="358"/>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These logs are typically stored in the log files on the master node or wherever the Kubernetes API server is running.</w:t>
      </w:r>
    </w:p>
    <w:p w:rsidR="00000000" w:rsidDel="00000000" w:rsidP="00000000" w:rsidRDefault="00000000" w:rsidRPr="00000000" w14:paraId="00001643">
      <w:pPr>
        <w:numPr>
          <w:ilvl w:val="0"/>
          <w:numId w:val="358"/>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Helpful for monitoring API request handling, access control, and error reports related to Kubernetes objects.</w:t>
        <w:br w:type="textWrapping"/>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1644">
      <w:pPr>
        <w:numPr>
          <w:ilvl w:val="1"/>
          <w:numId w:val="35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/var/log/kube-apiserver.log</w:t>
      </w:r>
    </w:p>
    <w:p w:rsidR="00000000" w:rsidDel="00000000" w:rsidP="00000000" w:rsidRDefault="00000000" w:rsidRPr="00000000" w14:paraId="000016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6">
      <w:pPr>
        <w:pStyle w:val="Heading3"/>
        <w:keepNext w:val="0"/>
        <w:keepLines w:val="0"/>
        <w:spacing w:before="280" w:lineRule="auto"/>
        <w:rPr>
          <w:b w:val="1"/>
          <w:color w:val="000000"/>
          <w:sz w:val="26"/>
          <w:szCs w:val="26"/>
        </w:rPr>
      </w:pPr>
      <w:bookmarkStart w:colFirst="0" w:colLast="0" w:name="_nc4laywbbgo4" w:id="597"/>
      <w:bookmarkEnd w:id="597"/>
      <w:r w:rsidDel="00000000" w:rsidR="00000000" w:rsidRPr="00000000">
        <w:rPr>
          <w:b w:val="1"/>
          <w:color w:val="000000"/>
          <w:sz w:val="26"/>
          <w:szCs w:val="26"/>
          <w:rtl w:val="0"/>
        </w:rPr>
        <w:t xml:space="preserve">4. Kubernetes Scheduler Logs</w:t>
      </w:r>
    </w:p>
    <w:p w:rsidR="00000000" w:rsidDel="00000000" w:rsidP="00000000" w:rsidRDefault="00000000" w:rsidRPr="00000000" w14:paraId="00001647">
      <w:pPr>
        <w:numPr>
          <w:ilvl w:val="0"/>
          <w:numId w:val="9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generated by the Kubernetes scheduler, which is responsible for assigning pods to nodes based on resource availability and constraints.</w:t>
      </w:r>
    </w:p>
    <w:p w:rsidR="00000000" w:rsidDel="00000000" w:rsidP="00000000" w:rsidRDefault="00000000" w:rsidRPr="00000000" w14:paraId="00001648">
      <w:pPr>
        <w:numPr>
          <w:ilvl w:val="0"/>
          <w:numId w:val="9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Usually on the master node.</w:t>
      </w:r>
    </w:p>
    <w:p w:rsidR="00000000" w:rsidDel="00000000" w:rsidP="00000000" w:rsidRDefault="00000000" w:rsidRPr="00000000" w14:paraId="00001649">
      <w:pPr>
        <w:numPr>
          <w:ilvl w:val="0"/>
          <w:numId w:val="9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troubleshooting issues with pod scheduling, resource allocation, and affinity/anti-affinity rules.</w:t>
        <w:br w:type="textWrapping"/>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164A">
      <w:pPr>
        <w:numPr>
          <w:ilvl w:val="1"/>
          <w:numId w:val="9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/var/log/kube-scheduler.log</w:t>
      </w:r>
    </w:p>
    <w:p w:rsidR="00000000" w:rsidDel="00000000" w:rsidP="00000000" w:rsidRDefault="00000000" w:rsidRPr="00000000" w14:paraId="000016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C">
      <w:pPr>
        <w:pStyle w:val="Heading3"/>
        <w:keepNext w:val="0"/>
        <w:keepLines w:val="0"/>
        <w:spacing w:before="280" w:lineRule="auto"/>
        <w:rPr>
          <w:b w:val="1"/>
          <w:color w:val="000000"/>
          <w:sz w:val="26"/>
          <w:szCs w:val="26"/>
        </w:rPr>
      </w:pPr>
      <w:bookmarkStart w:colFirst="0" w:colLast="0" w:name="_m9nsanfwrexk" w:id="598"/>
      <w:bookmarkEnd w:id="598"/>
      <w:r w:rsidDel="00000000" w:rsidR="00000000" w:rsidRPr="00000000">
        <w:rPr>
          <w:b w:val="1"/>
          <w:color w:val="000000"/>
          <w:sz w:val="26"/>
          <w:szCs w:val="26"/>
          <w:rtl w:val="0"/>
        </w:rPr>
        <w:t xml:space="preserve">5. Kubernetes Controller Manager Logs</w:t>
      </w:r>
    </w:p>
    <w:p w:rsidR="00000000" w:rsidDel="00000000" w:rsidP="00000000" w:rsidRDefault="00000000" w:rsidRPr="00000000" w14:paraId="0000164D">
      <w:pPr>
        <w:numPr>
          <w:ilvl w:val="0"/>
          <w:numId w:val="32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from the Kubernetes controller manager, which is responsible for managing controllers such as ReplicaSets, Deployments, StatefulSets, and more.</w:t>
      </w:r>
    </w:p>
    <w:p w:rsidR="00000000" w:rsidDel="00000000" w:rsidP="00000000" w:rsidRDefault="00000000" w:rsidRPr="00000000" w14:paraId="0000164E">
      <w:pPr>
        <w:numPr>
          <w:ilvl w:val="0"/>
          <w:numId w:val="328"/>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Typically located on the master node.</w:t>
      </w:r>
    </w:p>
    <w:p w:rsidR="00000000" w:rsidDel="00000000" w:rsidP="00000000" w:rsidRDefault="00000000" w:rsidRPr="00000000" w14:paraId="0000164F">
      <w:pPr>
        <w:numPr>
          <w:ilvl w:val="0"/>
          <w:numId w:val="328"/>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Helpful for tracking issues related to controller activities, such as failures in replication, scaling, or state management.</w:t>
        <w:br w:type="textWrapping"/>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1650">
      <w:pPr>
        <w:numPr>
          <w:ilvl w:val="1"/>
          <w:numId w:val="32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/var/log/kube-controller-manager.log</w:t>
      </w:r>
    </w:p>
    <w:p w:rsidR="00000000" w:rsidDel="00000000" w:rsidP="00000000" w:rsidRDefault="00000000" w:rsidRPr="00000000" w14:paraId="000016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52">
      <w:pPr>
        <w:pStyle w:val="Heading3"/>
        <w:keepNext w:val="0"/>
        <w:keepLines w:val="0"/>
        <w:spacing w:before="280" w:lineRule="auto"/>
        <w:rPr>
          <w:b w:val="1"/>
          <w:color w:val="000000"/>
          <w:sz w:val="26"/>
          <w:szCs w:val="26"/>
        </w:rPr>
      </w:pPr>
      <w:bookmarkStart w:colFirst="0" w:colLast="0" w:name="_d7kd1c2u7xjg" w:id="599"/>
      <w:bookmarkEnd w:id="599"/>
      <w:r w:rsidDel="00000000" w:rsidR="00000000" w:rsidRPr="00000000">
        <w:rPr>
          <w:b w:val="1"/>
          <w:color w:val="000000"/>
          <w:sz w:val="26"/>
          <w:szCs w:val="26"/>
          <w:rtl w:val="0"/>
        </w:rPr>
        <w:t xml:space="preserve">6. Etcd Logs</w:t>
      </w:r>
    </w:p>
    <w:p w:rsidR="00000000" w:rsidDel="00000000" w:rsidP="00000000" w:rsidRDefault="00000000" w:rsidRPr="00000000" w14:paraId="00001653">
      <w:pPr>
        <w:numPr>
          <w:ilvl w:val="0"/>
          <w:numId w:val="42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from the etcd key-value store, which is the central store for all cluster data in Kubernetes.</w:t>
      </w:r>
    </w:p>
    <w:p w:rsidR="00000000" w:rsidDel="00000000" w:rsidP="00000000" w:rsidRDefault="00000000" w:rsidRPr="00000000" w14:paraId="00001654">
      <w:pPr>
        <w:numPr>
          <w:ilvl w:val="0"/>
          <w:numId w:val="425"/>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Located on the master node.</w:t>
      </w:r>
    </w:p>
    <w:p w:rsidR="00000000" w:rsidDel="00000000" w:rsidP="00000000" w:rsidRDefault="00000000" w:rsidRPr="00000000" w14:paraId="00001655">
      <w:pPr>
        <w:numPr>
          <w:ilvl w:val="0"/>
          <w:numId w:val="42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monitoring the health and status of the etcd cluster, diagnosing issues with the cluster state, or troubleshooting leader election failures.</w:t>
        <w:br w:type="textWrapping"/>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1656">
      <w:pPr>
        <w:numPr>
          <w:ilvl w:val="1"/>
          <w:numId w:val="42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/var/log/etcd.log</w:t>
      </w:r>
    </w:p>
    <w:p w:rsidR="00000000" w:rsidDel="00000000" w:rsidP="00000000" w:rsidRDefault="00000000" w:rsidRPr="00000000" w14:paraId="000016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58">
      <w:pPr>
        <w:pStyle w:val="Heading3"/>
        <w:keepNext w:val="0"/>
        <w:keepLines w:val="0"/>
        <w:spacing w:before="280" w:lineRule="auto"/>
        <w:rPr>
          <w:b w:val="1"/>
          <w:color w:val="000000"/>
          <w:sz w:val="26"/>
          <w:szCs w:val="26"/>
        </w:rPr>
      </w:pPr>
      <w:bookmarkStart w:colFirst="0" w:colLast="0" w:name="_mmqpp7cm66xi" w:id="600"/>
      <w:bookmarkEnd w:id="600"/>
      <w:r w:rsidDel="00000000" w:rsidR="00000000" w:rsidRPr="00000000">
        <w:rPr>
          <w:b w:val="1"/>
          <w:color w:val="000000"/>
          <w:sz w:val="26"/>
          <w:szCs w:val="26"/>
          <w:rtl w:val="0"/>
        </w:rPr>
        <w:t xml:space="preserve">7. Ingress Controller Logs</w:t>
      </w:r>
    </w:p>
    <w:p w:rsidR="00000000" w:rsidDel="00000000" w:rsidP="00000000" w:rsidRDefault="00000000" w:rsidRPr="00000000" w14:paraId="00001659">
      <w:pPr>
        <w:numPr>
          <w:ilvl w:val="0"/>
          <w:numId w:val="2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from Ingress controllers (such as Nginx or Traefik), which manage traffic routing into the cluster.</w:t>
      </w:r>
    </w:p>
    <w:p w:rsidR="00000000" w:rsidDel="00000000" w:rsidP="00000000" w:rsidRDefault="00000000" w:rsidRPr="00000000" w14:paraId="0000165A">
      <w:pPr>
        <w:numPr>
          <w:ilvl w:val="0"/>
          <w:numId w:val="214"/>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Usually found in the logs of the Ingress controller pods.</w:t>
      </w:r>
    </w:p>
    <w:p w:rsidR="00000000" w:rsidDel="00000000" w:rsidP="00000000" w:rsidRDefault="00000000" w:rsidRPr="00000000" w14:paraId="0000165B">
      <w:pPr>
        <w:rPr>
          <w:rFonts w:ascii="Roboto Mono" w:cs="Roboto Mono" w:eastAsia="Roboto Mono" w:hAnsi="Roboto Mono"/>
          <w:color w:val="188038"/>
        </w:rPr>
      </w:pPr>
      <w:r w:rsidDel="00000000" w:rsidR="00000000" w:rsidRPr="00000000">
        <w:rPr>
          <w:b w:val="1"/>
          <w:rtl w:val="0"/>
        </w:rPr>
        <w:t xml:space="preserve">Use Case</w:t>
      </w:r>
      <w:r w:rsidDel="00000000" w:rsidR="00000000" w:rsidRPr="00000000">
        <w:rPr>
          <w:rtl w:val="0"/>
        </w:rPr>
        <w:t xml:space="preserve">: Useful for debugging ingress-related issues, such as failed routing or misconfigurations in ingress resources.</w:t>
        <w:br w:type="textWrapping"/>
      </w: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logs &lt;ingress-controller-pod-name&gt; -n &lt;namespace&gt;</w:t>
      </w:r>
    </w:p>
    <w:p w:rsidR="00000000" w:rsidDel="00000000" w:rsidP="00000000" w:rsidRDefault="00000000" w:rsidRPr="00000000" w14:paraId="0000165C">
      <w:pPr>
        <w:numPr>
          <w:ilvl w:val="0"/>
          <w:numId w:val="214"/>
        </w:numPr>
        <w:spacing w:after="240" w:before="240" w:lineRule="auto"/>
        <w:ind w:left="720" w:hanging="360"/>
      </w:pPr>
      <w:r w:rsidDel="00000000" w:rsidR="00000000" w:rsidRPr="00000000">
        <w:rPr>
          <w:rtl w:val="0"/>
        </w:rPr>
      </w:r>
    </w:p>
    <w:p w:rsidR="00000000" w:rsidDel="00000000" w:rsidP="00000000" w:rsidRDefault="00000000" w:rsidRPr="00000000" w14:paraId="000016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5E">
      <w:pPr>
        <w:pStyle w:val="Heading3"/>
        <w:keepNext w:val="0"/>
        <w:keepLines w:val="0"/>
        <w:spacing w:before="280" w:lineRule="auto"/>
        <w:rPr>
          <w:b w:val="1"/>
          <w:color w:val="000000"/>
          <w:sz w:val="26"/>
          <w:szCs w:val="26"/>
        </w:rPr>
      </w:pPr>
      <w:bookmarkStart w:colFirst="0" w:colLast="0" w:name="_9m49wp5w90iq" w:id="601"/>
      <w:bookmarkEnd w:id="601"/>
      <w:r w:rsidDel="00000000" w:rsidR="00000000" w:rsidRPr="00000000">
        <w:rPr>
          <w:b w:val="1"/>
          <w:color w:val="000000"/>
          <w:sz w:val="26"/>
          <w:szCs w:val="26"/>
          <w:rtl w:val="0"/>
        </w:rPr>
        <w:t xml:space="preserve">8. Cluster-wide Monitoring Logs (e.g., Prometheus, Fluentd, Grafana)</w:t>
      </w:r>
    </w:p>
    <w:p w:rsidR="00000000" w:rsidDel="00000000" w:rsidP="00000000" w:rsidRDefault="00000000" w:rsidRPr="00000000" w14:paraId="0000165F">
      <w:pPr>
        <w:numPr>
          <w:ilvl w:val="0"/>
          <w:numId w:val="18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Logs and metrics collected and exported by monitoring tools like Prometheus, Fluentd, and Grafana, which aggregate data from various components within the Kubernetes cluster.</w:t>
      </w:r>
    </w:p>
    <w:p w:rsidR="00000000" w:rsidDel="00000000" w:rsidP="00000000" w:rsidRDefault="00000000" w:rsidRPr="00000000" w14:paraId="00001660">
      <w:pPr>
        <w:numPr>
          <w:ilvl w:val="0"/>
          <w:numId w:val="18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These logs help with performance monitoring, resource usage tracking, and cluster health metrics.</w:t>
      </w:r>
    </w:p>
    <w:p w:rsidR="00000000" w:rsidDel="00000000" w:rsidP="00000000" w:rsidRDefault="00000000" w:rsidRPr="00000000" w14:paraId="000016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2">
      <w:pPr>
        <w:pStyle w:val="Heading3"/>
        <w:keepNext w:val="0"/>
        <w:keepLines w:val="0"/>
        <w:spacing w:before="280" w:lineRule="auto"/>
        <w:rPr>
          <w:b w:val="1"/>
          <w:color w:val="000000"/>
          <w:sz w:val="26"/>
          <w:szCs w:val="26"/>
        </w:rPr>
      </w:pPr>
      <w:bookmarkStart w:colFirst="0" w:colLast="0" w:name="_6rbsfvltpm79" w:id="602"/>
      <w:bookmarkEnd w:id="602"/>
      <w:r w:rsidDel="00000000" w:rsidR="00000000" w:rsidRPr="00000000">
        <w:rPr>
          <w:b w:val="1"/>
          <w:color w:val="000000"/>
          <w:sz w:val="26"/>
          <w:szCs w:val="26"/>
          <w:rtl w:val="0"/>
        </w:rPr>
        <w:t xml:space="preserve">Best Practices for Exporting and Monitoring Kubernetes Logs</w:t>
      </w:r>
    </w:p>
    <w:p w:rsidR="00000000" w:rsidDel="00000000" w:rsidP="00000000" w:rsidRDefault="00000000" w:rsidRPr="00000000" w14:paraId="00001663">
      <w:pPr>
        <w:spacing w:after="240" w:before="240" w:lineRule="auto"/>
        <w:rPr/>
      </w:pPr>
      <w:r w:rsidDel="00000000" w:rsidR="00000000" w:rsidRPr="00000000">
        <w:rPr>
          <w:rtl w:val="0"/>
        </w:rPr>
        <w:t xml:space="preserve">To manage and monitor logs efficiently, it's important to use a logging and monitoring solution that can centralize logs from different sources, make them searchable, and provide alerts for anomalies. Below are some best practices and tools for exporting and monitoring Kubernetes logs:</w:t>
      </w:r>
    </w:p>
    <w:p w:rsidR="00000000" w:rsidDel="00000000" w:rsidP="00000000" w:rsidRDefault="00000000" w:rsidRPr="00000000" w14:paraId="000016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5">
      <w:pPr>
        <w:pStyle w:val="Heading3"/>
        <w:keepNext w:val="0"/>
        <w:keepLines w:val="0"/>
        <w:spacing w:before="280" w:lineRule="auto"/>
        <w:rPr>
          <w:b w:val="1"/>
          <w:color w:val="000000"/>
          <w:sz w:val="26"/>
          <w:szCs w:val="26"/>
        </w:rPr>
      </w:pPr>
      <w:bookmarkStart w:colFirst="0" w:colLast="0" w:name="_uov1r732idjt" w:id="603"/>
      <w:bookmarkEnd w:id="603"/>
      <w:r w:rsidDel="00000000" w:rsidR="00000000" w:rsidRPr="00000000">
        <w:rPr>
          <w:b w:val="1"/>
          <w:color w:val="000000"/>
          <w:sz w:val="26"/>
          <w:szCs w:val="26"/>
          <w:rtl w:val="0"/>
        </w:rPr>
        <w:t xml:space="preserve">1. Centralized Log Management</w:t>
      </w:r>
    </w:p>
    <w:p w:rsidR="00000000" w:rsidDel="00000000" w:rsidP="00000000" w:rsidRDefault="00000000" w:rsidRPr="00000000" w14:paraId="00001666">
      <w:pPr>
        <w:spacing w:after="240" w:before="240" w:lineRule="auto"/>
        <w:rPr/>
      </w:pPr>
      <w:r w:rsidDel="00000000" w:rsidR="00000000" w:rsidRPr="00000000">
        <w:rPr>
          <w:rtl w:val="0"/>
        </w:rPr>
        <w:t xml:space="preserve">You should centralize your logs from various sources and store them in a central location. This approach makes it easier to monitor, analyze, and search logs. Some tools and services that can help you with this:</w:t>
      </w:r>
    </w:p>
    <w:p w:rsidR="00000000" w:rsidDel="00000000" w:rsidP="00000000" w:rsidRDefault="00000000" w:rsidRPr="00000000" w14:paraId="00001667">
      <w:pPr>
        <w:pStyle w:val="Heading4"/>
        <w:keepNext w:val="0"/>
        <w:keepLines w:val="0"/>
        <w:spacing w:after="40" w:before="240" w:lineRule="auto"/>
        <w:rPr>
          <w:b w:val="1"/>
          <w:color w:val="000000"/>
          <w:sz w:val="22"/>
          <w:szCs w:val="22"/>
        </w:rPr>
      </w:pPr>
      <w:bookmarkStart w:colFirst="0" w:colLast="0" w:name="_8jkaatc3xu0c" w:id="604"/>
      <w:bookmarkEnd w:id="604"/>
      <w:r w:rsidDel="00000000" w:rsidR="00000000" w:rsidRPr="00000000">
        <w:rPr>
          <w:b w:val="1"/>
          <w:color w:val="000000"/>
          <w:sz w:val="22"/>
          <w:szCs w:val="22"/>
          <w:rtl w:val="0"/>
        </w:rPr>
        <w:t xml:space="preserve">Elasticsearch, Fluentd, and Kibana (EFK) Stack</w:t>
      </w:r>
    </w:p>
    <w:p w:rsidR="00000000" w:rsidDel="00000000" w:rsidP="00000000" w:rsidRDefault="00000000" w:rsidRPr="00000000" w14:paraId="00001668">
      <w:pPr>
        <w:numPr>
          <w:ilvl w:val="0"/>
          <w:numId w:val="119"/>
        </w:numPr>
        <w:spacing w:after="0" w:afterAutospacing="0" w:before="240" w:lineRule="auto"/>
        <w:ind w:left="720" w:hanging="360"/>
      </w:pPr>
      <w:r w:rsidDel="00000000" w:rsidR="00000000" w:rsidRPr="00000000">
        <w:rPr>
          <w:b w:val="1"/>
          <w:rtl w:val="0"/>
        </w:rPr>
        <w:t xml:space="preserve">Fluentd</w:t>
      </w:r>
      <w:r w:rsidDel="00000000" w:rsidR="00000000" w:rsidRPr="00000000">
        <w:rPr>
          <w:rtl w:val="0"/>
        </w:rPr>
        <w:t xml:space="preserve"> is a log aggregator that collects logs from various sources (e.g., Kubernetes nodes, containers) and forwards them to a log storage backend like </w:t>
      </w:r>
      <w:r w:rsidDel="00000000" w:rsidR="00000000" w:rsidRPr="00000000">
        <w:rPr>
          <w:b w:val="1"/>
          <w:rtl w:val="0"/>
        </w:rPr>
        <w:t xml:space="preserve">Elasticsearch</w:t>
      </w:r>
      <w:r w:rsidDel="00000000" w:rsidR="00000000" w:rsidRPr="00000000">
        <w:rPr>
          <w:rtl w:val="0"/>
        </w:rPr>
        <w:t xml:space="preserve">.</w:t>
      </w:r>
    </w:p>
    <w:p w:rsidR="00000000" w:rsidDel="00000000" w:rsidP="00000000" w:rsidRDefault="00000000" w:rsidRPr="00000000" w14:paraId="00001669">
      <w:pPr>
        <w:numPr>
          <w:ilvl w:val="0"/>
          <w:numId w:val="119"/>
        </w:numPr>
        <w:spacing w:after="240" w:before="0" w:beforeAutospacing="0" w:lineRule="auto"/>
        <w:ind w:left="720" w:hanging="360"/>
      </w:pPr>
      <w:r w:rsidDel="00000000" w:rsidR="00000000" w:rsidRPr="00000000">
        <w:rPr>
          <w:b w:val="1"/>
          <w:rtl w:val="0"/>
        </w:rPr>
        <w:t xml:space="preserve">Kibana</w:t>
      </w:r>
      <w:r w:rsidDel="00000000" w:rsidR="00000000" w:rsidRPr="00000000">
        <w:rPr>
          <w:rtl w:val="0"/>
        </w:rPr>
        <w:t xml:space="preserve"> provides a user interface for searching and visualizing logs stored in Elasticsearch.</w:t>
      </w:r>
    </w:p>
    <w:p w:rsidR="00000000" w:rsidDel="00000000" w:rsidP="00000000" w:rsidRDefault="00000000" w:rsidRPr="00000000" w14:paraId="0000166A">
      <w:pPr>
        <w:rPr>
          <w:rFonts w:ascii="Roboto Mono" w:cs="Roboto Mono" w:eastAsia="Roboto Mono" w:hAnsi="Roboto Mono"/>
          <w:color w:val="188038"/>
        </w:rPr>
      </w:pPr>
      <w:r w:rsidDel="00000000" w:rsidR="00000000" w:rsidRPr="00000000">
        <w:rPr>
          <w:b w:val="1"/>
          <w:rtl w:val="0"/>
        </w:rPr>
        <w:t xml:space="preserve">Best For</w:t>
      </w:r>
      <w:r w:rsidDel="00000000" w:rsidR="00000000" w:rsidRPr="00000000">
        <w:rPr>
          <w:rtl w:val="0"/>
        </w:rPr>
        <w:t xml:space="preserve">: Centralized log collection, storage, and search. It's ideal for users who want a self-managed solution.</w:t>
        <w:br w:type="textWrapping"/>
      </w:r>
      <w:r w:rsidDel="00000000" w:rsidR="00000000" w:rsidRPr="00000000">
        <w:rPr>
          <w:b w:val="1"/>
          <w:rtl w:val="0"/>
        </w:rPr>
        <w:t xml:space="preserve">Example Fluentd Config for Kubernetes Logs</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1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fluentd</w:t>
      </w:r>
    </w:p>
    <w:p w:rsidR="00000000" w:rsidDel="00000000" w:rsidP="00000000" w:rsidRDefault="00000000" w:rsidRPr="00000000" w14:paraId="00001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kube-system</w:t>
      </w:r>
    </w:p>
    <w:p w:rsidR="00000000" w:rsidDel="00000000" w:rsidP="00000000" w:rsidRDefault="00000000" w:rsidRPr="00000000" w14:paraId="00001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fluentd</w:t>
      </w:r>
    </w:p>
    <w:p w:rsidR="00000000" w:rsidDel="00000000" w:rsidP="00000000" w:rsidRDefault="00000000" w:rsidRPr="00000000" w14:paraId="00001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fluent/fluentd:v1.12</w:t>
      </w:r>
    </w:p>
    <w:p w:rsidR="00000000" w:rsidDel="00000000" w:rsidP="00000000" w:rsidRDefault="00000000" w:rsidRPr="00000000" w14:paraId="00001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varlog</w:t>
      </w:r>
    </w:p>
    <w:p w:rsidR="00000000" w:rsidDel="00000000" w:rsidP="00000000" w:rsidRDefault="00000000" w:rsidRPr="00000000" w14:paraId="00001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/var/log</w:t>
      </w:r>
    </w:p>
    <w:p w:rsidR="00000000" w:rsidDel="00000000" w:rsidP="00000000" w:rsidRDefault="00000000" w:rsidRPr="00000000" w14:paraId="00001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1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varlog</w:t>
      </w:r>
    </w:p>
    <w:p w:rsidR="00000000" w:rsidDel="00000000" w:rsidP="00000000" w:rsidRDefault="00000000" w:rsidRPr="00000000" w14:paraId="00001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16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/var/log</w:t>
      </w:r>
    </w:p>
    <w:p w:rsidR="00000000" w:rsidDel="00000000" w:rsidP="00000000" w:rsidRDefault="00000000" w:rsidRPr="00000000" w14:paraId="0000167C">
      <w:pPr>
        <w:numPr>
          <w:ilvl w:val="0"/>
          <w:numId w:val="119"/>
        </w:numPr>
        <w:spacing w:after="240" w:before="240" w:lineRule="auto"/>
        <w:ind w:left="720" w:hanging="360"/>
      </w:pPr>
      <w:r w:rsidDel="00000000" w:rsidR="00000000" w:rsidRPr="00000000">
        <w:rPr>
          <w:rtl w:val="0"/>
        </w:rPr>
      </w:r>
    </w:p>
    <w:p w:rsidR="00000000" w:rsidDel="00000000" w:rsidP="00000000" w:rsidRDefault="00000000" w:rsidRPr="00000000" w14:paraId="0000167D">
      <w:pPr>
        <w:pStyle w:val="Heading4"/>
        <w:keepNext w:val="0"/>
        <w:keepLines w:val="0"/>
        <w:spacing w:after="40" w:before="240" w:lineRule="auto"/>
        <w:rPr>
          <w:b w:val="1"/>
          <w:color w:val="000000"/>
          <w:sz w:val="22"/>
          <w:szCs w:val="22"/>
        </w:rPr>
      </w:pPr>
      <w:bookmarkStart w:colFirst="0" w:colLast="0" w:name="_ok0jekgm8g05" w:id="605"/>
      <w:bookmarkEnd w:id="605"/>
      <w:r w:rsidDel="00000000" w:rsidR="00000000" w:rsidRPr="00000000">
        <w:rPr>
          <w:b w:val="1"/>
          <w:color w:val="000000"/>
          <w:sz w:val="22"/>
          <w:szCs w:val="22"/>
          <w:rtl w:val="0"/>
        </w:rPr>
        <w:t xml:space="preserve">Prometheus and Grafana</w:t>
      </w:r>
    </w:p>
    <w:p w:rsidR="00000000" w:rsidDel="00000000" w:rsidP="00000000" w:rsidRDefault="00000000" w:rsidRPr="00000000" w14:paraId="0000167E">
      <w:pPr>
        <w:numPr>
          <w:ilvl w:val="0"/>
          <w:numId w:val="32"/>
        </w:numPr>
        <w:spacing w:after="0" w:afterAutospacing="0" w:before="240" w:lineRule="auto"/>
        <w:ind w:left="720" w:hanging="360"/>
      </w:pPr>
      <w:r w:rsidDel="00000000" w:rsidR="00000000" w:rsidRPr="00000000">
        <w:rPr>
          <w:b w:val="1"/>
          <w:rtl w:val="0"/>
        </w:rPr>
        <w:t xml:space="preserve">Prometheus</w:t>
      </w:r>
      <w:r w:rsidDel="00000000" w:rsidR="00000000" w:rsidRPr="00000000">
        <w:rPr>
          <w:rtl w:val="0"/>
        </w:rPr>
        <w:t xml:space="preserve"> is typically used for </w:t>
      </w:r>
      <w:r w:rsidDel="00000000" w:rsidR="00000000" w:rsidRPr="00000000">
        <w:rPr>
          <w:b w:val="1"/>
          <w:rtl w:val="0"/>
        </w:rPr>
        <w:t xml:space="preserve">metrics</w:t>
      </w:r>
      <w:r w:rsidDel="00000000" w:rsidR="00000000" w:rsidRPr="00000000">
        <w:rPr>
          <w:rtl w:val="0"/>
        </w:rPr>
        <w:t xml:space="preserve"> collection, but it can also help track </w:t>
      </w:r>
      <w:r w:rsidDel="00000000" w:rsidR="00000000" w:rsidRPr="00000000">
        <w:rPr>
          <w:b w:val="1"/>
          <w:rtl w:val="0"/>
        </w:rPr>
        <w:t xml:space="preserve">logs</w:t>
      </w:r>
      <w:r w:rsidDel="00000000" w:rsidR="00000000" w:rsidRPr="00000000">
        <w:rPr>
          <w:rtl w:val="0"/>
        </w:rPr>
        <w:t xml:space="preserve"> and </w:t>
      </w:r>
      <w:r w:rsidDel="00000000" w:rsidR="00000000" w:rsidRPr="00000000">
        <w:rPr>
          <w:b w:val="1"/>
          <w:rtl w:val="0"/>
        </w:rPr>
        <w:t xml:space="preserve">events</w:t>
      </w:r>
      <w:r w:rsidDel="00000000" w:rsidR="00000000" w:rsidRPr="00000000">
        <w:rPr>
          <w:rtl w:val="0"/>
        </w:rPr>
        <w:t xml:space="preserve"> in Kubernetes by scraping metrics from various components.</w:t>
      </w:r>
    </w:p>
    <w:p w:rsidR="00000000" w:rsidDel="00000000" w:rsidP="00000000" w:rsidRDefault="00000000" w:rsidRPr="00000000" w14:paraId="0000167F">
      <w:pPr>
        <w:numPr>
          <w:ilvl w:val="0"/>
          <w:numId w:val="32"/>
        </w:numPr>
        <w:spacing w:after="24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is used for visualizing the metrics and logs stored in Prometheus.</w:t>
      </w:r>
    </w:p>
    <w:p w:rsidR="00000000" w:rsidDel="00000000" w:rsidP="00000000" w:rsidRDefault="00000000" w:rsidRPr="00000000" w14:paraId="00001680">
      <w:pPr>
        <w:pStyle w:val="Heading4"/>
        <w:keepNext w:val="0"/>
        <w:keepLines w:val="0"/>
        <w:spacing w:after="40" w:before="240" w:lineRule="auto"/>
        <w:rPr>
          <w:b w:val="1"/>
          <w:color w:val="000000"/>
          <w:sz w:val="22"/>
          <w:szCs w:val="22"/>
        </w:rPr>
      </w:pPr>
      <w:bookmarkStart w:colFirst="0" w:colLast="0" w:name="_qirgugu2ck5v" w:id="606"/>
      <w:bookmarkEnd w:id="606"/>
      <w:r w:rsidDel="00000000" w:rsidR="00000000" w:rsidRPr="00000000">
        <w:rPr>
          <w:b w:val="1"/>
          <w:color w:val="000000"/>
          <w:sz w:val="22"/>
          <w:szCs w:val="22"/>
          <w:rtl w:val="0"/>
        </w:rPr>
        <w:t xml:space="preserve">Logz.io / Splunk / Datadog (Managed Solutions)</w:t>
      </w:r>
    </w:p>
    <w:p w:rsidR="00000000" w:rsidDel="00000000" w:rsidP="00000000" w:rsidRDefault="00000000" w:rsidRPr="00000000" w14:paraId="00001681">
      <w:pPr>
        <w:numPr>
          <w:ilvl w:val="0"/>
          <w:numId w:val="160"/>
        </w:numPr>
        <w:spacing w:after="240" w:before="240" w:lineRule="auto"/>
        <w:ind w:left="720" w:hanging="360"/>
      </w:pPr>
      <w:r w:rsidDel="00000000" w:rsidR="00000000" w:rsidRPr="00000000">
        <w:rPr>
          <w:rtl w:val="0"/>
        </w:rPr>
        <w:t xml:space="preserve">Managed logging platforms like </w:t>
      </w:r>
      <w:r w:rsidDel="00000000" w:rsidR="00000000" w:rsidRPr="00000000">
        <w:rPr>
          <w:b w:val="1"/>
          <w:rtl w:val="0"/>
        </w:rPr>
        <w:t xml:space="preserve">Logz.io</w:t>
      </w:r>
      <w:r w:rsidDel="00000000" w:rsidR="00000000" w:rsidRPr="00000000">
        <w:rPr>
          <w:rtl w:val="0"/>
        </w:rPr>
        <w:t xml:space="preserve">, </w:t>
      </w:r>
      <w:r w:rsidDel="00000000" w:rsidR="00000000" w:rsidRPr="00000000">
        <w:rPr>
          <w:b w:val="1"/>
          <w:rtl w:val="0"/>
        </w:rPr>
        <w:t xml:space="preserve">Splunk</w:t>
      </w:r>
      <w:r w:rsidDel="00000000" w:rsidR="00000000" w:rsidRPr="00000000">
        <w:rPr>
          <w:rtl w:val="0"/>
        </w:rPr>
        <w:t xml:space="preserve">, and </w:t>
      </w:r>
      <w:r w:rsidDel="00000000" w:rsidR="00000000" w:rsidRPr="00000000">
        <w:rPr>
          <w:b w:val="1"/>
          <w:rtl w:val="0"/>
        </w:rPr>
        <w:t xml:space="preserve">Datadog</w:t>
      </w:r>
      <w:r w:rsidDel="00000000" w:rsidR="00000000" w:rsidRPr="00000000">
        <w:rPr>
          <w:rtl w:val="0"/>
        </w:rPr>
        <w:t xml:space="preserve"> provide fully managed solutions for monitoring logs in real-time, with features like alerting, dashboards, and data visualization.</w:t>
      </w:r>
    </w:p>
    <w:p w:rsidR="00000000" w:rsidDel="00000000" w:rsidP="00000000" w:rsidRDefault="00000000" w:rsidRPr="00000000" w14:paraId="00001682">
      <w:pPr>
        <w:pStyle w:val="Heading4"/>
        <w:keepNext w:val="0"/>
        <w:keepLines w:val="0"/>
        <w:spacing w:after="40" w:before="240" w:lineRule="auto"/>
        <w:rPr>
          <w:b w:val="1"/>
          <w:color w:val="000000"/>
          <w:sz w:val="22"/>
          <w:szCs w:val="22"/>
        </w:rPr>
      </w:pPr>
      <w:bookmarkStart w:colFirst="0" w:colLast="0" w:name="_s7lkrbo1aohu" w:id="607"/>
      <w:bookmarkEnd w:id="607"/>
      <w:r w:rsidDel="00000000" w:rsidR="00000000" w:rsidRPr="00000000">
        <w:rPr>
          <w:b w:val="1"/>
          <w:color w:val="000000"/>
          <w:sz w:val="22"/>
          <w:szCs w:val="22"/>
          <w:rtl w:val="0"/>
        </w:rPr>
        <w:t xml:space="preserve">AWS CloudWatch (for EKS)</w:t>
      </w:r>
    </w:p>
    <w:p w:rsidR="00000000" w:rsidDel="00000000" w:rsidP="00000000" w:rsidRDefault="00000000" w:rsidRPr="00000000" w14:paraId="00001683">
      <w:pPr>
        <w:numPr>
          <w:ilvl w:val="0"/>
          <w:numId w:val="246"/>
        </w:numPr>
        <w:spacing w:after="0" w:afterAutospacing="0" w:before="240" w:lineRule="auto"/>
        <w:ind w:left="720" w:hanging="360"/>
      </w:pPr>
      <w:r w:rsidDel="00000000" w:rsidR="00000000" w:rsidRPr="00000000">
        <w:rPr>
          <w:rtl w:val="0"/>
        </w:rPr>
        <w:t xml:space="preserve">If you are running Kubernetes on </w:t>
      </w:r>
      <w:r w:rsidDel="00000000" w:rsidR="00000000" w:rsidRPr="00000000">
        <w:rPr>
          <w:b w:val="1"/>
          <w:rtl w:val="0"/>
        </w:rPr>
        <w:t xml:space="preserve">Amazon EKS</w:t>
      </w:r>
      <w:r w:rsidDel="00000000" w:rsidR="00000000" w:rsidRPr="00000000">
        <w:rPr>
          <w:rtl w:val="0"/>
        </w:rPr>
        <w:t xml:space="preserve">, you can use </w:t>
      </w:r>
      <w:r w:rsidDel="00000000" w:rsidR="00000000" w:rsidRPr="00000000">
        <w:rPr>
          <w:b w:val="1"/>
          <w:rtl w:val="0"/>
        </w:rPr>
        <w:t xml:space="preserve">CloudWatch</w:t>
      </w:r>
      <w:r w:rsidDel="00000000" w:rsidR="00000000" w:rsidRPr="00000000">
        <w:rPr>
          <w:rtl w:val="0"/>
        </w:rPr>
        <w:t xml:space="preserve"> to collect logs from your Kubernetes cluster. AWS provides integrations with </w:t>
      </w:r>
      <w:r w:rsidDel="00000000" w:rsidR="00000000" w:rsidRPr="00000000">
        <w:rPr>
          <w:b w:val="1"/>
          <w:rtl w:val="0"/>
        </w:rPr>
        <w:t xml:space="preserve">CloudWatch Logs</w:t>
      </w:r>
      <w:r w:rsidDel="00000000" w:rsidR="00000000" w:rsidRPr="00000000">
        <w:rPr>
          <w:rtl w:val="0"/>
        </w:rPr>
        <w:t xml:space="preserve"> for collecting logs from EKS and other AWS resources.</w:t>
        <w:br w:type="textWrapping"/>
      </w:r>
      <w:r w:rsidDel="00000000" w:rsidR="00000000" w:rsidRPr="00000000">
        <w:rPr>
          <w:b w:val="1"/>
          <w:rtl w:val="0"/>
        </w:rPr>
        <w:t xml:space="preserve">Example for EKS with CloudWatch Logs</w:t>
      </w:r>
      <w:r w:rsidDel="00000000" w:rsidR="00000000" w:rsidRPr="00000000">
        <w:rPr>
          <w:rtl w:val="0"/>
        </w:rPr>
        <w:t xml:space="preserve">:</w:t>
      </w:r>
    </w:p>
    <w:p w:rsidR="00000000" w:rsidDel="00000000" w:rsidP="00000000" w:rsidRDefault="00000000" w:rsidRPr="00000000" w14:paraId="00001684">
      <w:pPr>
        <w:numPr>
          <w:ilvl w:val="1"/>
          <w:numId w:val="246"/>
        </w:numPr>
        <w:spacing w:after="24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CloudWatch Logs</w:t>
      </w:r>
      <w:r w:rsidDel="00000000" w:rsidR="00000000" w:rsidRPr="00000000">
        <w:rPr>
          <w:rtl w:val="0"/>
        </w:rPr>
        <w:t xml:space="preserve"> for EKS by setting up the </w:t>
      </w:r>
      <w:r w:rsidDel="00000000" w:rsidR="00000000" w:rsidRPr="00000000">
        <w:rPr>
          <w:rFonts w:ascii="Roboto Mono" w:cs="Roboto Mono" w:eastAsia="Roboto Mono" w:hAnsi="Roboto Mono"/>
          <w:color w:val="188038"/>
          <w:rtl w:val="0"/>
        </w:rPr>
        <w:t xml:space="preserve">aws-for-fluent-bit</w:t>
      </w:r>
      <w:r w:rsidDel="00000000" w:rsidR="00000000" w:rsidRPr="00000000">
        <w:rPr>
          <w:rtl w:val="0"/>
        </w:rPr>
        <w:t xml:space="preserve"> DaemonSet, which forwards logs to CloudWatch.</w:t>
      </w:r>
    </w:p>
    <w:p w:rsidR="00000000" w:rsidDel="00000000" w:rsidP="00000000" w:rsidRDefault="00000000" w:rsidRPr="00000000" w14:paraId="000016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6">
      <w:pPr>
        <w:pStyle w:val="Heading3"/>
        <w:keepNext w:val="0"/>
        <w:keepLines w:val="0"/>
        <w:spacing w:before="280" w:lineRule="auto"/>
        <w:rPr>
          <w:b w:val="1"/>
          <w:color w:val="000000"/>
          <w:sz w:val="26"/>
          <w:szCs w:val="26"/>
        </w:rPr>
      </w:pPr>
      <w:bookmarkStart w:colFirst="0" w:colLast="0" w:name="_oy99ile3u1fr" w:id="608"/>
      <w:bookmarkEnd w:id="608"/>
      <w:r w:rsidDel="00000000" w:rsidR="00000000" w:rsidRPr="00000000">
        <w:rPr>
          <w:b w:val="1"/>
          <w:color w:val="000000"/>
          <w:sz w:val="26"/>
          <w:szCs w:val="26"/>
          <w:rtl w:val="0"/>
        </w:rPr>
        <w:t xml:space="preserve">2. Log Exporters and DaemonSets</w:t>
      </w:r>
    </w:p>
    <w:p w:rsidR="00000000" w:rsidDel="00000000" w:rsidP="00000000" w:rsidRDefault="00000000" w:rsidRPr="00000000" w14:paraId="00001687">
      <w:pPr>
        <w:spacing w:after="240" w:before="240" w:lineRule="auto"/>
        <w:rPr/>
      </w:pPr>
      <w:r w:rsidDel="00000000" w:rsidR="00000000" w:rsidRPr="00000000">
        <w:rPr>
          <w:rtl w:val="0"/>
        </w:rPr>
        <w:t xml:space="preserve">To gather logs from all your Kubernetes nodes and containers, you can use a </w:t>
      </w:r>
      <w:r w:rsidDel="00000000" w:rsidR="00000000" w:rsidRPr="00000000">
        <w:rPr>
          <w:b w:val="1"/>
          <w:rtl w:val="0"/>
        </w:rPr>
        <w:t xml:space="preserve">DaemonSet</w:t>
      </w:r>
      <w:r w:rsidDel="00000000" w:rsidR="00000000" w:rsidRPr="00000000">
        <w:rPr>
          <w:rtl w:val="0"/>
        </w:rPr>
        <w:t xml:space="preserve"> to deploy log forwarding agents like </w:t>
      </w:r>
      <w:r w:rsidDel="00000000" w:rsidR="00000000" w:rsidRPr="00000000">
        <w:rPr>
          <w:b w:val="1"/>
          <w:rtl w:val="0"/>
        </w:rPr>
        <w:t xml:space="preserve">Fluentd</w:t>
      </w:r>
      <w:r w:rsidDel="00000000" w:rsidR="00000000" w:rsidRPr="00000000">
        <w:rPr>
          <w:rtl w:val="0"/>
        </w:rPr>
        <w:t xml:space="preserve">, </w:t>
      </w:r>
      <w:r w:rsidDel="00000000" w:rsidR="00000000" w:rsidRPr="00000000">
        <w:rPr>
          <w:b w:val="1"/>
          <w:rtl w:val="0"/>
        </w:rPr>
        <w:t xml:space="preserve">Fluent Bit</w:t>
      </w:r>
      <w:r w:rsidDel="00000000" w:rsidR="00000000" w:rsidRPr="00000000">
        <w:rPr>
          <w:rtl w:val="0"/>
        </w:rPr>
        <w:t xml:space="preserve">, or </w:t>
      </w:r>
      <w:r w:rsidDel="00000000" w:rsidR="00000000" w:rsidRPr="00000000">
        <w:rPr>
          <w:b w:val="1"/>
          <w:rtl w:val="0"/>
        </w:rPr>
        <w:t xml:space="preserve">Filebeat</w:t>
      </w:r>
      <w:r w:rsidDel="00000000" w:rsidR="00000000" w:rsidRPr="00000000">
        <w:rPr>
          <w:rtl w:val="0"/>
        </w:rPr>
        <w:t xml:space="preserve">. These agents collect logs from pods, nodes, and containers and send them to a centralized log management solution.</w:t>
      </w:r>
    </w:p>
    <w:p w:rsidR="00000000" w:rsidDel="00000000" w:rsidP="00000000" w:rsidRDefault="00000000" w:rsidRPr="00000000" w14:paraId="00001688">
      <w:pPr>
        <w:pStyle w:val="Heading4"/>
        <w:keepNext w:val="0"/>
        <w:keepLines w:val="0"/>
        <w:spacing w:after="40" w:before="240" w:lineRule="auto"/>
        <w:rPr>
          <w:b w:val="1"/>
          <w:color w:val="000000"/>
          <w:sz w:val="22"/>
          <w:szCs w:val="22"/>
        </w:rPr>
      </w:pPr>
      <w:bookmarkStart w:colFirst="0" w:colLast="0" w:name="_8qzpkqdaaqtv" w:id="609"/>
      <w:bookmarkEnd w:id="609"/>
      <w:r w:rsidDel="00000000" w:rsidR="00000000" w:rsidRPr="00000000">
        <w:rPr>
          <w:b w:val="1"/>
          <w:color w:val="000000"/>
          <w:sz w:val="22"/>
          <w:szCs w:val="22"/>
          <w:rtl w:val="0"/>
        </w:rPr>
        <w:t xml:space="preserve">Example: Fluent Bit DaemonSet for EKS</w:t>
      </w:r>
    </w:p>
    <w:p w:rsidR="00000000" w:rsidDel="00000000" w:rsidP="00000000" w:rsidRDefault="00000000" w:rsidRPr="00000000" w14:paraId="00001689">
      <w:pPr>
        <w:rPr/>
      </w:pPr>
      <w:r w:rsidDel="00000000" w:rsidR="00000000" w:rsidRPr="00000000">
        <w:rPr>
          <w:rtl w:val="0"/>
        </w:rPr>
        <w:t xml:space="preserve">yaml</w:t>
      </w:r>
    </w:p>
    <w:p w:rsidR="00000000" w:rsidDel="00000000" w:rsidP="00000000" w:rsidRDefault="00000000" w:rsidRPr="00000000" w14:paraId="0000168A">
      <w:pPr>
        <w:rPr/>
      </w:pPr>
      <w:r w:rsidDel="00000000" w:rsidR="00000000" w:rsidRPr="00000000">
        <w:rPr>
          <w:rtl w:val="0"/>
        </w:rPr>
        <w:t xml:space="preserve">Copy code</w:t>
      </w:r>
    </w:p>
    <w:p w:rsidR="00000000" w:rsidDel="00000000" w:rsidP="00000000" w:rsidRDefault="00000000" w:rsidRPr="00000000" w14:paraId="00001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1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fluent-bit</w:t>
      </w:r>
    </w:p>
    <w:p w:rsidR="00000000" w:rsidDel="00000000" w:rsidP="00000000" w:rsidRDefault="00000000" w:rsidRPr="00000000" w14:paraId="00001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kube-system</w:t>
      </w:r>
    </w:p>
    <w:p w:rsidR="00000000" w:rsidDel="00000000" w:rsidP="00000000" w:rsidRDefault="00000000" w:rsidRPr="00000000" w14:paraId="00001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fluent-bit</w:t>
      </w:r>
    </w:p>
    <w:p w:rsidR="00000000" w:rsidDel="00000000" w:rsidP="00000000" w:rsidRDefault="00000000" w:rsidRPr="00000000" w14:paraId="00001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fluent-bit</w:t>
      </w:r>
    </w:p>
    <w:p w:rsidR="00000000" w:rsidDel="00000000" w:rsidP="00000000" w:rsidRDefault="00000000" w:rsidRPr="00000000" w14:paraId="00001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fluent-bit</w:t>
      </w:r>
    </w:p>
    <w:p w:rsidR="00000000" w:rsidDel="00000000" w:rsidP="00000000" w:rsidRDefault="00000000" w:rsidRPr="00000000" w14:paraId="00001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fluent/fluent-bit:latest</w:t>
      </w:r>
    </w:p>
    <w:p w:rsidR="00000000" w:rsidDel="00000000" w:rsidP="00000000" w:rsidRDefault="00000000" w:rsidRPr="00000000" w14:paraId="00001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mountPath: /var/log</w:t>
      </w:r>
    </w:p>
    <w:p w:rsidR="00000000" w:rsidDel="00000000" w:rsidP="00000000" w:rsidRDefault="00000000" w:rsidRPr="00000000" w14:paraId="00001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varlog</w:t>
      </w:r>
    </w:p>
    <w:p w:rsidR="00000000" w:rsidDel="00000000" w:rsidP="00000000" w:rsidRDefault="00000000" w:rsidRPr="00000000" w14:paraId="00001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mountPath: /var/lib/docker/containers</w:t>
      </w:r>
    </w:p>
    <w:p w:rsidR="00000000" w:rsidDel="00000000" w:rsidP="00000000" w:rsidRDefault="00000000" w:rsidRPr="00000000" w14:paraId="00001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containerlog</w:t>
      </w:r>
    </w:p>
    <w:p w:rsidR="00000000" w:rsidDel="00000000" w:rsidP="00000000" w:rsidRDefault="00000000" w:rsidRPr="00000000" w14:paraId="000016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1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varlog</w:t>
      </w:r>
    </w:p>
    <w:p w:rsidR="00000000" w:rsidDel="00000000" w:rsidP="00000000" w:rsidRDefault="00000000" w:rsidRPr="00000000" w14:paraId="00001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1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/var/log</w:t>
      </w:r>
    </w:p>
    <w:p w:rsidR="00000000" w:rsidDel="00000000" w:rsidP="00000000" w:rsidRDefault="00000000" w:rsidRPr="00000000" w14:paraId="00001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containerlog</w:t>
      </w:r>
    </w:p>
    <w:p w:rsidR="00000000" w:rsidDel="00000000" w:rsidP="00000000" w:rsidRDefault="00000000" w:rsidRPr="00000000" w14:paraId="00001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1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/var/lib/docker/containers</w:t>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spacing w:after="240" w:before="240" w:lineRule="auto"/>
        <w:rPr/>
      </w:pPr>
      <w:r w:rsidDel="00000000" w:rsidR="00000000" w:rsidRPr="00000000">
        <w:rPr>
          <w:rtl w:val="0"/>
        </w:rPr>
        <w:t xml:space="preserve">This DaemonSet will run on every node, collect logs from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/var/lib/docker/containers</w:t>
      </w:r>
      <w:r w:rsidDel="00000000" w:rsidR="00000000" w:rsidRPr="00000000">
        <w:rPr>
          <w:rtl w:val="0"/>
        </w:rPr>
        <w:t xml:space="preserve">, and send them to your centralized logging solution.</w:t>
      </w:r>
    </w:p>
    <w:p w:rsidR="00000000" w:rsidDel="00000000" w:rsidP="00000000" w:rsidRDefault="00000000" w:rsidRPr="00000000" w14:paraId="000016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B">
      <w:pPr>
        <w:pStyle w:val="Heading3"/>
        <w:keepNext w:val="0"/>
        <w:keepLines w:val="0"/>
        <w:spacing w:before="280" w:lineRule="auto"/>
        <w:rPr>
          <w:b w:val="1"/>
          <w:color w:val="000000"/>
          <w:sz w:val="26"/>
          <w:szCs w:val="26"/>
        </w:rPr>
      </w:pPr>
      <w:bookmarkStart w:colFirst="0" w:colLast="0" w:name="_mj62351moskv" w:id="610"/>
      <w:bookmarkEnd w:id="610"/>
      <w:r w:rsidDel="00000000" w:rsidR="00000000" w:rsidRPr="00000000">
        <w:rPr>
          <w:b w:val="1"/>
          <w:color w:val="000000"/>
          <w:sz w:val="26"/>
          <w:szCs w:val="26"/>
          <w:rtl w:val="0"/>
        </w:rPr>
        <w:t xml:space="preserve">3. Log Aggregation and Visualization</w:t>
      </w:r>
    </w:p>
    <w:p w:rsidR="00000000" w:rsidDel="00000000" w:rsidP="00000000" w:rsidRDefault="00000000" w:rsidRPr="00000000" w14:paraId="000016AC">
      <w:pPr>
        <w:spacing w:after="240" w:before="240" w:lineRule="auto"/>
        <w:rPr/>
      </w:pPr>
      <w:r w:rsidDel="00000000" w:rsidR="00000000" w:rsidRPr="00000000">
        <w:rPr>
          <w:rtl w:val="0"/>
        </w:rPr>
        <w:t xml:space="preserve">Once you have exported logs to a centralized system, use a tool like </w:t>
      </w:r>
      <w:r w:rsidDel="00000000" w:rsidR="00000000" w:rsidRPr="00000000">
        <w:rPr>
          <w:b w:val="1"/>
          <w:rtl w:val="0"/>
        </w:rPr>
        <w:t xml:space="preserve">Kibana</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or </w:t>
      </w:r>
      <w:r w:rsidDel="00000000" w:rsidR="00000000" w:rsidRPr="00000000">
        <w:rPr>
          <w:b w:val="1"/>
          <w:rtl w:val="0"/>
        </w:rPr>
        <w:t xml:space="preserve">CloudWatch Dashboards</w:t>
      </w:r>
      <w:r w:rsidDel="00000000" w:rsidR="00000000" w:rsidRPr="00000000">
        <w:rPr>
          <w:rtl w:val="0"/>
        </w:rPr>
        <w:t xml:space="preserve"> to visualize and analyze the logs. Set up </w:t>
      </w:r>
      <w:r w:rsidDel="00000000" w:rsidR="00000000" w:rsidRPr="00000000">
        <w:rPr>
          <w:b w:val="1"/>
          <w:rtl w:val="0"/>
        </w:rPr>
        <w:t xml:space="preserve">alerts</w:t>
      </w:r>
      <w:r w:rsidDel="00000000" w:rsidR="00000000" w:rsidRPr="00000000">
        <w:rPr>
          <w:rtl w:val="0"/>
        </w:rPr>
        <w:t xml:space="preserve"> to notify you of important events or anomalies in the logs, such as pod crashes, resource exhaustion, or API errors.</w:t>
      </w:r>
    </w:p>
    <w:p w:rsidR="00000000" w:rsidDel="00000000" w:rsidP="00000000" w:rsidRDefault="00000000" w:rsidRPr="00000000" w14:paraId="000016AD">
      <w:pPr>
        <w:numPr>
          <w:ilvl w:val="0"/>
          <w:numId w:val="448"/>
        </w:numPr>
        <w:spacing w:after="0" w:afterAutospacing="0" w:before="240" w:lineRule="auto"/>
        <w:ind w:left="720" w:hanging="360"/>
      </w:pPr>
      <w:r w:rsidDel="00000000" w:rsidR="00000000" w:rsidRPr="00000000">
        <w:rPr>
          <w:b w:val="1"/>
          <w:rtl w:val="0"/>
        </w:rPr>
        <w:t xml:space="preserve">Kibana</w:t>
      </w:r>
      <w:r w:rsidDel="00000000" w:rsidR="00000000" w:rsidRPr="00000000">
        <w:rPr>
          <w:rtl w:val="0"/>
        </w:rPr>
        <w:t xml:space="preserve"> provides powerful search and visualization features for Elasticsearch logs.</w:t>
      </w:r>
    </w:p>
    <w:p w:rsidR="00000000" w:rsidDel="00000000" w:rsidP="00000000" w:rsidRDefault="00000000" w:rsidRPr="00000000" w14:paraId="000016AE">
      <w:pPr>
        <w:numPr>
          <w:ilvl w:val="0"/>
          <w:numId w:val="448"/>
        </w:numPr>
        <w:spacing w:after="0" w:afterAutospacing="0" w:before="0" w:beforeAutospacing="0" w:lineRule="auto"/>
        <w:ind w:left="720" w:hanging="360"/>
      </w:pPr>
      <w:r w:rsidDel="00000000" w:rsidR="00000000" w:rsidRPr="00000000">
        <w:rPr>
          <w:b w:val="1"/>
          <w:rtl w:val="0"/>
        </w:rPr>
        <w:t xml:space="preserve">Grafana</w:t>
      </w:r>
      <w:r w:rsidDel="00000000" w:rsidR="00000000" w:rsidRPr="00000000">
        <w:rPr>
          <w:rtl w:val="0"/>
        </w:rPr>
        <w:t xml:space="preserve"> can visualize metrics and logs from Prometheus and other sources.</w:t>
      </w:r>
    </w:p>
    <w:p w:rsidR="00000000" w:rsidDel="00000000" w:rsidP="00000000" w:rsidRDefault="00000000" w:rsidRPr="00000000" w14:paraId="000016AF">
      <w:pPr>
        <w:numPr>
          <w:ilvl w:val="0"/>
          <w:numId w:val="448"/>
        </w:numPr>
        <w:spacing w:after="240" w:before="0" w:beforeAutospacing="0" w:lineRule="auto"/>
        <w:ind w:left="720" w:hanging="360"/>
      </w:pPr>
      <w:r w:rsidDel="00000000" w:rsidR="00000000" w:rsidRPr="00000000">
        <w:rPr>
          <w:b w:val="1"/>
          <w:rtl w:val="0"/>
        </w:rPr>
        <w:t xml:space="preserve">CloudWatch</w:t>
      </w:r>
      <w:r w:rsidDel="00000000" w:rsidR="00000000" w:rsidRPr="00000000">
        <w:rPr>
          <w:rtl w:val="0"/>
        </w:rPr>
        <w:t xml:space="preserve"> allows you to view logs directly in AWS and set alarms based on log data.</w:t>
      </w:r>
    </w:p>
    <w:p w:rsidR="00000000" w:rsidDel="00000000" w:rsidP="00000000" w:rsidRDefault="00000000" w:rsidRPr="00000000" w14:paraId="000016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1">
      <w:pPr>
        <w:pStyle w:val="Heading3"/>
        <w:keepNext w:val="0"/>
        <w:keepLines w:val="0"/>
        <w:spacing w:before="280" w:lineRule="auto"/>
        <w:rPr>
          <w:b w:val="1"/>
          <w:color w:val="000000"/>
          <w:sz w:val="26"/>
          <w:szCs w:val="26"/>
        </w:rPr>
      </w:pPr>
      <w:bookmarkStart w:colFirst="0" w:colLast="0" w:name="_kt9cg1frwvoy" w:id="611"/>
      <w:bookmarkEnd w:id="611"/>
      <w:r w:rsidDel="00000000" w:rsidR="00000000" w:rsidRPr="00000000">
        <w:rPr>
          <w:b w:val="1"/>
          <w:color w:val="000000"/>
          <w:sz w:val="26"/>
          <w:szCs w:val="26"/>
          <w:rtl w:val="0"/>
        </w:rPr>
        <w:t xml:space="preserve">Summary of Logs to Monitor in Kubernetes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1.3884555382215"/>
        <w:gridCol w:w="3859.8439937597504"/>
        <w:gridCol w:w="3348.767550702028"/>
        <w:tblGridChange w:id="0">
          <w:tblGrid>
            <w:gridCol w:w="2151.3884555382215"/>
            <w:gridCol w:w="3859.8439937597504"/>
            <w:gridCol w:w="3348.76755070202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2">
            <w:pPr>
              <w:jc w:val="center"/>
              <w:rPr/>
            </w:pPr>
            <w:r w:rsidDel="00000000" w:rsidR="00000000" w:rsidRPr="00000000">
              <w:rPr>
                <w:b w:val="1"/>
                <w:rtl w:val="0"/>
              </w:rPr>
              <w:t xml:space="preserve">Log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3">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4">
            <w:pPr>
              <w:jc w:val="center"/>
              <w:rPr/>
            </w:pPr>
            <w:r w:rsidDel="00000000" w:rsidR="00000000" w:rsidRPr="00000000">
              <w:rPr>
                <w:b w:val="1"/>
                <w:rtl w:val="0"/>
              </w:rPr>
              <w:t xml:space="preserve">Key Monitoring Areas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5">
            <w:pPr>
              <w:rPr/>
            </w:pPr>
            <w:r w:rsidDel="00000000" w:rsidR="00000000" w:rsidRPr="00000000">
              <w:rPr>
                <w:b w:val="1"/>
                <w:rtl w:val="0"/>
              </w:rPr>
              <w:t xml:space="preserve">Container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6">
            <w:pPr>
              <w:rPr/>
            </w:pPr>
            <w:r w:rsidDel="00000000" w:rsidR="00000000" w:rsidRPr="00000000">
              <w:rPr>
                <w:rtl w:val="0"/>
              </w:rPr>
              <w:t xml:space="preserve">Logs generated by running containers (application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7">
            <w:pPr>
              <w:rPr/>
            </w:pPr>
            <w:r w:rsidDel="00000000" w:rsidR="00000000" w:rsidRPr="00000000">
              <w:rPr>
                <w:rtl w:val="0"/>
              </w:rPr>
              <w:t xml:space="preserve">Application errors, crashes, performance issues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8">
            <w:pPr>
              <w:rPr/>
            </w:pPr>
            <w:r w:rsidDel="00000000" w:rsidR="00000000" w:rsidRPr="00000000">
              <w:rPr>
                <w:b w:val="1"/>
                <w:rtl w:val="0"/>
              </w:rPr>
              <w:t xml:space="preserve">Node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9">
            <w:pPr>
              <w:rPr/>
            </w:pPr>
            <w:r w:rsidDel="00000000" w:rsidR="00000000" w:rsidRPr="00000000">
              <w:rPr>
                <w:rtl w:val="0"/>
              </w:rPr>
              <w:t xml:space="preserve">Logs from the worker nodes (Kubelet, container 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A">
            <w:pPr>
              <w:rPr/>
            </w:pPr>
            <w:r w:rsidDel="00000000" w:rsidR="00000000" w:rsidRPr="00000000">
              <w:rPr>
                <w:rtl w:val="0"/>
              </w:rPr>
              <w:t xml:space="preserve">Node health, scheduling issues, pod failures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B">
            <w:pPr>
              <w:rPr/>
            </w:pPr>
            <w:r w:rsidDel="00000000" w:rsidR="00000000" w:rsidRPr="00000000">
              <w:rPr>
                <w:b w:val="1"/>
                <w:rtl w:val="0"/>
              </w:rPr>
              <w:t xml:space="preserve">API Server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C">
            <w:pPr>
              <w:rPr/>
            </w:pPr>
            <w:r w:rsidDel="00000000" w:rsidR="00000000" w:rsidRPr="00000000">
              <w:rPr>
                <w:rtl w:val="0"/>
              </w:rPr>
              <w:t xml:space="preserve">Logs from the Kubernetes API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D">
            <w:pPr>
              <w:rPr/>
            </w:pPr>
            <w:r w:rsidDel="00000000" w:rsidR="00000000" w:rsidRPr="00000000">
              <w:rPr>
                <w:rtl w:val="0"/>
              </w:rPr>
              <w:t xml:space="preserve">API request errors, access issues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E">
            <w:pPr>
              <w:rPr/>
            </w:pPr>
            <w:r w:rsidDel="00000000" w:rsidR="00000000" w:rsidRPr="00000000">
              <w:rPr>
                <w:b w:val="1"/>
                <w:rtl w:val="0"/>
              </w:rPr>
              <w:t xml:space="preserve">Scheduler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F">
            <w:pPr>
              <w:rPr/>
            </w:pPr>
            <w:r w:rsidDel="00000000" w:rsidR="00000000" w:rsidRPr="00000000">
              <w:rPr>
                <w:rtl w:val="0"/>
              </w:rPr>
              <w:t xml:space="preserve">Logs from the Kubernetes scheduler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0">
            <w:pPr>
              <w:rPr/>
            </w:pPr>
            <w:r w:rsidDel="00000000" w:rsidR="00000000" w:rsidRPr="00000000">
              <w:rPr>
                <w:rtl w:val="0"/>
              </w:rPr>
              <w:t xml:space="preserve">Pod scheduling issues, resource allocation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1">
            <w:pPr>
              <w:rPr/>
            </w:pPr>
            <w:r w:rsidDel="00000000" w:rsidR="00000000" w:rsidRPr="00000000">
              <w:rPr>
                <w:b w:val="1"/>
                <w:rtl w:val="0"/>
              </w:rPr>
              <w:t xml:space="preserve">Controller Manager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2">
            <w:pPr>
              <w:rPr/>
            </w:pPr>
            <w:r w:rsidDel="00000000" w:rsidR="00000000" w:rsidRPr="00000000">
              <w:rPr>
                <w:rtl w:val="0"/>
              </w:rPr>
              <w:t xml:space="preserve">Logs from Kubernetes controller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3">
            <w:pPr>
              <w:rPr/>
            </w:pPr>
            <w:r w:rsidDel="00000000" w:rsidR="00000000" w:rsidRPr="00000000">
              <w:rPr>
                <w:rtl w:val="0"/>
              </w:rPr>
              <w:t xml:space="preserve">ReplicaSet, Deployment, StatefulSet operations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4">
            <w:pPr>
              <w:rPr/>
            </w:pPr>
            <w:r w:rsidDel="00000000" w:rsidR="00000000" w:rsidRPr="00000000">
              <w:rPr>
                <w:b w:val="1"/>
                <w:rtl w:val="0"/>
              </w:rPr>
              <w:t xml:space="preserve">Etcd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5">
            <w:pPr>
              <w:rPr/>
            </w:pPr>
            <w:r w:rsidDel="00000000" w:rsidR="00000000" w:rsidRPr="00000000">
              <w:rPr>
                <w:rtl w:val="0"/>
              </w:rPr>
              <w:t xml:space="preserve">Logs from the Etcd key-value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6">
            <w:pPr>
              <w:rPr/>
            </w:pPr>
            <w:r w:rsidDel="00000000" w:rsidR="00000000" w:rsidRPr="00000000">
              <w:rPr>
                <w:rtl w:val="0"/>
              </w:rPr>
              <w:t xml:space="preserve">Cluster state, consistency issues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7">
            <w:pPr>
              <w:rPr/>
            </w:pPr>
            <w:r w:rsidDel="00000000" w:rsidR="00000000" w:rsidRPr="00000000">
              <w:rPr>
                <w:b w:val="1"/>
                <w:rtl w:val="0"/>
              </w:rPr>
              <w:t xml:space="preserve">Ingress Controller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8">
            <w:pPr>
              <w:rPr/>
            </w:pPr>
            <w:r w:rsidDel="00000000" w:rsidR="00000000" w:rsidRPr="00000000">
              <w:rPr>
                <w:rtl w:val="0"/>
              </w:rPr>
              <w:t xml:space="preserve">Logs from Ingress controllers (e.g., Nginx, Traefik)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9">
            <w:pPr>
              <w:rPr/>
            </w:pPr>
            <w:r w:rsidDel="00000000" w:rsidR="00000000" w:rsidRPr="00000000">
              <w:rPr>
                <w:rtl w:val="0"/>
              </w:rPr>
              <w:t xml:space="preserve">Traffic routing issues, SSL errors</w:t>
            </w:r>
          </w:p>
        </w:tc>
      </w:tr>
    </w:tbl>
    <w:p w:rsidR="00000000" w:rsidDel="00000000" w:rsidP="00000000" w:rsidRDefault="00000000" w:rsidRPr="00000000" w14:paraId="000016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CB">
      <w:pPr>
        <w:pStyle w:val="Heading3"/>
        <w:keepNext w:val="0"/>
        <w:keepLines w:val="0"/>
        <w:spacing w:before="280" w:lineRule="auto"/>
        <w:rPr>
          <w:b w:val="1"/>
          <w:color w:val="000000"/>
          <w:sz w:val="26"/>
          <w:szCs w:val="26"/>
        </w:rPr>
      </w:pPr>
      <w:bookmarkStart w:colFirst="0" w:colLast="0" w:name="_rwf4l9qmcl7q" w:id="612"/>
      <w:bookmarkEnd w:id="612"/>
      <w:r w:rsidDel="00000000" w:rsidR="00000000" w:rsidRPr="00000000">
        <w:rPr>
          <w:b w:val="1"/>
          <w:color w:val="000000"/>
          <w:sz w:val="26"/>
          <w:szCs w:val="26"/>
          <w:rtl w:val="0"/>
        </w:rPr>
        <w:t xml:space="preserve">Best Practices for Log Management in Kubernetes</w:t>
      </w:r>
    </w:p>
    <w:p w:rsidR="00000000" w:rsidDel="00000000" w:rsidP="00000000" w:rsidRDefault="00000000" w:rsidRPr="00000000" w14:paraId="000016CC">
      <w:pPr>
        <w:numPr>
          <w:ilvl w:val="0"/>
          <w:numId w:val="60"/>
        </w:numPr>
        <w:spacing w:after="0" w:afterAutospacing="0" w:before="240" w:lineRule="auto"/>
        <w:ind w:left="720" w:hanging="360"/>
      </w:pPr>
      <w:r w:rsidDel="00000000" w:rsidR="00000000" w:rsidRPr="00000000">
        <w:rPr>
          <w:b w:val="1"/>
          <w:rtl w:val="0"/>
        </w:rPr>
        <w:t xml:space="preserve">Centralize Logs</w:t>
      </w:r>
      <w:r w:rsidDel="00000000" w:rsidR="00000000" w:rsidRPr="00000000">
        <w:rPr>
          <w:rtl w:val="0"/>
        </w:rPr>
        <w:t xml:space="preserve">: Use Fluentd, Prometheus, or managed solutions like Logz.io to collect logs from all components.</w:t>
      </w:r>
    </w:p>
    <w:p w:rsidR="00000000" w:rsidDel="00000000" w:rsidP="00000000" w:rsidRDefault="00000000" w:rsidRPr="00000000" w14:paraId="000016CD">
      <w:pPr>
        <w:numPr>
          <w:ilvl w:val="0"/>
          <w:numId w:val="60"/>
        </w:numPr>
        <w:spacing w:after="0" w:afterAutospacing="0" w:before="0" w:beforeAutospacing="0" w:lineRule="auto"/>
        <w:ind w:left="720" w:hanging="360"/>
      </w:pPr>
      <w:r w:rsidDel="00000000" w:rsidR="00000000" w:rsidRPr="00000000">
        <w:rPr>
          <w:b w:val="1"/>
          <w:rtl w:val="0"/>
        </w:rPr>
        <w:t xml:space="preserve">Monitor Logs</w:t>
      </w:r>
      <w:r w:rsidDel="00000000" w:rsidR="00000000" w:rsidRPr="00000000">
        <w:rPr>
          <w:rtl w:val="0"/>
        </w:rPr>
        <w:t xml:space="preserve">: Set up alerts and visualizations to detect anomalies and performance issues early.</w:t>
      </w:r>
    </w:p>
    <w:p w:rsidR="00000000" w:rsidDel="00000000" w:rsidP="00000000" w:rsidRDefault="00000000" w:rsidRPr="00000000" w14:paraId="000016CE">
      <w:pPr>
        <w:numPr>
          <w:ilvl w:val="0"/>
          <w:numId w:val="60"/>
        </w:numPr>
        <w:spacing w:after="0" w:afterAutospacing="0" w:before="0" w:beforeAutospacing="0" w:lineRule="auto"/>
        <w:ind w:left="720" w:hanging="360"/>
      </w:pPr>
      <w:r w:rsidDel="00000000" w:rsidR="00000000" w:rsidRPr="00000000">
        <w:rPr>
          <w:b w:val="1"/>
          <w:rtl w:val="0"/>
        </w:rPr>
        <w:t xml:space="preserve">Store Logs Long-Term</w:t>
      </w:r>
      <w:r w:rsidDel="00000000" w:rsidR="00000000" w:rsidRPr="00000000">
        <w:rPr>
          <w:rtl w:val="0"/>
        </w:rPr>
        <w:t xml:space="preserve">: Store logs securely for auditing and troubleshooting purposes.</w:t>
      </w:r>
    </w:p>
    <w:p w:rsidR="00000000" w:rsidDel="00000000" w:rsidP="00000000" w:rsidRDefault="00000000" w:rsidRPr="00000000" w14:paraId="000016CF">
      <w:pPr>
        <w:numPr>
          <w:ilvl w:val="0"/>
          <w:numId w:val="60"/>
        </w:numPr>
        <w:spacing w:after="0" w:afterAutospacing="0" w:before="0" w:beforeAutospacing="0" w:lineRule="auto"/>
        <w:ind w:left="720" w:hanging="360"/>
      </w:pPr>
      <w:r w:rsidDel="00000000" w:rsidR="00000000" w:rsidRPr="00000000">
        <w:rPr>
          <w:b w:val="1"/>
          <w:rtl w:val="0"/>
        </w:rPr>
        <w:t xml:space="preserve">Rotate and Manage Log Storage</w:t>
      </w:r>
      <w:r w:rsidDel="00000000" w:rsidR="00000000" w:rsidRPr="00000000">
        <w:rPr>
          <w:rtl w:val="0"/>
        </w:rPr>
        <w:t xml:space="preserve">: Ensure log rotation and archival to avoid disk space exhaustion.</w:t>
      </w:r>
    </w:p>
    <w:p w:rsidR="00000000" w:rsidDel="00000000" w:rsidP="00000000" w:rsidRDefault="00000000" w:rsidRPr="00000000" w14:paraId="000016D0">
      <w:pPr>
        <w:numPr>
          <w:ilvl w:val="0"/>
          <w:numId w:val="60"/>
        </w:numPr>
        <w:spacing w:after="240" w:before="0" w:beforeAutospacing="0" w:lineRule="auto"/>
        <w:ind w:left="720" w:hanging="360"/>
      </w:pPr>
      <w:r w:rsidDel="00000000" w:rsidR="00000000" w:rsidRPr="00000000">
        <w:rPr>
          <w:b w:val="1"/>
          <w:rtl w:val="0"/>
        </w:rPr>
        <w:t xml:space="preserve">Use Distributed Tracing</w:t>
      </w:r>
      <w:r w:rsidDel="00000000" w:rsidR="00000000" w:rsidRPr="00000000">
        <w:rPr>
          <w:rtl w:val="0"/>
        </w:rPr>
        <w:t xml:space="preserve">: Use distributed tracing (e.g., with OpenTelemetry) to correlate logs across microservices.</w:t>
      </w:r>
    </w:p>
    <w:p w:rsidR="00000000" w:rsidDel="00000000" w:rsidP="00000000" w:rsidRDefault="00000000" w:rsidRPr="00000000" w14:paraId="000016D1">
      <w:pPr>
        <w:spacing w:after="240" w:before="240" w:lineRule="auto"/>
        <w:rPr/>
      </w:pPr>
      <w:r w:rsidDel="00000000" w:rsidR="00000000" w:rsidRPr="00000000">
        <w:rPr>
          <w:rtl w:val="0"/>
        </w:rPr>
        <w:t xml:space="preserve">By setting up a robust logging and monitoring infrastructure, you'll be able to gain deep insights into the performance and health of your Kubernetes clusters and the applications running on them.</w:t>
      </w:r>
    </w:p>
    <w:p w:rsidR="00000000" w:rsidDel="00000000" w:rsidP="00000000" w:rsidRDefault="00000000" w:rsidRPr="00000000" w14:paraId="000016D2">
      <w:pPr>
        <w:pStyle w:val="Heading1"/>
        <w:rPr/>
      </w:pPr>
      <w:bookmarkStart w:colFirst="0" w:colLast="0" w:name="_rfr9ulqxgwtx" w:id="613"/>
      <w:bookmarkEnd w:id="613"/>
      <w:r w:rsidDel="00000000" w:rsidR="00000000" w:rsidRPr="00000000">
        <w:rPr>
          <w:rtl w:val="0"/>
        </w:rPr>
        <w:t xml:space="preserve">what is daemon set, what is the advantage of it when using in k8 cluster. As we can't use it </w:t>
      </w:r>
      <w:r w:rsidDel="00000000" w:rsidR="00000000" w:rsidRPr="00000000">
        <w:rPr>
          <w:rtl w:val="0"/>
        </w:rPr>
        <w:t xml:space="preserve">eks</w:t>
      </w:r>
      <w:r w:rsidDel="00000000" w:rsidR="00000000" w:rsidRPr="00000000">
        <w:rPr>
          <w:rtl w:val="0"/>
        </w:rPr>
        <w:t xml:space="preserve"> fargate, what is the solution for replacement for daemon set ?</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pStyle w:val="Heading3"/>
        <w:keepNext w:val="0"/>
        <w:keepLines w:val="0"/>
        <w:spacing w:before="280" w:lineRule="auto"/>
        <w:rPr>
          <w:b w:val="1"/>
          <w:color w:val="000000"/>
          <w:sz w:val="26"/>
          <w:szCs w:val="26"/>
        </w:rPr>
      </w:pPr>
      <w:bookmarkStart w:colFirst="0" w:colLast="0" w:name="_n78ktatjrgm7" w:id="614"/>
      <w:bookmarkEnd w:id="614"/>
      <w:r w:rsidDel="00000000" w:rsidR="00000000" w:rsidRPr="00000000">
        <w:rPr>
          <w:b w:val="1"/>
          <w:color w:val="000000"/>
          <w:sz w:val="26"/>
          <w:szCs w:val="26"/>
          <w:rtl w:val="0"/>
        </w:rPr>
        <w:t xml:space="preserve">What is a DaemonSet in Kubernetes?</w:t>
      </w:r>
    </w:p>
    <w:p w:rsidR="00000000" w:rsidDel="00000000" w:rsidP="00000000" w:rsidRDefault="00000000" w:rsidRPr="00000000" w14:paraId="000016D5">
      <w:pPr>
        <w:spacing w:after="240" w:before="240" w:lineRule="auto"/>
        <w:rPr/>
      </w:pPr>
      <w:r w:rsidDel="00000000" w:rsidR="00000000" w:rsidRPr="00000000">
        <w:rPr>
          <w:rtl w:val="0"/>
        </w:rPr>
        <w:t xml:space="preserve">A </w:t>
      </w:r>
      <w:r w:rsidDel="00000000" w:rsidR="00000000" w:rsidRPr="00000000">
        <w:rPr>
          <w:b w:val="1"/>
          <w:rtl w:val="0"/>
        </w:rPr>
        <w:t xml:space="preserve">DaemonSet</w:t>
      </w:r>
      <w:r w:rsidDel="00000000" w:rsidR="00000000" w:rsidRPr="00000000">
        <w:rPr>
          <w:rtl w:val="0"/>
        </w:rPr>
        <w:t xml:space="preserve"> is a type of Kubernetes resource that ensures that a specific pod runs on all (or a subset of) nodes in a Kubernetes cluster. Unlike a regular </w:t>
      </w:r>
      <w:r w:rsidDel="00000000" w:rsidR="00000000" w:rsidRPr="00000000">
        <w:rPr>
          <w:b w:val="1"/>
          <w:rtl w:val="0"/>
        </w:rPr>
        <w:t xml:space="preserve">Deployment</w:t>
      </w:r>
      <w:r w:rsidDel="00000000" w:rsidR="00000000" w:rsidRPr="00000000">
        <w:rPr>
          <w:rtl w:val="0"/>
        </w:rPr>
        <w:t xml:space="preserve">, which ensures that a specified number of pod replicas are running, a DaemonSet ensures that a copy of the pod is running on every node in the cluster (or on nodes that match specific labels or conditions).</w:t>
      </w:r>
    </w:p>
    <w:p w:rsidR="00000000" w:rsidDel="00000000" w:rsidP="00000000" w:rsidRDefault="00000000" w:rsidRPr="00000000" w14:paraId="000016D6">
      <w:pPr>
        <w:pStyle w:val="Heading4"/>
        <w:keepNext w:val="0"/>
        <w:keepLines w:val="0"/>
        <w:spacing w:after="40" w:before="240" w:lineRule="auto"/>
        <w:rPr>
          <w:b w:val="1"/>
          <w:color w:val="000000"/>
          <w:sz w:val="22"/>
          <w:szCs w:val="22"/>
        </w:rPr>
      </w:pPr>
      <w:bookmarkStart w:colFirst="0" w:colLast="0" w:name="_whqmvejfgb86" w:id="615"/>
      <w:bookmarkEnd w:id="615"/>
      <w:r w:rsidDel="00000000" w:rsidR="00000000" w:rsidRPr="00000000">
        <w:rPr>
          <w:b w:val="1"/>
          <w:color w:val="000000"/>
          <w:sz w:val="22"/>
          <w:szCs w:val="22"/>
          <w:rtl w:val="0"/>
        </w:rPr>
        <w:t xml:space="preserve">Key Features of a DaemonSet:</w:t>
      </w:r>
    </w:p>
    <w:p w:rsidR="00000000" w:rsidDel="00000000" w:rsidP="00000000" w:rsidRDefault="00000000" w:rsidRPr="00000000" w14:paraId="000016D7">
      <w:pPr>
        <w:numPr>
          <w:ilvl w:val="0"/>
          <w:numId w:val="403"/>
        </w:numPr>
        <w:spacing w:after="0" w:afterAutospacing="0" w:before="240" w:lineRule="auto"/>
        <w:ind w:left="720" w:hanging="360"/>
      </w:pPr>
      <w:r w:rsidDel="00000000" w:rsidR="00000000" w:rsidRPr="00000000">
        <w:rPr>
          <w:b w:val="1"/>
          <w:rtl w:val="0"/>
        </w:rPr>
        <w:t xml:space="preserve">Run Pods on All Nodes</w:t>
      </w:r>
      <w:r w:rsidDel="00000000" w:rsidR="00000000" w:rsidRPr="00000000">
        <w:rPr>
          <w:rtl w:val="0"/>
        </w:rPr>
        <w:t xml:space="preserve">: A DaemonSet ensures that a pod is running on every node in the cluster, making it ideal for cluster-wide services like logging agents, monitoring agents, or networking components.</w:t>
      </w:r>
    </w:p>
    <w:p w:rsidR="00000000" w:rsidDel="00000000" w:rsidP="00000000" w:rsidRDefault="00000000" w:rsidRPr="00000000" w14:paraId="000016D8">
      <w:pPr>
        <w:numPr>
          <w:ilvl w:val="0"/>
          <w:numId w:val="403"/>
        </w:numPr>
        <w:spacing w:after="0" w:afterAutospacing="0" w:before="0" w:beforeAutospacing="0" w:lineRule="auto"/>
        <w:ind w:left="720" w:hanging="360"/>
      </w:pPr>
      <w:r w:rsidDel="00000000" w:rsidR="00000000" w:rsidRPr="00000000">
        <w:rPr>
          <w:b w:val="1"/>
          <w:rtl w:val="0"/>
        </w:rPr>
        <w:t xml:space="preserve">Automatic Scaling</w:t>
      </w:r>
      <w:r w:rsidDel="00000000" w:rsidR="00000000" w:rsidRPr="00000000">
        <w:rPr>
          <w:rtl w:val="0"/>
        </w:rPr>
        <w:t xml:space="preserve">: When new nodes are added to the cluster, the DaemonSet automatically deploys the pod to the new nodes. Similarly, if a node is removed, the pod managed by the DaemonSet is also removed.</w:t>
      </w:r>
    </w:p>
    <w:p w:rsidR="00000000" w:rsidDel="00000000" w:rsidP="00000000" w:rsidRDefault="00000000" w:rsidRPr="00000000" w14:paraId="000016D9">
      <w:pPr>
        <w:numPr>
          <w:ilvl w:val="0"/>
          <w:numId w:val="403"/>
        </w:numPr>
        <w:spacing w:after="240" w:before="0" w:beforeAutospacing="0" w:lineRule="auto"/>
        <w:ind w:left="720" w:hanging="360"/>
      </w:pPr>
      <w:r w:rsidDel="00000000" w:rsidR="00000000" w:rsidRPr="00000000">
        <w:rPr>
          <w:b w:val="1"/>
          <w:rtl w:val="0"/>
        </w:rPr>
        <w:t xml:space="preserve">Granular Control</w:t>
      </w:r>
      <w:r w:rsidDel="00000000" w:rsidR="00000000" w:rsidRPr="00000000">
        <w:rPr>
          <w:rtl w:val="0"/>
        </w:rPr>
        <w:t xml:space="preserve">: You can define </w:t>
      </w:r>
      <w:r w:rsidDel="00000000" w:rsidR="00000000" w:rsidRPr="00000000">
        <w:rPr>
          <w:b w:val="1"/>
          <w:rtl w:val="0"/>
        </w:rPr>
        <w:t xml:space="preserve">node selectors</w:t>
      </w:r>
      <w:r w:rsidDel="00000000" w:rsidR="00000000" w:rsidRPr="00000000">
        <w:rPr>
          <w:rtl w:val="0"/>
        </w:rPr>
        <w:t xml:space="preserve"> to restrict DaemonSets to only run on nodes with specific labels or taints (e.g., only run on nodes with specific hardware).</w:t>
      </w:r>
    </w:p>
    <w:p w:rsidR="00000000" w:rsidDel="00000000" w:rsidP="00000000" w:rsidRDefault="00000000" w:rsidRPr="00000000" w14:paraId="000016DA">
      <w:pPr>
        <w:pStyle w:val="Heading4"/>
        <w:keepNext w:val="0"/>
        <w:keepLines w:val="0"/>
        <w:spacing w:after="40" w:before="240" w:lineRule="auto"/>
        <w:rPr>
          <w:b w:val="1"/>
          <w:color w:val="000000"/>
          <w:sz w:val="22"/>
          <w:szCs w:val="22"/>
        </w:rPr>
      </w:pPr>
      <w:bookmarkStart w:colFirst="0" w:colLast="0" w:name="_lewltylou116" w:id="616"/>
      <w:bookmarkEnd w:id="616"/>
      <w:r w:rsidDel="00000000" w:rsidR="00000000" w:rsidRPr="00000000">
        <w:rPr>
          <w:b w:val="1"/>
          <w:color w:val="000000"/>
          <w:sz w:val="22"/>
          <w:szCs w:val="22"/>
          <w:rtl w:val="0"/>
        </w:rPr>
        <w:t xml:space="preserve">Use Cases for DaemonSets:</w:t>
      </w:r>
    </w:p>
    <w:p w:rsidR="00000000" w:rsidDel="00000000" w:rsidP="00000000" w:rsidRDefault="00000000" w:rsidRPr="00000000" w14:paraId="000016DB">
      <w:pPr>
        <w:spacing w:after="240" w:before="240" w:lineRule="auto"/>
        <w:rPr/>
      </w:pPr>
      <w:r w:rsidDel="00000000" w:rsidR="00000000" w:rsidRPr="00000000">
        <w:rPr>
          <w:rtl w:val="0"/>
        </w:rPr>
        <w:t xml:space="preserve">DaemonSets are commonly used for </w:t>
      </w:r>
      <w:r w:rsidDel="00000000" w:rsidR="00000000" w:rsidRPr="00000000">
        <w:rPr>
          <w:b w:val="1"/>
          <w:rtl w:val="0"/>
        </w:rPr>
        <w:t xml:space="preserve">cluster-wide services</w:t>
      </w:r>
      <w:r w:rsidDel="00000000" w:rsidR="00000000" w:rsidRPr="00000000">
        <w:rPr>
          <w:rtl w:val="0"/>
        </w:rPr>
        <w:t xml:space="preserve"> that need to run on every node in the cluster, such as:</w:t>
      </w:r>
    </w:p>
    <w:p w:rsidR="00000000" w:rsidDel="00000000" w:rsidP="00000000" w:rsidRDefault="00000000" w:rsidRPr="00000000" w14:paraId="000016DC">
      <w:pPr>
        <w:numPr>
          <w:ilvl w:val="0"/>
          <w:numId w:val="404"/>
        </w:numPr>
        <w:spacing w:after="0" w:afterAutospacing="0" w:before="240" w:lineRule="auto"/>
        <w:ind w:left="720" w:hanging="360"/>
      </w:pPr>
      <w:r w:rsidDel="00000000" w:rsidR="00000000" w:rsidRPr="00000000">
        <w:rPr>
          <w:b w:val="1"/>
          <w:rtl w:val="0"/>
        </w:rPr>
        <w:t xml:space="preserve">Log collectors</w:t>
      </w:r>
      <w:r w:rsidDel="00000000" w:rsidR="00000000" w:rsidRPr="00000000">
        <w:rPr>
          <w:rtl w:val="0"/>
        </w:rPr>
        <w:t xml:space="preserve"> (e.g., Fluentd, Filebeat)</w:t>
      </w:r>
    </w:p>
    <w:p w:rsidR="00000000" w:rsidDel="00000000" w:rsidP="00000000" w:rsidRDefault="00000000" w:rsidRPr="00000000" w14:paraId="000016DD">
      <w:pPr>
        <w:numPr>
          <w:ilvl w:val="0"/>
          <w:numId w:val="404"/>
        </w:numPr>
        <w:spacing w:after="0" w:afterAutospacing="0" w:before="0" w:beforeAutospacing="0" w:lineRule="auto"/>
        <w:ind w:left="720" w:hanging="360"/>
      </w:pPr>
      <w:r w:rsidDel="00000000" w:rsidR="00000000" w:rsidRPr="00000000">
        <w:rPr>
          <w:b w:val="1"/>
          <w:rtl w:val="0"/>
        </w:rPr>
        <w:t xml:space="preserve">Monitoring agents</w:t>
      </w:r>
      <w:r w:rsidDel="00000000" w:rsidR="00000000" w:rsidRPr="00000000">
        <w:rPr>
          <w:rtl w:val="0"/>
        </w:rPr>
        <w:t xml:space="preserve"> (e.g., Prometheus node exporter, Datadog agent)</w:t>
      </w:r>
    </w:p>
    <w:p w:rsidR="00000000" w:rsidDel="00000000" w:rsidP="00000000" w:rsidRDefault="00000000" w:rsidRPr="00000000" w14:paraId="000016DE">
      <w:pPr>
        <w:numPr>
          <w:ilvl w:val="0"/>
          <w:numId w:val="404"/>
        </w:numPr>
        <w:spacing w:after="0" w:afterAutospacing="0" w:before="0" w:beforeAutospacing="0" w:lineRule="auto"/>
        <w:ind w:left="720" w:hanging="360"/>
      </w:pPr>
      <w:r w:rsidDel="00000000" w:rsidR="00000000" w:rsidRPr="00000000">
        <w:rPr>
          <w:b w:val="1"/>
          <w:rtl w:val="0"/>
        </w:rPr>
        <w:t xml:space="preserve">Network agents</w:t>
      </w:r>
      <w:r w:rsidDel="00000000" w:rsidR="00000000" w:rsidRPr="00000000">
        <w:rPr>
          <w:rtl w:val="0"/>
        </w:rPr>
        <w:t xml:space="preserve"> (e.g., CNI plugins)</w:t>
      </w:r>
    </w:p>
    <w:p w:rsidR="00000000" w:rsidDel="00000000" w:rsidP="00000000" w:rsidRDefault="00000000" w:rsidRPr="00000000" w14:paraId="000016DF">
      <w:pPr>
        <w:numPr>
          <w:ilvl w:val="0"/>
          <w:numId w:val="404"/>
        </w:numPr>
        <w:spacing w:after="240" w:before="0" w:beforeAutospacing="0" w:lineRule="auto"/>
        <w:ind w:left="720" w:hanging="360"/>
      </w:pPr>
      <w:r w:rsidDel="00000000" w:rsidR="00000000" w:rsidRPr="00000000">
        <w:rPr>
          <w:b w:val="1"/>
          <w:rtl w:val="0"/>
        </w:rPr>
        <w:t xml:space="preserve">Security agents</w:t>
      </w:r>
      <w:r w:rsidDel="00000000" w:rsidR="00000000" w:rsidRPr="00000000">
        <w:rPr>
          <w:rtl w:val="0"/>
        </w:rPr>
        <w:t xml:space="preserve"> (e.g., Falco, antivirus scanners)</w:t>
      </w:r>
    </w:p>
    <w:p w:rsidR="00000000" w:rsidDel="00000000" w:rsidP="00000000" w:rsidRDefault="00000000" w:rsidRPr="00000000" w14:paraId="000016E0">
      <w:pPr>
        <w:pStyle w:val="Heading4"/>
        <w:keepNext w:val="0"/>
        <w:keepLines w:val="0"/>
        <w:spacing w:after="40" w:before="240" w:lineRule="auto"/>
        <w:rPr>
          <w:b w:val="1"/>
          <w:color w:val="000000"/>
          <w:sz w:val="22"/>
          <w:szCs w:val="22"/>
        </w:rPr>
      </w:pPr>
      <w:bookmarkStart w:colFirst="0" w:colLast="0" w:name="_jprcm0yguwhv" w:id="617"/>
      <w:bookmarkEnd w:id="617"/>
      <w:r w:rsidDel="00000000" w:rsidR="00000000" w:rsidRPr="00000000">
        <w:rPr>
          <w:b w:val="1"/>
          <w:color w:val="000000"/>
          <w:sz w:val="22"/>
          <w:szCs w:val="22"/>
          <w:rtl w:val="0"/>
        </w:rPr>
        <w:t xml:space="preserve">Example of DaemonSet:</w:t>
      </w:r>
    </w:p>
    <w:p w:rsidR="00000000" w:rsidDel="00000000" w:rsidP="00000000" w:rsidRDefault="00000000" w:rsidRPr="00000000" w14:paraId="000016E1">
      <w:pPr>
        <w:spacing w:after="240" w:before="240" w:lineRule="auto"/>
        <w:rPr/>
      </w:pPr>
      <w:r w:rsidDel="00000000" w:rsidR="00000000" w:rsidRPr="00000000">
        <w:rPr>
          <w:rtl w:val="0"/>
        </w:rPr>
        <w:t xml:space="preserve">Here’s an example YAML for a DaemonSet that runs </w:t>
      </w:r>
      <w:r w:rsidDel="00000000" w:rsidR="00000000" w:rsidRPr="00000000">
        <w:rPr>
          <w:b w:val="1"/>
          <w:rtl w:val="0"/>
        </w:rPr>
        <w:t xml:space="preserve">Fluentd</w:t>
      </w:r>
      <w:r w:rsidDel="00000000" w:rsidR="00000000" w:rsidRPr="00000000">
        <w:rPr>
          <w:rtl w:val="0"/>
        </w:rPr>
        <w:t xml:space="preserve"> on all nodes in the Kubernetes cluster:</w:t>
      </w:r>
    </w:p>
    <w:p w:rsidR="00000000" w:rsidDel="00000000" w:rsidP="00000000" w:rsidRDefault="00000000" w:rsidRPr="00000000" w14:paraId="000016E2">
      <w:pPr>
        <w:rPr/>
      </w:pPr>
      <w:r w:rsidDel="00000000" w:rsidR="00000000" w:rsidRPr="00000000">
        <w:rPr>
          <w:rtl w:val="0"/>
        </w:rPr>
        <w:t xml:space="preserve">yaml</w:t>
      </w:r>
    </w:p>
    <w:p w:rsidR="00000000" w:rsidDel="00000000" w:rsidP="00000000" w:rsidRDefault="00000000" w:rsidRPr="00000000" w14:paraId="000016E3">
      <w:pPr>
        <w:rPr/>
      </w:pPr>
      <w:r w:rsidDel="00000000" w:rsidR="00000000" w:rsidRPr="00000000">
        <w:rPr>
          <w:rtl w:val="0"/>
        </w:rPr>
        <w:t xml:space="preserve">Copy code</w:t>
      </w:r>
    </w:p>
    <w:p w:rsidR="00000000" w:rsidDel="00000000" w:rsidP="00000000" w:rsidRDefault="00000000" w:rsidRPr="00000000" w14:paraId="00001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6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DaemonSet</w:t>
      </w:r>
    </w:p>
    <w:p w:rsidR="00000000" w:rsidDel="00000000" w:rsidP="00000000" w:rsidRDefault="00000000" w:rsidRPr="00000000" w14:paraId="00001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6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fluentd</w:t>
      </w:r>
    </w:p>
    <w:p w:rsidR="00000000" w:rsidDel="00000000" w:rsidP="00000000" w:rsidRDefault="00000000" w:rsidRPr="00000000" w14:paraId="00001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kube-system</w:t>
      </w:r>
    </w:p>
    <w:p w:rsidR="00000000" w:rsidDel="00000000" w:rsidP="00000000" w:rsidRDefault="00000000" w:rsidRPr="00000000" w14:paraId="000016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6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fluentd</w:t>
      </w:r>
    </w:p>
    <w:p w:rsidR="00000000" w:rsidDel="00000000" w:rsidP="00000000" w:rsidRDefault="00000000" w:rsidRPr="00000000" w14:paraId="00001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6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fluentd</w:t>
      </w:r>
    </w:p>
    <w:p w:rsidR="00000000" w:rsidDel="00000000" w:rsidP="00000000" w:rsidRDefault="00000000" w:rsidRPr="00000000" w14:paraId="00001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fluentd</w:t>
      </w:r>
    </w:p>
    <w:p w:rsidR="00000000" w:rsidDel="00000000" w:rsidP="00000000" w:rsidRDefault="00000000" w:rsidRPr="00000000" w14:paraId="00001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fluent/fluentd:v1.12</w:t>
      </w:r>
    </w:p>
    <w:p w:rsidR="00000000" w:rsidDel="00000000" w:rsidP="00000000" w:rsidRDefault="00000000" w:rsidRPr="00000000" w14:paraId="00001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6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varlog</w:t>
      </w:r>
    </w:p>
    <w:p w:rsidR="00000000" w:rsidDel="00000000" w:rsidP="00000000" w:rsidRDefault="00000000" w:rsidRPr="00000000" w14:paraId="00001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/var/log</w:t>
      </w:r>
    </w:p>
    <w:p w:rsidR="00000000" w:rsidDel="00000000" w:rsidP="00000000" w:rsidRDefault="00000000" w:rsidRPr="00000000" w14:paraId="00001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containerlog</w:t>
      </w:r>
    </w:p>
    <w:p w:rsidR="00000000" w:rsidDel="00000000" w:rsidP="00000000" w:rsidRDefault="00000000" w:rsidRPr="00000000" w14:paraId="00001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/var/lib/docker/containers</w:t>
      </w:r>
    </w:p>
    <w:p w:rsidR="00000000" w:rsidDel="00000000" w:rsidP="00000000" w:rsidRDefault="00000000" w:rsidRPr="00000000" w14:paraId="000016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1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varlog</w:t>
      </w:r>
    </w:p>
    <w:p w:rsidR="00000000" w:rsidDel="00000000" w:rsidP="00000000" w:rsidRDefault="00000000" w:rsidRPr="00000000" w14:paraId="00001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1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/var/log</w:t>
      </w:r>
    </w:p>
    <w:p w:rsidR="00000000" w:rsidDel="00000000" w:rsidP="00000000" w:rsidRDefault="00000000" w:rsidRPr="00000000" w14:paraId="00001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containerlog</w:t>
      </w:r>
    </w:p>
    <w:p w:rsidR="00000000" w:rsidDel="00000000" w:rsidP="00000000" w:rsidRDefault="00000000" w:rsidRPr="00000000" w14:paraId="00001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hostPath:</w:t>
      </w:r>
    </w:p>
    <w:p w:rsidR="00000000" w:rsidDel="00000000" w:rsidP="00000000" w:rsidRDefault="00000000" w:rsidRPr="00000000" w14:paraId="00001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/var/lib/docker/containers</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spacing w:after="240" w:before="240" w:lineRule="auto"/>
        <w:rPr/>
      </w:pPr>
      <w:r w:rsidDel="00000000" w:rsidR="00000000" w:rsidRPr="00000000">
        <w:rPr>
          <w:rtl w:val="0"/>
        </w:rPr>
        <w:t xml:space="preserve">In this example:</w:t>
      </w:r>
    </w:p>
    <w:p w:rsidR="00000000" w:rsidDel="00000000" w:rsidP="00000000" w:rsidRDefault="00000000" w:rsidRPr="00000000" w14:paraId="00001703">
      <w:pPr>
        <w:numPr>
          <w:ilvl w:val="0"/>
          <w:numId w:val="349"/>
        </w:numPr>
        <w:spacing w:after="0" w:afterAutospacing="0" w:before="240" w:lineRule="auto"/>
        <w:ind w:left="720" w:hanging="360"/>
      </w:pPr>
      <w:r w:rsidDel="00000000" w:rsidR="00000000" w:rsidRPr="00000000">
        <w:rPr>
          <w:rtl w:val="0"/>
        </w:rPr>
        <w:t xml:space="preserve">Fluentd will run as a container on every node in the cluster.</w:t>
      </w:r>
    </w:p>
    <w:p w:rsidR="00000000" w:rsidDel="00000000" w:rsidP="00000000" w:rsidRDefault="00000000" w:rsidRPr="00000000" w14:paraId="00001704">
      <w:pPr>
        <w:numPr>
          <w:ilvl w:val="0"/>
          <w:numId w:val="349"/>
        </w:numPr>
        <w:spacing w:after="240" w:before="0" w:beforeAutospacing="0" w:lineRule="auto"/>
        <w:ind w:left="720" w:hanging="360"/>
      </w:pPr>
      <w:r w:rsidDel="00000000" w:rsidR="00000000" w:rsidRPr="00000000">
        <w:rPr>
          <w:rtl w:val="0"/>
        </w:rPr>
        <w:t xml:space="preserve">It collects logs from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/var/lib/docker/containers</w:t>
      </w:r>
      <w:r w:rsidDel="00000000" w:rsidR="00000000" w:rsidRPr="00000000">
        <w:rPr>
          <w:rtl w:val="0"/>
        </w:rPr>
        <w:t xml:space="preserve"> (i.e., from the host and Docker containers).</w:t>
      </w:r>
    </w:p>
    <w:p w:rsidR="00000000" w:rsidDel="00000000" w:rsidP="00000000" w:rsidRDefault="00000000" w:rsidRPr="00000000" w14:paraId="000017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6">
      <w:pPr>
        <w:pStyle w:val="Heading3"/>
        <w:keepNext w:val="0"/>
        <w:keepLines w:val="0"/>
        <w:spacing w:before="280" w:lineRule="auto"/>
        <w:rPr>
          <w:b w:val="1"/>
          <w:color w:val="000000"/>
          <w:sz w:val="26"/>
          <w:szCs w:val="26"/>
        </w:rPr>
      </w:pPr>
      <w:bookmarkStart w:colFirst="0" w:colLast="0" w:name="_vxvkt2rvbmhe" w:id="618"/>
      <w:bookmarkEnd w:id="618"/>
      <w:r w:rsidDel="00000000" w:rsidR="00000000" w:rsidRPr="00000000">
        <w:rPr>
          <w:b w:val="1"/>
          <w:color w:val="000000"/>
          <w:sz w:val="26"/>
          <w:szCs w:val="26"/>
          <w:rtl w:val="0"/>
        </w:rPr>
        <w:t xml:space="preserve">Advantages of Using DaemonSets:</w:t>
      </w:r>
    </w:p>
    <w:p w:rsidR="00000000" w:rsidDel="00000000" w:rsidP="00000000" w:rsidRDefault="00000000" w:rsidRPr="00000000" w14:paraId="00001707">
      <w:pPr>
        <w:numPr>
          <w:ilvl w:val="0"/>
          <w:numId w:val="187"/>
        </w:numPr>
        <w:spacing w:after="0" w:afterAutospacing="0" w:before="240" w:lineRule="auto"/>
        <w:ind w:left="720" w:hanging="360"/>
      </w:pPr>
      <w:r w:rsidDel="00000000" w:rsidR="00000000" w:rsidRPr="00000000">
        <w:rPr>
          <w:b w:val="1"/>
          <w:rtl w:val="0"/>
        </w:rPr>
        <w:t xml:space="preserve">Cluster-Wide Deployment</w:t>
      </w:r>
      <w:r w:rsidDel="00000000" w:rsidR="00000000" w:rsidRPr="00000000">
        <w:rPr>
          <w:rtl w:val="0"/>
        </w:rPr>
        <w:t xml:space="preserve">: DaemonSets automatically ensure that a pod is running on every node or a subset of nodes in the cluster without requiring you to manually specify each node. This is ideal for services that need to run everywhere in the cluster.</w:t>
      </w:r>
    </w:p>
    <w:p w:rsidR="00000000" w:rsidDel="00000000" w:rsidP="00000000" w:rsidRDefault="00000000" w:rsidRPr="00000000" w14:paraId="00001708">
      <w:pPr>
        <w:numPr>
          <w:ilvl w:val="0"/>
          <w:numId w:val="187"/>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With DaemonSets, you ensure that the specified pod is consistently deployed across all nodes, which simplifies operations for monitoring, logging, and networking agents.</w:t>
      </w:r>
    </w:p>
    <w:p w:rsidR="00000000" w:rsidDel="00000000" w:rsidP="00000000" w:rsidRDefault="00000000" w:rsidRPr="00000000" w14:paraId="00001709">
      <w:pPr>
        <w:numPr>
          <w:ilvl w:val="0"/>
          <w:numId w:val="187"/>
        </w:numPr>
        <w:spacing w:after="0" w:afterAutospacing="0" w:before="0" w:beforeAutospacing="0" w:lineRule="auto"/>
        <w:ind w:left="720" w:hanging="360"/>
      </w:pPr>
      <w:r w:rsidDel="00000000" w:rsidR="00000000" w:rsidRPr="00000000">
        <w:rPr>
          <w:b w:val="1"/>
          <w:rtl w:val="0"/>
        </w:rPr>
        <w:t xml:space="preserve">Automatic Pod Scheduling on New Nodes</w:t>
      </w:r>
      <w:r w:rsidDel="00000000" w:rsidR="00000000" w:rsidRPr="00000000">
        <w:rPr>
          <w:rtl w:val="0"/>
        </w:rPr>
        <w:t xml:space="preserve">: When new nodes are added to the cluster, the DaemonSet controller automatically schedules the pods on the new nodes. This reduces manual intervention and ensures that the pods are always deployed across all available nodes.</w:t>
      </w:r>
    </w:p>
    <w:p w:rsidR="00000000" w:rsidDel="00000000" w:rsidP="00000000" w:rsidRDefault="00000000" w:rsidRPr="00000000" w14:paraId="0000170A">
      <w:pPr>
        <w:numPr>
          <w:ilvl w:val="0"/>
          <w:numId w:val="187"/>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If you only want the pod to run on specific nodes (e.g., only on certain hardware, with specific labels or taints), you can use </w:t>
      </w:r>
      <w:r w:rsidDel="00000000" w:rsidR="00000000" w:rsidRPr="00000000">
        <w:rPr>
          <w:b w:val="1"/>
          <w:rtl w:val="0"/>
        </w:rPr>
        <w:t xml:space="preserve">nodeSelectors</w:t>
      </w:r>
      <w:r w:rsidDel="00000000" w:rsidR="00000000" w:rsidRPr="00000000">
        <w:rPr>
          <w:rtl w:val="0"/>
        </w:rPr>
        <w:t xml:space="preserve">, </w:t>
      </w:r>
      <w:r w:rsidDel="00000000" w:rsidR="00000000" w:rsidRPr="00000000">
        <w:rPr>
          <w:b w:val="1"/>
          <w:rtl w:val="0"/>
        </w:rPr>
        <w:t xml:space="preserve">affinity rules</w:t>
      </w:r>
      <w:r w:rsidDel="00000000" w:rsidR="00000000" w:rsidRPr="00000000">
        <w:rPr>
          <w:rtl w:val="0"/>
        </w:rPr>
        <w:t xml:space="preserve">, or </w:t>
      </w:r>
      <w:r w:rsidDel="00000000" w:rsidR="00000000" w:rsidRPr="00000000">
        <w:rPr>
          <w:b w:val="1"/>
          <w:rtl w:val="0"/>
        </w:rPr>
        <w:t xml:space="preserve">taints and tolerations</w:t>
      </w:r>
      <w:r w:rsidDel="00000000" w:rsidR="00000000" w:rsidRPr="00000000">
        <w:rPr>
          <w:rtl w:val="0"/>
        </w:rPr>
        <w:t xml:space="preserve"> to control where the DaemonSet pods are deployed.</w:t>
      </w:r>
    </w:p>
    <w:p w:rsidR="00000000" w:rsidDel="00000000" w:rsidP="00000000" w:rsidRDefault="00000000" w:rsidRPr="00000000" w14:paraId="0000170B">
      <w:pPr>
        <w:numPr>
          <w:ilvl w:val="0"/>
          <w:numId w:val="187"/>
        </w:numPr>
        <w:spacing w:after="240" w:before="0" w:beforeAutospacing="0" w:lineRule="auto"/>
        <w:ind w:left="720" w:hanging="360"/>
      </w:pPr>
      <w:r w:rsidDel="00000000" w:rsidR="00000000" w:rsidRPr="00000000">
        <w:rPr>
          <w:b w:val="1"/>
          <w:rtl w:val="0"/>
        </w:rPr>
        <w:t xml:space="preserve">Simplified Management</w:t>
      </w:r>
      <w:r w:rsidDel="00000000" w:rsidR="00000000" w:rsidRPr="00000000">
        <w:rPr>
          <w:rtl w:val="0"/>
        </w:rPr>
        <w:t xml:space="preserve">: Since DaemonSets manage the deployment of pods across nodes in a uniform way, they simplify the management of infrastructure components like monitoring, logging, or networking agents that need to be deployed on every node.</w:t>
      </w:r>
    </w:p>
    <w:p w:rsidR="00000000" w:rsidDel="00000000" w:rsidP="00000000" w:rsidRDefault="00000000" w:rsidRPr="00000000" w14:paraId="000017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D">
      <w:pPr>
        <w:pStyle w:val="Heading3"/>
        <w:keepNext w:val="0"/>
        <w:keepLines w:val="0"/>
        <w:spacing w:before="280" w:lineRule="auto"/>
        <w:rPr>
          <w:b w:val="1"/>
          <w:color w:val="000000"/>
          <w:sz w:val="26"/>
          <w:szCs w:val="26"/>
        </w:rPr>
      </w:pPr>
      <w:bookmarkStart w:colFirst="0" w:colLast="0" w:name="_h5dmsfebdyq7" w:id="619"/>
      <w:bookmarkEnd w:id="619"/>
      <w:r w:rsidDel="00000000" w:rsidR="00000000" w:rsidRPr="00000000">
        <w:rPr>
          <w:b w:val="1"/>
          <w:color w:val="000000"/>
          <w:sz w:val="26"/>
          <w:szCs w:val="26"/>
          <w:rtl w:val="0"/>
        </w:rPr>
        <w:t xml:space="preserve">Limitations of DaemonSets on EKS Fargate:</w:t>
      </w:r>
    </w:p>
    <w:p w:rsidR="00000000" w:rsidDel="00000000" w:rsidP="00000000" w:rsidRDefault="00000000" w:rsidRPr="00000000" w14:paraId="0000170E">
      <w:pPr>
        <w:spacing w:after="240" w:before="240" w:lineRule="auto"/>
        <w:rPr/>
      </w:pPr>
      <w:r w:rsidDel="00000000" w:rsidR="00000000" w:rsidRPr="00000000">
        <w:rPr>
          <w:b w:val="1"/>
          <w:rtl w:val="0"/>
        </w:rPr>
        <w:t xml:space="preserve">Amazon EKS Fargate</w:t>
      </w:r>
      <w:r w:rsidDel="00000000" w:rsidR="00000000" w:rsidRPr="00000000">
        <w:rPr>
          <w:rtl w:val="0"/>
        </w:rPr>
        <w:t xml:space="preserve"> is a managed compute engine that allows you to run Kubernetes pods without managing the underlying EC2 instances. However, Fargate has certain limitations compared to running Kubernetes on EC2 instances, and one of these limitations is that </w:t>
      </w:r>
      <w:r w:rsidDel="00000000" w:rsidR="00000000" w:rsidRPr="00000000">
        <w:rPr>
          <w:b w:val="1"/>
          <w:rtl w:val="0"/>
        </w:rPr>
        <w:t xml:space="preserve">DaemonSets cannot be used in EKS Fargate</w:t>
      </w:r>
      <w:r w:rsidDel="00000000" w:rsidR="00000000" w:rsidRPr="00000000">
        <w:rPr>
          <w:rtl w:val="0"/>
        </w:rPr>
        <w:t xml:space="preserve">.</w:t>
      </w:r>
    </w:p>
    <w:p w:rsidR="00000000" w:rsidDel="00000000" w:rsidP="00000000" w:rsidRDefault="00000000" w:rsidRPr="00000000" w14:paraId="0000170F">
      <w:pPr>
        <w:pStyle w:val="Heading4"/>
        <w:keepNext w:val="0"/>
        <w:keepLines w:val="0"/>
        <w:spacing w:after="40" w:before="240" w:lineRule="auto"/>
        <w:rPr>
          <w:b w:val="1"/>
          <w:color w:val="000000"/>
          <w:sz w:val="22"/>
          <w:szCs w:val="22"/>
        </w:rPr>
      </w:pPr>
      <w:bookmarkStart w:colFirst="0" w:colLast="0" w:name="_1286vc966jim" w:id="620"/>
      <w:bookmarkEnd w:id="620"/>
      <w:r w:rsidDel="00000000" w:rsidR="00000000" w:rsidRPr="00000000">
        <w:rPr>
          <w:b w:val="1"/>
          <w:color w:val="000000"/>
          <w:sz w:val="22"/>
          <w:szCs w:val="22"/>
          <w:rtl w:val="0"/>
        </w:rPr>
        <w:t xml:space="preserve">Why DaemonSets Don't Work on EKS Fargate:</w:t>
      </w:r>
    </w:p>
    <w:p w:rsidR="00000000" w:rsidDel="00000000" w:rsidP="00000000" w:rsidRDefault="00000000" w:rsidRPr="00000000" w14:paraId="00001710">
      <w:pPr>
        <w:numPr>
          <w:ilvl w:val="0"/>
          <w:numId w:val="306"/>
        </w:numPr>
        <w:spacing w:after="0" w:afterAutospacing="0" w:before="240" w:lineRule="auto"/>
        <w:ind w:left="720" w:hanging="360"/>
      </w:pPr>
      <w:r w:rsidDel="00000000" w:rsidR="00000000" w:rsidRPr="00000000">
        <w:rPr>
          <w:b w:val="1"/>
          <w:rtl w:val="0"/>
        </w:rPr>
        <w:t xml:space="preserve">Fargate</w:t>
      </w:r>
      <w:r w:rsidDel="00000000" w:rsidR="00000000" w:rsidRPr="00000000">
        <w:rPr>
          <w:rtl w:val="0"/>
        </w:rPr>
        <w:t xml:space="preserve"> abstracts away the underlying infrastructure and does not give you direct control over the worker nodes (since there are no dedicated EC2 instances in the cluster). This makes it impossible to run DaemonSets in the same way as on EC2-backed nodes, because DaemonSets are designed to run on nodes and assume node-level control.</w:t>
      </w:r>
    </w:p>
    <w:p w:rsidR="00000000" w:rsidDel="00000000" w:rsidP="00000000" w:rsidRDefault="00000000" w:rsidRPr="00000000" w14:paraId="00001711">
      <w:pPr>
        <w:numPr>
          <w:ilvl w:val="0"/>
          <w:numId w:val="306"/>
        </w:numPr>
        <w:spacing w:after="240" w:before="0" w:beforeAutospacing="0" w:lineRule="auto"/>
        <w:ind w:left="720" w:hanging="360"/>
      </w:pPr>
      <w:r w:rsidDel="00000000" w:rsidR="00000000" w:rsidRPr="00000000">
        <w:rPr>
          <w:b w:val="1"/>
          <w:rtl w:val="0"/>
        </w:rPr>
        <w:t xml:space="preserve">Fargate's nature</w:t>
      </w:r>
      <w:r w:rsidDel="00000000" w:rsidR="00000000" w:rsidRPr="00000000">
        <w:rPr>
          <w:rtl w:val="0"/>
        </w:rPr>
        <w:t xml:space="preserve">: Fargate is optimized for stateless workloads where you don't need to deploy software or agents on the underlying nodes. DaemonSets often require node-level access to resources like logging, monitoring, and networking, which isn’t supported by Fargate's serverless model.</w:t>
      </w:r>
    </w:p>
    <w:p w:rsidR="00000000" w:rsidDel="00000000" w:rsidP="00000000" w:rsidRDefault="00000000" w:rsidRPr="00000000" w14:paraId="000017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3">
      <w:pPr>
        <w:pStyle w:val="Heading3"/>
        <w:keepNext w:val="0"/>
        <w:keepLines w:val="0"/>
        <w:spacing w:before="280" w:lineRule="auto"/>
        <w:rPr>
          <w:b w:val="1"/>
          <w:color w:val="000000"/>
          <w:sz w:val="26"/>
          <w:szCs w:val="26"/>
        </w:rPr>
      </w:pPr>
      <w:bookmarkStart w:colFirst="0" w:colLast="0" w:name="_xuxno7ve9eyn" w:id="621"/>
      <w:bookmarkEnd w:id="621"/>
      <w:r w:rsidDel="00000000" w:rsidR="00000000" w:rsidRPr="00000000">
        <w:rPr>
          <w:b w:val="1"/>
          <w:color w:val="000000"/>
          <w:sz w:val="26"/>
          <w:szCs w:val="26"/>
          <w:rtl w:val="0"/>
        </w:rPr>
        <w:t xml:space="preserve">Solution for Replacing DaemonSets in EKS Fargate</w:t>
      </w:r>
    </w:p>
    <w:p w:rsidR="00000000" w:rsidDel="00000000" w:rsidP="00000000" w:rsidRDefault="00000000" w:rsidRPr="00000000" w14:paraId="00001714">
      <w:pPr>
        <w:spacing w:after="240" w:before="240" w:lineRule="auto"/>
        <w:rPr/>
      </w:pPr>
      <w:r w:rsidDel="00000000" w:rsidR="00000000" w:rsidRPr="00000000">
        <w:rPr>
          <w:rtl w:val="0"/>
        </w:rPr>
        <w:t xml:space="preserve">Since DaemonSets cannot be used with Fargate in Amazon EKS, you'll need to use alternative methods to deploy applications that require node-level agents or services (like monitoring, logging, etc.). Here are some alternatives:</w:t>
      </w:r>
    </w:p>
    <w:p w:rsidR="00000000" w:rsidDel="00000000" w:rsidP="00000000" w:rsidRDefault="00000000" w:rsidRPr="00000000" w14:paraId="00001715">
      <w:pPr>
        <w:pStyle w:val="Heading4"/>
        <w:keepNext w:val="0"/>
        <w:keepLines w:val="0"/>
        <w:spacing w:after="40" w:before="240" w:lineRule="auto"/>
        <w:rPr>
          <w:b w:val="1"/>
          <w:color w:val="000000"/>
          <w:sz w:val="22"/>
          <w:szCs w:val="22"/>
        </w:rPr>
      </w:pPr>
      <w:bookmarkStart w:colFirst="0" w:colLast="0" w:name="_qqb3etd04fma" w:id="622"/>
      <w:bookmarkEnd w:id="622"/>
      <w:r w:rsidDel="00000000" w:rsidR="00000000" w:rsidRPr="00000000">
        <w:rPr>
          <w:b w:val="1"/>
          <w:color w:val="000000"/>
          <w:sz w:val="22"/>
          <w:szCs w:val="22"/>
          <w:rtl w:val="0"/>
        </w:rPr>
        <w:t xml:space="preserve">1. Use Fargate Profiles with EKS</w:t>
      </w:r>
    </w:p>
    <w:p w:rsidR="00000000" w:rsidDel="00000000" w:rsidP="00000000" w:rsidRDefault="00000000" w:rsidRPr="00000000" w14:paraId="00001716">
      <w:pPr>
        <w:spacing w:after="240" w:before="240" w:lineRule="auto"/>
        <w:rPr/>
      </w:pPr>
      <w:r w:rsidDel="00000000" w:rsidR="00000000" w:rsidRPr="00000000">
        <w:rPr>
          <w:rtl w:val="0"/>
        </w:rPr>
        <w:t xml:space="preserve">Fargate Profiles allow you to specify which pods should run on Fargate, and you can control which namespaces or labels should be used for Fargate workloads. However, with Fargate, you will have to ensure that workloads like logging and monitoring agents are </w:t>
      </w:r>
      <w:r w:rsidDel="00000000" w:rsidR="00000000" w:rsidRPr="00000000">
        <w:rPr>
          <w:b w:val="1"/>
          <w:rtl w:val="0"/>
        </w:rPr>
        <w:t xml:space="preserve">containerized and distributed</w:t>
      </w:r>
      <w:r w:rsidDel="00000000" w:rsidR="00000000" w:rsidRPr="00000000">
        <w:rPr>
          <w:rtl w:val="0"/>
        </w:rPr>
        <w:t xml:space="preserve"> in a different way, typically running as application pods, not DaemonSets.</w:t>
      </w:r>
    </w:p>
    <w:p w:rsidR="00000000" w:rsidDel="00000000" w:rsidP="00000000" w:rsidRDefault="00000000" w:rsidRPr="00000000" w14:paraId="00001717">
      <w:pPr>
        <w:pStyle w:val="Heading4"/>
        <w:keepNext w:val="0"/>
        <w:keepLines w:val="0"/>
        <w:spacing w:after="40" w:before="240" w:lineRule="auto"/>
        <w:rPr>
          <w:b w:val="1"/>
          <w:color w:val="000000"/>
          <w:sz w:val="22"/>
          <w:szCs w:val="22"/>
        </w:rPr>
      </w:pPr>
      <w:bookmarkStart w:colFirst="0" w:colLast="0" w:name="_t2njbz3k4we3" w:id="623"/>
      <w:bookmarkEnd w:id="623"/>
      <w:r w:rsidDel="00000000" w:rsidR="00000000" w:rsidRPr="00000000">
        <w:rPr>
          <w:b w:val="1"/>
          <w:color w:val="000000"/>
          <w:sz w:val="22"/>
          <w:szCs w:val="22"/>
          <w:rtl w:val="0"/>
        </w:rPr>
        <w:t xml:space="preserve">Example: Deploying a Fluentd pod on Fargate without a DaemonSet:</w:t>
      </w:r>
    </w:p>
    <w:p w:rsidR="00000000" w:rsidDel="00000000" w:rsidP="00000000" w:rsidRDefault="00000000" w:rsidRPr="00000000" w14:paraId="00001718">
      <w:pPr>
        <w:spacing w:after="240" w:before="240" w:lineRule="auto"/>
        <w:rPr/>
      </w:pPr>
      <w:r w:rsidDel="00000000" w:rsidR="00000000" w:rsidRPr="00000000">
        <w:rPr>
          <w:rtl w:val="0"/>
        </w:rPr>
        <w:t xml:space="preserve">You can deploy </w:t>
      </w:r>
      <w:r w:rsidDel="00000000" w:rsidR="00000000" w:rsidRPr="00000000">
        <w:rPr>
          <w:b w:val="1"/>
          <w:rtl w:val="0"/>
        </w:rPr>
        <w:t xml:space="preserve">Fluentd</w:t>
      </w:r>
      <w:r w:rsidDel="00000000" w:rsidR="00000000" w:rsidRPr="00000000">
        <w:rPr>
          <w:rtl w:val="0"/>
        </w:rPr>
        <w:t xml:space="preserve"> as a regular </w:t>
      </w:r>
      <w:r w:rsidDel="00000000" w:rsidR="00000000" w:rsidRPr="00000000">
        <w:rPr>
          <w:b w:val="1"/>
          <w:rtl w:val="0"/>
        </w:rPr>
        <w:t xml:space="preserve">Deployment</w:t>
      </w:r>
      <w:r w:rsidDel="00000000" w:rsidR="00000000" w:rsidRPr="00000000">
        <w:rPr>
          <w:rtl w:val="0"/>
        </w:rPr>
        <w:t xml:space="preserve"> or </w:t>
      </w:r>
      <w:r w:rsidDel="00000000" w:rsidR="00000000" w:rsidRPr="00000000">
        <w:rPr>
          <w:b w:val="1"/>
          <w:rtl w:val="0"/>
        </w:rPr>
        <w:t xml:space="preserve">Pod</w:t>
      </w:r>
      <w:r w:rsidDel="00000000" w:rsidR="00000000" w:rsidRPr="00000000">
        <w:rPr>
          <w:rtl w:val="0"/>
        </w:rPr>
        <w:t xml:space="preserve"> in a specific namespace or using Fargate profiles, but this won’t have the DaemonSet behavior of running a pod on every node. You'll have to manage scaling and placement differently.</w:t>
      </w:r>
    </w:p>
    <w:p w:rsidR="00000000" w:rsidDel="00000000" w:rsidP="00000000" w:rsidRDefault="00000000" w:rsidRPr="00000000" w14:paraId="00001719">
      <w:pPr>
        <w:pStyle w:val="Heading4"/>
        <w:keepNext w:val="0"/>
        <w:keepLines w:val="0"/>
        <w:spacing w:after="40" w:before="240" w:lineRule="auto"/>
        <w:rPr>
          <w:b w:val="1"/>
          <w:color w:val="000000"/>
          <w:sz w:val="22"/>
          <w:szCs w:val="22"/>
        </w:rPr>
      </w:pPr>
      <w:bookmarkStart w:colFirst="0" w:colLast="0" w:name="_6u484qwvk4ob" w:id="624"/>
      <w:bookmarkEnd w:id="624"/>
      <w:r w:rsidDel="00000000" w:rsidR="00000000" w:rsidRPr="00000000">
        <w:rPr>
          <w:b w:val="1"/>
          <w:color w:val="000000"/>
          <w:sz w:val="22"/>
          <w:szCs w:val="22"/>
          <w:rtl w:val="0"/>
        </w:rPr>
        <w:t xml:space="preserve">2. Use NodePort Services with External Logging Solutions</w:t>
      </w:r>
    </w:p>
    <w:p w:rsidR="00000000" w:rsidDel="00000000" w:rsidP="00000000" w:rsidRDefault="00000000" w:rsidRPr="00000000" w14:paraId="0000171A">
      <w:pPr>
        <w:spacing w:after="240" w:before="240" w:lineRule="auto"/>
        <w:rPr/>
      </w:pPr>
      <w:r w:rsidDel="00000000" w:rsidR="00000000" w:rsidRPr="00000000">
        <w:rPr>
          <w:rtl w:val="0"/>
        </w:rPr>
        <w:t xml:space="preserve">In EKS Fargate, since you can't run DaemonSets, you can use </w:t>
      </w:r>
      <w:r w:rsidDel="00000000" w:rsidR="00000000" w:rsidRPr="00000000">
        <w:rPr>
          <w:b w:val="1"/>
          <w:rtl w:val="0"/>
        </w:rPr>
        <w:t xml:space="preserve">NodePort services</w:t>
      </w:r>
      <w:r w:rsidDel="00000000" w:rsidR="00000000" w:rsidRPr="00000000">
        <w:rPr>
          <w:rtl w:val="0"/>
        </w:rPr>
        <w:t xml:space="preserve"> to route traffic from Fargate pods to external systems or logging agents running in a more flexible environment. For example, you can collect logs from all pods using a centralized log collection tool like </w:t>
      </w:r>
      <w:r w:rsidDel="00000000" w:rsidR="00000000" w:rsidRPr="00000000">
        <w:rPr>
          <w:b w:val="1"/>
          <w:rtl w:val="0"/>
        </w:rPr>
        <w:t xml:space="preserve">Fluent Bit</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or </w:t>
      </w:r>
      <w:r w:rsidDel="00000000" w:rsidR="00000000" w:rsidRPr="00000000">
        <w:rPr>
          <w:b w:val="1"/>
          <w:rtl w:val="0"/>
        </w:rPr>
        <w:t xml:space="preserve">CloudWatch</w:t>
      </w:r>
      <w:r w:rsidDel="00000000" w:rsidR="00000000" w:rsidRPr="00000000">
        <w:rPr>
          <w:rtl w:val="0"/>
        </w:rPr>
        <w:t xml:space="preserve"> by deploying agents as individual pods.</w:t>
      </w:r>
    </w:p>
    <w:p w:rsidR="00000000" w:rsidDel="00000000" w:rsidP="00000000" w:rsidRDefault="00000000" w:rsidRPr="00000000" w14:paraId="0000171B">
      <w:pPr>
        <w:pStyle w:val="Heading4"/>
        <w:keepNext w:val="0"/>
        <w:keepLines w:val="0"/>
        <w:spacing w:after="40" w:before="240" w:lineRule="auto"/>
        <w:rPr>
          <w:b w:val="1"/>
          <w:color w:val="000000"/>
          <w:sz w:val="22"/>
          <w:szCs w:val="22"/>
        </w:rPr>
      </w:pPr>
      <w:bookmarkStart w:colFirst="0" w:colLast="0" w:name="_xfuadb5j3lud" w:id="625"/>
      <w:bookmarkEnd w:id="625"/>
      <w:r w:rsidDel="00000000" w:rsidR="00000000" w:rsidRPr="00000000">
        <w:rPr>
          <w:b w:val="1"/>
          <w:color w:val="000000"/>
          <w:sz w:val="22"/>
          <w:szCs w:val="22"/>
          <w:rtl w:val="0"/>
        </w:rPr>
        <w:t xml:space="preserve">3. Use Sidecar Containers</w:t>
      </w:r>
    </w:p>
    <w:p w:rsidR="00000000" w:rsidDel="00000000" w:rsidP="00000000" w:rsidRDefault="00000000" w:rsidRPr="00000000" w14:paraId="0000171C">
      <w:pPr>
        <w:spacing w:after="240" w:before="240" w:lineRule="auto"/>
        <w:rPr/>
      </w:pPr>
      <w:r w:rsidDel="00000000" w:rsidR="00000000" w:rsidRPr="00000000">
        <w:rPr>
          <w:rtl w:val="0"/>
        </w:rPr>
        <w:t xml:space="preserve">In cases where you need logging, monitoring, or network proxies, you can deploy </w:t>
      </w:r>
      <w:r w:rsidDel="00000000" w:rsidR="00000000" w:rsidRPr="00000000">
        <w:rPr>
          <w:b w:val="1"/>
          <w:rtl w:val="0"/>
        </w:rPr>
        <w:t xml:space="preserve">sidecar containers</w:t>
      </w:r>
      <w:r w:rsidDel="00000000" w:rsidR="00000000" w:rsidRPr="00000000">
        <w:rPr>
          <w:rtl w:val="0"/>
        </w:rPr>
        <w:t xml:space="preserve"> in each pod instead of using a DaemonSet. Sidecar containers run alongside the main container in the same pod and can handle logging, monitoring, or other tasks that would typically require a DaemonSet.</w:t>
      </w:r>
    </w:p>
    <w:p w:rsidR="00000000" w:rsidDel="00000000" w:rsidP="00000000" w:rsidRDefault="00000000" w:rsidRPr="00000000" w14:paraId="0000171D">
      <w:pPr>
        <w:spacing w:after="240" w:before="240" w:lineRule="auto"/>
        <w:rPr/>
      </w:pPr>
      <w:r w:rsidDel="00000000" w:rsidR="00000000" w:rsidRPr="00000000">
        <w:rPr>
          <w:rtl w:val="0"/>
        </w:rPr>
        <w:t xml:space="preserve">For example, in your Kubernetes application, you could deploy a </w:t>
      </w:r>
      <w:r w:rsidDel="00000000" w:rsidR="00000000" w:rsidRPr="00000000">
        <w:rPr>
          <w:b w:val="1"/>
          <w:rtl w:val="0"/>
        </w:rPr>
        <w:t xml:space="preserve">Fluentd sidecar container</w:t>
      </w:r>
      <w:r w:rsidDel="00000000" w:rsidR="00000000" w:rsidRPr="00000000">
        <w:rPr>
          <w:rtl w:val="0"/>
        </w:rPr>
        <w:t xml:space="preserve"> that collects logs for the main application container. This is a viable alternative, though not as scalable across nodes as a DaemonSet.</w:t>
      </w:r>
    </w:p>
    <w:p w:rsidR="00000000" w:rsidDel="00000000" w:rsidP="00000000" w:rsidRDefault="00000000" w:rsidRPr="00000000" w14:paraId="0000171E">
      <w:pPr>
        <w:pStyle w:val="Heading4"/>
        <w:keepNext w:val="0"/>
        <w:keepLines w:val="0"/>
        <w:spacing w:after="40" w:before="240" w:lineRule="auto"/>
        <w:rPr>
          <w:b w:val="1"/>
          <w:color w:val="000000"/>
          <w:sz w:val="22"/>
          <w:szCs w:val="22"/>
        </w:rPr>
      </w:pPr>
      <w:bookmarkStart w:colFirst="0" w:colLast="0" w:name="_1tbdhkpkkp2a" w:id="626"/>
      <w:bookmarkEnd w:id="626"/>
      <w:r w:rsidDel="00000000" w:rsidR="00000000" w:rsidRPr="00000000">
        <w:rPr>
          <w:b w:val="1"/>
          <w:color w:val="000000"/>
          <w:sz w:val="22"/>
          <w:szCs w:val="22"/>
          <w:rtl w:val="0"/>
        </w:rPr>
        <w:t xml:space="preserve">4. Use External Tools or Services:</w:t>
      </w:r>
    </w:p>
    <w:p w:rsidR="00000000" w:rsidDel="00000000" w:rsidP="00000000" w:rsidRDefault="00000000" w:rsidRPr="00000000" w14:paraId="0000171F">
      <w:pPr>
        <w:spacing w:after="240" w:before="240" w:lineRule="auto"/>
        <w:rPr/>
      </w:pPr>
      <w:r w:rsidDel="00000000" w:rsidR="00000000" w:rsidRPr="00000000">
        <w:rPr>
          <w:rtl w:val="0"/>
        </w:rPr>
        <w:t xml:space="preserve">Instead of relying on DaemonSets to deploy monitoring/logging tools directly on your nodes, you can use </w:t>
      </w:r>
      <w:r w:rsidDel="00000000" w:rsidR="00000000" w:rsidRPr="00000000">
        <w:rPr>
          <w:b w:val="1"/>
          <w:rtl w:val="0"/>
        </w:rPr>
        <w:t xml:space="preserve">AWS CloudWatch</w:t>
      </w:r>
      <w:r w:rsidDel="00000000" w:rsidR="00000000" w:rsidRPr="00000000">
        <w:rPr>
          <w:rtl w:val="0"/>
        </w:rPr>
        <w:t xml:space="preserve"> (which integrates easily with EKS and Fargate) to collect logs, metrics, and traces. CloudWatch agents can be configured inside your applications or using the Fargate profile.</w:t>
      </w:r>
    </w:p>
    <w:p w:rsidR="00000000" w:rsidDel="00000000" w:rsidP="00000000" w:rsidRDefault="00000000" w:rsidRPr="00000000" w14:paraId="00001720">
      <w:pPr>
        <w:spacing w:after="240" w:before="240" w:lineRule="auto"/>
        <w:rPr/>
      </w:pPr>
      <w:r w:rsidDel="00000000" w:rsidR="00000000" w:rsidRPr="00000000">
        <w:rPr>
          <w:rtl w:val="0"/>
        </w:rPr>
        <w:t xml:space="preserve">For example, you could use the </w:t>
      </w:r>
      <w:r w:rsidDel="00000000" w:rsidR="00000000" w:rsidRPr="00000000">
        <w:rPr>
          <w:b w:val="1"/>
          <w:rtl w:val="0"/>
        </w:rPr>
        <w:t xml:space="preserve">AWS CloudWatch Agent</w:t>
      </w:r>
      <w:r w:rsidDel="00000000" w:rsidR="00000000" w:rsidRPr="00000000">
        <w:rPr>
          <w:rtl w:val="0"/>
        </w:rPr>
        <w:t xml:space="preserve"> or </w:t>
      </w:r>
      <w:r w:rsidDel="00000000" w:rsidR="00000000" w:rsidRPr="00000000">
        <w:rPr>
          <w:b w:val="1"/>
          <w:rtl w:val="0"/>
        </w:rPr>
        <w:t xml:space="preserve">Fluentd</w:t>
      </w:r>
      <w:r w:rsidDel="00000000" w:rsidR="00000000" w:rsidRPr="00000000">
        <w:rPr>
          <w:rtl w:val="0"/>
        </w:rPr>
        <w:t xml:space="preserve"> to send logs from your Fargate-based pods to CloudWatch Logs.</w:t>
      </w:r>
    </w:p>
    <w:p w:rsidR="00000000" w:rsidDel="00000000" w:rsidP="00000000" w:rsidRDefault="00000000" w:rsidRPr="00000000" w14:paraId="00001721">
      <w:pPr>
        <w:pStyle w:val="Heading4"/>
        <w:keepNext w:val="0"/>
        <w:keepLines w:val="0"/>
        <w:spacing w:after="40" w:before="240" w:lineRule="auto"/>
        <w:rPr>
          <w:b w:val="1"/>
          <w:color w:val="000000"/>
          <w:sz w:val="22"/>
          <w:szCs w:val="22"/>
        </w:rPr>
      </w:pPr>
      <w:bookmarkStart w:colFirst="0" w:colLast="0" w:name="_p520nnyg3ds4" w:id="627"/>
      <w:bookmarkEnd w:id="627"/>
      <w:r w:rsidDel="00000000" w:rsidR="00000000" w:rsidRPr="00000000">
        <w:rPr>
          <w:b w:val="1"/>
          <w:color w:val="000000"/>
          <w:sz w:val="22"/>
          <w:szCs w:val="22"/>
          <w:rtl w:val="0"/>
        </w:rPr>
        <w:t xml:space="preserve">5. Use Kubernetes Events and Metrics Server:</w:t>
      </w:r>
    </w:p>
    <w:p w:rsidR="00000000" w:rsidDel="00000000" w:rsidP="00000000" w:rsidRDefault="00000000" w:rsidRPr="00000000" w14:paraId="00001722">
      <w:pPr>
        <w:spacing w:after="240" w:before="240" w:lineRule="auto"/>
        <w:rPr/>
      </w:pPr>
      <w:r w:rsidDel="00000000" w:rsidR="00000000" w:rsidRPr="00000000">
        <w:rPr>
          <w:rtl w:val="0"/>
        </w:rPr>
        <w:t xml:space="preserve">Instead of relying on node-level logging agents (e.g., Fluentd running as a DaemonSet), you can leverage </w:t>
      </w:r>
      <w:r w:rsidDel="00000000" w:rsidR="00000000" w:rsidRPr="00000000">
        <w:rPr>
          <w:b w:val="1"/>
          <w:rtl w:val="0"/>
        </w:rPr>
        <w:t xml:space="preserve">Kubernetes events</w:t>
      </w:r>
      <w:r w:rsidDel="00000000" w:rsidR="00000000" w:rsidRPr="00000000">
        <w:rPr>
          <w:rtl w:val="0"/>
        </w:rPr>
        <w:t xml:space="preserve"> and the </w:t>
      </w:r>
      <w:r w:rsidDel="00000000" w:rsidR="00000000" w:rsidRPr="00000000">
        <w:rPr>
          <w:b w:val="1"/>
          <w:rtl w:val="0"/>
        </w:rPr>
        <w:t xml:space="preserve">Metrics Server</w:t>
      </w:r>
      <w:r w:rsidDel="00000000" w:rsidR="00000000" w:rsidRPr="00000000">
        <w:rPr>
          <w:rtl w:val="0"/>
        </w:rPr>
        <w:t xml:space="preserve"> to gather performance and health information from Fargate pods. These tools can still provide some visibility into your application’s performance and state without requiring DaemonSets.</w:t>
      </w:r>
    </w:p>
    <w:p w:rsidR="00000000" w:rsidDel="00000000" w:rsidP="00000000" w:rsidRDefault="00000000" w:rsidRPr="00000000" w14:paraId="000017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4">
      <w:pPr>
        <w:pStyle w:val="Heading3"/>
        <w:keepNext w:val="0"/>
        <w:keepLines w:val="0"/>
        <w:spacing w:before="280" w:lineRule="auto"/>
        <w:rPr>
          <w:b w:val="1"/>
          <w:color w:val="000000"/>
          <w:sz w:val="26"/>
          <w:szCs w:val="26"/>
        </w:rPr>
      </w:pPr>
      <w:bookmarkStart w:colFirst="0" w:colLast="0" w:name="_nf7hvae5rs5j" w:id="628"/>
      <w:bookmarkEnd w:id="628"/>
      <w:r w:rsidDel="00000000" w:rsidR="00000000" w:rsidRPr="00000000">
        <w:rPr>
          <w:b w:val="1"/>
          <w:color w:val="000000"/>
          <w:sz w:val="26"/>
          <w:szCs w:val="26"/>
          <w:rtl w:val="0"/>
        </w:rPr>
        <w:t xml:space="preserve">Summary:</w:t>
      </w:r>
    </w:p>
    <w:p w:rsidR="00000000" w:rsidDel="00000000" w:rsidP="00000000" w:rsidRDefault="00000000" w:rsidRPr="00000000" w14:paraId="00001725">
      <w:pPr>
        <w:numPr>
          <w:ilvl w:val="0"/>
          <w:numId w:val="309"/>
        </w:numPr>
        <w:spacing w:after="0" w:afterAutospacing="0" w:before="240" w:lineRule="auto"/>
        <w:ind w:left="720" w:hanging="360"/>
      </w:pPr>
      <w:r w:rsidDel="00000000" w:rsidR="00000000" w:rsidRPr="00000000">
        <w:rPr>
          <w:b w:val="1"/>
          <w:rtl w:val="0"/>
        </w:rPr>
        <w:t xml:space="preserve">DaemonSets</w:t>
      </w:r>
      <w:r w:rsidDel="00000000" w:rsidR="00000000" w:rsidRPr="00000000">
        <w:rPr>
          <w:rtl w:val="0"/>
        </w:rPr>
        <w:t xml:space="preserve"> are useful for running pods on all (or selected) nodes in a cluster, and they are typically used for logging agents, monitoring agents, and networking components.</w:t>
      </w:r>
    </w:p>
    <w:p w:rsidR="00000000" w:rsidDel="00000000" w:rsidP="00000000" w:rsidRDefault="00000000" w:rsidRPr="00000000" w14:paraId="00001726">
      <w:pPr>
        <w:numPr>
          <w:ilvl w:val="0"/>
          <w:numId w:val="309"/>
        </w:numPr>
        <w:spacing w:after="0" w:afterAutospacing="0" w:before="0" w:beforeAutospacing="0" w:lineRule="auto"/>
        <w:ind w:left="720" w:hanging="360"/>
      </w:pPr>
      <w:r w:rsidDel="00000000" w:rsidR="00000000" w:rsidRPr="00000000">
        <w:rPr>
          <w:b w:val="1"/>
          <w:rtl w:val="0"/>
        </w:rPr>
        <w:t xml:space="preserve">Limitations in EKS Fargate</w:t>
      </w:r>
      <w:r w:rsidDel="00000000" w:rsidR="00000000" w:rsidRPr="00000000">
        <w:rPr>
          <w:rtl w:val="0"/>
        </w:rPr>
        <w:t xml:space="preserve">: DaemonSets are not supported on EKS Fargate because Fargate abstracts away the underlying nodes, and DaemonSets rely on direct access to nodes.</w:t>
      </w:r>
    </w:p>
    <w:p w:rsidR="00000000" w:rsidDel="00000000" w:rsidP="00000000" w:rsidRDefault="00000000" w:rsidRPr="00000000" w14:paraId="00001727">
      <w:pPr>
        <w:numPr>
          <w:ilvl w:val="0"/>
          <w:numId w:val="309"/>
        </w:numPr>
        <w:spacing w:after="0" w:afterAutospacing="0" w:before="0" w:beforeAutospacing="0" w:lineRule="auto"/>
        <w:ind w:left="720" w:hanging="360"/>
      </w:pPr>
      <w:r w:rsidDel="00000000" w:rsidR="00000000" w:rsidRPr="00000000">
        <w:rPr>
          <w:b w:val="1"/>
          <w:rtl w:val="0"/>
        </w:rPr>
        <w:t xml:space="preserve">Alternatives for EKS Fargate</w:t>
      </w:r>
      <w:r w:rsidDel="00000000" w:rsidR="00000000" w:rsidRPr="00000000">
        <w:rPr>
          <w:rtl w:val="0"/>
        </w:rPr>
        <w:t xml:space="preserve">:</w:t>
      </w:r>
    </w:p>
    <w:p w:rsidR="00000000" w:rsidDel="00000000" w:rsidP="00000000" w:rsidRDefault="00000000" w:rsidRPr="00000000" w14:paraId="00001728">
      <w:pPr>
        <w:numPr>
          <w:ilvl w:val="1"/>
          <w:numId w:val="30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Fargate Profiles</w:t>
      </w:r>
      <w:r w:rsidDel="00000000" w:rsidR="00000000" w:rsidRPr="00000000">
        <w:rPr>
          <w:rtl w:val="0"/>
        </w:rPr>
        <w:t xml:space="preserve"> to control where workloads run.</w:t>
      </w:r>
    </w:p>
    <w:p w:rsidR="00000000" w:rsidDel="00000000" w:rsidP="00000000" w:rsidRDefault="00000000" w:rsidRPr="00000000" w14:paraId="00001729">
      <w:pPr>
        <w:numPr>
          <w:ilvl w:val="1"/>
          <w:numId w:val="309"/>
        </w:numPr>
        <w:spacing w:after="0" w:afterAutospacing="0" w:before="0" w:beforeAutospacing="0" w:lineRule="auto"/>
        <w:ind w:left="1440" w:hanging="360"/>
      </w:pPr>
      <w:r w:rsidDel="00000000" w:rsidR="00000000" w:rsidRPr="00000000">
        <w:rPr>
          <w:rtl w:val="0"/>
        </w:rPr>
        <w:t xml:space="preserve">Deploy applications like </w:t>
      </w:r>
      <w:r w:rsidDel="00000000" w:rsidR="00000000" w:rsidRPr="00000000">
        <w:rPr>
          <w:rtl w:val="0"/>
        </w:rPr>
        <w:t xml:space="preserve">Fluentd</w:t>
      </w:r>
      <w:r w:rsidDel="00000000" w:rsidR="00000000" w:rsidRPr="00000000">
        <w:rPr>
          <w:rtl w:val="0"/>
        </w:rPr>
        <w:t xml:space="preserve"> or logging agents as </w:t>
      </w:r>
      <w:r w:rsidDel="00000000" w:rsidR="00000000" w:rsidRPr="00000000">
        <w:rPr>
          <w:b w:val="1"/>
          <w:rtl w:val="0"/>
        </w:rPr>
        <w:t xml:space="preserve">sidecar containers</w:t>
      </w:r>
      <w:r w:rsidDel="00000000" w:rsidR="00000000" w:rsidRPr="00000000">
        <w:rPr>
          <w:rtl w:val="0"/>
        </w:rPr>
        <w:t xml:space="preserve"> or </w:t>
      </w:r>
      <w:r w:rsidDel="00000000" w:rsidR="00000000" w:rsidRPr="00000000">
        <w:rPr>
          <w:b w:val="1"/>
          <w:rtl w:val="0"/>
        </w:rPr>
        <w:t xml:space="preserve">Deployments</w:t>
      </w:r>
      <w:r w:rsidDel="00000000" w:rsidR="00000000" w:rsidRPr="00000000">
        <w:rPr>
          <w:rtl w:val="0"/>
        </w:rPr>
        <w:t xml:space="preserve">.</w:t>
      </w:r>
    </w:p>
    <w:p w:rsidR="00000000" w:rsidDel="00000000" w:rsidP="00000000" w:rsidRDefault="00000000" w:rsidRPr="00000000" w14:paraId="0000172A">
      <w:pPr>
        <w:numPr>
          <w:ilvl w:val="1"/>
          <w:numId w:val="30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CloudWatch</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or other managed services for centralized logging and monitoring.</w:t>
      </w:r>
    </w:p>
    <w:p w:rsidR="00000000" w:rsidDel="00000000" w:rsidP="00000000" w:rsidRDefault="00000000" w:rsidRPr="00000000" w14:paraId="0000172B">
      <w:pPr>
        <w:numPr>
          <w:ilvl w:val="1"/>
          <w:numId w:val="309"/>
        </w:numPr>
        <w:spacing w:after="240" w:before="0" w:beforeAutospacing="0" w:lineRule="auto"/>
        <w:ind w:left="1440" w:hanging="360"/>
      </w:pPr>
      <w:r w:rsidDel="00000000" w:rsidR="00000000" w:rsidRPr="00000000">
        <w:rPr>
          <w:rtl w:val="0"/>
        </w:rPr>
        <w:t xml:space="preserve">Collect logs and metrics using external tools like CloudWatch Agent or Fluent Bit.</w:t>
      </w:r>
    </w:p>
    <w:p w:rsidR="00000000" w:rsidDel="00000000" w:rsidP="00000000" w:rsidRDefault="00000000" w:rsidRPr="00000000" w14:paraId="0000172C">
      <w:pPr>
        <w:spacing w:after="240" w:before="240" w:lineRule="auto"/>
        <w:rPr/>
      </w:pPr>
      <w:r w:rsidDel="00000000" w:rsidR="00000000" w:rsidRPr="00000000">
        <w:rPr>
          <w:rtl w:val="0"/>
        </w:rPr>
        <w:t xml:space="preserve">By adjusting your logging, monitoring, and agent deployment strategies, you can work around the limitations of DaemonSets in EKS Fargate and still achieve comprehensive observability for your workloads.</w:t>
      </w:r>
    </w:p>
    <w:p w:rsidR="00000000" w:rsidDel="00000000" w:rsidP="00000000" w:rsidRDefault="00000000" w:rsidRPr="00000000" w14:paraId="0000172D">
      <w:pPr>
        <w:spacing w:after="240" w:before="240" w:lineRule="auto"/>
        <w:rPr/>
      </w:pPr>
      <w:r w:rsidDel="00000000" w:rsidR="00000000" w:rsidRPr="00000000">
        <w:rPr>
          <w:rtl w:val="0"/>
        </w:rPr>
      </w:r>
    </w:p>
    <w:p w:rsidR="00000000" w:rsidDel="00000000" w:rsidP="00000000" w:rsidRDefault="00000000" w:rsidRPr="00000000" w14:paraId="0000172E">
      <w:pPr>
        <w:pStyle w:val="Heading1"/>
        <w:spacing w:after="240" w:before="240" w:lineRule="auto"/>
        <w:rPr/>
      </w:pPr>
      <w:bookmarkStart w:colFirst="0" w:colLast="0" w:name="_6lwg45styci3" w:id="629"/>
      <w:bookmarkEnd w:id="629"/>
      <w:r w:rsidDel="00000000" w:rsidR="00000000" w:rsidRPr="00000000">
        <w:rPr>
          <w:rtl w:val="0"/>
        </w:rPr>
        <w:t xml:space="preserve">what are all the add ons we have for </w:t>
      </w:r>
      <w:r w:rsidDel="00000000" w:rsidR="00000000" w:rsidRPr="00000000">
        <w:rPr>
          <w:rtl w:val="0"/>
        </w:rPr>
        <w:t xml:space="preserve">aws</w:t>
      </w:r>
      <w:r w:rsidDel="00000000" w:rsidR="00000000" w:rsidRPr="00000000">
        <w:rPr>
          <w:rtl w:val="0"/>
        </w:rPr>
        <w:t xml:space="preserve"> </w:t>
      </w:r>
      <w:r w:rsidDel="00000000" w:rsidR="00000000" w:rsidRPr="00000000">
        <w:rPr>
          <w:rtl w:val="0"/>
        </w:rPr>
        <w:t xml:space="preserve">eks</w:t>
      </w:r>
      <w:r w:rsidDel="00000000" w:rsidR="00000000" w:rsidRPr="00000000">
        <w:rPr>
          <w:rtl w:val="0"/>
        </w:rPr>
        <w:t xml:space="preserve"> like coredns, amazon </w:t>
      </w:r>
      <w:r w:rsidDel="00000000" w:rsidR="00000000" w:rsidRPr="00000000">
        <w:rPr>
          <w:rtl w:val="0"/>
        </w:rPr>
        <w:t xml:space="preserve">vpc</w:t>
      </w:r>
      <w:r w:rsidDel="00000000" w:rsidR="00000000" w:rsidRPr="00000000">
        <w:rPr>
          <w:rtl w:val="0"/>
        </w:rPr>
        <w:t xml:space="preserve"> </w:t>
      </w:r>
      <w:r w:rsidDel="00000000" w:rsidR="00000000" w:rsidRPr="00000000">
        <w:rPr>
          <w:rtl w:val="0"/>
        </w:rPr>
        <w:t xml:space="preserve">cni</w:t>
      </w:r>
      <w:r w:rsidDel="00000000" w:rsidR="00000000" w:rsidRPr="00000000">
        <w:rPr>
          <w:rtl w:val="0"/>
        </w:rPr>
        <w:t xml:space="preserve"> plugin, amazon </w:t>
      </w:r>
      <w:r w:rsidDel="00000000" w:rsidR="00000000" w:rsidRPr="00000000">
        <w:rPr>
          <w:rtl w:val="0"/>
        </w:rPr>
        <w:t xml:space="preserve">eks</w:t>
      </w:r>
      <w:r w:rsidDel="00000000" w:rsidR="00000000" w:rsidRPr="00000000">
        <w:rPr>
          <w:rtl w:val="0"/>
        </w:rPr>
        <w:t xml:space="preserve"> pod identity agent and </w:t>
      </w:r>
      <w:r w:rsidDel="00000000" w:rsidR="00000000" w:rsidRPr="00000000">
        <w:rPr>
          <w:rtl w:val="0"/>
        </w:rPr>
        <w:t xml:space="preserve">kube</w:t>
      </w:r>
      <w:r w:rsidDel="00000000" w:rsidR="00000000" w:rsidRPr="00000000">
        <w:rPr>
          <w:rtl w:val="0"/>
        </w:rPr>
        <w:t xml:space="preserve"> proxy and what is the use and significance of them ?</w:t>
      </w:r>
    </w:p>
    <w:p w:rsidR="00000000" w:rsidDel="00000000" w:rsidP="00000000" w:rsidRDefault="00000000" w:rsidRPr="00000000" w14:paraId="0000172F">
      <w:pPr>
        <w:spacing w:after="240" w:before="240" w:lineRule="auto"/>
        <w:rPr/>
      </w:pPr>
      <w:r w:rsidDel="00000000" w:rsidR="00000000" w:rsidRPr="00000000">
        <w:rPr>
          <w:rtl w:val="0"/>
        </w:rPr>
        <w:t xml:space="preserve">In </w:t>
      </w:r>
      <w:r w:rsidDel="00000000" w:rsidR="00000000" w:rsidRPr="00000000">
        <w:rPr>
          <w:b w:val="1"/>
          <w:rtl w:val="0"/>
        </w:rPr>
        <w:t xml:space="preserve">Amazon Elastic Kubernetes Service (EKS)</w:t>
      </w:r>
      <w:r w:rsidDel="00000000" w:rsidR="00000000" w:rsidRPr="00000000">
        <w:rPr>
          <w:rtl w:val="0"/>
        </w:rPr>
        <w:t xml:space="preserve">, several add-ons and components work together to manage and enhance the functionality of Kubernetes clusters. These add-ons help with various aspects such as networking, DNS resolution, identity management, and proxying for communication between Kubernetes components. Below, I will outline the key AWS EKS add-ons, including </w:t>
      </w:r>
      <w:r w:rsidDel="00000000" w:rsidR="00000000" w:rsidRPr="00000000">
        <w:rPr>
          <w:b w:val="1"/>
          <w:rtl w:val="0"/>
        </w:rPr>
        <w:t xml:space="preserve">CoreDNS</w:t>
      </w:r>
      <w:r w:rsidDel="00000000" w:rsidR="00000000" w:rsidRPr="00000000">
        <w:rPr>
          <w:rtl w:val="0"/>
        </w:rPr>
        <w:t xml:space="preserve">, </w:t>
      </w:r>
      <w:r w:rsidDel="00000000" w:rsidR="00000000" w:rsidRPr="00000000">
        <w:rPr>
          <w:b w:val="1"/>
          <w:rtl w:val="0"/>
        </w:rPr>
        <w:t xml:space="preserve">Amazon VPC CNI Plugin</w:t>
      </w:r>
      <w:r w:rsidDel="00000000" w:rsidR="00000000" w:rsidRPr="00000000">
        <w:rPr>
          <w:rtl w:val="0"/>
        </w:rPr>
        <w:t xml:space="preserve">, </w:t>
      </w:r>
      <w:r w:rsidDel="00000000" w:rsidR="00000000" w:rsidRPr="00000000">
        <w:rPr>
          <w:b w:val="1"/>
          <w:rtl w:val="0"/>
        </w:rPr>
        <w:t xml:space="preserve">Amazon EKS Pod Identity Agent</w:t>
      </w:r>
      <w:r w:rsidDel="00000000" w:rsidR="00000000" w:rsidRPr="00000000">
        <w:rPr>
          <w:rtl w:val="0"/>
        </w:rPr>
        <w:t xml:space="preserve">, and </w:t>
      </w:r>
      <w:r w:rsidDel="00000000" w:rsidR="00000000" w:rsidRPr="00000000">
        <w:rPr>
          <w:b w:val="1"/>
          <w:rtl w:val="0"/>
        </w:rPr>
        <w:t xml:space="preserve">Kube Proxy</w:t>
      </w:r>
      <w:r w:rsidDel="00000000" w:rsidR="00000000" w:rsidRPr="00000000">
        <w:rPr>
          <w:rtl w:val="0"/>
        </w:rPr>
        <w:t xml:space="preserve">, along with their uses and significance.</w:t>
      </w:r>
    </w:p>
    <w:p w:rsidR="00000000" w:rsidDel="00000000" w:rsidP="00000000" w:rsidRDefault="00000000" w:rsidRPr="00000000" w14:paraId="00001730">
      <w:pPr>
        <w:pStyle w:val="Heading3"/>
        <w:keepNext w:val="0"/>
        <w:keepLines w:val="0"/>
        <w:spacing w:before="280" w:lineRule="auto"/>
        <w:rPr>
          <w:b w:val="1"/>
          <w:color w:val="000000"/>
          <w:sz w:val="26"/>
          <w:szCs w:val="26"/>
        </w:rPr>
      </w:pPr>
      <w:bookmarkStart w:colFirst="0" w:colLast="0" w:name="_o62v2cy3feq1" w:id="630"/>
      <w:bookmarkEnd w:id="630"/>
      <w:r w:rsidDel="00000000" w:rsidR="00000000" w:rsidRPr="00000000">
        <w:rPr>
          <w:b w:val="1"/>
          <w:color w:val="000000"/>
          <w:sz w:val="26"/>
          <w:szCs w:val="26"/>
          <w:rtl w:val="0"/>
        </w:rPr>
        <w:t xml:space="preserve">1. CoreDNS</w:t>
      </w:r>
    </w:p>
    <w:p w:rsidR="00000000" w:rsidDel="00000000" w:rsidP="00000000" w:rsidRDefault="00000000" w:rsidRPr="00000000" w14:paraId="00001731">
      <w:pPr>
        <w:pStyle w:val="Heading4"/>
        <w:keepNext w:val="0"/>
        <w:keepLines w:val="0"/>
        <w:spacing w:after="40" w:before="240" w:lineRule="auto"/>
        <w:rPr>
          <w:b w:val="1"/>
          <w:color w:val="000000"/>
          <w:sz w:val="22"/>
          <w:szCs w:val="22"/>
        </w:rPr>
      </w:pPr>
      <w:bookmarkStart w:colFirst="0" w:colLast="0" w:name="_u8rcrekvc52z" w:id="631"/>
      <w:bookmarkEnd w:id="631"/>
      <w:r w:rsidDel="00000000" w:rsidR="00000000" w:rsidRPr="00000000">
        <w:rPr>
          <w:b w:val="1"/>
          <w:color w:val="000000"/>
          <w:sz w:val="22"/>
          <w:szCs w:val="22"/>
          <w:rtl w:val="0"/>
        </w:rPr>
        <w:t xml:space="preserve">What is it?</w:t>
      </w:r>
    </w:p>
    <w:p w:rsidR="00000000" w:rsidDel="00000000" w:rsidP="00000000" w:rsidRDefault="00000000" w:rsidRPr="00000000" w14:paraId="00001732">
      <w:pPr>
        <w:spacing w:after="240" w:before="240" w:lineRule="auto"/>
        <w:rPr/>
      </w:pPr>
      <w:r w:rsidDel="00000000" w:rsidR="00000000" w:rsidRPr="00000000">
        <w:rPr>
          <w:b w:val="1"/>
          <w:rtl w:val="0"/>
        </w:rPr>
        <w:t xml:space="preserve">CoreDNS</w:t>
      </w:r>
      <w:r w:rsidDel="00000000" w:rsidR="00000000" w:rsidRPr="00000000">
        <w:rPr>
          <w:rtl w:val="0"/>
        </w:rPr>
        <w:t xml:space="preserve"> is a flexible, extensible DNS server that serves as the default DNS provider for Kubernetes clusters. It is responsible for handling the internal DNS resolution in Kubernetes.</w:t>
      </w:r>
    </w:p>
    <w:p w:rsidR="00000000" w:rsidDel="00000000" w:rsidP="00000000" w:rsidRDefault="00000000" w:rsidRPr="00000000" w14:paraId="00001733">
      <w:pPr>
        <w:pStyle w:val="Heading4"/>
        <w:keepNext w:val="0"/>
        <w:keepLines w:val="0"/>
        <w:spacing w:after="40" w:before="240" w:lineRule="auto"/>
        <w:rPr>
          <w:b w:val="1"/>
          <w:color w:val="000000"/>
          <w:sz w:val="22"/>
          <w:szCs w:val="22"/>
        </w:rPr>
      </w:pPr>
      <w:bookmarkStart w:colFirst="0" w:colLast="0" w:name="_n1g1tdil1wae" w:id="632"/>
      <w:bookmarkEnd w:id="632"/>
      <w:r w:rsidDel="00000000" w:rsidR="00000000" w:rsidRPr="00000000">
        <w:rPr>
          <w:b w:val="1"/>
          <w:color w:val="000000"/>
          <w:sz w:val="22"/>
          <w:szCs w:val="22"/>
          <w:rtl w:val="0"/>
        </w:rPr>
        <w:t xml:space="preserve">Use and Significance:</w:t>
      </w:r>
    </w:p>
    <w:p w:rsidR="00000000" w:rsidDel="00000000" w:rsidP="00000000" w:rsidRDefault="00000000" w:rsidRPr="00000000" w14:paraId="00001734">
      <w:pPr>
        <w:numPr>
          <w:ilvl w:val="0"/>
          <w:numId w:val="301"/>
        </w:numPr>
        <w:spacing w:after="0" w:afterAutospacing="0" w:before="240" w:lineRule="auto"/>
        <w:ind w:left="720" w:hanging="360"/>
      </w:pPr>
      <w:r w:rsidDel="00000000" w:rsidR="00000000" w:rsidRPr="00000000">
        <w:rPr>
          <w:b w:val="1"/>
          <w:rtl w:val="0"/>
        </w:rPr>
        <w:t xml:space="preserve">Internal DNS Resolution</w:t>
      </w:r>
      <w:r w:rsidDel="00000000" w:rsidR="00000000" w:rsidRPr="00000000">
        <w:rPr>
          <w:rtl w:val="0"/>
        </w:rPr>
        <w:t xml:space="preserve">: CoreDNS helps resolve service names within the cluster, such as </w:t>
      </w:r>
      <w:r w:rsidDel="00000000" w:rsidR="00000000" w:rsidRPr="00000000">
        <w:rPr>
          <w:rFonts w:ascii="Roboto Mono" w:cs="Roboto Mono" w:eastAsia="Roboto Mono" w:hAnsi="Roboto Mono"/>
          <w:color w:val="188038"/>
          <w:rtl w:val="0"/>
        </w:rPr>
        <w:t xml:space="preserve">my-service.default.svc.cluster.local</w:t>
      </w:r>
      <w:r w:rsidDel="00000000" w:rsidR="00000000" w:rsidRPr="00000000">
        <w:rPr>
          <w:rtl w:val="0"/>
        </w:rPr>
        <w:t xml:space="preserve">. This enables pods and services in the cluster to communicate with each other using DNS names rather than IP addresses.</w:t>
      </w:r>
    </w:p>
    <w:p w:rsidR="00000000" w:rsidDel="00000000" w:rsidP="00000000" w:rsidRDefault="00000000" w:rsidRPr="00000000" w14:paraId="00001735">
      <w:pPr>
        <w:numPr>
          <w:ilvl w:val="0"/>
          <w:numId w:val="301"/>
        </w:numPr>
        <w:spacing w:after="0" w:afterAutospacing="0" w:before="0" w:beforeAutospacing="0" w:lineRule="auto"/>
        <w:ind w:left="720" w:hanging="360"/>
      </w:pPr>
      <w:r w:rsidDel="00000000" w:rsidR="00000000" w:rsidRPr="00000000">
        <w:rPr>
          <w:b w:val="1"/>
          <w:rtl w:val="0"/>
        </w:rPr>
        <w:t xml:space="preserve">Service Discovery</w:t>
      </w:r>
      <w:r w:rsidDel="00000000" w:rsidR="00000000" w:rsidRPr="00000000">
        <w:rPr>
          <w:rtl w:val="0"/>
        </w:rPr>
        <w:t xml:space="preserve">: When you deploy a service in Kubernetes, CoreDNS automatically creates DNS records for that service, so pods can discover and communicate with other services easily by their names.</w:t>
      </w:r>
    </w:p>
    <w:p w:rsidR="00000000" w:rsidDel="00000000" w:rsidP="00000000" w:rsidRDefault="00000000" w:rsidRPr="00000000" w14:paraId="00001736">
      <w:pPr>
        <w:numPr>
          <w:ilvl w:val="0"/>
          <w:numId w:val="301"/>
        </w:numPr>
        <w:spacing w:after="240" w:before="0" w:beforeAutospacing="0" w:lineRule="auto"/>
        <w:ind w:left="720" w:hanging="360"/>
      </w:pPr>
      <w:r w:rsidDel="00000000" w:rsidR="00000000" w:rsidRPr="00000000">
        <w:rPr>
          <w:b w:val="1"/>
          <w:rtl w:val="0"/>
        </w:rPr>
        <w:t xml:space="preserve">Customizable</w:t>
      </w:r>
      <w:r w:rsidDel="00000000" w:rsidR="00000000" w:rsidRPr="00000000">
        <w:rPr>
          <w:rtl w:val="0"/>
        </w:rPr>
        <w:t xml:space="preserve">: CoreDNS can be customized with plugins to handle specific DNS-related use cases, such as caching, forwarding, or using external DNS providers.</w:t>
      </w:r>
    </w:p>
    <w:p w:rsidR="00000000" w:rsidDel="00000000" w:rsidP="00000000" w:rsidRDefault="00000000" w:rsidRPr="00000000" w14:paraId="00001737">
      <w:pPr>
        <w:pStyle w:val="Heading4"/>
        <w:keepNext w:val="0"/>
        <w:keepLines w:val="0"/>
        <w:spacing w:after="40" w:before="240" w:lineRule="auto"/>
        <w:rPr>
          <w:b w:val="1"/>
          <w:color w:val="000000"/>
          <w:sz w:val="22"/>
          <w:szCs w:val="22"/>
        </w:rPr>
      </w:pPr>
      <w:bookmarkStart w:colFirst="0" w:colLast="0" w:name="_urz1f7idrpc4" w:id="633"/>
      <w:bookmarkEnd w:id="633"/>
      <w:r w:rsidDel="00000000" w:rsidR="00000000" w:rsidRPr="00000000">
        <w:rPr>
          <w:b w:val="1"/>
          <w:color w:val="000000"/>
          <w:sz w:val="22"/>
          <w:szCs w:val="22"/>
          <w:rtl w:val="0"/>
        </w:rPr>
        <w:t xml:space="preserve">Significance in EKS:</w:t>
      </w:r>
    </w:p>
    <w:p w:rsidR="00000000" w:rsidDel="00000000" w:rsidP="00000000" w:rsidRDefault="00000000" w:rsidRPr="00000000" w14:paraId="00001738">
      <w:pPr>
        <w:numPr>
          <w:ilvl w:val="0"/>
          <w:numId w:val="488"/>
        </w:numPr>
        <w:spacing w:after="0" w:afterAutospacing="0" w:before="240" w:lineRule="auto"/>
        <w:ind w:left="720" w:hanging="360"/>
      </w:pPr>
      <w:r w:rsidDel="00000000" w:rsidR="00000000" w:rsidRPr="00000000">
        <w:rPr>
          <w:rtl w:val="0"/>
        </w:rPr>
        <w:t xml:space="preserve">In EKS, CoreDNS is deployed as an add-on to manage DNS for Kubernetes resources.</w:t>
      </w:r>
    </w:p>
    <w:p w:rsidR="00000000" w:rsidDel="00000000" w:rsidP="00000000" w:rsidRDefault="00000000" w:rsidRPr="00000000" w14:paraId="00001739">
      <w:pPr>
        <w:numPr>
          <w:ilvl w:val="0"/>
          <w:numId w:val="488"/>
        </w:numPr>
        <w:spacing w:after="240" w:before="0" w:beforeAutospacing="0" w:lineRule="auto"/>
        <w:ind w:left="720" w:hanging="360"/>
      </w:pPr>
      <w:r w:rsidDel="00000000" w:rsidR="00000000" w:rsidRPr="00000000">
        <w:rPr>
          <w:rtl w:val="0"/>
        </w:rPr>
        <w:t xml:space="preserve">It helps ensure that pods can reach other pods and services using DNS names, which is essential for seamless microservices communication and service discovery.</w:t>
      </w:r>
    </w:p>
    <w:p w:rsidR="00000000" w:rsidDel="00000000" w:rsidP="00000000" w:rsidRDefault="00000000" w:rsidRPr="00000000" w14:paraId="000017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B">
      <w:pPr>
        <w:pStyle w:val="Heading3"/>
        <w:keepNext w:val="0"/>
        <w:keepLines w:val="0"/>
        <w:spacing w:before="280" w:lineRule="auto"/>
        <w:rPr>
          <w:b w:val="1"/>
          <w:color w:val="000000"/>
          <w:sz w:val="26"/>
          <w:szCs w:val="26"/>
        </w:rPr>
      </w:pPr>
      <w:bookmarkStart w:colFirst="0" w:colLast="0" w:name="_xzhicj6e2vex" w:id="634"/>
      <w:bookmarkEnd w:id="634"/>
      <w:r w:rsidDel="00000000" w:rsidR="00000000" w:rsidRPr="00000000">
        <w:rPr>
          <w:b w:val="1"/>
          <w:color w:val="000000"/>
          <w:sz w:val="26"/>
          <w:szCs w:val="26"/>
          <w:rtl w:val="0"/>
        </w:rPr>
        <w:t xml:space="preserve">2. Amazon VPC CNI Plugin</w:t>
      </w:r>
    </w:p>
    <w:p w:rsidR="00000000" w:rsidDel="00000000" w:rsidP="00000000" w:rsidRDefault="00000000" w:rsidRPr="00000000" w14:paraId="0000173C">
      <w:pPr>
        <w:pStyle w:val="Heading4"/>
        <w:keepNext w:val="0"/>
        <w:keepLines w:val="0"/>
        <w:spacing w:after="40" w:before="240" w:lineRule="auto"/>
        <w:rPr>
          <w:b w:val="1"/>
          <w:color w:val="000000"/>
          <w:sz w:val="22"/>
          <w:szCs w:val="22"/>
        </w:rPr>
      </w:pPr>
      <w:bookmarkStart w:colFirst="0" w:colLast="0" w:name="_rplzglcxofnu" w:id="635"/>
      <w:bookmarkEnd w:id="635"/>
      <w:r w:rsidDel="00000000" w:rsidR="00000000" w:rsidRPr="00000000">
        <w:rPr>
          <w:b w:val="1"/>
          <w:color w:val="000000"/>
          <w:sz w:val="22"/>
          <w:szCs w:val="22"/>
          <w:rtl w:val="0"/>
        </w:rPr>
        <w:t xml:space="preserve">What is it?</w:t>
      </w:r>
    </w:p>
    <w:p w:rsidR="00000000" w:rsidDel="00000000" w:rsidP="00000000" w:rsidRDefault="00000000" w:rsidRPr="00000000" w14:paraId="0000173D">
      <w:pPr>
        <w:spacing w:after="240" w:before="240" w:lineRule="auto"/>
        <w:rPr/>
      </w:pPr>
      <w:r w:rsidDel="00000000" w:rsidR="00000000" w:rsidRPr="00000000">
        <w:rPr>
          <w:rtl w:val="0"/>
        </w:rPr>
        <w:t xml:space="preserve">The </w:t>
      </w:r>
      <w:r w:rsidDel="00000000" w:rsidR="00000000" w:rsidRPr="00000000">
        <w:rPr>
          <w:b w:val="1"/>
          <w:rtl w:val="0"/>
        </w:rPr>
        <w:t xml:space="preserve">Amazon VPC CNI (Container Network Interface) Plugin</w:t>
      </w:r>
      <w:r w:rsidDel="00000000" w:rsidR="00000000" w:rsidRPr="00000000">
        <w:rPr>
          <w:rtl w:val="0"/>
        </w:rPr>
        <w:t xml:space="preserve"> for Kubernetes allows EKS pods to use </w:t>
      </w:r>
      <w:r w:rsidDel="00000000" w:rsidR="00000000" w:rsidRPr="00000000">
        <w:rPr>
          <w:b w:val="1"/>
          <w:rtl w:val="0"/>
        </w:rPr>
        <w:t xml:space="preserve">VPC networking</w:t>
      </w:r>
      <w:r w:rsidDel="00000000" w:rsidR="00000000" w:rsidRPr="00000000">
        <w:rPr>
          <w:rtl w:val="0"/>
        </w:rPr>
        <w:t xml:space="preserve"> directly. This means that each pod gets its own </w:t>
      </w:r>
      <w:r w:rsidDel="00000000" w:rsidR="00000000" w:rsidRPr="00000000">
        <w:rPr>
          <w:b w:val="1"/>
          <w:rtl w:val="0"/>
        </w:rPr>
        <w:t xml:space="preserve">private IP address</w:t>
      </w:r>
      <w:r w:rsidDel="00000000" w:rsidR="00000000" w:rsidRPr="00000000">
        <w:rPr>
          <w:rtl w:val="0"/>
        </w:rPr>
        <w:t xml:space="preserve"> from the VPC subnet, making the pods first-class citizens on the VPC network.</w:t>
      </w:r>
    </w:p>
    <w:p w:rsidR="00000000" w:rsidDel="00000000" w:rsidP="00000000" w:rsidRDefault="00000000" w:rsidRPr="00000000" w14:paraId="0000173E">
      <w:pPr>
        <w:pStyle w:val="Heading4"/>
        <w:keepNext w:val="0"/>
        <w:keepLines w:val="0"/>
        <w:spacing w:after="40" w:before="240" w:lineRule="auto"/>
        <w:rPr>
          <w:b w:val="1"/>
          <w:color w:val="000000"/>
          <w:sz w:val="22"/>
          <w:szCs w:val="22"/>
        </w:rPr>
      </w:pPr>
      <w:bookmarkStart w:colFirst="0" w:colLast="0" w:name="_ok78j7eizkhm" w:id="636"/>
      <w:bookmarkEnd w:id="636"/>
      <w:r w:rsidDel="00000000" w:rsidR="00000000" w:rsidRPr="00000000">
        <w:rPr>
          <w:b w:val="1"/>
          <w:color w:val="000000"/>
          <w:sz w:val="22"/>
          <w:szCs w:val="22"/>
          <w:rtl w:val="0"/>
        </w:rPr>
        <w:t xml:space="preserve">Use and Significance:</w:t>
      </w:r>
    </w:p>
    <w:p w:rsidR="00000000" w:rsidDel="00000000" w:rsidP="00000000" w:rsidRDefault="00000000" w:rsidRPr="00000000" w14:paraId="0000173F">
      <w:pPr>
        <w:numPr>
          <w:ilvl w:val="0"/>
          <w:numId w:val="397"/>
        </w:numPr>
        <w:spacing w:after="0" w:afterAutospacing="0" w:before="240" w:lineRule="auto"/>
        <w:ind w:left="720" w:hanging="360"/>
      </w:pPr>
      <w:r w:rsidDel="00000000" w:rsidR="00000000" w:rsidRPr="00000000">
        <w:rPr>
          <w:b w:val="1"/>
          <w:rtl w:val="0"/>
        </w:rPr>
        <w:t xml:space="preserve">Pod Networking</w:t>
      </w:r>
      <w:r w:rsidDel="00000000" w:rsidR="00000000" w:rsidRPr="00000000">
        <w:rPr>
          <w:rtl w:val="0"/>
        </w:rPr>
        <w:t xml:space="preserve">: By integrating directly with the Amazon Virtual Private Cloud (VPC), the VPC CNI plugin allows Kubernetes pods to communicate with each other and with resources outside the Kubernetes cluster, such as Amazon EC2 instances, databases, and services, using standard VPC networking.</w:t>
      </w:r>
    </w:p>
    <w:p w:rsidR="00000000" w:rsidDel="00000000" w:rsidP="00000000" w:rsidRDefault="00000000" w:rsidRPr="00000000" w14:paraId="00001740">
      <w:pPr>
        <w:numPr>
          <w:ilvl w:val="0"/>
          <w:numId w:val="397"/>
        </w:numPr>
        <w:spacing w:after="0" w:afterAutospacing="0" w:before="0" w:beforeAutospacing="0" w:lineRule="auto"/>
        <w:ind w:left="720" w:hanging="360"/>
      </w:pPr>
      <w:r w:rsidDel="00000000" w:rsidR="00000000" w:rsidRPr="00000000">
        <w:rPr>
          <w:b w:val="1"/>
          <w:rtl w:val="0"/>
        </w:rPr>
        <w:t xml:space="preserve">Security and Isolation</w:t>
      </w:r>
      <w:r w:rsidDel="00000000" w:rsidR="00000000" w:rsidRPr="00000000">
        <w:rPr>
          <w:rtl w:val="0"/>
        </w:rPr>
        <w:t xml:space="preserve">: Pods in EKS are assigned IP addresses from the VPC subnet, which allows them to use security groups and network ACLs. This ensures that Kubernetes pods are subject to the same security controls as other AWS resources.</w:t>
      </w:r>
    </w:p>
    <w:p w:rsidR="00000000" w:rsidDel="00000000" w:rsidP="00000000" w:rsidRDefault="00000000" w:rsidRPr="00000000" w14:paraId="00001741">
      <w:pPr>
        <w:numPr>
          <w:ilvl w:val="0"/>
          <w:numId w:val="397"/>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VPC CNI plugin leverages the high-performance AWS network infrastructure, which results in low-latency communication between pods and other AWS services.</w:t>
      </w:r>
    </w:p>
    <w:p w:rsidR="00000000" w:rsidDel="00000000" w:rsidP="00000000" w:rsidRDefault="00000000" w:rsidRPr="00000000" w14:paraId="00001742">
      <w:pPr>
        <w:numPr>
          <w:ilvl w:val="0"/>
          <w:numId w:val="39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plugin makes it easier to scale EKS workloads because each pod uses a unique VPC IP address, and no overlay network is needed.</w:t>
      </w:r>
    </w:p>
    <w:p w:rsidR="00000000" w:rsidDel="00000000" w:rsidP="00000000" w:rsidRDefault="00000000" w:rsidRPr="00000000" w14:paraId="00001743">
      <w:pPr>
        <w:pStyle w:val="Heading4"/>
        <w:keepNext w:val="0"/>
        <w:keepLines w:val="0"/>
        <w:spacing w:after="40" w:before="240" w:lineRule="auto"/>
        <w:rPr>
          <w:b w:val="1"/>
          <w:color w:val="000000"/>
          <w:sz w:val="22"/>
          <w:szCs w:val="22"/>
        </w:rPr>
      </w:pPr>
      <w:bookmarkStart w:colFirst="0" w:colLast="0" w:name="_cwbxm8ghy176" w:id="637"/>
      <w:bookmarkEnd w:id="637"/>
      <w:r w:rsidDel="00000000" w:rsidR="00000000" w:rsidRPr="00000000">
        <w:rPr>
          <w:b w:val="1"/>
          <w:color w:val="000000"/>
          <w:sz w:val="22"/>
          <w:szCs w:val="22"/>
          <w:rtl w:val="0"/>
        </w:rPr>
        <w:t xml:space="preserve">Significance in EKS:</w:t>
      </w:r>
    </w:p>
    <w:p w:rsidR="00000000" w:rsidDel="00000000" w:rsidP="00000000" w:rsidRDefault="00000000" w:rsidRPr="00000000" w14:paraId="00001744">
      <w:pPr>
        <w:numPr>
          <w:ilvl w:val="0"/>
          <w:numId w:val="189"/>
        </w:numPr>
        <w:spacing w:after="0" w:afterAutospacing="0" w:before="240" w:lineRule="auto"/>
        <w:ind w:left="720" w:hanging="360"/>
      </w:pPr>
      <w:r w:rsidDel="00000000" w:rsidR="00000000" w:rsidRPr="00000000">
        <w:rPr>
          <w:rtl w:val="0"/>
        </w:rPr>
        <w:t xml:space="preserve">The Amazon VPC CNI Plugin enables a </w:t>
      </w:r>
      <w:r w:rsidDel="00000000" w:rsidR="00000000" w:rsidRPr="00000000">
        <w:rPr>
          <w:b w:val="1"/>
          <w:rtl w:val="0"/>
        </w:rPr>
        <w:t xml:space="preserve">native AWS networking experience</w:t>
      </w:r>
      <w:r w:rsidDel="00000000" w:rsidR="00000000" w:rsidRPr="00000000">
        <w:rPr>
          <w:rtl w:val="0"/>
        </w:rPr>
        <w:t xml:space="preserve"> within EKS, making it simpler to configure and manage networking between pods, EC2 instances, and other AWS resources.</w:t>
      </w:r>
    </w:p>
    <w:p w:rsidR="00000000" w:rsidDel="00000000" w:rsidP="00000000" w:rsidRDefault="00000000" w:rsidRPr="00000000" w14:paraId="00001745">
      <w:pPr>
        <w:numPr>
          <w:ilvl w:val="0"/>
          <w:numId w:val="189"/>
        </w:numPr>
        <w:spacing w:after="240" w:before="0" w:beforeAutospacing="0" w:lineRule="auto"/>
        <w:ind w:left="720" w:hanging="360"/>
      </w:pPr>
      <w:r w:rsidDel="00000000" w:rsidR="00000000" w:rsidRPr="00000000">
        <w:rPr>
          <w:rtl w:val="0"/>
        </w:rPr>
        <w:t xml:space="preserve">It helps EKS pods to directly leverage </w:t>
      </w:r>
      <w:r w:rsidDel="00000000" w:rsidR="00000000" w:rsidRPr="00000000">
        <w:rPr>
          <w:b w:val="1"/>
          <w:rtl w:val="0"/>
        </w:rPr>
        <w:t xml:space="preserve">VPC security groups</w:t>
      </w:r>
      <w:r w:rsidDel="00000000" w:rsidR="00000000" w:rsidRPr="00000000">
        <w:rPr>
          <w:rtl w:val="0"/>
        </w:rPr>
        <w:t xml:space="preserve">, </w:t>
      </w:r>
      <w:r w:rsidDel="00000000" w:rsidR="00000000" w:rsidRPr="00000000">
        <w:rPr>
          <w:b w:val="1"/>
          <w:rtl w:val="0"/>
        </w:rPr>
        <w:t xml:space="preserve">NACLs</w:t>
      </w:r>
      <w:r w:rsidDel="00000000" w:rsidR="00000000" w:rsidRPr="00000000">
        <w:rPr>
          <w:rtl w:val="0"/>
        </w:rPr>
        <w:t xml:space="preserve">, and </w:t>
      </w:r>
      <w:r w:rsidDel="00000000" w:rsidR="00000000" w:rsidRPr="00000000">
        <w:rPr>
          <w:b w:val="1"/>
          <w:rtl w:val="0"/>
        </w:rPr>
        <w:t xml:space="preserve">Elastic Load Balancers (ELBs)</w:t>
      </w:r>
      <w:r w:rsidDel="00000000" w:rsidR="00000000" w:rsidRPr="00000000">
        <w:rPr>
          <w:rtl w:val="0"/>
        </w:rPr>
        <w:t xml:space="preserve">, ensuring that Kubernetes workloads benefit from the same networking features available to other AWS resources.</w:t>
      </w:r>
    </w:p>
    <w:p w:rsidR="00000000" w:rsidDel="00000000" w:rsidP="00000000" w:rsidRDefault="00000000" w:rsidRPr="00000000" w14:paraId="000017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7">
      <w:pPr>
        <w:pStyle w:val="Heading3"/>
        <w:keepNext w:val="0"/>
        <w:keepLines w:val="0"/>
        <w:spacing w:before="280" w:lineRule="auto"/>
        <w:rPr>
          <w:b w:val="1"/>
          <w:color w:val="000000"/>
          <w:sz w:val="26"/>
          <w:szCs w:val="26"/>
        </w:rPr>
      </w:pPr>
      <w:bookmarkStart w:colFirst="0" w:colLast="0" w:name="_g6k0n5lyf9bv" w:id="638"/>
      <w:bookmarkEnd w:id="638"/>
      <w:r w:rsidDel="00000000" w:rsidR="00000000" w:rsidRPr="00000000">
        <w:rPr>
          <w:b w:val="1"/>
          <w:color w:val="000000"/>
          <w:sz w:val="26"/>
          <w:szCs w:val="26"/>
          <w:rtl w:val="0"/>
        </w:rPr>
        <w:t xml:space="preserve">3. Amazon EKS Pod Identity (Kiam)</w:t>
      </w:r>
    </w:p>
    <w:p w:rsidR="00000000" w:rsidDel="00000000" w:rsidP="00000000" w:rsidRDefault="00000000" w:rsidRPr="00000000" w14:paraId="00001748">
      <w:pPr>
        <w:pStyle w:val="Heading4"/>
        <w:keepNext w:val="0"/>
        <w:keepLines w:val="0"/>
        <w:spacing w:after="40" w:before="240" w:lineRule="auto"/>
        <w:rPr>
          <w:b w:val="1"/>
          <w:color w:val="000000"/>
          <w:sz w:val="22"/>
          <w:szCs w:val="22"/>
        </w:rPr>
      </w:pPr>
      <w:bookmarkStart w:colFirst="0" w:colLast="0" w:name="_dwk3h33a8xef" w:id="639"/>
      <w:bookmarkEnd w:id="639"/>
      <w:r w:rsidDel="00000000" w:rsidR="00000000" w:rsidRPr="00000000">
        <w:rPr>
          <w:b w:val="1"/>
          <w:color w:val="000000"/>
          <w:sz w:val="22"/>
          <w:szCs w:val="22"/>
          <w:rtl w:val="0"/>
        </w:rPr>
        <w:t xml:space="preserve">What is it?</w:t>
      </w:r>
    </w:p>
    <w:p w:rsidR="00000000" w:rsidDel="00000000" w:rsidP="00000000" w:rsidRDefault="00000000" w:rsidRPr="00000000" w14:paraId="00001749">
      <w:pPr>
        <w:spacing w:after="240" w:before="240" w:lineRule="auto"/>
        <w:rPr/>
      </w:pPr>
      <w:r w:rsidDel="00000000" w:rsidR="00000000" w:rsidRPr="00000000">
        <w:rPr>
          <w:rtl w:val="0"/>
        </w:rPr>
        <w:t xml:space="preserve">The </w:t>
      </w:r>
      <w:r w:rsidDel="00000000" w:rsidR="00000000" w:rsidRPr="00000000">
        <w:rPr>
          <w:b w:val="1"/>
          <w:rtl w:val="0"/>
        </w:rPr>
        <w:t xml:space="preserve">Amazon EKS Pod Identity (using AWS IAM Roles for Service Accounts)</w:t>
      </w:r>
      <w:r w:rsidDel="00000000" w:rsidR="00000000" w:rsidRPr="00000000">
        <w:rPr>
          <w:rtl w:val="0"/>
        </w:rPr>
        <w:t xml:space="preserve"> is an add-on that enables pods to securely access AWS resources using </w:t>
      </w:r>
      <w:r w:rsidDel="00000000" w:rsidR="00000000" w:rsidRPr="00000000">
        <w:rPr>
          <w:b w:val="1"/>
          <w:rtl w:val="0"/>
        </w:rPr>
        <w:t xml:space="preserve">IAM roles</w:t>
      </w:r>
      <w:r w:rsidDel="00000000" w:rsidR="00000000" w:rsidRPr="00000000">
        <w:rPr>
          <w:rtl w:val="0"/>
        </w:rPr>
        <w:t xml:space="preserve"> without needing to share AWS credentials in the pod. This is done by associating an </w:t>
      </w:r>
      <w:r w:rsidDel="00000000" w:rsidR="00000000" w:rsidRPr="00000000">
        <w:rPr>
          <w:b w:val="1"/>
          <w:rtl w:val="0"/>
        </w:rPr>
        <w:t xml:space="preserve">IAM role</w:t>
      </w:r>
      <w:r w:rsidDel="00000000" w:rsidR="00000000" w:rsidRPr="00000000">
        <w:rPr>
          <w:rtl w:val="0"/>
        </w:rPr>
        <w:t xml:space="preserve"> with a </w:t>
      </w:r>
      <w:r w:rsidDel="00000000" w:rsidR="00000000" w:rsidRPr="00000000">
        <w:rPr>
          <w:b w:val="1"/>
          <w:rtl w:val="0"/>
        </w:rPr>
        <w:t xml:space="preserve">Kubernetes service account</w:t>
      </w:r>
      <w:r w:rsidDel="00000000" w:rsidR="00000000" w:rsidRPr="00000000">
        <w:rPr>
          <w:rtl w:val="0"/>
        </w:rPr>
        <w:t xml:space="preserve">, and the pod assumes the role when it runs.</w:t>
      </w:r>
    </w:p>
    <w:p w:rsidR="00000000" w:rsidDel="00000000" w:rsidP="00000000" w:rsidRDefault="00000000" w:rsidRPr="00000000" w14:paraId="0000174A">
      <w:pPr>
        <w:pStyle w:val="Heading4"/>
        <w:keepNext w:val="0"/>
        <w:keepLines w:val="0"/>
        <w:spacing w:after="40" w:before="240" w:lineRule="auto"/>
        <w:rPr>
          <w:b w:val="1"/>
          <w:color w:val="000000"/>
          <w:sz w:val="22"/>
          <w:szCs w:val="22"/>
        </w:rPr>
      </w:pPr>
      <w:bookmarkStart w:colFirst="0" w:colLast="0" w:name="_y90orh95yna2" w:id="640"/>
      <w:bookmarkEnd w:id="640"/>
      <w:r w:rsidDel="00000000" w:rsidR="00000000" w:rsidRPr="00000000">
        <w:rPr>
          <w:b w:val="1"/>
          <w:color w:val="000000"/>
          <w:sz w:val="22"/>
          <w:szCs w:val="22"/>
          <w:rtl w:val="0"/>
        </w:rPr>
        <w:t xml:space="preserve">Use and Significance:</w:t>
      </w:r>
    </w:p>
    <w:p w:rsidR="00000000" w:rsidDel="00000000" w:rsidP="00000000" w:rsidRDefault="00000000" w:rsidRPr="00000000" w14:paraId="0000174B">
      <w:pPr>
        <w:numPr>
          <w:ilvl w:val="0"/>
          <w:numId w:val="170"/>
        </w:numPr>
        <w:spacing w:after="0" w:afterAutospacing="0" w:before="240" w:lineRule="auto"/>
        <w:ind w:left="720" w:hanging="360"/>
      </w:pPr>
      <w:r w:rsidDel="00000000" w:rsidR="00000000" w:rsidRPr="00000000">
        <w:rPr>
          <w:b w:val="1"/>
          <w:rtl w:val="0"/>
        </w:rPr>
        <w:t xml:space="preserve">Secure Access to AWS Services</w:t>
      </w:r>
      <w:r w:rsidDel="00000000" w:rsidR="00000000" w:rsidRPr="00000000">
        <w:rPr>
          <w:rtl w:val="0"/>
        </w:rPr>
        <w:t xml:space="preserve">: By associating IAM roles with Kubernetes service accounts, EKS pods can securely access AWS resources like </w:t>
      </w:r>
      <w:r w:rsidDel="00000000" w:rsidR="00000000" w:rsidRPr="00000000">
        <w:rPr>
          <w:b w:val="1"/>
          <w:rtl w:val="0"/>
        </w:rPr>
        <w:t xml:space="preserve">S3</w:t>
      </w:r>
      <w:r w:rsidDel="00000000" w:rsidR="00000000" w:rsidRPr="00000000">
        <w:rPr>
          <w:rtl w:val="0"/>
        </w:rPr>
        <w:t xml:space="preserve">, </w:t>
      </w:r>
      <w:r w:rsidDel="00000000" w:rsidR="00000000" w:rsidRPr="00000000">
        <w:rPr>
          <w:b w:val="1"/>
          <w:rtl w:val="0"/>
        </w:rPr>
        <w:t xml:space="preserve">DynamoDB</w:t>
      </w:r>
      <w:r w:rsidDel="00000000" w:rsidR="00000000" w:rsidRPr="00000000">
        <w:rPr>
          <w:rtl w:val="0"/>
        </w:rPr>
        <w:t xml:space="preserve">, </w:t>
      </w:r>
      <w:r w:rsidDel="00000000" w:rsidR="00000000" w:rsidRPr="00000000">
        <w:rPr>
          <w:b w:val="1"/>
          <w:rtl w:val="0"/>
        </w:rPr>
        <w:t xml:space="preserve">Secrets Manager</w:t>
      </w:r>
      <w:r w:rsidDel="00000000" w:rsidR="00000000" w:rsidRPr="00000000">
        <w:rPr>
          <w:rtl w:val="0"/>
        </w:rPr>
        <w:t xml:space="preserve">, or </w:t>
      </w:r>
      <w:r w:rsidDel="00000000" w:rsidR="00000000" w:rsidRPr="00000000">
        <w:rPr>
          <w:b w:val="1"/>
          <w:rtl w:val="0"/>
        </w:rPr>
        <w:t xml:space="preserve">SQS</w:t>
      </w:r>
      <w:r w:rsidDel="00000000" w:rsidR="00000000" w:rsidRPr="00000000">
        <w:rPr>
          <w:rtl w:val="0"/>
        </w:rPr>
        <w:t xml:space="preserve"> without hardcoding AWS credentials into the pod or container.</w:t>
      </w:r>
    </w:p>
    <w:p w:rsidR="00000000" w:rsidDel="00000000" w:rsidP="00000000" w:rsidRDefault="00000000" w:rsidRPr="00000000" w14:paraId="0000174C">
      <w:pPr>
        <w:numPr>
          <w:ilvl w:val="0"/>
          <w:numId w:val="170"/>
        </w:numPr>
        <w:spacing w:after="0" w:afterAutospacing="0" w:before="0" w:beforeAutospacing="0" w:lineRule="auto"/>
        <w:ind w:left="720" w:hanging="360"/>
      </w:pPr>
      <w:r w:rsidDel="00000000" w:rsidR="00000000" w:rsidRPr="00000000">
        <w:rPr>
          <w:b w:val="1"/>
          <w:rtl w:val="0"/>
        </w:rPr>
        <w:t xml:space="preserve">Least Privilege</w:t>
      </w:r>
      <w:r w:rsidDel="00000000" w:rsidR="00000000" w:rsidRPr="00000000">
        <w:rPr>
          <w:rtl w:val="0"/>
        </w:rPr>
        <w:t xml:space="preserve">: The IAM roles can be scoped with the </w:t>
      </w:r>
      <w:r w:rsidDel="00000000" w:rsidR="00000000" w:rsidRPr="00000000">
        <w:rPr>
          <w:b w:val="1"/>
          <w:rtl w:val="0"/>
        </w:rPr>
        <w:t xml:space="preserve">least privilege principle</w:t>
      </w:r>
      <w:r w:rsidDel="00000000" w:rsidR="00000000" w:rsidRPr="00000000">
        <w:rPr>
          <w:rtl w:val="0"/>
        </w:rPr>
        <w:t xml:space="preserve">, ensuring that pods only have access to the AWS resources they need.</w:t>
      </w:r>
    </w:p>
    <w:p w:rsidR="00000000" w:rsidDel="00000000" w:rsidP="00000000" w:rsidRDefault="00000000" w:rsidRPr="00000000" w14:paraId="0000174D">
      <w:pPr>
        <w:numPr>
          <w:ilvl w:val="0"/>
          <w:numId w:val="170"/>
        </w:numPr>
        <w:spacing w:after="0" w:afterAutospacing="0" w:before="0" w:beforeAutospacing="0" w:lineRule="auto"/>
        <w:ind w:left="720" w:hanging="360"/>
      </w:pPr>
      <w:r w:rsidDel="00000000" w:rsidR="00000000" w:rsidRPr="00000000">
        <w:rPr>
          <w:b w:val="1"/>
          <w:rtl w:val="0"/>
        </w:rPr>
        <w:t xml:space="preserve">No Credentials in the Pod</w:t>
      </w:r>
      <w:r w:rsidDel="00000000" w:rsidR="00000000" w:rsidRPr="00000000">
        <w:rPr>
          <w:rtl w:val="0"/>
        </w:rPr>
        <w:t xml:space="preserve">: This eliminates the need to manage AWS credentials within the pod or container environment, making it more secure and easier to manage.</w:t>
      </w:r>
    </w:p>
    <w:p w:rsidR="00000000" w:rsidDel="00000000" w:rsidP="00000000" w:rsidRDefault="00000000" w:rsidRPr="00000000" w14:paraId="0000174E">
      <w:pPr>
        <w:numPr>
          <w:ilvl w:val="0"/>
          <w:numId w:val="170"/>
        </w:numPr>
        <w:spacing w:after="240" w:before="0" w:beforeAutospacing="0" w:lineRule="auto"/>
        <w:ind w:left="720" w:hanging="360"/>
      </w:pPr>
      <w:r w:rsidDel="00000000" w:rsidR="00000000" w:rsidRPr="00000000">
        <w:rPr>
          <w:b w:val="1"/>
          <w:rtl w:val="0"/>
        </w:rPr>
        <w:t xml:space="preserve">Works with IRSA (IAM Roles for Service Accounts)</w:t>
      </w:r>
      <w:r w:rsidDel="00000000" w:rsidR="00000000" w:rsidRPr="00000000">
        <w:rPr>
          <w:rtl w:val="0"/>
        </w:rPr>
        <w:t xml:space="preserve">: EKS uses </w:t>
      </w:r>
      <w:r w:rsidDel="00000000" w:rsidR="00000000" w:rsidRPr="00000000">
        <w:rPr>
          <w:b w:val="1"/>
          <w:rtl w:val="0"/>
        </w:rPr>
        <w:t xml:space="preserve">IRSA</w:t>
      </w:r>
      <w:r w:rsidDel="00000000" w:rsidR="00000000" w:rsidRPr="00000000">
        <w:rPr>
          <w:rtl w:val="0"/>
        </w:rPr>
        <w:t xml:space="preserve"> to enable Kubernetes workloads to use IAM roles, providing a much more secure way to assign permissions to pods.</w:t>
      </w:r>
    </w:p>
    <w:p w:rsidR="00000000" w:rsidDel="00000000" w:rsidP="00000000" w:rsidRDefault="00000000" w:rsidRPr="00000000" w14:paraId="0000174F">
      <w:pPr>
        <w:pStyle w:val="Heading4"/>
        <w:keepNext w:val="0"/>
        <w:keepLines w:val="0"/>
        <w:spacing w:after="40" w:before="240" w:lineRule="auto"/>
        <w:rPr>
          <w:b w:val="1"/>
          <w:color w:val="000000"/>
          <w:sz w:val="22"/>
          <w:szCs w:val="22"/>
        </w:rPr>
      </w:pPr>
      <w:bookmarkStart w:colFirst="0" w:colLast="0" w:name="_ujdaaq5c773k" w:id="641"/>
      <w:bookmarkEnd w:id="641"/>
      <w:r w:rsidDel="00000000" w:rsidR="00000000" w:rsidRPr="00000000">
        <w:rPr>
          <w:b w:val="1"/>
          <w:color w:val="000000"/>
          <w:sz w:val="22"/>
          <w:szCs w:val="22"/>
          <w:rtl w:val="0"/>
        </w:rPr>
        <w:t xml:space="preserve">Significance in EKS:</w:t>
      </w:r>
    </w:p>
    <w:p w:rsidR="00000000" w:rsidDel="00000000" w:rsidP="00000000" w:rsidRDefault="00000000" w:rsidRPr="00000000" w14:paraId="00001750">
      <w:pPr>
        <w:numPr>
          <w:ilvl w:val="0"/>
          <w:numId w:val="463"/>
        </w:numPr>
        <w:spacing w:after="0" w:afterAutospacing="0" w:before="240" w:lineRule="auto"/>
        <w:ind w:left="720" w:hanging="360"/>
      </w:pPr>
      <w:r w:rsidDel="00000000" w:rsidR="00000000" w:rsidRPr="00000000">
        <w:rPr>
          <w:rtl w:val="0"/>
        </w:rPr>
        <w:t xml:space="preserve">The Amazon EKS Pod Identity feature significantly improves </w:t>
      </w:r>
      <w:r w:rsidDel="00000000" w:rsidR="00000000" w:rsidRPr="00000000">
        <w:rPr>
          <w:b w:val="1"/>
          <w:rtl w:val="0"/>
        </w:rPr>
        <w:t xml:space="preserve">security</w:t>
      </w:r>
      <w:r w:rsidDel="00000000" w:rsidR="00000000" w:rsidRPr="00000000">
        <w:rPr>
          <w:rtl w:val="0"/>
        </w:rPr>
        <w:t xml:space="preserve"> by ensuring that IAM permissions are applied in a more </w:t>
      </w:r>
      <w:r w:rsidDel="00000000" w:rsidR="00000000" w:rsidRPr="00000000">
        <w:rPr>
          <w:b w:val="1"/>
          <w:rtl w:val="0"/>
        </w:rPr>
        <w:t xml:space="preserve">granular</w:t>
      </w:r>
      <w:r w:rsidDel="00000000" w:rsidR="00000000" w:rsidRPr="00000000">
        <w:rPr>
          <w:rtl w:val="0"/>
        </w:rPr>
        <w:t xml:space="preserve"> and </w:t>
      </w:r>
      <w:r w:rsidDel="00000000" w:rsidR="00000000" w:rsidRPr="00000000">
        <w:rPr>
          <w:b w:val="1"/>
          <w:rtl w:val="0"/>
        </w:rPr>
        <w:t xml:space="preserve">secure</w:t>
      </w:r>
      <w:r w:rsidDel="00000000" w:rsidR="00000000" w:rsidRPr="00000000">
        <w:rPr>
          <w:rtl w:val="0"/>
        </w:rPr>
        <w:t xml:space="preserve"> manner.</w:t>
      </w:r>
    </w:p>
    <w:p w:rsidR="00000000" w:rsidDel="00000000" w:rsidP="00000000" w:rsidRDefault="00000000" w:rsidRPr="00000000" w14:paraId="00001751">
      <w:pPr>
        <w:numPr>
          <w:ilvl w:val="0"/>
          <w:numId w:val="463"/>
        </w:numPr>
        <w:spacing w:after="240" w:before="0" w:beforeAutospacing="0" w:lineRule="auto"/>
        <w:ind w:left="720" w:hanging="360"/>
      </w:pPr>
      <w:r w:rsidDel="00000000" w:rsidR="00000000" w:rsidRPr="00000000">
        <w:rPr>
          <w:rtl w:val="0"/>
        </w:rPr>
        <w:t xml:space="preserve">It reduces the risk of accidental exposure of credentials and ensures that pod access to AWS resources is tightly controlled.</w:t>
      </w:r>
    </w:p>
    <w:p w:rsidR="00000000" w:rsidDel="00000000" w:rsidP="00000000" w:rsidRDefault="00000000" w:rsidRPr="00000000" w14:paraId="000017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3">
      <w:pPr>
        <w:pStyle w:val="Heading3"/>
        <w:keepNext w:val="0"/>
        <w:keepLines w:val="0"/>
        <w:spacing w:before="280" w:lineRule="auto"/>
        <w:rPr>
          <w:b w:val="1"/>
          <w:color w:val="000000"/>
          <w:sz w:val="26"/>
          <w:szCs w:val="26"/>
        </w:rPr>
      </w:pPr>
      <w:bookmarkStart w:colFirst="0" w:colLast="0" w:name="_lylggxunjgvu" w:id="642"/>
      <w:bookmarkEnd w:id="642"/>
      <w:r w:rsidDel="00000000" w:rsidR="00000000" w:rsidRPr="00000000">
        <w:rPr>
          <w:b w:val="1"/>
          <w:color w:val="000000"/>
          <w:sz w:val="26"/>
          <w:szCs w:val="26"/>
          <w:rtl w:val="0"/>
        </w:rPr>
        <w:t xml:space="preserve">4. Kube Proxy</w:t>
      </w:r>
    </w:p>
    <w:p w:rsidR="00000000" w:rsidDel="00000000" w:rsidP="00000000" w:rsidRDefault="00000000" w:rsidRPr="00000000" w14:paraId="00001754">
      <w:pPr>
        <w:pStyle w:val="Heading4"/>
        <w:keepNext w:val="0"/>
        <w:keepLines w:val="0"/>
        <w:spacing w:after="40" w:before="240" w:lineRule="auto"/>
        <w:rPr>
          <w:b w:val="1"/>
          <w:color w:val="000000"/>
          <w:sz w:val="22"/>
          <w:szCs w:val="22"/>
        </w:rPr>
      </w:pPr>
      <w:bookmarkStart w:colFirst="0" w:colLast="0" w:name="_fvjsa0k18gcq" w:id="643"/>
      <w:bookmarkEnd w:id="643"/>
      <w:r w:rsidDel="00000000" w:rsidR="00000000" w:rsidRPr="00000000">
        <w:rPr>
          <w:b w:val="1"/>
          <w:color w:val="000000"/>
          <w:sz w:val="22"/>
          <w:szCs w:val="22"/>
          <w:rtl w:val="0"/>
        </w:rPr>
        <w:t xml:space="preserve">What is it?</w:t>
      </w:r>
    </w:p>
    <w:p w:rsidR="00000000" w:rsidDel="00000000" w:rsidP="00000000" w:rsidRDefault="00000000" w:rsidRPr="00000000" w14:paraId="00001755">
      <w:pPr>
        <w:spacing w:after="240" w:before="240" w:lineRule="auto"/>
        <w:rPr/>
      </w:pPr>
      <w:r w:rsidDel="00000000" w:rsidR="00000000" w:rsidRPr="00000000">
        <w:rPr>
          <w:b w:val="1"/>
          <w:rtl w:val="0"/>
        </w:rPr>
        <w:t xml:space="preserve">Kube Proxy</w:t>
      </w:r>
      <w:r w:rsidDel="00000000" w:rsidR="00000000" w:rsidRPr="00000000">
        <w:rPr>
          <w:rtl w:val="0"/>
        </w:rPr>
        <w:t xml:space="preserve"> is a network proxy that maintains network rules on nodes. It manages the routing of traffic between Kubernetes services and the corresponding pods in the cluster. It is essential for enabling communication between services within the cluster.</w:t>
      </w:r>
    </w:p>
    <w:p w:rsidR="00000000" w:rsidDel="00000000" w:rsidP="00000000" w:rsidRDefault="00000000" w:rsidRPr="00000000" w14:paraId="00001756">
      <w:pPr>
        <w:pStyle w:val="Heading4"/>
        <w:keepNext w:val="0"/>
        <w:keepLines w:val="0"/>
        <w:spacing w:after="40" w:before="240" w:lineRule="auto"/>
        <w:rPr>
          <w:b w:val="1"/>
          <w:color w:val="000000"/>
          <w:sz w:val="22"/>
          <w:szCs w:val="22"/>
        </w:rPr>
      </w:pPr>
      <w:bookmarkStart w:colFirst="0" w:colLast="0" w:name="_rtds6qlkd54m" w:id="644"/>
      <w:bookmarkEnd w:id="644"/>
      <w:r w:rsidDel="00000000" w:rsidR="00000000" w:rsidRPr="00000000">
        <w:rPr>
          <w:b w:val="1"/>
          <w:color w:val="000000"/>
          <w:sz w:val="22"/>
          <w:szCs w:val="22"/>
          <w:rtl w:val="0"/>
        </w:rPr>
        <w:t xml:space="preserve">Use and Significance:</w:t>
      </w:r>
    </w:p>
    <w:p w:rsidR="00000000" w:rsidDel="00000000" w:rsidP="00000000" w:rsidRDefault="00000000" w:rsidRPr="00000000" w14:paraId="00001757">
      <w:pPr>
        <w:numPr>
          <w:ilvl w:val="0"/>
          <w:numId w:val="6"/>
        </w:numPr>
        <w:spacing w:after="0" w:afterAutospacing="0" w:before="240" w:lineRule="auto"/>
        <w:ind w:left="720" w:hanging="360"/>
      </w:pPr>
      <w:r w:rsidDel="00000000" w:rsidR="00000000" w:rsidRPr="00000000">
        <w:rPr>
          <w:b w:val="1"/>
          <w:rtl w:val="0"/>
        </w:rPr>
        <w:t xml:space="preserve">Service Discovery</w:t>
      </w:r>
      <w:r w:rsidDel="00000000" w:rsidR="00000000" w:rsidRPr="00000000">
        <w:rPr>
          <w:rtl w:val="0"/>
        </w:rPr>
        <w:t xml:space="preserve">: Kube Proxy is responsible for ensuring that requests sent to a </w:t>
      </w:r>
      <w:r w:rsidDel="00000000" w:rsidR="00000000" w:rsidRPr="00000000">
        <w:rPr>
          <w:b w:val="1"/>
          <w:rtl w:val="0"/>
        </w:rPr>
        <w:t xml:space="preserve">Kubernetes service</w:t>
      </w:r>
      <w:r w:rsidDel="00000000" w:rsidR="00000000" w:rsidRPr="00000000">
        <w:rPr>
          <w:rtl w:val="0"/>
        </w:rPr>
        <w:t xml:space="preserve"> are properly forwarded to the corresponding </w:t>
      </w:r>
      <w:r w:rsidDel="00000000" w:rsidR="00000000" w:rsidRPr="00000000">
        <w:rPr>
          <w:b w:val="1"/>
          <w:rtl w:val="0"/>
        </w:rPr>
        <w:t xml:space="preserve">pods</w:t>
      </w:r>
      <w:r w:rsidDel="00000000" w:rsidR="00000000" w:rsidRPr="00000000">
        <w:rPr>
          <w:rtl w:val="0"/>
        </w:rPr>
        <w:t xml:space="preserve"> that back the service. It monitors the state of the cluster to update its internal rules for routing traffic.</w:t>
      </w:r>
    </w:p>
    <w:p w:rsidR="00000000" w:rsidDel="00000000" w:rsidP="00000000" w:rsidRDefault="00000000" w:rsidRPr="00000000" w14:paraId="00001758">
      <w:pPr>
        <w:numPr>
          <w:ilvl w:val="0"/>
          <w:numId w:val="6"/>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It provides basic load balancing for services in the cluster. When a service receives traffic, Kube Proxy distributes the traffic among the available pods that match the service selector.</w:t>
      </w:r>
    </w:p>
    <w:p w:rsidR="00000000" w:rsidDel="00000000" w:rsidP="00000000" w:rsidRDefault="00000000" w:rsidRPr="00000000" w14:paraId="00001759">
      <w:pPr>
        <w:numPr>
          <w:ilvl w:val="0"/>
          <w:numId w:val="6"/>
        </w:numPr>
        <w:spacing w:after="0" w:afterAutospacing="0" w:before="0" w:beforeAutospacing="0" w:lineRule="auto"/>
        <w:ind w:left="720" w:hanging="360"/>
      </w:pPr>
      <w:r w:rsidDel="00000000" w:rsidR="00000000" w:rsidRPr="00000000">
        <w:rPr>
          <w:b w:val="1"/>
          <w:rtl w:val="0"/>
        </w:rPr>
        <w:t xml:space="preserve">Network Rules</w:t>
      </w:r>
      <w:r w:rsidDel="00000000" w:rsidR="00000000" w:rsidRPr="00000000">
        <w:rPr>
          <w:rtl w:val="0"/>
        </w:rPr>
        <w:t xml:space="preserve">: Kube Proxy manages the network rules on each node to ensure that services and pods can communicate properly across the cluster. This includes creating </w:t>
      </w:r>
      <w:r w:rsidDel="00000000" w:rsidR="00000000" w:rsidRPr="00000000">
        <w:rPr>
          <w:rtl w:val="0"/>
        </w:rPr>
        <w:t xml:space="preserve">iptables</w:t>
      </w:r>
      <w:r w:rsidDel="00000000" w:rsidR="00000000" w:rsidRPr="00000000">
        <w:rPr>
          <w:rtl w:val="0"/>
        </w:rPr>
        <w:t xml:space="preserve"> or IPVS rules that handle routing, load balancing, and other network functions.</w:t>
      </w:r>
    </w:p>
    <w:p w:rsidR="00000000" w:rsidDel="00000000" w:rsidP="00000000" w:rsidRDefault="00000000" w:rsidRPr="00000000" w14:paraId="0000175A">
      <w:pPr>
        <w:numPr>
          <w:ilvl w:val="0"/>
          <w:numId w:val="6"/>
        </w:numPr>
        <w:spacing w:after="240" w:before="0" w:beforeAutospacing="0" w:lineRule="auto"/>
        <w:ind w:left="720" w:hanging="360"/>
      </w:pPr>
      <w:r w:rsidDel="00000000" w:rsidR="00000000" w:rsidRPr="00000000">
        <w:rPr>
          <w:b w:val="1"/>
          <w:rtl w:val="0"/>
        </w:rPr>
        <w:t xml:space="preserve">Handling Network Traffic</w:t>
      </w:r>
      <w:r w:rsidDel="00000000" w:rsidR="00000000" w:rsidRPr="00000000">
        <w:rPr>
          <w:rtl w:val="0"/>
        </w:rPr>
        <w:t xml:space="preserve">: Kube Proxy allows communication between nodes in a cluster and helps in forwarding requests to the correct pods, whether they reside on the same node or a different node.</w:t>
      </w:r>
    </w:p>
    <w:p w:rsidR="00000000" w:rsidDel="00000000" w:rsidP="00000000" w:rsidRDefault="00000000" w:rsidRPr="00000000" w14:paraId="0000175B">
      <w:pPr>
        <w:pStyle w:val="Heading4"/>
        <w:keepNext w:val="0"/>
        <w:keepLines w:val="0"/>
        <w:spacing w:after="40" w:before="240" w:lineRule="auto"/>
        <w:rPr>
          <w:b w:val="1"/>
          <w:color w:val="000000"/>
          <w:sz w:val="22"/>
          <w:szCs w:val="22"/>
        </w:rPr>
      </w:pPr>
      <w:bookmarkStart w:colFirst="0" w:colLast="0" w:name="_j7jtuhu9ub7b" w:id="645"/>
      <w:bookmarkEnd w:id="645"/>
      <w:r w:rsidDel="00000000" w:rsidR="00000000" w:rsidRPr="00000000">
        <w:rPr>
          <w:b w:val="1"/>
          <w:color w:val="000000"/>
          <w:sz w:val="22"/>
          <w:szCs w:val="22"/>
          <w:rtl w:val="0"/>
        </w:rPr>
        <w:t xml:space="preserve">Significance in EKS:</w:t>
      </w:r>
    </w:p>
    <w:p w:rsidR="00000000" w:rsidDel="00000000" w:rsidP="00000000" w:rsidRDefault="00000000" w:rsidRPr="00000000" w14:paraId="0000175C">
      <w:pPr>
        <w:numPr>
          <w:ilvl w:val="0"/>
          <w:numId w:val="147"/>
        </w:numPr>
        <w:spacing w:after="0" w:afterAutospacing="0" w:before="240" w:lineRule="auto"/>
        <w:ind w:left="720" w:hanging="360"/>
      </w:pPr>
      <w:r w:rsidDel="00000000" w:rsidR="00000000" w:rsidRPr="00000000">
        <w:rPr>
          <w:rtl w:val="0"/>
        </w:rPr>
        <w:t xml:space="preserve">In EKS, Kube Proxy is responsible for managing and enforcing the network rules that allow pods to communicate with each other and with services within the Kubernetes cluster.</w:t>
      </w:r>
    </w:p>
    <w:p w:rsidR="00000000" w:rsidDel="00000000" w:rsidP="00000000" w:rsidRDefault="00000000" w:rsidRPr="00000000" w14:paraId="0000175D">
      <w:pPr>
        <w:numPr>
          <w:ilvl w:val="0"/>
          <w:numId w:val="147"/>
        </w:numPr>
        <w:spacing w:after="240" w:before="0" w:beforeAutospacing="0" w:lineRule="auto"/>
        <w:ind w:left="720" w:hanging="360"/>
      </w:pPr>
      <w:r w:rsidDel="00000000" w:rsidR="00000000" w:rsidRPr="00000000">
        <w:rPr>
          <w:rtl w:val="0"/>
        </w:rPr>
        <w:t xml:space="preserve">It ensures that communication within the cluster remains seamless, even when pods are rescheduled or scale up and down, by ensuring network rules are kept in sync with the current state of the cluster.</w:t>
      </w:r>
    </w:p>
    <w:p w:rsidR="00000000" w:rsidDel="00000000" w:rsidP="00000000" w:rsidRDefault="00000000" w:rsidRPr="00000000" w14:paraId="000017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F">
      <w:pPr>
        <w:pStyle w:val="Heading3"/>
        <w:keepNext w:val="0"/>
        <w:keepLines w:val="0"/>
        <w:spacing w:before="280" w:lineRule="auto"/>
        <w:rPr>
          <w:b w:val="1"/>
          <w:color w:val="000000"/>
          <w:sz w:val="26"/>
          <w:szCs w:val="26"/>
        </w:rPr>
      </w:pPr>
      <w:bookmarkStart w:colFirst="0" w:colLast="0" w:name="_qu6tb2ut585w" w:id="646"/>
      <w:bookmarkEnd w:id="646"/>
      <w:r w:rsidDel="00000000" w:rsidR="00000000" w:rsidRPr="00000000">
        <w:rPr>
          <w:b w:val="1"/>
          <w:color w:val="000000"/>
          <w:sz w:val="26"/>
          <w:szCs w:val="26"/>
          <w:rtl w:val="0"/>
        </w:rPr>
        <w:t xml:space="preserve">Summary of Key Add-Ons and Their Significance:</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7.1294851794073"/>
        <w:gridCol w:w="3743.0265210608427"/>
        <w:gridCol w:w="3859.8439937597504"/>
        <w:tblGridChange w:id="0">
          <w:tblGrid>
            <w:gridCol w:w="1757.1294851794073"/>
            <w:gridCol w:w="3743.0265210608427"/>
            <w:gridCol w:w="3859.843993759750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0">
            <w:pPr>
              <w:spacing w:after="240" w:before="240" w:lineRule="auto"/>
              <w:jc w:val="center"/>
              <w:rPr/>
            </w:pPr>
            <w:r w:rsidDel="00000000" w:rsidR="00000000" w:rsidRPr="00000000">
              <w:rPr>
                <w:b w:val="1"/>
                <w:rtl w:val="0"/>
              </w:rPr>
              <w:t xml:space="preserve">Add-On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1">
            <w:pPr>
              <w:spacing w:after="240" w:before="240" w:lineRule="auto"/>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2">
            <w:pPr>
              <w:spacing w:after="240" w:before="240" w:lineRule="auto"/>
              <w:jc w:val="center"/>
              <w:rPr/>
            </w:pPr>
            <w:r w:rsidDel="00000000" w:rsidR="00000000" w:rsidRPr="00000000">
              <w:rPr>
                <w:b w:val="1"/>
                <w:rtl w:val="0"/>
              </w:rPr>
              <w:t xml:space="preserve">Significance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3">
            <w:pPr>
              <w:spacing w:after="240" w:before="240" w:lineRule="auto"/>
              <w:rPr/>
            </w:pPr>
            <w:r w:rsidDel="00000000" w:rsidR="00000000" w:rsidRPr="00000000">
              <w:rPr>
                <w:b w:val="1"/>
                <w:rtl w:val="0"/>
              </w:rPr>
              <w:t xml:space="preserve">CoreDNS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4">
            <w:pPr>
              <w:spacing w:after="240" w:before="240" w:lineRule="auto"/>
              <w:rPr/>
            </w:pPr>
            <w:r w:rsidDel="00000000" w:rsidR="00000000" w:rsidRPr="00000000">
              <w:rPr>
                <w:rtl w:val="0"/>
              </w:rPr>
              <w:t xml:space="preserve">Provides DNS resolution for Kubernetes services and pods.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5">
            <w:pPr>
              <w:spacing w:after="240" w:before="240" w:lineRule="auto"/>
              <w:rPr/>
            </w:pPr>
            <w:r w:rsidDel="00000000" w:rsidR="00000000" w:rsidRPr="00000000">
              <w:rPr>
                <w:rtl w:val="0"/>
              </w:rPr>
              <w:t xml:space="preserve">Enables service discovery and internal DNS resolution within the cluster.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6">
            <w:pPr>
              <w:spacing w:after="240" w:before="240" w:lineRule="auto"/>
              <w:rPr/>
            </w:pPr>
            <w:r w:rsidDel="00000000" w:rsidR="00000000" w:rsidRPr="00000000">
              <w:rPr>
                <w:b w:val="1"/>
                <w:rtl w:val="0"/>
              </w:rPr>
              <w:t xml:space="preserve">Amazon VPC CNI Plugin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7">
            <w:pPr>
              <w:spacing w:after="240" w:before="240" w:lineRule="auto"/>
              <w:rPr/>
            </w:pPr>
            <w:r w:rsidDel="00000000" w:rsidR="00000000" w:rsidRPr="00000000">
              <w:rPr>
                <w:rtl w:val="0"/>
              </w:rPr>
              <w:t xml:space="preserve">Allows Kubernetes pods to have direct access to VPC networking, using private IPs for each pod.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8">
            <w:pPr>
              <w:spacing w:after="240" w:before="240" w:lineRule="auto"/>
              <w:rPr/>
            </w:pPr>
            <w:r w:rsidDel="00000000" w:rsidR="00000000" w:rsidRPr="00000000">
              <w:rPr>
                <w:rtl w:val="0"/>
              </w:rPr>
              <w:t xml:space="preserve">Ensures high-performance, secure, and scalable networking between Kubernetes pods and AWS services.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9">
            <w:pPr>
              <w:spacing w:after="240" w:before="240" w:lineRule="auto"/>
              <w:rPr/>
            </w:pPr>
            <w:r w:rsidDel="00000000" w:rsidR="00000000" w:rsidRPr="00000000">
              <w:rPr>
                <w:b w:val="1"/>
                <w:rtl w:val="0"/>
              </w:rPr>
              <w:t xml:space="preserve">Amazon EKS Pod Identity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A">
            <w:pPr>
              <w:spacing w:after="240" w:before="240" w:lineRule="auto"/>
              <w:rPr/>
            </w:pPr>
            <w:r w:rsidDel="00000000" w:rsidR="00000000" w:rsidRPr="00000000">
              <w:rPr>
                <w:rtl w:val="0"/>
              </w:rPr>
              <w:t xml:space="preserve">Enables Kubernetes pods to securely access AWS services using IAM roles associated with service accounts (IRSA).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B">
            <w:pPr>
              <w:spacing w:after="240" w:before="240" w:lineRule="auto"/>
              <w:rPr/>
            </w:pPr>
            <w:r w:rsidDel="00000000" w:rsidR="00000000" w:rsidRPr="00000000">
              <w:rPr>
                <w:rtl w:val="0"/>
              </w:rPr>
              <w:t xml:space="preserve">Enhances security by managing AWS permissions for pods without exposing credentials.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C">
            <w:pPr>
              <w:spacing w:after="240" w:before="240" w:lineRule="auto"/>
              <w:rPr/>
            </w:pPr>
            <w:r w:rsidDel="00000000" w:rsidR="00000000" w:rsidRPr="00000000">
              <w:rPr>
                <w:b w:val="1"/>
                <w:rtl w:val="0"/>
              </w:rPr>
              <w:t xml:space="preserve">Kube Proxy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D">
            <w:pPr>
              <w:spacing w:after="240" w:before="240" w:lineRule="auto"/>
              <w:rPr/>
            </w:pPr>
            <w:r w:rsidDel="00000000" w:rsidR="00000000" w:rsidRPr="00000000">
              <w:rPr>
                <w:rtl w:val="0"/>
              </w:rPr>
              <w:t xml:space="preserve">Maintains network rules on nodes for service discovery, routing, and load balancing.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6E">
            <w:pPr>
              <w:spacing w:after="240" w:before="240" w:lineRule="auto"/>
              <w:rPr/>
            </w:pPr>
            <w:r w:rsidDel="00000000" w:rsidR="00000000" w:rsidRPr="00000000">
              <w:rPr>
                <w:rtl w:val="0"/>
              </w:rPr>
              <w:t xml:space="preserve">Ensures communication between Kubernetes services and pods, and provides basic load balancing for services.</w:t>
            </w:r>
          </w:p>
        </w:tc>
      </w:tr>
    </w:tbl>
    <w:p w:rsidR="00000000" w:rsidDel="00000000" w:rsidP="00000000" w:rsidRDefault="00000000" w:rsidRPr="00000000" w14:paraId="0000176F">
      <w:pPr>
        <w:pStyle w:val="Heading3"/>
        <w:keepNext w:val="0"/>
        <w:keepLines w:val="0"/>
        <w:spacing w:before="280" w:lineRule="auto"/>
        <w:rPr>
          <w:b w:val="1"/>
          <w:color w:val="000000"/>
          <w:sz w:val="26"/>
          <w:szCs w:val="26"/>
        </w:rPr>
      </w:pPr>
      <w:bookmarkStart w:colFirst="0" w:colLast="0" w:name="_e87hy9f4rwho" w:id="647"/>
      <w:bookmarkEnd w:id="647"/>
      <w:r w:rsidDel="00000000" w:rsidR="00000000" w:rsidRPr="00000000">
        <w:rPr>
          <w:b w:val="1"/>
          <w:color w:val="000000"/>
          <w:sz w:val="26"/>
          <w:szCs w:val="26"/>
          <w:rtl w:val="0"/>
        </w:rPr>
        <w:t xml:space="preserve">Conclusion:</w:t>
      </w:r>
    </w:p>
    <w:p w:rsidR="00000000" w:rsidDel="00000000" w:rsidP="00000000" w:rsidRDefault="00000000" w:rsidRPr="00000000" w14:paraId="00001770">
      <w:pPr>
        <w:spacing w:after="240" w:before="240" w:lineRule="auto"/>
        <w:rPr/>
      </w:pPr>
      <w:r w:rsidDel="00000000" w:rsidR="00000000" w:rsidRPr="00000000">
        <w:rPr>
          <w:rtl w:val="0"/>
        </w:rPr>
        <w:t xml:space="preserve">These add-ons—</w:t>
      </w:r>
      <w:r w:rsidDel="00000000" w:rsidR="00000000" w:rsidRPr="00000000">
        <w:rPr>
          <w:b w:val="1"/>
          <w:rtl w:val="0"/>
        </w:rPr>
        <w:t xml:space="preserve">CoreDNS</w:t>
      </w:r>
      <w:r w:rsidDel="00000000" w:rsidR="00000000" w:rsidRPr="00000000">
        <w:rPr>
          <w:rtl w:val="0"/>
        </w:rPr>
        <w:t xml:space="preserve">, </w:t>
      </w:r>
      <w:r w:rsidDel="00000000" w:rsidR="00000000" w:rsidRPr="00000000">
        <w:rPr>
          <w:b w:val="1"/>
          <w:rtl w:val="0"/>
        </w:rPr>
        <w:t xml:space="preserve">Amazon VPC CNI Plugin</w:t>
      </w:r>
      <w:r w:rsidDel="00000000" w:rsidR="00000000" w:rsidRPr="00000000">
        <w:rPr>
          <w:rtl w:val="0"/>
        </w:rPr>
        <w:t xml:space="preserve">, </w:t>
      </w:r>
      <w:r w:rsidDel="00000000" w:rsidR="00000000" w:rsidRPr="00000000">
        <w:rPr>
          <w:b w:val="1"/>
          <w:rtl w:val="0"/>
        </w:rPr>
        <w:t xml:space="preserve">EKS Pod Identity Agent</w:t>
      </w:r>
      <w:r w:rsidDel="00000000" w:rsidR="00000000" w:rsidRPr="00000000">
        <w:rPr>
          <w:rtl w:val="0"/>
        </w:rPr>
        <w:t xml:space="preserve">, and </w:t>
      </w:r>
      <w:r w:rsidDel="00000000" w:rsidR="00000000" w:rsidRPr="00000000">
        <w:rPr>
          <w:b w:val="1"/>
          <w:rtl w:val="0"/>
        </w:rPr>
        <w:t xml:space="preserve">Kube Proxy</w:t>
      </w:r>
      <w:r w:rsidDel="00000000" w:rsidR="00000000" w:rsidRPr="00000000">
        <w:rPr>
          <w:rtl w:val="0"/>
        </w:rPr>
        <w:t xml:space="preserve">—play crucial roles in the functionality, security, and scalability of Amazon EKS clusters. Together, they ensure that your Kubernetes workloads have </w:t>
      </w:r>
      <w:r w:rsidDel="00000000" w:rsidR="00000000" w:rsidRPr="00000000">
        <w:rPr>
          <w:b w:val="1"/>
          <w:rtl w:val="0"/>
        </w:rPr>
        <w:t xml:space="preserve">networking</w:t>
      </w:r>
      <w:r w:rsidDel="00000000" w:rsidR="00000000" w:rsidRPr="00000000">
        <w:rPr>
          <w:rtl w:val="0"/>
        </w:rPr>
        <w:t xml:space="preserve">, </w:t>
      </w:r>
      <w:r w:rsidDel="00000000" w:rsidR="00000000" w:rsidRPr="00000000">
        <w:rPr>
          <w:b w:val="1"/>
          <w:rtl w:val="0"/>
        </w:rPr>
        <w:t xml:space="preserve">DNS resolution</w:t>
      </w:r>
      <w:r w:rsidDel="00000000" w:rsidR="00000000" w:rsidRPr="00000000">
        <w:rPr>
          <w:rtl w:val="0"/>
        </w:rPr>
        <w:t xml:space="preserve">, </w:t>
      </w:r>
      <w:r w:rsidDel="00000000" w:rsidR="00000000" w:rsidRPr="00000000">
        <w:rPr>
          <w:b w:val="1"/>
          <w:rtl w:val="0"/>
        </w:rPr>
        <w:t xml:space="preserve">secure access to AWS resources</w:t>
      </w:r>
      <w:r w:rsidDel="00000000" w:rsidR="00000000" w:rsidRPr="00000000">
        <w:rPr>
          <w:rtl w:val="0"/>
        </w:rPr>
        <w:t xml:space="preserve">, and </w:t>
      </w:r>
      <w:r w:rsidDel="00000000" w:rsidR="00000000" w:rsidRPr="00000000">
        <w:rPr>
          <w:b w:val="1"/>
          <w:rtl w:val="0"/>
        </w:rPr>
        <w:t xml:space="preserve">effective communication</w:t>
      </w:r>
      <w:r w:rsidDel="00000000" w:rsidR="00000000" w:rsidRPr="00000000">
        <w:rPr>
          <w:rtl w:val="0"/>
        </w:rPr>
        <w:t xml:space="preserve"> within the cluster. They make it easier to run Kubernetes in AWS by automating key aspects of management, improving security, and providing high-performance networking for containerized applications.</w:t>
      </w:r>
    </w:p>
    <w:p w:rsidR="00000000" w:rsidDel="00000000" w:rsidP="00000000" w:rsidRDefault="00000000" w:rsidRPr="00000000" w14:paraId="00001771">
      <w:pPr>
        <w:spacing w:after="240" w:before="240" w:lineRule="auto"/>
        <w:rPr/>
      </w:pPr>
      <w:r w:rsidDel="00000000" w:rsidR="00000000" w:rsidRPr="00000000">
        <w:rPr>
          <w:rtl w:val="0"/>
        </w:rPr>
      </w:r>
    </w:p>
    <w:p w:rsidR="00000000" w:rsidDel="00000000" w:rsidP="00000000" w:rsidRDefault="00000000" w:rsidRPr="00000000" w14:paraId="00001772">
      <w:pPr>
        <w:pStyle w:val="Heading1"/>
        <w:rPr/>
      </w:pPr>
      <w:bookmarkStart w:colFirst="0" w:colLast="0" w:name="_y27jgu52iank" w:id="648"/>
      <w:bookmarkEnd w:id="648"/>
      <w:r w:rsidDel="00000000" w:rsidR="00000000" w:rsidRPr="00000000">
        <w:rPr>
          <w:rtl w:val="0"/>
        </w:rPr>
        <w:t xml:space="preserve">k8 volumes, types of them and modes of them ?</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spacing w:after="240" w:before="240" w:lineRule="auto"/>
        <w:rPr/>
      </w:pPr>
      <w:r w:rsidDel="00000000" w:rsidR="00000000" w:rsidRPr="00000000">
        <w:rPr>
          <w:rtl w:val="0"/>
        </w:rPr>
        <w:t xml:space="preserve">In Kubernetes (K8s), </w:t>
      </w:r>
      <w:r w:rsidDel="00000000" w:rsidR="00000000" w:rsidRPr="00000000">
        <w:rPr>
          <w:b w:val="1"/>
          <w:rtl w:val="0"/>
        </w:rPr>
        <w:t xml:space="preserve">Volumes</w:t>
      </w:r>
      <w:r w:rsidDel="00000000" w:rsidR="00000000" w:rsidRPr="00000000">
        <w:rPr>
          <w:rtl w:val="0"/>
        </w:rPr>
        <w:t xml:space="preserve"> are used to persist data in containers. A volume is essentially a directory that can be mounted into one or more containers in a pod, allowing data to persist beyond the lifecycle of individual containers.</w:t>
      </w:r>
    </w:p>
    <w:p w:rsidR="00000000" w:rsidDel="00000000" w:rsidP="00000000" w:rsidRDefault="00000000" w:rsidRPr="00000000" w14:paraId="00001775">
      <w:pPr>
        <w:spacing w:after="240" w:before="240" w:lineRule="auto"/>
        <w:rPr/>
      </w:pPr>
      <w:r w:rsidDel="00000000" w:rsidR="00000000" w:rsidRPr="00000000">
        <w:rPr>
          <w:rtl w:val="0"/>
        </w:rPr>
        <w:t xml:space="preserve">There are different </w:t>
      </w:r>
      <w:r w:rsidDel="00000000" w:rsidR="00000000" w:rsidRPr="00000000">
        <w:rPr>
          <w:b w:val="1"/>
          <w:rtl w:val="0"/>
        </w:rPr>
        <w:t xml:space="preserve">types of volumes</w:t>
      </w:r>
      <w:r w:rsidDel="00000000" w:rsidR="00000000" w:rsidRPr="00000000">
        <w:rPr>
          <w:rtl w:val="0"/>
        </w:rPr>
        <w:t xml:space="preserve"> based on the underlying storage provider (e.g., local disks, cloud providers, network-attached storage, etc.). The </w:t>
      </w:r>
      <w:r w:rsidDel="00000000" w:rsidR="00000000" w:rsidRPr="00000000">
        <w:rPr>
          <w:b w:val="1"/>
          <w:rtl w:val="0"/>
        </w:rPr>
        <w:t xml:space="preserve">mode</w:t>
      </w:r>
      <w:r w:rsidDel="00000000" w:rsidR="00000000" w:rsidRPr="00000000">
        <w:rPr>
          <w:rtl w:val="0"/>
        </w:rPr>
        <w:t xml:space="preserve"> of a volume defines how it is shared between containers within a pod.</w:t>
      </w:r>
    </w:p>
    <w:p w:rsidR="00000000" w:rsidDel="00000000" w:rsidP="00000000" w:rsidRDefault="00000000" w:rsidRPr="00000000" w14:paraId="00001776">
      <w:pPr>
        <w:pStyle w:val="Heading3"/>
        <w:keepNext w:val="0"/>
        <w:keepLines w:val="0"/>
        <w:spacing w:before="280" w:lineRule="auto"/>
        <w:rPr>
          <w:b w:val="1"/>
          <w:color w:val="000000"/>
          <w:sz w:val="26"/>
          <w:szCs w:val="26"/>
        </w:rPr>
      </w:pPr>
      <w:bookmarkStart w:colFirst="0" w:colLast="0" w:name="_u8zdd5nssroe" w:id="649"/>
      <w:bookmarkEnd w:id="649"/>
      <w:r w:rsidDel="00000000" w:rsidR="00000000" w:rsidRPr="00000000">
        <w:rPr>
          <w:b w:val="1"/>
          <w:color w:val="000000"/>
          <w:sz w:val="26"/>
          <w:szCs w:val="26"/>
          <w:rtl w:val="0"/>
        </w:rPr>
        <w:t xml:space="preserve">1. Types of Volumes in Kubernetes</w:t>
      </w:r>
    </w:p>
    <w:p w:rsidR="00000000" w:rsidDel="00000000" w:rsidP="00000000" w:rsidRDefault="00000000" w:rsidRPr="00000000" w14:paraId="00001777">
      <w:pPr>
        <w:spacing w:after="240" w:before="240" w:lineRule="auto"/>
        <w:rPr/>
      </w:pPr>
      <w:r w:rsidDel="00000000" w:rsidR="00000000" w:rsidRPr="00000000">
        <w:rPr>
          <w:rtl w:val="0"/>
        </w:rPr>
        <w:t xml:space="preserve">Kubernetes supports a variety of volume types, each suitable for different use cases and underlying storage systems. Below are the key types of volumes:</w:t>
      </w:r>
    </w:p>
    <w:p w:rsidR="00000000" w:rsidDel="00000000" w:rsidP="00000000" w:rsidRDefault="00000000" w:rsidRPr="00000000" w14:paraId="00001778">
      <w:pPr>
        <w:pStyle w:val="Heading4"/>
        <w:keepNext w:val="0"/>
        <w:keepLines w:val="0"/>
        <w:spacing w:after="40" w:before="240" w:lineRule="auto"/>
        <w:rPr>
          <w:b w:val="1"/>
          <w:color w:val="000000"/>
          <w:sz w:val="22"/>
          <w:szCs w:val="22"/>
        </w:rPr>
      </w:pPr>
      <w:bookmarkStart w:colFirst="0" w:colLast="0" w:name="_5ipmryrr49my" w:id="650"/>
      <w:bookmarkEnd w:id="650"/>
      <w:r w:rsidDel="00000000" w:rsidR="00000000" w:rsidRPr="00000000">
        <w:rPr>
          <w:b w:val="1"/>
          <w:color w:val="000000"/>
          <w:sz w:val="22"/>
          <w:szCs w:val="22"/>
          <w:rtl w:val="0"/>
        </w:rPr>
        <w:t xml:space="preserve">a. EmptyDir</w:t>
      </w:r>
    </w:p>
    <w:p w:rsidR="00000000" w:rsidDel="00000000" w:rsidP="00000000" w:rsidRDefault="00000000" w:rsidRPr="00000000" w14:paraId="00001779">
      <w:pPr>
        <w:numPr>
          <w:ilvl w:val="0"/>
          <w:numId w:val="42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temporary storage volume that is created when a pod is assigned to a node and exists as long as the pod is running on that node.</w:t>
      </w:r>
    </w:p>
    <w:p w:rsidR="00000000" w:rsidDel="00000000" w:rsidP="00000000" w:rsidRDefault="00000000" w:rsidRPr="00000000" w14:paraId="0000177A">
      <w:pPr>
        <w:numPr>
          <w:ilvl w:val="0"/>
          <w:numId w:val="426"/>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temporary storage that can be shared between containers in the same pod.</w:t>
      </w:r>
    </w:p>
    <w:p w:rsidR="00000000" w:rsidDel="00000000" w:rsidP="00000000" w:rsidRDefault="00000000" w:rsidRPr="00000000" w14:paraId="0000177B">
      <w:pPr>
        <w:numPr>
          <w:ilvl w:val="0"/>
          <w:numId w:val="426"/>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Data persists while the pod is running, but is deleted when the pod is deleted.</w:t>
      </w:r>
    </w:p>
    <w:p w:rsidR="00000000" w:rsidDel="00000000" w:rsidP="00000000" w:rsidRDefault="00000000" w:rsidRPr="00000000" w14:paraId="0000177C">
      <w:pPr>
        <w:pStyle w:val="Heading4"/>
        <w:keepNext w:val="0"/>
        <w:keepLines w:val="0"/>
        <w:spacing w:after="40" w:before="240" w:lineRule="auto"/>
        <w:rPr>
          <w:b w:val="1"/>
          <w:color w:val="000000"/>
          <w:sz w:val="22"/>
          <w:szCs w:val="22"/>
        </w:rPr>
      </w:pPr>
      <w:bookmarkStart w:colFirst="0" w:colLast="0" w:name="_w9u2u14m7sbv" w:id="651"/>
      <w:bookmarkEnd w:id="651"/>
      <w:r w:rsidDel="00000000" w:rsidR="00000000" w:rsidRPr="00000000">
        <w:rPr>
          <w:b w:val="1"/>
          <w:color w:val="000000"/>
          <w:sz w:val="22"/>
          <w:szCs w:val="22"/>
          <w:rtl w:val="0"/>
        </w:rPr>
        <w:t xml:space="preserve">b. HostPath</w:t>
      </w:r>
    </w:p>
    <w:p w:rsidR="00000000" w:rsidDel="00000000" w:rsidP="00000000" w:rsidRDefault="00000000" w:rsidRPr="00000000" w14:paraId="0000177D">
      <w:pPr>
        <w:numPr>
          <w:ilvl w:val="0"/>
          <w:numId w:val="39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Mounts a file or directory from the host node’s filesystem into the pod.</w:t>
      </w:r>
    </w:p>
    <w:p w:rsidR="00000000" w:rsidDel="00000000" w:rsidP="00000000" w:rsidRDefault="00000000" w:rsidRPr="00000000" w14:paraId="0000177E">
      <w:pPr>
        <w:numPr>
          <w:ilvl w:val="0"/>
          <w:numId w:val="392"/>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cases where you want to give pods access to files on the host system, like mounting configuration files or logs.</w:t>
      </w:r>
    </w:p>
    <w:p w:rsidR="00000000" w:rsidDel="00000000" w:rsidP="00000000" w:rsidRDefault="00000000" w:rsidRPr="00000000" w14:paraId="0000177F">
      <w:pPr>
        <w:numPr>
          <w:ilvl w:val="0"/>
          <w:numId w:val="392"/>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exists as long as the pod is running and is based on the node's filesystem.</w:t>
      </w:r>
    </w:p>
    <w:p w:rsidR="00000000" w:rsidDel="00000000" w:rsidP="00000000" w:rsidRDefault="00000000" w:rsidRPr="00000000" w14:paraId="00001780">
      <w:pPr>
        <w:pStyle w:val="Heading4"/>
        <w:keepNext w:val="0"/>
        <w:keepLines w:val="0"/>
        <w:spacing w:after="40" w:before="240" w:lineRule="auto"/>
        <w:rPr>
          <w:b w:val="1"/>
          <w:color w:val="000000"/>
          <w:sz w:val="22"/>
          <w:szCs w:val="22"/>
        </w:rPr>
      </w:pPr>
      <w:bookmarkStart w:colFirst="0" w:colLast="0" w:name="_dkgg9syxgm2e" w:id="652"/>
      <w:bookmarkEnd w:id="652"/>
      <w:r w:rsidDel="00000000" w:rsidR="00000000" w:rsidRPr="00000000">
        <w:rPr>
          <w:b w:val="1"/>
          <w:color w:val="000000"/>
          <w:sz w:val="22"/>
          <w:szCs w:val="22"/>
          <w:rtl w:val="0"/>
        </w:rPr>
        <w:t xml:space="preserve">c. PersistentVolume (PV) and PersistentVolumeClaim (PVC)</w:t>
      </w:r>
    </w:p>
    <w:p w:rsidR="00000000" w:rsidDel="00000000" w:rsidP="00000000" w:rsidRDefault="00000000" w:rsidRPr="00000000" w14:paraId="00001781">
      <w:pPr>
        <w:numPr>
          <w:ilvl w:val="0"/>
          <w:numId w:val="30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Persistent Volumes (PVs) and Persistent Volume Claims (PVCs) allow you to manage storage independently of the pod lifecycle. PVCs request storage resources, and PVs provide them. PVs can be backed by cloud storage (e.g., AWS EBS, GCE Persistent Disk), NFS, or other storage backends.</w:t>
      </w:r>
    </w:p>
    <w:p w:rsidR="00000000" w:rsidDel="00000000" w:rsidP="00000000" w:rsidRDefault="00000000" w:rsidRPr="00000000" w14:paraId="00001782">
      <w:pPr>
        <w:numPr>
          <w:ilvl w:val="0"/>
          <w:numId w:val="30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For applications that require long-term storage.</w:t>
      </w:r>
    </w:p>
    <w:p w:rsidR="00000000" w:rsidDel="00000000" w:rsidP="00000000" w:rsidRDefault="00000000" w:rsidRPr="00000000" w14:paraId="00001783">
      <w:pPr>
        <w:numPr>
          <w:ilvl w:val="0"/>
          <w:numId w:val="305"/>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Data persists across pod restarts and is independent of the pod's lifecycle.</w:t>
      </w:r>
    </w:p>
    <w:p w:rsidR="00000000" w:rsidDel="00000000" w:rsidP="00000000" w:rsidRDefault="00000000" w:rsidRPr="00000000" w14:paraId="00001784">
      <w:pPr>
        <w:pStyle w:val="Heading4"/>
        <w:keepNext w:val="0"/>
        <w:keepLines w:val="0"/>
        <w:spacing w:after="40" w:before="240" w:lineRule="auto"/>
        <w:rPr>
          <w:b w:val="1"/>
          <w:color w:val="000000"/>
          <w:sz w:val="22"/>
          <w:szCs w:val="22"/>
        </w:rPr>
      </w:pPr>
      <w:bookmarkStart w:colFirst="0" w:colLast="0" w:name="_iw5y9rwv7xt6" w:id="653"/>
      <w:bookmarkEnd w:id="653"/>
      <w:r w:rsidDel="00000000" w:rsidR="00000000" w:rsidRPr="00000000">
        <w:rPr>
          <w:b w:val="1"/>
          <w:color w:val="000000"/>
          <w:sz w:val="22"/>
          <w:szCs w:val="22"/>
          <w:rtl w:val="0"/>
        </w:rPr>
        <w:t xml:space="preserve">d. ConfigMap</w:t>
      </w:r>
    </w:p>
    <w:p w:rsidR="00000000" w:rsidDel="00000000" w:rsidP="00000000" w:rsidRDefault="00000000" w:rsidRPr="00000000" w14:paraId="00001785">
      <w:pPr>
        <w:numPr>
          <w:ilvl w:val="0"/>
          <w:numId w:val="2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Allows you to mount a Kubernetes ConfigMap (which stores configuration data as key-value pairs) into a pod as a file.</w:t>
      </w:r>
    </w:p>
    <w:p w:rsidR="00000000" w:rsidDel="00000000" w:rsidP="00000000" w:rsidRDefault="00000000" w:rsidRPr="00000000" w14:paraId="00001786">
      <w:pPr>
        <w:numPr>
          <w:ilvl w:val="0"/>
          <w:numId w:val="210"/>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Storing configuration files for applications that can be dynamically updated without needing to restart the pods.</w:t>
      </w:r>
    </w:p>
    <w:p w:rsidR="00000000" w:rsidDel="00000000" w:rsidP="00000000" w:rsidRDefault="00000000" w:rsidRPr="00000000" w14:paraId="00001787">
      <w:pPr>
        <w:numPr>
          <w:ilvl w:val="0"/>
          <w:numId w:val="210"/>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is available as long as the ConfigMap exists.</w:t>
      </w:r>
    </w:p>
    <w:p w:rsidR="00000000" w:rsidDel="00000000" w:rsidP="00000000" w:rsidRDefault="00000000" w:rsidRPr="00000000" w14:paraId="00001788">
      <w:pPr>
        <w:pStyle w:val="Heading4"/>
        <w:keepNext w:val="0"/>
        <w:keepLines w:val="0"/>
        <w:spacing w:after="40" w:before="240" w:lineRule="auto"/>
        <w:rPr>
          <w:b w:val="1"/>
          <w:color w:val="000000"/>
          <w:sz w:val="22"/>
          <w:szCs w:val="22"/>
        </w:rPr>
      </w:pPr>
      <w:bookmarkStart w:colFirst="0" w:colLast="0" w:name="_om05bcxkcvm5" w:id="654"/>
      <w:bookmarkEnd w:id="654"/>
      <w:r w:rsidDel="00000000" w:rsidR="00000000" w:rsidRPr="00000000">
        <w:rPr>
          <w:b w:val="1"/>
          <w:color w:val="000000"/>
          <w:sz w:val="22"/>
          <w:szCs w:val="22"/>
          <w:rtl w:val="0"/>
        </w:rPr>
        <w:t xml:space="preserve">e. Secret</w:t>
      </w:r>
    </w:p>
    <w:p w:rsidR="00000000" w:rsidDel="00000000" w:rsidP="00000000" w:rsidRDefault="00000000" w:rsidRPr="00000000" w14:paraId="00001789">
      <w:pPr>
        <w:numPr>
          <w:ilvl w:val="0"/>
          <w:numId w:val="2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Similar to ConfigMap but for storing sensitive data such as passwords, API keys, and tokens. Secrets are base64-encoded by default.</w:t>
      </w:r>
    </w:p>
    <w:p w:rsidR="00000000" w:rsidDel="00000000" w:rsidP="00000000" w:rsidRDefault="00000000" w:rsidRPr="00000000" w14:paraId="0000178A">
      <w:pPr>
        <w:numPr>
          <w:ilvl w:val="0"/>
          <w:numId w:val="217"/>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Storing sensitive information securely in a pod.</w:t>
      </w:r>
    </w:p>
    <w:p w:rsidR="00000000" w:rsidDel="00000000" w:rsidP="00000000" w:rsidRDefault="00000000" w:rsidRPr="00000000" w14:paraId="0000178B">
      <w:pPr>
        <w:numPr>
          <w:ilvl w:val="0"/>
          <w:numId w:val="217"/>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As long as the Secret exists.</w:t>
      </w:r>
    </w:p>
    <w:p w:rsidR="00000000" w:rsidDel="00000000" w:rsidP="00000000" w:rsidRDefault="00000000" w:rsidRPr="00000000" w14:paraId="0000178C">
      <w:pPr>
        <w:pStyle w:val="Heading4"/>
        <w:keepNext w:val="0"/>
        <w:keepLines w:val="0"/>
        <w:spacing w:after="40" w:before="240" w:lineRule="auto"/>
        <w:rPr>
          <w:b w:val="1"/>
          <w:color w:val="000000"/>
          <w:sz w:val="22"/>
          <w:szCs w:val="22"/>
        </w:rPr>
      </w:pPr>
      <w:bookmarkStart w:colFirst="0" w:colLast="0" w:name="_6jbto5k20i1x" w:id="655"/>
      <w:bookmarkEnd w:id="655"/>
      <w:r w:rsidDel="00000000" w:rsidR="00000000" w:rsidRPr="00000000">
        <w:rPr>
          <w:b w:val="1"/>
          <w:color w:val="000000"/>
          <w:sz w:val="22"/>
          <w:szCs w:val="22"/>
          <w:rtl w:val="0"/>
        </w:rPr>
        <w:t xml:space="preserve">f. NFS (Network File System)</w:t>
      </w:r>
    </w:p>
    <w:p w:rsidR="00000000" w:rsidDel="00000000" w:rsidP="00000000" w:rsidRDefault="00000000" w:rsidRPr="00000000" w14:paraId="0000178D">
      <w:pPr>
        <w:numPr>
          <w:ilvl w:val="0"/>
          <w:numId w:val="38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Mounts a shared network directory via NFS (Network File System). This is suitable for sharing data across different pods on multiple nodes.</w:t>
      </w:r>
    </w:p>
    <w:p w:rsidR="00000000" w:rsidDel="00000000" w:rsidP="00000000" w:rsidRDefault="00000000" w:rsidRPr="00000000" w14:paraId="0000178E">
      <w:pPr>
        <w:numPr>
          <w:ilvl w:val="0"/>
          <w:numId w:val="38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Sharing data between pods running on different nodes.</w:t>
      </w:r>
    </w:p>
    <w:p w:rsidR="00000000" w:rsidDel="00000000" w:rsidP="00000000" w:rsidRDefault="00000000" w:rsidRPr="00000000" w14:paraId="0000178F">
      <w:pPr>
        <w:numPr>
          <w:ilvl w:val="0"/>
          <w:numId w:val="383"/>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as long as the NFS server is running.</w:t>
      </w:r>
    </w:p>
    <w:p w:rsidR="00000000" w:rsidDel="00000000" w:rsidP="00000000" w:rsidRDefault="00000000" w:rsidRPr="00000000" w14:paraId="00001790">
      <w:pPr>
        <w:pStyle w:val="Heading4"/>
        <w:keepNext w:val="0"/>
        <w:keepLines w:val="0"/>
        <w:spacing w:after="40" w:before="240" w:lineRule="auto"/>
        <w:rPr>
          <w:b w:val="1"/>
          <w:color w:val="000000"/>
          <w:sz w:val="22"/>
          <w:szCs w:val="22"/>
        </w:rPr>
      </w:pPr>
      <w:bookmarkStart w:colFirst="0" w:colLast="0" w:name="_jb4s1af71ypw" w:id="656"/>
      <w:bookmarkEnd w:id="656"/>
      <w:r w:rsidDel="00000000" w:rsidR="00000000" w:rsidRPr="00000000">
        <w:rPr>
          <w:b w:val="1"/>
          <w:color w:val="000000"/>
          <w:sz w:val="22"/>
          <w:szCs w:val="22"/>
          <w:rtl w:val="0"/>
        </w:rPr>
        <w:t xml:space="preserve">g. Azure Disk</w:t>
      </w:r>
    </w:p>
    <w:p w:rsidR="00000000" w:rsidDel="00000000" w:rsidP="00000000" w:rsidRDefault="00000000" w:rsidRPr="00000000" w14:paraId="00001791">
      <w:pPr>
        <w:numPr>
          <w:ilvl w:val="0"/>
          <w:numId w:val="33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persistent disk provided by Microsoft Azure. It is typically used when Kubernetes is running on Azure and you want to store data persistently.</w:t>
      </w:r>
    </w:p>
    <w:p w:rsidR="00000000" w:rsidDel="00000000" w:rsidP="00000000" w:rsidRDefault="00000000" w:rsidRPr="00000000" w14:paraId="00001792">
      <w:pPr>
        <w:numPr>
          <w:ilvl w:val="0"/>
          <w:numId w:val="33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Storing persistent data in Azure cloud-based environments.</w:t>
      </w:r>
    </w:p>
    <w:p w:rsidR="00000000" w:rsidDel="00000000" w:rsidP="00000000" w:rsidRDefault="00000000" w:rsidRPr="00000000" w14:paraId="00001793">
      <w:pPr>
        <w:numPr>
          <w:ilvl w:val="0"/>
          <w:numId w:val="334"/>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Data persists across pod restarts but is tied to the lifecycle of the Azure disk.</w:t>
      </w:r>
    </w:p>
    <w:p w:rsidR="00000000" w:rsidDel="00000000" w:rsidP="00000000" w:rsidRDefault="00000000" w:rsidRPr="00000000" w14:paraId="00001794">
      <w:pPr>
        <w:pStyle w:val="Heading4"/>
        <w:keepNext w:val="0"/>
        <w:keepLines w:val="0"/>
        <w:spacing w:after="40" w:before="240" w:lineRule="auto"/>
        <w:rPr>
          <w:b w:val="1"/>
          <w:color w:val="000000"/>
          <w:sz w:val="22"/>
          <w:szCs w:val="22"/>
        </w:rPr>
      </w:pPr>
      <w:bookmarkStart w:colFirst="0" w:colLast="0" w:name="_s99sy2afkwym" w:id="657"/>
      <w:bookmarkEnd w:id="657"/>
      <w:r w:rsidDel="00000000" w:rsidR="00000000" w:rsidRPr="00000000">
        <w:rPr>
          <w:b w:val="1"/>
          <w:color w:val="000000"/>
          <w:sz w:val="22"/>
          <w:szCs w:val="22"/>
          <w:rtl w:val="0"/>
        </w:rPr>
        <w:t xml:space="preserve">h. AWS EBS (Elastic Block Store)</w:t>
      </w:r>
    </w:p>
    <w:p w:rsidR="00000000" w:rsidDel="00000000" w:rsidP="00000000" w:rsidRDefault="00000000" w:rsidRPr="00000000" w14:paraId="00001795">
      <w:pPr>
        <w:numPr>
          <w:ilvl w:val="0"/>
          <w:numId w:val="27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block storage volume provided by Amazon Web Services (AWS), similar to Azure Disks. It is typically used for persistent storage in AWS environments.</w:t>
      </w:r>
    </w:p>
    <w:p w:rsidR="00000000" w:rsidDel="00000000" w:rsidP="00000000" w:rsidRDefault="00000000" w:rsidRPr="00000000" w14:paraId="00001796">
      <w:pPr>
        <w:numPr>
          <w:ilvl w:val="0"/>
          <w:numId w:val="27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Storing persistent data in AWS-based environments.</w:t>
      </w:r>
    </w:p>
    <w:p w:rsidR="00000000" w:rsidDel="00000000" w:rsidP="00000000" w:rsidRDefault="00000000" w:rsidRPr="00000000" w14:paraId="00001797">
      <w:pPr>
        <w:numPr>
          <w:ilvl w:val="0"/>
          <w:numId w:val="274"/>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Data persists across pod restarts but is tied to the lifecycle of the EBS volume.</w:t>
      </w:r>
    </w:p>
    <w:p w:rsidR="00000000" w:rsidDel="00000000" w:rsidP="00000000" w:rsidRDefault="00000000" w:rsidRPr="00000000" w14:paraId="00001798">
      <w:pPr>
        <w:pStyle w:val="Heading4"/>
        <w:keepNext w:val="0"/>
        <w:keepLines w:val="0"/>
        <w:spacing w:after="40" w:before="240" w:lineRule="auto"/>
        <w:rPr>
          <w:b w:val="1"/>
          <w:color w:val="000000"/>
          <w:sz w:val="22"/>
          <w:szCs w:val="22"/>
        </w:rPr>
      </w:pPr>
      <w:bookmarkStart w:colFirst="0" w:colLast="0" w:name="_uq7a4n14gkmd" w:id="658"/>
      <w:bookmarkEnd w:id="658"/>
      <w:r w:rsidDel="00000000" w:rsidR="00000000" w:rsidRPr="00000000">
        <w:rPr>
          <w:b w:val="1"/>
          <w:color w:val="000000"/>
          <w:sz w:val="22"/>
          <w:szCs w:val="22"/>
          <w:rtl w:val="0"/>
        </w:rPr>
        <w:t xml:space="preserve">i. CephFS</w:t>
      </w:r>
    </w:p>
    <w:p w:rsidR="00000000" w:rsidDel="00000000" w:rsidP="00000000" w:rsidRDefault="00000000" w:rsidRPr="00000000" w14:paraId="00001799">
      <w:pPr>
        <w:numPr>
          <w:ilvl w:val="0"/>
          <w:numId w:val="2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distributed file system that can be used to store and share files across pods, typically in large-scale, distributed environments.</w:t>
      </w:r>
    </w:p>
    <w:p w:rsidR="00000000" w:rsidDel="00000000" w:rsidP="00000000" w:rsidRDefault="00000000" w:rsidRPr="00000000" w14:paraId="0000179A">
      <w:pPr>
        <w:numPr>
          <w:ilvl w:val="0"/>
          <w:numId w:val="22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Suitable for applications that need a shared file system with high availability and scalability.</w:t>
      </w:r>
    </w:p>
    <w:p w:rsidR="00000000" w:rsidDel="00000000" w:rsidP="00000000" w:rsidRDefault="00000000" w:rsidRPr="00000000" w14:paraId="0000179B">
      <w:pPr>
        <w:numPr>
          <w:ilvl w:val="0"/>
          <w:numId w:val="221"/>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as long as the CephFS is accessible.</w:t>
      </w:r>
    </w:p>
    <w:p w:rsidR="00000000" w:rsidDel="00000000" w:rsidP="00000000" w:rsidRDefault="00000000" w:rsidRPr="00000000" w14:paraId="0000179C">
      <w:pPr>
        <w:pStyle w:val="Heading4"/>
        <w:keepNext w:val="0"/>
        <w:keepLines w:val="0"/>
        <w:spacing w:after="40" w:before="240" w:lineRule="auto"/>
        <w:rPr>
          <w:b w:val="1"/>
          <w:color w:val="000000"/>
          <w:sz w:val="22"/>
          <w:szCs w:val="22"/>
        </w:rPr>
      </w:pPr>
      <w:bookmarkStart w:colFirst="0" w:colLast="0" w:name="_h7fxpfrxyr0y" w:id="659"/>
      <w:bookmarkEnd w:id="659"/>
      <w:r w:rsidDel="00000000" w:rsidR="00000000" w:rsidRPr="00000000">
        <w:rPr>
          <w:b w:val="1"/>
          <w:color w:val="000000"/>
          <w:sz w:val="22"/>
          <w:szCs w:val="22"/>
          <w:rtl w:val="0"/>
        </w:rPr>
        <w:t xml:space="preserve">j. GlusterFS</w:t>
      </w:r>
    </w:p>
    <w:p w:rsidR="00000000" w:rsidDel="00000000" w:rsidP="00000000" w:rsidRDefault="00000000" w:rsidRPr="00000000" w14:paraId="0000179D">
      <w:pPr>
        <w:numPr>
          <w:ilvl w:val="0"/>
          <w:numId w:val="2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scalable network file system used for data-intensive applications.</w:t>
      </w:r>
    </w:p>
    <w:p w:rsidR="00000000" w:rsidDel="00000000" w:rsidP="00000000" w:rsidRDefault="00000000" w:rsidRPr="00000000" w14:paraId="0000179E">
      <w:pPr>
        <w:numPr>
          <w:ilvl w:val="0"/>
          <w:numId w:val="26"/>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managing large, distributed datasets that need to be shared among multiple pods.</w:t>
      </w:r>
    </w:p>
    <w:p w:rsidR="00000000" w:rsidDel="00000000" w:rsidP="00000000" w:rsidRDefault="00000000" w:rsidRPr="00000000" w14:paraId="0000179F">
      <w:pPr>
        <w:numPr>
          <w:ilvl w:val="0"/>
          <w:numId w:val="26"/>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as long as GlusterFS is available.</w:t>
      </w:r>
    </w:p>
    <w:p w:rsidR="00000000" w:rsidDel="00000000" w:rsidP="00000000" w:rsidRDefault="00000000" w:rsidRPr="00000000" w14:paraId="000017A0">
      <w:pPr>
        <w:pStyle w:val="Heading4"/>
        <w:keepNext w:val="0"/>
        <w:keepLines w:val="0"/>
        <w:spacing w:after="40" w:before="240" w:lineRule="auto"/>
        <w:rPr>
          <w:b w:val="1"/>
          <w:color w:val="000000"/>
          <w:sz w:val="22"/>
          <w:szCs w:val="22"/>
        </w:rPr>
      </w:pPr>
      <w:bookmarkStart w:colFirst="0" w:colLast="0" w:name="_qajz6o51vulv" w:id="660"/>
      <w:bookmarkEnd w:id="660"/>
      <w:r w:rsidDel="00000000" w:rsidR="00000000" w:rsidRPr="00000000">
        <w:rPr>
          <w:b w:val="1"/>
          <w:color w:val="000000"/>
          <w:sz w:val="22"/>
          <w:szCs w:val="22"/>
          <w:rtl w:val="0"/>
        </w:rPr>
        <w:t xml:space="preserve">k. RBD (RADOS Block Device)</w:t>
      </w:r>
    </w:p>
    <w:p w:rsidR="00000000" w:rsidDel="00000000" w:rsidP="00000000" w:rsidRDefault="00000000" w:rsidRPr="00000000" w14:paraId="000017A1">
      <w:pPr>
        <w:numPr>
          <w:ilvl w:val="0"/>
          <w:numId w:val="39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block storage solution typically used in OpenStack or other cloud-native environments that leverage the Ceph storage backend.</w:t>
      </w:r>
    </w:p>
    <w:p w:rsidR="00000000" w:rsidDel="00000000" w:rsidP="00000000" w:rsidRDefault="00000000" w:rsidRPr="00000000" w14:paraId="000017A2">
      <w:pPr>
        <w:numPr>
          <w:ilvl w:val="0"/>
          <w:numId w:val="396"/>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Used for managing block storage at scale.</w:t>
      </w:r>
    </w:p>
    <w:p w:rsidR="00000000" w:rsidDel="00000000" w:rsidP="00000000" w:rsidRDefault="00000000" w:rsidRPr="00000000" w14:paraId="000017A3">
      <w:pPr>
        <w:numPr>
          <w:ilvl w:val="0"/>
          <w:numId w:val="396"/>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as long as the RBD is available.</w:t>
      </w:r>
    </w:p>
    <w:p w:rsidR="00000000" w:rsidDel="00000000" w:rsidP="00000000" w:rsidRDefault="00000000" w:rsidRPr="00000000" w14:paraId="000017A4">
      <w:pPr>
        <w:pStyle w:val="Heading4"/>
        <w:keepNext w:val="0"/>
        <w:keepLines w:val="0"/>
        <w:spacing w:after="40" w:before="240" w:lineRule="auto"/>
        <w:rPr>
          <w:b w:val="1"/>
          <w:color w:val="000000"/>
          <w:sz w:val="22"/>
          <w:szCs w:val="22"/>
        </w:rPr>
      </w:pPr>
      <w:bookmarkStart w:colFirst="0" w:colLast="0" w:name="_7fjnt7usx3ap" w:id="661"/>
      <w:bookmarkEnd w:id="661"/>
      <w:r w:rsidDel="00000000" w:rsidR="00000000" w:rsidRPr="00000000">
        <w:rPr>
          <w:b w:val="1"/>
          <w:color w:val="000000"/>
          <w:sz w:val="22"/>
          <w:szCs w:val="22"/>
          <w:rtl w:val="0"/>
        </w:rPr>
        <w:t xml:space="preserve">l. iSCSI</w:t>
      </w:r>
    </w:p>
    <w:p w:rsidR="00000000" w:rsidDel="00000000" w:rsidP="00000000" w:rsidRDefault="00000000" w:rsidRPr="00000000" w14:paraId="000017A5">
      <w:pPr>
        <w:numPr>
          <w:ilvl w:val="0"/>
          <w:numId w:val="4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storage protocol that allows access to storage devices over a network. Kubernetes supports using iSCSI for block-level storage.</w:t>
      </w:r>
    </w:p>
    <w:p w:rsidR="00000000" w:rsidDel="00000000" w:rsidP="00000000" w:rsidRDefault="00000000" w:rsidRPr="00000000" w14:paraId="000017A6">
      <w:pPr>
        <w:numPr>
          <w:ilvl w:val="0"/>
          <w:numId w:val="41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Suitable for block storage use cases, like databases and other high-performance applications.</w:t>
      </w:r>
    </w:p>
    <w:p w:rsidR="00000000" w:rsidDel="00000000" w:rsidP="00000000" w:rsidRDefault="00000000" w:rsidRPr="00000000" w14:paraId="000017A7">
      <w:pPr>
        <w:numPr>
          <w:ilvl w:val="0"/>
          <w:numId w:val="414"/>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across pod restarts but is tied to the iSCSI target.</w:t>
      </w:r>
    </w:p>
    <w:p w:rsidR="00000000" w:rsidDel="00000000" w:rsidP="00000000" w:rsidRDefault="00000000" w:rsidRPr="00000000" w14:paraId="000017A8">
      <w:pPr>
        <w:pStyle w:val="Heading4"/>
        <w:keepNext w:val="0"/>
        <w:keepLines w:val="0"/>
        <w:spacing w:after="40" w:before="240" w:lineRule="auto"/>
        <w:rPr>
          <w:b w:val="1"/>
          <w:color w:val="000000"/>
          <w:sz w:val="22"/>
          <w:szCs w:val="22"/>
        </w:rPr>
      </w:pPr>
      <w:bookmarkStart w:colFirst="0" w:colLast="0" w:name="_fwgdw28vqolg" w:id="662"/>
      <w:bookmarkEnd w:id="662"/>
      <w:r w:rsidDel="00000000" w:rsidR="00000000" w:rsidRPr="00000000">
        <w:rPr>
          <w:b w:val="1"/>
          <w:color w:val="000000"/>
          <w:sz w:val="22"/>
          <w:szCs w:val="22"/>
          <w:rtl w:val="0"/>
        </w:rPr>
        <w:t xml:space="preserve">m. PVC (PersistentVolumeClaim)</w:t>
      </w:r>
    </w:p>
    <w:p w:rsidR="00000000" w:rsidDel="00000000" w:rsidP="00000000" w:rsidRDefault="00000000" w:rsidRPr="00000000" w14:paraId="000017A9">
      <w:pPr>
        <w:numPr>
          <w:ilvl w:val="0"/>
          <w:numId w:val="1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request for storage. When you create a PVC, Kubernetes will try to bind it to a PersistentVolume (PV). PVCs can be dynamically provisioned using StorageClasses.</w:t>
      </w:r>
    </w:p>
    <w:p w:rsidR="00000000" w:rsidDel="00000000" w:rsidP="00000000" w:rsidRDefault="00000000" w:rsidRPr="00000000" w14:paraId="000017AA">
      <w:pPr>
        <w:numPr>
          <w:ilvl w:val="0"/>
          <w:numId w:val="112"/>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For applications that require persistent storage with different backends (e.g., AWS, GCE, NFS).</w:t>
      </w:r>
    </w:p>
    <w:p w:rsidR="00000000" w:rsidDel="00000000" w:rsidP="00000000" w:rsidRDefault="00000000" w:rsidRPr="00000000" w14:paraId="000017AB">
      <w:pPr>
        <w:numPr>
          <w:ilvl w:val="0"/>
          <w:numId w:val="112"/>
        </w:numPr>
        <w:spacing w:after="240" w:before="0" w:beforeAutospacing="0" w:lineRule="auto"/>
        <w:ind w:left="720" w:hanging="360"/>
      </w:pPr>
      <w:r w:rsidDel="00000000" w:rsidR="00000000" w:rsidRPr="00000000">
        <w:rPr>
          <w:b w:val="1"/>
          <w:rtl w:val="0"/>
        </w:rPr>
        <w:t xml:space="preserve">Lifecycle</w:t>
      </w:r>
      <w:r w:rsidDel="00000000" w:rsidR="00000000" w:rsidRPr="00000000">
        <w:rPr>
          <w:rtl w:val="0"/>
        </w:rPr>
        <w:t xml:space="preserve">: The data persists beyond the pod lifecycle and is bound to the lifecycle of the PersistentVolume.</w:t>
      </w:r>
    </w:p>
    <w:p w:rsidR="00000000" w:rsidDel="00000000" w:rsidP="00000000" w:rsidRDefault="00000000" w:rsidRPr="00000000" w14:paraId="000017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D">
      <w:pPr>
        <w:pStyle w:val="Heading3"/>
        <w:keepNext w:val="0"/>
        <w:keepLines w:val="0"/>
        <w:spacing w:before="280" w:lineRule="auto"/>
        <w:rPr>
          <w:b w:val="1"/>
          <w:color w:val="000000"/>
          <w:sz w:val="26"/>
          <w:szCs w:val="26"/>
        </w:rPr>
      </w:pPr>
      <w:bookmarkStart w:colFirst="0" w:colLast="0" w:name="_slcuauvz0hm" w:id="663"/>
      <w:bookmarkEnd w:id="663"/>
      <w:r w:rsidDel="00000000" w:rsidR="00000000" w:rsidRPr="00000000">
        <w:rPr>
          <w:b w:val="1"/>
          <w:color w:val="000000"/>
          <w:sz w:val="26"/>
          <w:szCs w:val="26"/>
          <w:rtl w:val="0"/>
        </w:rPr>
        <w:t xml:space="preserve">2. Volume Modes in Kubernetes</w:t>
      </w:r>
    </w:p>
    <w:p w:rsidR="00000000" w:rsidDel="00000000" w:rsidP="00000000" w:rsidRDefault="00000000" w:rsidRPr="00000000" w14:paraId="000017AE">
      <w:pPr>
        <w:spacing w:after="240" w:before="240" w:lineRule="auto"/>
        <w:rPr/>
      </w:pPr>
      <w:r w:rsidDel="00000000" w:rsidR="00000000" w:rsidRPr="00000000">
        <w:rPr>
          <w:rtl w:val="0"/>
        </w:rPr>
        <w:t xml:space="preserve">Kubernetes supports </w:t>
      </w:r>
      <w:r w:rsidDel="00000000" w:rsidR="00000000" w:rsidRPr="00000000">
        <w:rPr>
          <w:b w:val="1"/>
          <w:rtl w:val="0"/>
        </w:rPr>
        <w:t xml:space="preserve">two modes</w:t>
      </w:r>
      <w:r w:rsidDel="00000000" w:rsidR="00000000" w:rsidRPr="00000000">
        <w:rPr>
          <w:rtl w:val="0"/>
        </w:rPr>
        <w:t xml:space="preserve"> for volumes that determine how the volume is mounted inside the pod and how it is shared among containers in a pod:</w:t>
      </w:r>
    </w:p>
    <w:p w:rsidR="00000000" w:rsidDel="00000000" w:rsidP="00000000" w:rsidRDefault="00000000" w:rsidRPr="00000000" w14:paraId="000017AF">
      <w:pPr>
        <w:pStyle w:val="Heading4"/>
        <w:keepNext w:val="0"/>
        <w:keepLines w:val="0"/>
        <w:spacing w:after="40" w:before="240" w:lineRule="auto"/>
        <w:rPr>
          <w:b w:val="1"/>
          <w:color w:val="000000"/>
          <w:sz w:val="22"/>
          <w:szCs w:val="22"/>
        </w:rPr>
      </w:pPr>
      <w:bookmarkStart w:colFirst="0" w:colLast="0" w:name="_nvns1biu7wc1" w:id="664"/>
      <w:bookmarkEnd w:id="664"/>
      <w:r w:rsidDel="00000000" w:rsidR="00000000" w:rsidRPr="00000000">
        <w:rPr>
          <w:b w:val="1"/>
          <w:color w:val="000000"/>
          <w:sz w:val="22"/>
          <w:szCs w:val="22"/>
          <w:rtl w:val="0"/>
        </w:rPr>
        <w:t xml:space="preserve">a. ReadWriteOnce (RWO)</w:t>
      </w:r>
    </w:p>
    <w:p w:rsidR="00000000" w:rsidDel="00000000" w:rsidP="00000000" w:rsidRDefault="00000000" w:rsidRPr="00000000" w14:paraId="000017B0">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mode allows the volume to be mounted as </w:t>
      </w:r>
      <w:r w:rsidDel="00000000" w:rsidR="00000000" w:rsidRPr="00000000">
        <w:rPr>
          <w:b w:val="1"/>
          <w:rtl w:val="0"/>
        </w:rPr>
        <w:t xml:space="preserve">read-write</w:t>
      </w:r>
      <w:r w:rsidDel="00000000" w:rsidR="00000000" w:rsidRPr="00000000">
        <w:rPr>
          <w:rtl w:val="0"/>
        </w:rPr>
        <w:t xml:space="preserve"> by a single node, which means only one pod can write to it at a time, but it can be read by multiple pods. It's often used for block storage.</w:t>
      </w:r>
    </w:p>
    <w:p w:rsidR="00000000" w:rsidDel="00000000" w:rsidP="00000000" w:rsidRDefault="00000000" w:rsidRPr="00000000" w14:paraId="000017B1">
      <w:pPr>
        <w:numPr>
          <w:ilvl w:val="0"/>
          <w:numId w:val="1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single-node write scenarios, such as for databases or applications that only need to write data in a single location but allow multiple read access.</w:t>
      </w:r>
    </w:p>
    <w:p w:rsidR="00000000" w:rsidDel="00000000" w:rsidP="00000000" w:rsidRDefault="00000000" w:rsidRPr="00000000" w14:paraId="000017B2">
      <w:pPr>
        <w:pStyle w:val="Heading4"/>
        <w:keepNext w:val="0"/>
        <w:keepLines w:val="0"/>
        <w:spacing w:after="40" w:before="240" w:lineRule="auto"/>
        <w:rPr>
          <w:b w:val="1"/>
          <w:color w:val="000000"/>
          <w:sz w:val="22"/>
          <w:szCs w:val="22"/>
        </w:rPr>
      </w:pPr>
      <w:bookmarkStart w:colFirst="0" w:colLast="0" w:name="_29gpb7pqugg1" w:id="665"/>
      <w:bookmarkEnd w:id="665"/>
      <w:r w:rsidDel="00000000" w:rsidR="00000000" w:rsidRPr="00000000">
        <w:rPr>
          <w:b w:val="1"/>
          <w:color w:val="000000"/>
          <w:sz w:val="22"/>
          <w:szCs w:val="22"/>
          <w:rtl w:val="0"/>
        </w:rPr>
        <w:t xml:space="preserve">b. ReadOnlyMany (ROX)</w:t>
      </w:r>
    </w:p>
    <w:p w:rsidR="00000000" w:rsidDel="00000000" w:rsidP="00000000" w:rsidRDefault="00000000" w:rsidRPr="00000000" w14:paraId="000017B3">
      <w:pPr>
        <w:numPr>
          <w:ilvl w:val="0"/>
          <w:numId w:val="4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volume can be mounted as </w:t>
      </w:r>
      <w:r w:rsidDel="00000000" w:rsidR="00000000" w:rsidRPr="00000000">
        <w:rPr>
          <w:b w:val="1"/>
          <w:rtl w:val="0"/>
        </w:rPr>
        <w:t xml:space="preserve">read-only</w:t>
      </w:r>
      <w:r w:rsidDel="00000000" w:rsidR="00000000" w:rsidRPr="00000000">
        <w:rPr>
          <w:rtl w:val="0"/>
        </w:rPr>
        <w:t xml:space="preserve"> by many nodes simultaneously.</w:t>
      </w:r>
    </w:p>
    <w:p w:rsidR="00000000" w:rsidDel="00000000" w:rsidP="00000000" w:rsidRDefault="00000000" w:rsidRPr="00000000" w14:paraId="000017B4">
      <w:pPr>
        <w:numPr>
          <w:ilvl w:val="0"/>
          <w:numId w:val="4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when you want multiple pods to have access to the same data, but you don't want them to modify the data.</w:t>
      </w:r>
    </w:p>
    <w:p w:rsidR="00000000" w:rsidDel="00000000" w:rsidP="00000000" w:rsidRDefault="00000000" w:rsidRPr="00000000" w14:paraId="000017B5">
      <w:pPr>
        <w:pStyle w:val="Heading4"/>
        <w:keepNext w:val="0"/>
        <w:keepLines w:val="0"/>
        <w:spacing w:after="40" w:before="240" w:lineRule="auto"/>
        <w:rPr>
          <w:b w:val="1"/>
          <w:color w:val="000000"/>
          <w:sz w:val="22"/>
          <w:szCs w:val="22"/>
        </w:rPr>
      </w:pPr>
      <w:bookmarkStart w:colFirst="0" w:colLast="0" w:name="_uywqpfrdincr" w:id="666"/>
      <w:bookmarkEnd w:id="666"/>
      <w:r w:rsidDel="00000000" w:rsidR="00000000" w:rsidRPr="00000000">
        <w:rPr>
          <w:b w:val="1"/>
          <w:color w:val="000000"/>
          <w:sz w:val="22"/>
          <w:szCs w:val="22"/>
          <w:rtl w:val="0"/>
        </w:rPr>
        <w:t xml:space="preserve">c. ReadWriteMany (RWX)</w:t>
      </w:r>
    </w:p>
    <w:p w:rsidR="00000000" w:rsidDel="00000000" w:rsidP="00000000" w:rsidRDefault="00000000" w:rsidRPr="00000000" w14:paraId="000017B6">
      <w:pPr>
        <w:numPr>
          <w:ilvl w:val="0"/>
          <w:numId w:val="23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This mode allows the volume to be mounted as </w:t>
      </w:r>
      <w:r w:rsidDel="00000000" w:rsidR="00000000" w:rsidRPr="00000000">
        <w:rPr>
          <w:b w:val="1"/>
          <w:rtl w:val="0"/>
        </w:rPr>
        <w:t xml:space="preserve">read-write</w:t>
      </w:r>
      <w:r w:rsidDel="00000000" w:rsidR="00000000" w:rsidRPr="00000000">
        <w:rPr>
          <w:rtl w:val="0"/>
        </w:rPr>
        <w:t xml:space="preserve"> by multiple nodes simultaneously.</w:t>
      </w:r>
    </w:p>
    <w:p w:rsidR="00000000" w:rsidDel="00000000" w:rsidP="00000000" w:rsidRDefault="00000000" w:rsidRPr="00000000" w14:paraId="000017B7">
      <w:pPr>
        <w:numPr>
          <w:ilvl w:val="0"/>
          <w:numId w:val="23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shared storage between multiple pods in different nodes (e.g., shared files in a network file system).</w:t>
      </w:r>
    </w:p>
    <w:p w:rsidR="00000000" w:rsidDel="00000000" w:rsidP="00000000" w:rsidRDefault="00000000" w:rsidRPr="00000000" w14:paraId="000017B8">
      <w:pPr>
        <w:pStyle w:val="Heading4"/>
        <w:keepNext w:val="0"/>
        <w:keepLines w:val="0"/>
        <w:spacing w:after="40" w:before="240" w:lineRule="auto"/>
        <w:rPr>
          <w:b w:val="1"/>
          <w:color w:val="000000"/>
          <w:sz w:val="22"/>
          <w:szCs w:val="22"/>
        </w:rPr>
      </w:pPr>
      <w:bookmarkStart w:colFirst="0" w:colLast="0" w:name="_3jm3iqkcm40" w:id="667"/>
      <w:bookmarkEnd w:id="667"/>
      <w:r w:rsidDel="00000000" w:rsidR="00000000" w:rsidRPr="00000000">
        <w:rPr>
          <w:b w:val="1"/>
          <w:color w:val="000000"/>
          <w:sz w:val="22"/>
          <w:szCs w:val="22"/>
          <w:rtl w:val="0"/>
        </w:rPr>
        <w:t xml:space="preserve">d. SubPath (for Specific File Paths)</w:t>
      </w:r>
    </w:p>
    <w:p w:rsidR="00000000" w:rsidDel="00000000" w:rsidP="00000000" w:rsidRDefault="00000000" w:rsidRPr="00000000" w14:paraId="000017B9">
      <w:pPr>
        <w:numPr>
          <w:ilvl w:val="0"/>
          <w:numId w:val="42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Allows mounting only a specific sub-path inside a volume.</w:t>
      </w:r>
    </w:p>
    <w:p w:rsidR="00000000" w:rsidDel="00000000" w:rsidP="00000000" w:rsidRDefault="00000000" w:rsidRPr="00000000" w14:paraId="000017BA">
      <w:pPr>
        <w:numPr>
          <w:ilvl w:val="0"/>
          <w:numId w:val="42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when you want to mount a single file or directory from a volume into a container rather than the whole volume.</w:t>
      </w:r>
    </w:p>
    <w:p w:rsidR="00000000" w:rsidDel="00000000" w:rsidP="00000000" w:rsidRDefault="00000000" w:rsidRPr="00000000" w14:paraId="000017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C">
      <w:pPr>
        <w:pStyle w:val="Heading3"/>
        <w:keepNext w:val="0"/>
        <w:keepLines w:val="0"/>
        <w:spacing w:before="280" w:lineRule="auto"/>
        <w:rPr>
          <w:b w:val="1"/>
          <w:color w:val="000000"/>
          <w:sz w:val="26"/>
          <w:szCs w:val="26"/>
        </w:rPr>
      </w:pPr>
      <w:bookmarkStart w:colFirst="0" w:colLast="0" w:name="_cgt4kg5sa4wt" w:id="668"/>
      <w:bookmarkEnd w:id="668"/>
      <w:r w:rsidDel="00000000" w:rsidR="00000000" w:rsidRPr="00000000">
        <w:rPr>
          <w:b w:val="1"/>
          <w:color w:val="000000"/>
          <w:sz w:val="26"/>
          <w:szCs w:val="26"/>
          <w:rtl w:val="0"/>
        </w:rPr>
        <w:t xml:space="preserve">3. Common Volume Types and Modes Combinations</w:t>
      </w:r>
    </w:p>
    <w:p w:rsidR="00000000" w:rsidDel="00000000" w:rsidP="00000000" w:rsidRDefault="00000000" w:rsidRPr="00000000" w14:paraId="000017BD">
      <w:pPr>
        <w:numPr>
          <w:ilvl w:val="0"/>
          <w:numId w:val="241"/>
        </w:numPr>
        <w:spacing w:after="0" w:afterAutospacing="0" w:before="240" w:lineRule="auto"/>
        <w:ind w:left="720" w:hanging="360"/>
      </w:pPr>
      <w:r w:rsidDel="00000000" w:rsidR="00000000" w:rsidRPr="00000000">
        <w:rPr>
          <w:b w:val="1"/>
          <w:rtl w:val="0"/>
        </w:rPr>
        <w:t xml:space="preserve">EmptyDir</w:t>
      </w:r>
      <w:r w:rsidDel="00000000" w:rsidR="00000000" w:rsidRPr="00000000">
        <w:rPr>
          <w:rtl w:val="0"/>
        </w:rPr>
        <w:t xml:space="preserve">: Always </w:t>
      </w:r>
      <w:r w:rsidDel="00000000" w:rsidR="00000000" w:rsidRPr="00000000">
        <w:rPr>
          <w:rFonts w:ascii="Roboto Mono" w:cs="Roboto Mono" w:eastAsia="Roboto Mono" w:hAnsi="Roboto Mono"/>
          <w:color w:val="188038"/>
          <w:rtl w:val="0"/>
        </w:rPr>
        <w:t xml:space="preserve">ReadWriteOnce</w:t>
      </w:r>
      <w:r w:rsidDel="00000000" w:rsidR="00000000" w:rsidRPr="00000000">
        <w:rPr>
          <w:rtl w:val="0"/>
        </w:rPr>
        <w:t xml:space="preserve"> — it is temporary storage for a pod.</w:t>
      </w:r>
    </w:p>
    <w:p w:rsidR="00000000" w:rsidDel="00000000" w:rsidP="00000000" w:rsidRDefault="00000000" w:rsidRPr="00000000" w14:paraId="000017BE">
      <w:pPr>
        <w:numPr>
          <w:ilvl w:val="0"/>
          <w:numId w:val="241"/>
        </w:numPr>
        <w:spacing w:after="0" w:afterAutospacing="0" w:before="0" w:beforeAutospacing="0" w:lineRule="auto"/>
        <w:ind w:left="720" w:hanging="360"/>
      </w:pPr>
      <w:r w:rsidDel="00000000" w:rsidR="00000000" w:rsidRPr="00000000">
        <w:rPr>
          <w:b w:val="1"/>
          <w:rtl w:val="0"/>
        </w:rPr>
        <w:t xml:space="preserve">PersistentVolumes</w:t>
      </w:r>
      <w:r w:rsidDel="00000000" w:rsidR="00000000" w:rsidRPr="00000000">
        <w:rPr>
          <w:rtl w:val="0"/>
        </w:rPr>
        <w:t xml:space="preserve">: Typically </w:t>
      </w:r>
      <w:r w:rsidDel="00000000" w:rsidR="00000000" w:rsidRPr="00000000">
        <w:rPr>
          <w:rFonts w:ascii="Roboto Mono" w:cs="Roboto Mono" w:eastAsia="Roboto Mono" w:hAnsi="Roboto Mono"/>
          <w:color w:val="188038"/>
          <w:rtl w:val="0"/>
        </w:rPr>
        <w:t xml:space="preserve">ReadWriteOnce</w:t>
      </w:r>
      <w:r w:rsidDel="00000000" w:rsidR="00000000" w:rsidRPr="00000000">
        <w:rPr>
          <w:rtl w:val="0"/>
        </w:rPr>
        <w:t xml:space="preserve"> (for block storage), but can also support </w:t>
      </w:r>
      <w:r w:rsidDel="00000000" w:rsidR="00000000" w:rsidRPr="00000000">
        <w:rPr>
          <w:rFonts w:ascii="Roboto Mono" w:cs="Roboto Mono" w:eastAsia="Roboto Mono" w:hAnsi="Roboto Mono"/>
          <w:color w:val="188038"/>
          <w:rtl w:val="0"/>
        </w:rPr>
        <w:t xml:space="preserve">ReadWriteMany</w:t>
      </w:r>
      <w:r w:rsidDel="00000000" w:rsidR="00000000" w:rsidRPr="00000000">
        <w:rPr>
          <w:rtl w:val="0"/>
        </w:rPr>
        <w:t xml:space="preserve"> (for shared file systems like NFS, GlusterFS, etc.).</w:t>
      </w:r>
    </w:p>
    <w:p w:rsidR="00000000" w:rsidDel="00000000" w:rsidP="00000000" w:rsidRDefault="00000000" w:rsidRPr="00000000" w14:paraId="000017BF">
      <w:pPr>
        <w:numPr>
          <w:ilvl w:val="0"/>
          <w:numId w:val="241"/>
        </w:numPr>
        <w:spacing w:after="0" w:afterAutospacing="0" w:before="0" w:beforeAutospacing="0" w:lineRule="auto"/>
        <w:ind w:left="720" w:hanging="360"/>
      </w:pPr>
      <w:r w:rsidDel="00000000" w:rsidR="00000000" w:rsidRPr="00000000">
        <w:rPr>
          <w:b w:val="1"/>
          <w:rtl w:val="0"/>
        </w:rPr>
        <w:t xml:space="preserve">NFS</w:t>
      </w:r>
      <w:r w:rsidDel="00000000" w:rsidR="00000000" w:rsidRPr="00000000">
        <w:rPr>
          <w:rtl w:val="0"/>
        </w:rPr>
        <w:t xml:space="preserve">: Usually </w:t>
      </w:r>
      <w:r w:rsidDel="00000000" w:rsidR="00000000" w:rsidRPr="00000000">
        <w:rPr>
          <w:rFonts w:ascii="Roboto Mono" w:cs="Roboto Mono" w:eastAsia="Roboto Mono" w:hAnsi="Roboto Mono"/>
          <w:color w:val="188038"/>
          <w:rtl w:val="0"/>
        </w:rPr>
        <w:t xml:space="preserve">ReadWriteMany</w:t>
      </w:r>
      <w:r w:rsidDel="00000000" w:rsidR="00000000" w:rsidRPr="00000000">
        <w:rPr>
          <w:rtl w:val="0"/>
        </w:rPr>
        <w:t xml:space="preserve"> — allowing multiple pods on different nodes to read and write to the same volume.</w:t>
      </w:r>
    </w:p>
    <w:p w:rsidR="00000000" w:rsidDel="00000000" w:rsidP="00000000" w:rsidRDefault="00000000" w:rsidRPr="00000000" w14:paraId="000017C0">
      <w:pPr>
        <w:numPr>
          <w:ilvl w:val="0"/>
          <w:numId w:val="241"/>
        </w:numPr>
        <w:spacing w:after="0" w:afterAutospacing="0" w:before="0" w:beforeAutospacing="0" w:lineRule="auto"/>
        <w:ind w:left="720" w:hanging="360"/>
      </w:pPr>
      <w:r w:rsidDel="00000000" w:rsidR="00000000" w:rsidRPr="00000000">
        <w:rPr>
          <w:b w:val="1"/>
          <w:rtl w:val="0"/>
        </w:rPr>
        <w:t xml:space="preserve">Amazon EBS (Elastic Block Store)</w:t>
      </w:r>
      <w:r w:rsidDel="00000000" w:rsidR="00000000" w:rsidRPr="00000000">
        <w:rPr>
          <w:rtl w:val="0"/>
        </w:rPr>
        <w:t xml:space="preserve">: Typically </w:t>
      </w:r>
      <w:r w:rsidDel="00000000" w:rsidR="00000000" w:rsidRPr="00000000">
        <w:rPr>
          <w:rFonts w:ascii="Roboto Mono" w:cs="Roboto Mono" w:eastAsia="Roboto Mono" w:hAnsi="Roboto Mono"/>
          <w:color w:val="188038"/>
          <w:rtl w:val="0"/>
        </w:rPr>
        <w:t xml:space="preserve">ReadWriteOnce</w:t>
      </w:r>
      <w:r w:rsidDel="00000000" w:rsidR="00000000" w:rsidRPr="00000000">
        <w:rPr>
          <w:rtl w:val="0"/>
        </w:rPr>
        <w:t xml:space="preserve"> — only a single pod on a single node can mount it for writing, but it can be read from other pods.</w:t>
      </w:r>
    </w:p>
    <w:p w:rsidR="00000000" w:rsidDel="00000000" w:rsidP="00000000" w:rsidRDefault="00000000" w:rsidRPr="00000000" w14:paraId="000017C1">
      <w:pPr>
        <w:numPr>
          <w:ilvl w:val="0"/>
          <w:numId w:val="241"/>
        </w:numPr>
        <w:spacing w:after="0" w:afterAutospacing="0" w:before="0" w:beforeAutospacing="0" w:lineRule="auto"/>
        <w:ind w:left="720" w:hanging="360"/>
      </w:pPr>
      <w:r w:rsidDel="00000000" w:rsidR="00000000" w:rsidRPr="00000000">
        <w:rPr>
          <w:b w:val="1"/>
          <w:rtl w:val="0"/>
        </w:rPr>
        <w:t xml:space="preserve">Azure Disk</w:t>
      </w:r>
      <w:r w:rsidDel="00000000" w:rsidR="00000000" w:rsidRPr="00000000">
        <w:rPr>
          <w:rtl w:val="0"/>
        </w:rPr>
        <w:t xml:space="preserve">: Similar to EBS, usually </w:t>
      </w:r>
      <w:r w:rsidDel="00000000" w:rsidR="00000000" w:rsidRPr="00000000">
        <w:rPr>
          <w:rFonts w:ascii="Roboto Mono" w:cs="Roboto Mono" w:eastAsia="Roboto Mono" w:hAnsi="Roboto Mono"/>
          <w:color w:val="188038"/>
          <w:rtl w:val="0"/>
        </w:rPr>
        <w:t xml:space="preserve">ReadWriteOnce</w:t>
      </w:r>
      <w:r w:rsidDel="00000000" w:rsidR="00000000" w:rsidRPr="00000000">
        <w:rPr>
          <w:rtl w:val="0"/>
        </w:rPr>
        <w:t xml:space="preserve"> for persistent storage.</w:t>
      </w:r>
    </w:p>
    <w:p w:rsidR="00000000" w:rsidDel="00000000" w:rsidP="00000000" w:rsidRDefault="00000000" w:rsidRPr="00000000" w14:paraId="000017C2">
      <w:pPr>
        <w:numPr>
          <w:ilvl w:val="0"/>
          <w:numId w:val="241"/>
        </w:numPr>
        <w:spacing w:after="240" w:before="0" w:beforeAutospacing="0" w:lineRule="auto"/>
        <w:ind w:left="720" w:hanging="360"/>
      </w:pPr>
      <w:r w:rsidDel="00000000" w:rsidR="00000000" w:rsidRPr="00000000">
        <w:rPr>
          <w:b w:val="1"/>
          <w:rtl w:val="0"/>
        </w:rPr>
        <w:t xml:space="preserve">Shared file systems (e.g., NFS, CephFS, GlusterFS)</w:t>
      </w:r>
      <w:r w:rsidDel="00000000" w:rsidR="00000000" w:rsidRPr="00000000">
        <w:rPr>
          <w:rtl w:val="0"/>
        </w:rPr>
        <w:t xml:space="preserve">: Can use </w:t>
      </w:r>
      <w:r w:rsidDel="00000000" w:rsidR="00000000" w:rsidRPr="00000000">
        <w:rPr>
          <w:rFonts w:ascii="Roboto Mono" w:cs="Roboto Mono" w:eastAsia="Roboto Mono" w:hAnsi="Roboto Mono"/>
          <w:color w:val="188038"/>
          <w:rtl w:val="0"/>
        </w:rPr>
        <w:t xml:space="preserve">ReadWriteMany</w:t>
      </w:r>
      <w:r w:rsidDel="00000000" w:rsidR="00000000" w:rsidRPr="00000000">
        <w:rPr>
          <w:rtl w:val="0"/>
        </w:rPr>
        <w:t xml:space="preserve"> to allow access to multiple pods simultaneously.</w:t>
      </w:r>
    </w:p>
    <w:p w:rsidR="00000000" w:rsidDel="00000000" w:rsidP="00000000" w:rsidRDefault="00000000" w:rsidRPr="00000000" w14:paraId="00001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4">
      <w:pPr>
        <w:pStyle w:val="Heading3"/>
        <w:keepNext w:val="0"/>
        <w:keepLines w:val="0"/>
        <w:spacing w:before="280" w:lineRule="auto"/>
        <w:rPr>
          <w:b w:val="1"/>
          <w:color w:val="000000"/>
          <w:sz w:val="26"/>
          <w:szCs w:val="26"/>
        </w:rPr>
      </w:pPr>
      <w:bookmarkStart w:colFirst="0" w:colLast="0" w:name="_tezeqoun1ieg" w:id="669"/>
      <w:bookmarkEnd w:id="669"/>
      <w:r w:rsidDel="00000000" w:rsidR="00000000" w:rsidRPr="00000000">
        <w:rPr>
          <w:b w:val="1"/>
          <w:color w:val="000000"/>
          <w:sz w:val="26"/>
          <w:szCs w:val="26"/>
          <w:rtl w:val="0"/>
        </w:rPr>
        <w:t xml:space="preserve">4. Conclusion</w:t>
      </w:r>
    </w:p>
    <w:p w:rsidR="00000000" w:rsidDel="00000000" w:rsidP="00000000" w:rsidRDefault="00000000" w:rsidRPr="00000000" w14:paraId="000017C5">
      <w:pPr>
        <w:spacing w:after="240" w:before="240" w:lineRule="auto"/>
        <w:rPr/>
      </w:pPr>
      <w:r w:rsidDel="00000000" w:rsidR="00000000" w:rsidRPr="00000000">
        <w:rPr>
          <w:rtl w:val="0"/>
        </w:rPr>
        <w:t xml:space="preserve">Kubernetes volumes provide a flexible way to manage storage for containerized applications. The </w:t>
      </w:r>
      <w:r w:rsidDel="00000000" w:rsidR="00000000" w:rsidRPr="00000000">
        <w:rPr>
          <w:b w:val="1"/>
          <w:rtl w:val="0"/>
        </w:rPr>
        <w:t xml:space="preserve">volume types</w:t>
      </w:r>
      <w:r w:rsidDel="00000000" w:rsidR="00000000" w:rsidRPr="00000000">
        <w:rPr>
          <w:rtl w:val="0"/>
        </w:rPr>
        <w:t xml:space="preserve"> cover a range of scenarios from ephemeral storage (like </w:t>
      </w:r>
      <w:r w:rsidDel="00000000" w:rsidR="00000000" w:rsidRPr="00000000">
        <w:rPr>
          <w:b w:val="1"/>
          <w:rtl w:val="0"/>
        </w:rPr>
        <w:t xml:space="preserve">EmptyDir</w:t>
      </w:r>
      <w:r w:rsidDel="00000000" w:rsidR="00000000" w:rsidRPr="00000000">
        <w:rPr>
          <w:rtl w:val="0"/>
        </w:rPr>
        <w:t xml:space="preserve">) to persistent and shared storage (like </w:t>
      </w:r>
      <w:r w:rsidDel="00000000" w:rsidR="00000000" w:rsidRPr="00000000">
        <w:rPr>
          <w:b w:val="1"/>
          <w:rtl w:val="0"/>
        </w:rPr>
        <w:t xml:space="preserve">NFS</w:t>
      </w:r>
      <w:r w:rsidDel="00000000" w:rsidR="00000000" w:rsidRPr="00000000">
        <w:rPr>
          <w:rtl w:val="0"/>
        </w:rPr>
        <w:t xml:space="preserve"> or </w:t>
      </w:r>
      <w:r w:rsidDel="00000000" w:rsidR="00000000" w:rsidRPr="00000000">
        <w:rPr>
          <w:b w:val="1"/>
          <w:rtl w:val="0"/>
        </w:rPr>
        <w:t xml:space="preserve">PersistentVolumes</w:t>
      </w:r>
      <w:r w:rsidDel="00000000" w:rsidR="00000000" w:rsidRPr="00000000">
        <w:rPr>
          <w:rtl w:val="0"/>
        </w:rPr>
        <w:t xml:space="preserve">). The </w:t>
      </w:r>
      <w:r w:rsidDel="00000000" w:rsidR="00000000" w:rsidRPr="00000000">
        <w:rPr>
          <w:b w:val="1"/>
          <w:rtl w:val="0"/>
        </w:rPr>
        <w:t xml:space="preserve">volume modes</w:t>
      </w:r>
      <w:r w:rsidDel="00000000" w:rsidR="00000000" w:rsidRPr="00000000">
        <w:rPr>
          <w:rtl w:val="0"/>
        </w:rPr>
        <w:t xml:space="preserve"> determine how volumes are mounted and shared across pods, making them suitable for different workloads and use cases. Understanding the correct combination of volume types and modes is crucial to ensure efficient storage management and data integrity in your Kubernetes cluster.</w:t>
      </w:r>
    </w:p>
    <w:p w:rsidR="00000000" w:rsidDel="00000000" w:rsidP="00000000" w:rsidRDefault="00000000" w:rsidRPr="00000000" w14:paraId="000017C6">
      <w:pPr>
        <w:pStyle w:val="Heading5"/>
        <w:keepNext w:val="0"/>
        <w:keepLines w:val="0"/>
        <w:spacing w:after="40" w:before="220" w:lineRule="auto"/>
        <w:rPr>
          <w:b w:val="1"/>
          <w:color w:val="000000"/>
          <w:sz w:val="20"/>
          <w:szCs w:val="20"/>
        </w:rPr>
      </w:pPr>
      <w:bookmarkStart w:colFirst="0" w:colLast="0" w:name="_bwk6f9aqp9yz" w:id="670"/>
      <w:bookmarkEnd w:id="670"/>
      <w:r w:rsidDel="00000000" w:rsidR="00000000" w:rsidRPr="00000000">
        <w:rPr>
          <w:rtl w:val="0"/>
        </w:rPr>
      </w:r>
    </w:p>
    <w:p w:rsidR="00000000" w:rsidDel="00000000" w:rsidP="00000000" w:rsidRDefault="00000000" w:rsidRPr="00000000" w14:paraId="000017C7">
      <w:pPr>
        <w:pStyle w:val="Heading1"/>
        <w:rPr/>
      </w:pPr>
      <w:bookmarkStart w:colFirst="0" w:colLast="0" w:name="_tc7y7zu5zzzu" w:id="671"/>
      <w:bookmarkEnd w:id="671"/>
      <w:r w:rsidDel="00000000" w:rsidR="00000000" w:rsidRPr="00000000">
        <w:rPr>
          <w:rtl w:val="0"/>
        </w:rPr>
        <w:t xml:space="preserve">Volume Modes in Kubernetes, when to choose which type of volume mode with real time examples and scenarios ?</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spacing w:after="240" w:before="240" w:lineRule="auto"/>
        <w:rPr/>
      </w:pPr>
      <w:r w:rsidDel="00000000" w:rsidR="00000000" w:rsidRPr="00000000">
        <w:rPr>
          <w:rtl w:val="0"/>
        </w:rPr>
        <w:t xml:space="preserve">In Kubernetes, </w:t>
      </w:r>
      <w:r w:rsidDel="00000000" w:rsidR="00000000" w:rsidRPr="00000000">
        <w:rPr>
          <w:b w:val="1"/>
          <w:rtl w:val="0"/>
        </w:rPr>
        <w:t xml:space="preserve">volume modes</w:t>
      </w:r>
      <w:r w:rsidDel="00000000" w:rsidR="00000000" w:rsidRPr="00000000">
        <w:rPr>
          <w:rtl w:val="0"/>
        </w:rPr>
        <w:t xml:space="preserve"> define how volumes are mounted within pods and how the data within those volumes is accessed. The choice of volume mode depends on your application’s storage needs and how the storage should be shared or isolated between containers and pods.</w:t>
      </w:r>
    </w:p>
    <w:p w:rsidR="00000000" w:rsidDel="00000000" w:rsidP="00000000" w:rsidRDefault="00000000" w:rsidRPr="00000000" w14:paraId="000017CA">
      <w:pPr>
        <w:spacing w:after="240" w:before="240" w:lineRule="auto"/>
        <w:rPr/>
      </w:pPr>
      <w:r w:rsidDel="00000000" w:rsidR="00000000" w:rsidRPr="00000000">
        <w:rPr>
          <w:rtl w:val="0"/>
        </w:rPr>
        <w:t xml:space="preserve">Kubernetes supports the following volume modes:</w:t>
      </w:r>
    </w:p>
    <w:p w:rsidR="00000000" w:rsidDel="00000000" w:rsidP="00000000" w:rsidRDefault="00000000" w:rsidRPr="00000000" w14:paraId="000017CB">
      <w:pPr>
        <w:numPr>
          <w:ilvl w:val="0"/>
          <w:numId w:val="444"/>
        </w:numPr>
        <w:spacing w:after="0" w:afterAutospacing="0" w:before="240" w:lineRule="auto"/>
        <w:ind w:left="720" w:hanging="360"/>
      </w:pPr>
      <w:r w:rsidDel="00000000" w:rsidR="00000000" w:rsidRPr="00000000">
        <w:rPr>
          <w:b w:val="1"/>
          <w:rtl w:val="0"/>
        </w:rPr>
        <w:t xml:space="preserve">ReadWriteOnce (RWO)</w:t>
      </w:r>
    </w:p>
    <w:p w:rsidR="00000000" w:rsidDel="00000000" w:rsidP="00000000" w:rsidRDefault="00000000" w:rsidRPr="00000000" w14:paraId="000017CC">
      <w:pPr>
        <w:numPr>
          <w:ilvl w:val="0"/>
          <w:numId w:val="444"/>
        </w:numPr>
        <w:spacing w:after="0" w:afterAutospacing="0" w:before="0" w:beforeAutospacing="0" w:lineRule="auto"/>
        <w:ind w:left="720" w:hanging="360"/>
      </w:pPr>
      <w:r w:rsidDel="00000000" w:rsidR="00000000" w:rsidRPr="00000000">
        <w:rPr>
          <w:b w:val="1"/>
          <w:rtl w:val="0"/>
        </w:rPr>
        <w:t xml:space="preserve">ReadOnlyMany (ROX)</w:t>
      </w:r>
    </w:p>
    <w:p w:rsidR="00000000" w:rsidDel="00000000" w:rsidP="00000000" w:rsidRDefault="00000000" w:rsidRPr="00000000" w14:paraId="000017CD">
      <w:pPr>
        <w:numPr>
          <w:ilvl w:val="0"/>
          <w:numId w:val="444"/>
        </w:numPr>
        <w:spacing w:after="0" w:afterAutospacing="0" w:before="0" w:beforeAutospacing="0" w:lineRule="auto"/>
        <w:ind w:left="720" w:hanging="360"/>
      </w:pPr>
      <w:r w:rsidDel="00000000" w:rsidR="00000000" w:rsidRPr="00000000">
        <w:rPr>
          <w:b w:val="1"/>
          <w:rtl w:val="0"/>
        </w:rPr>
        <w:t xml:space="preserve">ReadWriteMany (RWX)</w:t>
      </w:r>
    </w:p>
    <w:p w:rsidR="00000000" w:rsidDel="00000000" w:rsidP="00000000" w:rsidRDefault="00000000" w:rsidRPr="00000000" w14:paraId="000017CE">
      <w:pPr>
        <w:numPr>
          <w:ilvl w:val="0"/>
          <w:numId w:val="444"/>
        </w:numPr>
        <w:spacing w:after="240" w:before="0" w:beforeAutospacing="0" w:lineRule="auto"/>
        <w:ind w:left="720" w:hanging="360"/>
      </w:pPr>
      <w:r w:rsidDel="00000000" w:rsidR="00000000" w:rsidRPr="00000000">
        <w:rPr>
          <w:b w:val="1"/>
          <w:rtl w:val="0"/>
        </w:rPr>
        <w:t xml:space="preserve">SubPath</w:t>
      </w:r>
      <w:r w:rsidDel="00000000" w:rsidR="00000000" w:rsidRPr="00000000">
        <w:rPr>
          <w:rtl w:val="0"/>
        </w:rPr>
        <w:t xml:space="preserve"> (specific to the use of specific file paths within a volume)</w:t>
      </w:r>
    </w:p>
    <w:p w:rsidR="00000000" w:rsidDel="00000000" w:rsidP="00000000" w:rsidRDefault="00000000" w:rsidRPr="00000000" w14:paraId="000017CF">
      <w:pPr>
        <w:pStyle w:val="Heading3"/>
        <w:keepNext w:val="0"/>
        <w:keepLines w:val="0"/>
        <w:spacing w:before="280" w:lineRule="auto"/>
        <w:rPr>
          <w:b w:val="1"/>
          <w:color w:val="000000"/>
          <w:sz w:val="26"/>
          <w:szCs w:val="26"/>
        </w:rPr>
      </w:pPr>
      <w:bookmarkStart w:colFirst="0" w:colLast="0" w:name="_li2l2nrbh7w" w:id="672"/>
      <w:bookmarkEnd w:id="672"/>
      <w:r w:rsidDel="00000000" w:rsidR="00000000" w:rsidRPr="00000000">
        <w:rPr>
          <w:b w:val="1"/>
          <w:color w:val="000000"/>
          <w:sz w:val="26"/>
          <w:szCs w:val="26"/>
          <w:rtl w:val="0"/>
        </w:rPr>
        <w:t xml:space="preserve">Volume Modes in Kubernetes:</w:t>
      </w:r>
    </w:p>
    <w:p w:rsidR="00000000" w:rsidDel="00000000" w:rsidP="00000000" w:rsidRDefault="00000000" w:rsidRPr="00000000" w14:paraId="000017D0">
      <w:pPr>
        <w:pStyle w:val="Heading4"/>
        <w:keepNext w:val="0"/>
        <w:keepLines w:val="0"/>
        <w:spacing w:after="40" w:before="240" w:lineRule="auto"/>
        <w:rPr>
          <w:b w:val="1"/>
          <w:color w:val="000000"/>
          <w:sz w:val="22"/>
          <w:szCs w:val="22"/>
        </w:rPr>
      </w:pPr>
      <w:bookmarkStart w:colFirst="0" w:colLast="0" w:name="_lde4tprbfpl" w:id="673"/>
      <w:bookmarkEnd w:id="673"/>
      <w:r w:rsidDel="00000000" w:rsidR="00000000" w:rsidRPr="00000000">
        <w:rPr>
          <w:b w:val="1"/>
          <w:color w:val="000000"/>
          <w:sz w:val="22"/>
          <w:szCs w:val="22"/>
          <w:rtl w:val="0"/>
        </w:rPr>
        <w:t xml:space="preserve">1. ReadWriteOnce (RWO)</w:t>
      </w:r>
    </w:p>
    <w:p w:rsidR="00000000" w:rsidDel="00000000" w:rsidP="00000000" w:rsidRDefault="00000000" w:rsidRPr="00000000" w14:paraId="000017D1">
      <w:pPr>
        <w:numPr>
          <w:ilvl w:val="0"/>
          <w:numId w:val="17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This mode allows the volume to be mounted as </w:t>
      </w:r>
      <w:r w:rsidDel="00000000" w:rsidR="00000000" w:rsidRPr="00000000">
        <w:rPr>
          <w:b w:val="1"/>
          <w:rtl w:val="0"/>
        </w:rPr>
        <w:t xml:space="preserve">read-write</w:t>
      </w:r>
      <w:r w:rsidDel="00000000" w:rsidR="00000000" w:rsidRPr="00000000">
        <w:rPr>
          <w:rtl w:val="0"/>
        </w:rPr>
        <w:t xml:space="preserve"> by a single node, but multiple pods on that node can access the volume for </w:t>
      </w:r>
      <w:r w:rsidDel="00000000" w:rsidR="00000000" w:rsidRPr="00000000">
        <w:rPr>
          <w:b w:val="1"/>
          <w:rtl w:val="0"/>
        </w:rPr>
        <w:t xml:space="preserve">read-write</w:t>
      </w:r>
      <w:r w:rsidDel="00000000" w:rsidR="00000000" w:rsidRPr="00000000">
        <w:rPr>
          <w:rtl w:val="0"/>
        </w:rPr>
        <w:t xml:space="preserve"> operations.</w:t>
      </w:r>
    </w:p>
    <w:p w:rsidR="00000000" w:rsidDel="00000000" w:rsidP="00000000" w:rsidRDefault="00000000" w:rsidRPr="00000000" w14:paraId="000017D2">
      <w:pPr>
        <w:numPr>
          <w:ilvl w:val="0"/>
          <w:numId w:val="174"/>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The volume can only be mounted as read-write on a single node at a time (meaning it can only be accessed by one pod at a time).</w:t>
      </w:r>
    </w:p>
    <w:p w:rsidR="00000000" w:rsidDel="00000000" w:rsidP="00000000" w:rsidRDefault="00000000" w:rsidRPr="00000000" w14:paraId="000017D3">
      <w:pPr>
        <w:numPr>
          <w:ilvl w:val="1"/>
          <w:numId w:val="174"/>
        </w:numPr>
        <w:spacing w:after="0" w:afterAutospacing="0" w:before="0" w:beforeAutospacing="0" w:lineRule="auto"/>
        <w:ind w:left="1440" w:hanging="360"/>
      </w:pPr>
      <w:r w:rsidDel="00000000" w:rsidR="00000000" w:rsidRPr="00000000">
        <w:rPr>
          <w:b w:val="1"/>
          <w:rtl w:val="0"/>
        </w:rPr>
        <w:t xml:space="preserve">Example Scenario</w:t>
      </w:r>
      <w:r w:rsidDel="00000000" w:rsidR="00000000" w:rsidRPr="00000000">
        <w:rPr>
          <w:rtl w:val="0"/>
        </w:rPr>
        <w:t xml:space="preserve">: Block storage systems such as </w:t>
      </w:r>
      <w:r w:rsidDel="00000000" w:rsidR="00000000" w:rsidRPr="00000000">
        <w:rPr>
          <w:b w:val="1"/>
          <w:rtl w:val="0"/>
        </w:rPr>
        <w:t xml:space="preserve">Amazon EBS</w:t>
      </w:r>
      <w:r w:rsidDel="00000000" w:rsidR="00000000" w:rsidRPr="00000000">
        <w:rPr>
          <w:rtl w:val="0"/>
        </w:rPr>
        <w:t xml:space="preserve">, </w:t>
      </w:r>
      <w:r w:rsidDel="00000000" w:rsidR="00000000" w:rsidRPr="00000000">
        <w:rPr>
          <w:b w:val="1"/>
          <w:rtl w:val="0"/>
        </w:rPr>
        <w:t xml:space="preserve">Azure Disk</w:t>
      </w:r>
      <w:r w:rsidDel="00000000" w:rsidR="00000000" w:rsidRPr="00000000">
        <w:rPr>
          <w:rtl w:val="0"/>
        </w:rPr>
        <w:t xml:space="preserve">, or </w:t>
      </w:r>
      <w:r w:rsidDel="00000000" w:rsidR="00000000" w:rsidRPr="00000000">
        <w:rPr>
          <w:b w:val="1"/>
          <w:rtl w:val="0"/>
        </w:rPr>
        <w:t xml:space="preserve">Google Persistent Disks</w:t>
      </w:r>
      <w:r w:rsidDel="00000000" w:rsidR="00000000" w:rsidRPr="00000000">
        <w:rPr>
          <w:rtl w:val="0"/>
        </w:rPr>
        <w:t xml:space="preserve">usually use </w:t>
      </w:r>
      <w:r w:rsidDel="00000000" w:rsidR="00000000" w:rsidRPr="00000000">
        <w:rPr>
          <w:rFonts w:ascii="Roboto Mono" w:cs="Roboto Mono" w:eastAsia="Roboto Mono" w:hAnsi="Roboto Mono"/>
          <w:color w:val="188038"/>
          <w:rtl w:val="0"/>
        </w:rPr>
        <w:t xml:space="preserve">RWO</w:t>
      </w:r>
      <w:r w:rsidDel="00000000" w:rsidR="00000000" w:rsidRPr="00000000">
        <w:rPr>
          <w:rtl w:val="0"/>
        </w:rPr>
        <w:t xml:space="preserve">. These storage systems are designed to be mounted by only one pod or node at a time for writing, but multiple pods can read the data.</w:t>
      </w:r>
    </w:p>
    <w:p w:rsidR="00000000" w:rsidDel="00000000" w:rsidP="00000000" w:rsidRDefault="00000000" w:rsidRPr="00000000" w14:paraId="000017D4">
      <w:pPr>
        <w:numPr>
          <w:ilvl w:val="0"/>
          <w:numId w:val="174"/>
        </w:numPr>
        <w:spacing w:after="0" w:afterAutospacing="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w:t>
      </w:r>
    </w:p>
    <w:p w:rsidR="00000000" w:rsidDel="00000000" w:rsidP="00000000" w:rsidRDefault="00000000" w:rsidRPr="00000000" w14:paraId="000017D5">
      <w:pPr>
        <w:numPr>
          <w:ilvl w:val="1"/>
          <w:numId w:val="174"/>
        </w:numPr>
        <w:spacing w:after="0" w:afterAutospacing="0" w:before="0" w:beforeAutospacing="0" w:lineRule="auto"/>
        <w:ind w:left="1440" w:hanging="360"/>
      </w:pPr>
      <w:r w:rsidDel="00000000" w:rsidR="00000000" w:rsidRPr="00000000">
        <w:rPr>
          <w:rtl w:val="0"/>
        </w:rPr>
        <w:t xml:space="preserve">Use this mode when your application or database needs exclusive write access to data, but can be read by other components.</w:t>
      </w:r>
    </w:p>
    <w:p w:rsidR="00000000" w:rsidDel="00000000" w:rsidP="00000000" w:rsidRDefault="00000000" w:rsidRPr="00000000" w14:paraId="000017D6">
      <w:pPr>
        <w:numPr>
          <w:ilvl w:val="1"/>
          <w:numId w:val="174"/>
        </w:numPr>
        <w:spacing w:after="0" w:afterAutospacing="0" w:before="0" w:beforeAutospacing="0" w:lineRule="auto"/>
        <w:ind w:left="1440" w:hanging="360"/>
      </w:pPr>
      <w:r w:rsidDel="00000000" w:rsidR="00000000" w:rsidRPr="00000000">
        <w:rPr>
          <w:rtl w:val="0"/>
        </w:rPr>
        <w:t xml:space="preserve">Common for </w:t>
      </w:r>
      <w:r w:rsidDel="00000000" w:rsidR="00000000" w:rsidRPr="00000000">
        <w:rPr>
          <w:b w:val="1"/>
          <w:rtl w:val="0"/>
        </w:rPr>
        <w:t xml:space="preserve">databases</w:t>
      </w:r>
      <w:r w:rsidDel="00000000" w:rsidR="00000000" w:rsidRPr="00000000">
        <w:rPr>
          <w:rtl w:val="0"/>
        </w:rPr>
        <w:t xml:space="preserve"> or any system that requires a </w:t>
      </w:r>
      <w:r w:rsidDel="00000000" w:rsidR="00000000" w:rsidRPr="00000000">
        <w:rPr>
          <w:b w:val="1"/>
          <w:rtl w:val="0"/>
        </w:rPr>
        <w:t xml:space="preserve">single writer</w:t>
      </w:r>
      <w:r w:rsidDel="00000000" w:rsidR="00000000" w:rsidRPr="00000000">
        <w:rPr>
          <w:rtl w:val="0"/>
        </w:rPr>
        <w:t xml:space="preserve"> (e.g., </w:t>
      </w:r>
      <w:r w:rsidDel="00000000" w:rsidR="00000000" w:rsidRPr="00000000">
        <w:rPr>
          <w:b w:val="1"/>
          <w:rtl w:val="0"/>
        </w:rPr>
        <w:t xml:space="preserve">MySQL</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as they typically need exclusive access to their data to avoid race conditions and data corruption.</w:t>
      </w:r>
    </w:p>
    <w:p w:rsidR="00000000" w:rsidDel="00000000" w:rsidP="00000000" w:rsidRDefault="00000000" w:rsidRPr="00000000" w14:paraId="000017D7">
      <w:pPr>
        <w:numPr>
          <w:ilvl w:val="0"/>
          <w:numId w:val="174"/>
        </w:numPr>
        <w:spacing w:after="0" w:afterAutospacing="0" w:before="0" w:beforeAutospacing="0" w:lineRule="auto"/>
        <w:ind w:left="720" w:hanging="360"/>
      </w:pPr>
      <w:r w:rsidDel="00000000" w:rsidR="00000000" w:rsidRPr="00000000">
        <w:rPr>
          <w:b w:val="1"/>
          <w:rtl w:val="0"/>
        </w:rPr>
        <w:t xml:space="preserve">Real-Time Example</w:t>
      </w:r>
      <w:r w:rsidDel="00000000" w:rsidR="00000000" w:rsidRPr="00000000">
        <w:rPr>
          <w:rtl w:val="0"/>
        </w:rPr>
        <w:t xml:space="preserve">:</w:t>
      </w:r>
    </w:p>
    <w:p w:rsidR="00000000" w:rsidDel="00000000" w:rsidP="00000000" w:rsidRDefault="00000000" w:rsidRPr="00000000" w14:paraId="000017D8">
      <w:pPr>
        <w:numPr>
          <w:ilvl w:val="1"/>
          <w:numId w:val="174"/>
        </w:numPr>
        <w:spacing w:after="240" w:before="0" w:beforeAutospacing="0" w:lineRule="auto"/>
        <w:ind w:left="1440" w:hanging="360"/>
      </w:pPr>
      <w:r w:rsidDel="00000000" w:rsidR="00000000" w:rsidRPr="00000000">
        <w:rPr>
          <w:b w:val="1"/>
          <w:rtl w:val="0"/>
        </w:rPr>
        <w:t xml:space="preserve">Relational Database (MySQL/PostgreSQL)</w:t>
      </w:r>
      <w:r w:rsidDel="00000000" w:rsidR="00000000" w:rsidRPr="00000000">
        <w:rPr>
          <w:rtl w:val="0"/>
        </w:rPr>
        <w:t xml:space="preserve">: MySQL, PostgreSQL, or any other relational databases require that the underlying volume (e.g., an EBS volume) can only be accessed by one pod at a time for writing to avoid inconsistent data. This is ideal when you need persistent storage for databases but cannot have multiple pods writing at the same time.</w:t>
      </w:r>
    </w:p>
    <w:p w:rsidR="00000000" w:rsidDel="00000000" w:rsidP="00000000" w:rsidRDefault="00000000" w:rsidRPr="00000000" w14:paraId="000017D9">
      <w:pPr>
        <w:rPr>
          <w:rFonts w:ascii="Roboto Mono" w:cs="Roboto Mono" w:eastAsia="Roboto Mono" w:hAnsi="Roboto Mono"/>
          <w:color w:val="188038"/>
        </w:rPr>
      </w:pPr>
      <w:r w:rsidDel="00000000" w:rsidR="00000000" w:rsidRPr="00000000">
        <w:rPr>
          <w:rtl w:val="0"/>
        </w:rPr>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volumeModes: ReadWriteOnce</w:t>
      </w:r>
    </w:p>
    <w:p w:rsidR="00000000" w:rsidDel="00000000" w:rsidP="00000000" w:rsidRDefault="00000000" w:rsidRPr="00000000" w14:paraId="000017DA">
      <w:pPr>
        <w:numPr>
          <w:ilvl w:val="0"/>
          <w:numId w:val="174"/>
        </w:numPr>
        <w:spacing w:after="240" w:before="240" w:lineRule="auto"/>
        <w:ind w:left="720" w:hanging="360"/>
      </w:pPr>
      <w:r w:rsidDel="00000000" w:rsidR="00000000" w:rsidRPr="00000000">
        <w:rPr>
          <w:rtl w:val="0"/>
        </w:rPr>
      </w:r>
    </w:p>
    <w:p w:rsidR="00000000" w:rsidDel="00000000" w:rsidP="00000000" w:rsidRDefault="00000000" w:rsidRPr="00000000" w14:paraId="000017DB">
      <w:pPr>
        <w:pStyle w:val="Heading4"/>
        <w:keepNext w:val="0"/>
        <w:keepLines w:val="0"/>
        <w:spacing w:after="40" w:before="240" w:lineRule="auto"/>
        <w:rPr>
          <w:b w:val="1"/>
          <w:color w:val="000000"/>
          <w:sz w:val="22"/>
          <w:szCs w:val="22"/>
        </w:rPr>
      </w:pPr>
      <w:bookmarkStart w:colFirst="0" w:colLast="0" w:name="_u14ytvg9jqzy" w:id="674"/>
      <w:bookmarkEnd w:id="674"/>
      <w:r w:rsidDel="00000000" w:rsidR="00000000" w:rsidRPr="00000000">
        <w:rPr>
          <w:b w:val="1"/>
          <w:color w:val="000000"/>
          <w:sz w:val="22"/>
          <w:szCs w:val="22"/>
          <w:rtl w:val="0"/>
        </w:rPr>
        <w:t xml:space="preserve">2. ReadOnlyMany (ROX)</w:t>
      </w:r>
    </w:p>
    <w:p w:rsidR="00000000" w:rsidDel="00000000" w:rsidP="00000000" w:rsidRDefault="00000000" w:rsidRPr="00000000" w14:paraId="000017DC">
      <w:pPr>
        <w:numPr>
          <w:ilvl w:val="0"/>
          <w:numId w:val="4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This mode allows the volume to be mounted as </w:t>
      </w:r>
      <w:r w:rsidDel="00000000" w:rsidR="00000000" w:rsidRPr="00000000">
        <w:rPr>
          <w:b w:val="1"/>
          <w:rtl w:val="0"/>
        </w:rPr>
        <w:t xml:space="preserve">read-only</w:t>
      </w:r>
      <w:r w:rsidDel="00000000" w:rsidR="00000000" w:rsidRPr="00000000">
        <w:rPr>
          <w:rtl w:val="0"/>
        </w:rPr>
        <w:t xml:space="preserve"> by many pods across multiple nodes. It is not writable by any of the pods.</w:t>
      </w:r>
    </w:p>
    <w:p w:rsidR="00000000" w:rsidDel="00000000" w:rsidP="00000000" w:rsidRDefault="00000000" w:rsidRPr="00000000" w14:paraId="000017DD">
      <w:pPr>
        <w:numPr>
          <w:ilvl w:val="1"/>
          <w:numId w:val="46"/>
        </w:numPr>
        <w:spacing w:after="0" w:afterAutospacing="0" w:before="0" w:beforeAutospacing="0" w:lineRule="auto"/>
        <w:ind w:left="1440" w:hanging="360"/>
      </w:pPr>
      <w:r w:rsidDel="00000000" w:rsidR="00000000" w:rsidRPr="00000000">
        <w:rPr>
          <w:b w:val="1"/>
          <w:rtl w:val="0"/>
        </w:rPr>
        <w:t xml:space="preserve">Example Scenario</w:t>
      </w:r>
      <w:r w:rsidDel="00000000" w:rsidR="00000000" w:rsidRPr="00000000">
        <w:rPr>
          <w:rtl w:val="0"/>
        </w:rPr>
        <w:t xml:space="preserve">: Shared file systems like </w:t>
      </w:r>
      <w:r w:rsidDel="00000000" w:rsidR="00000000" w:rsidRPr="00000000">
        <w:rPr>
          <w:b w:val="1"/>
          <w:rtl w:val="0"/>
        </w:rPr>
        <w:t xml:space="preserve">NFS (Network File System)</w:t>
      </w:r>
      <w:r w:rsidDel="00000000" w:rsidR="00000000" w:rsidRPr="00000000">
        <w:rPr>
          <w:rtl w:val="0"/>
        </w:rPr>
        <w:t xml:space="preserve"> or </w:t>
      </w:r>
      <w:r w:rsidDel="00000000" w:rsidR="00000000" w:rsidRPr="00000000">
        <w:rPr>
          <w:b w:val="1"/>
          <w:rtl w:val="0"/>
        </w:rPr>
        <w:t xml:space="preserve">Amazon S3</w:t>
      </w:r>
      <w:r w:rsidDel="00000000" w:rsidR="00000000" w:rsidRPr="00000000">
        <w:rPr>
          <w:rtl w:val="0"/>
        </w:rPr>
        <w:t xml:space="preserve"> can be mounted in this mode. It is useful when you need to distribute read-only data to many pods in your cluster.</w:t>
      </w:r>
    </w:p>
    <w:p w:rsidR="00000000" w:rsidDel="00000000" w:rsidP="00000000" w:rsidRDefault="00000000" w:rsidRPr="00000000" w14:paraId="000017DE">
      <w:pPr>
        <w:numPr>
          <w:ilvl w:val="0"/>
          <w:numId w:val="46"/>
        </w:numPr>
        <w:spacing w:after="0" w:afterAutospacing="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w:t>
      </w:r>
    </w:p>
    <w:p w:rsidR="00000000" w:rsidDel="00000000" w:rsidP="00000000" w:rsidRDefault="00000000" w:rsidRPr="00000000" w14:paraId="000017DF">
      <w:pPr>
        <w:numPr>
          <w:ilvl w:val="1"/>
          <w:numId w:val="46"/>
        </w:numPr>
        <w:spacing w:after="0" w:afterAutospacing="0" w:before="0" w:beforeAutospacing="0" w:lineRule="auto"/>
        <w:ind w:left="1440" w:hanging="360"/>
      </w:pPr>
      <w:r w:rsidDel="00000000" w:rsidR="00000000" w:rsidRPr="00000000">
        <w:rPr>
          <w:rtl w:val="0"/>
        </w:rPr>
        <w:t xml:space="preserve">This mode is typically used when you have data that should be </w:t>
      </w:r>
      <w:r w:rsidDel="00000000" w:rsidR="00000000" w:rsidRPr="00000000">
        <w:rPr>
          <w:b w:val="1"/>
          <w:rtl w:val="0"/>
        </w:rPr>
        <w:t xml:space="preserve">shared among many pods</w:t>
      </w:r>
      <w:r w:rsidDel="00000000" w:rsidR="00000000" w:rsidRPr="00000000">
        <w:rPr>
          <w:rtl w:val="0"/>
        </w:rPr>
        <w:t xml:space="preserve">, but </w:t>
      </w:r>
      <w:r w:rsidDel="00000000" w:rsidR="00000000" w:rsidRPr="00000000">
        <w:rPr>
          <w:b w:val="1"/>
          <w:rtl w:val="0"/>
        </w:rPr>
        <w:t xml:space="preserve">read-only access</w:t>
      </w:r>
      <w:r w:rsidDel="00000000" w:rsidR="00000000" w:rsidRPr="00000000">
        <w:rPr>
          <w:rtl w:val="0"/>
        </w:rPr>
        <w:t xml:space="preserve"> is sufficient.</w:t>
      </w:r>
    </w:p>
    <w:p w:rsidR="00000000" w:rsidDel="00000000" w:rsidP="00000000" w:rsidRDefault="00000000" w:rsidRPr="00000000" w14:paraId="000017E0">
      <w:pPr>
        <w:numPr>
          <w:ilvl w:val="1"/>
          <w:numId w:val="46"/>
        </w:numPr>
        <w:spacing w:after="0" w:afterAutospacing="0" w:before="0" w:beforeAutospacing="0" w:lineRule="auto"/>
        <w:ind w:left="1440" w:hanging="360"/>
      </w:pPr>
      <w:r w:rsidDel="00000000" w:rsidR="00000000" w:rsidRPr="00000000">
        <w:rPr>
          <w:rtl w:val="0"/>
        </w:rPr>
        <w:t xml:space="preserve">It is ideal for cases where you want to </w:t>
      </w:r>
      <w:r w:rsidDel="00000000" w:rsidR="00000000" w:rsidRPr="00000000">
        <w:rPr>
          <w:b w:val="1"/>
          <w:rtl w:val="0"/>
        </w:rPr>
        <w:t xml:space="preserve">distribute static content</w:t>
      </w:r>
      <w:r w:rsidDel="00000000" w:rsidR="00000000" w:rsidRPr="00000000">
        <w:rPr>
          <w:rtl w:val="0"/>
        </w:rPr>
        <w:t xml:space="preserve"> (e.g., static files, configuration files, documentation) or </w:t>
      </w:r>
      <w:r w:rsidDel="00000000" w:rsidR="00000000" w:rsidRPr="00000000">
        <w:rPr>
          <w:b w:val="1"/>
          <w:rtl w:val="0"/>
        </w:rPr>
        <w:t xml:space="preserve">log data</w:t>
      </w:r>
      <w:r w:rsidDel="00000000" w:rsidR="00000000" w:rsidRPr="00000000">
        <w:rPr>
          <w:rtl w:val="0"/>
        </w:rPr>
        <w:t xml:space="preserve"> that is intended for reading by various pods.</w:t>
      </w:r>
    </w:p>
    <w:p w:rsidR="00000000" w:rsidDel="00000000" w:rsidP="00000000" w:rsidRDefault="00000000" w:rsidRPr="00000000" w14:paraId="000017E1">
      <w:pPr>
        <w:numPr>
          <w:ilvl w:val="0"/>
          <w:numId w:val="46"/>
        </w:numPr>
        <w:spacing w:after="0" w:afterAutospacing="0" w:before="0" w:beforeAutospacing="0" w:lineRule="auto"/>
        <w:ind w:left="720" w:hanging="360"/>
      </w:pPr>
      <w:r w:rsidDel="00000000" w:rsidR="00000000" w:rsidRPr="00000000">
        <w:rPr>
          <w:b w:val="1"/>
          <w:rtl w:val="0"/>
        </w:rPr>
        <w:t xml:space="preserve">Real-Time Example</w:t>
      </w:r>
      <w:r w:rsidDel="00000000" w:rsidR="00000000" w:rsidRPr="00000000">
        <w:rPr>
          <w:rtl w:val="0"/>
        </w:rPr>
        <w:t xml:space="preserve">:</w:t>
      </w:r>
    </w:p>
    <w:p w:rsidR="00000000" w:rsidDel="00000000" w:rsidP="00000000" w:rsidRDefault="00000000" w:rsidRPr="00000000" w14:paraId="000017E2">
      <w:pPr>
        <w:numPr>
          <w:ilvl w:val="1"/>
          <w:numId w:val="46"/>
        </w:numPr>
        <w:spacing w:after="240" w:before="0" w:beforeAutospacing="0" w:lineRule="auto"/>
        <w:ind w:left="1440" w:hanging="360"/>
      </w:pPr>
      <w:r w:rsidDel="00000000" w:rsidR="00000000" w:rsidRPr="00000000">
        <w:rPr>
          <w:b w:val="1"/>
          <w:rtl w:val="0"/>
        </w:rPr>
        <w:t xml:space="preserve">Static Content (e.g., HTML files, configuration files)</w:t>
      </w:r>
      <w:r w:rsidDel="00000000" w:rsidR="00000000" w:rsidRPr="00000000">
        <w:rPr>
          <w:rtl w:val="0"/>
        </w:rPr>
        <w:t xml:space="preserve">: A set of configuration files, HTML templates, or images might be shared across multiple pods. For example, if you're serving a static website using </w:t>
      </w:r>
      <w:r w:rsidDel="00000000" w:rsidR="00000000" w:rsidRPr="00000000">
        <w:rPr>
          <w:b w:val="1"/>
          <w:rtl w:val="0"/>
        </w:rPr>
        <w:t xml:space="preserve">NFS</w:t>
      </w:r>
      <w:r w:rsidDel="00000000" w:rsidR="00000000" w:rsidRPr="00000000">
        <w:rPr>
          <w:rtl w:val="0"/>
        </w:rPr>
        <w:t xml:space="preserve"> or another shared filesystem, multiple pods could mount the volume in read-only mode, ensuring the data isn't modified by any pod.</w:t>
      </w:r>
    </w:p>
    <w:p w:rsidR="00000000" w:rsidDel="00000000" w:rsidP="00000000" w:rsidRDefault="00000000" w:rsidRPr="00000000" w14:paraId="000017E3">
      <w:pPr>
        <w:rPr>
          <w:rFonts w:ascii="Roboto Mono" w:cs="Roboto Mono" w:eastAsia="Roboto Mono" w:hAnsi="Roboto Mono"/>
          <w:color w:val="188038"/>
        </w:rPr>
      </w:pPr>
      <w:r w:rsidDel="00000000" w:rsidR="00000000" w:rsidRPr="00000000">
        <w:rPr>
          <w:rtl w:val="0"/>
        </w:rPr>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volumeModes: ReadOnlyMany</w:t>
      </w:r>
    </w:p>
    <w:p w:rsidR="00000000" w:rsidDel="00000000" w:rsidP="00000000" w:rsidRDefault="00000000" w:rsidRPr="00000000" w14:paraId="000017E4">
      <w:pPr>
        <w:numPr>
          <w:ilvl w:val="0"/>
          <w:numId w:val="46"/>
        </w:numPr>
        <w:spacing w:after="240" w:before="240" w:lineRule="auto"/>
        <w:ind w:left="720" w:hanging="360"/>
      </w:pPr>
      <w:r w:rsidDel="00000000" w:rsidR="00000000" w:rsidRPr="00000000">
        <w:rPr>
          <w:rtl w:val="0"/>
        </w:rPr>
      </w:r>
    </w:p>
    <w:p w:rsidR="00000000" w:rsidDel="00000000" w:rsidP="00000000" w:rsidRDefault="00000000" w:rsidRPr="00000000" w14:paraId="000017E5">
      <w:pPr>
        <w:pStyle w:val="Heading4"/>
        <w:keepNext w:val="0"/>
        <w:keepLines w:val="0"/>
        <w:spacing w:after="40" w:before="240" w:lineRule="auto"/>
        <w:rPr>
          <w:b w:val="1"/>
          <w:color w:val="000000"/>
          <w:sz w:val="22"/>
          <w:szCs w:val="22"/>
        </w:rPr>
      </w:pPr>
      <w:bookmarkStart w:colFirst="0" w:colLast="0" w:name="_cvrdazptv9kj" w:id="675"/>
      <w:bookmarkEnd w:id="675"/>
      <w:r w:rsidDel="00000000" w:rsidR="00000000" w:rsidRPr="00000000">
        <w:rPr>
          <w:b w:val="1"/>
          <w:color w:val="000000"/>
          <w:sz w:val="22"/>
          <w:szCs w:val="22"/>
          <w:rtl w:val="0"/>
        </w:rPr>
        <w:t xml:space="preserve">3. ReadWriteMany (RWX)</w:t>
      </w:r>
    </w:p>
    <w:p w:rsidR="00000000" w:rsidDel="00000000" w:rsidP="00000000" w:rsidRDefault="00000000" w:rsidRPr="00000000" w14:paraId="000017E6">
      <w:pPr>
        <w:numPr>
          <w:ilvl w:val="0"/>
          <w:numId w:val="46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This mode allows the volume to be mounted as </w:t>
      </w:r>
      <w:r w:rsidDel="00000000" w:rsidR="00000000" w:rsidRPr="00000000">
        <w:rPr>
          <w:b w:val="1"/>
          <w:rtl w:val="0"/>
        </w:rPr>
        <w:t xml:space="preserve">read-write</w:t>
      </w:r>
      <w:r w:rsidDel="00000000" w:rsidR="00000000" w:rsidRPr="00000000">
        <w:rPr>
          <w:rtl w:val="0"/>
        </w:rPr>
        <w:t xml:space="preserve"> by </w:t>
      </w:r>
      <w:r w:rsidDel="00000000" w:rsidR="00000000" w:rsidRPr="00000000">
        <w:rPr>
          <w:b w:val="1"/>
          <w:rtl w:val="0"/>
        </w:rPr>
        <w:t xml:space="preserve">multiple nodes/pods</w:t>
      </w:r>
      <w:r w:rsidDel="00000000" w:rsidR="00000000" w:rsidRPr="00000000">
        <w:rPr>
          <w:rtl w:val="0"/>
        </w:rPr>
        <w:t xml:space="preserve"> simultaneously. It is ideal for scenarios where you want multiple pods to have </w:t>
      </w:r>
      <w:r w:rsidDel="00000000" w:rsidR="00000000" w:rsidRPr="00000000">
        <w:rPr>
          <w:b w:val="1"/>
          <w:rtl w:val="0"/>
        </w:rPr>
        <w:t xml:space="preserve">both read and write</w:t>
      </w:r>
      <w:r w:rsidDel="00000000" w:rsidR="00000000" w:rsidRPr="00000000">
        <w:rPr>
          <w:rtl w:val="0"/>
        </w:rPr>
        <w:t xml:space="preserve"> access to the volume.</w:t>
      </w:r>
    </w:p>
    <w:p w:rsidR="00000000" w:rsidDel="00000000" w:rsidP="00000000" w:rsidRDefault="00000000" w:rsidRPr="00000000" w14:paraId="000017E7">
      <w:pPr>
        <w:numPr>
          <w:ilvl w:val="1"/>
          <w:numId w:val="462"/>
        </w:numPr>
        <w:spacing w:after="0" w:afterAutospacing="0" w:before="0" w:beforeAutospacing="0" w:lineRule="auto"/>
        <w:ind w:left="1440" w:hanging="360"/>
      </w:pPr>
      <w:r w:rsidDel="00000000" w:rsidR="00000000" w:rsidRPr="00000000">
        <w:rPr>
          <w:b w:val="1"/>
          <w:rtl w:val="0"/>
        </w:rPr>
        <w:t xml:space="preserve">Example Scenario</w:t>
      </w:r>
      <w:r w:rsidDel="00000000" w:rsidR="00000000" w:rsidRPr="00000000">
        <w:rPr>
          <w:rtl w:val="0"/>
        </w:rPr>
        <w:t xml:space="preserve">: File systems like </w:t>
      </w:r>
      <w:r w:rsidDel="00000000" w:rsidR="00000000" w:rsidRPr="00000000">
        <w:rPr>
          <w:b w:val="1"/>
          <w:rtl w:val="0"/>
        </w:rPr>
        <w:t xml:space="preserve">NFS</w:t>
      </w:r>
      <w:r w:rsidDel="00000000" w:rsidR="00000000" w:rsidRPr="00000000">
        <w:rPr>
          <w:rtl w:val="0"/>
        </w:rPr>
        <w:t xml:space="preserve">, </w:t>
      </w:r>
      <w:r w:rsidDel="00000000" w:rsidR="00000000" w:rsidRPr="00000000">
        <w:rPr>
          <w:b w:val="1"/>
          <w:rtl w:val="0"/>
        </w:rPr>
        <w:t xml:space="preserve">GlusterFS</w:t>
      </w:r>
      <w:r w:rsidDel="00000000" w:rsidR="00000000" w:rsidRPr="00000000">
        <w:rPr>
          <w:rtl w:val="0"/>
        </w:rPr>
        <w:t xml:space="preserve">, </w:t>
      </w:r>
      <w:r w:rsidDel="00000000" w:rsidR="00000000" w:rsidRPr="00000000">
        <w:rPr>
          <w:b w:val="1"/>
          <w:rtl w:val="0"/>
        </w:rPr>
        <w:t xml:space="preserve">CephFS</w:t>
      </w:r>
      <w:r w:rsidDel="00000000" w:rsidR="00000000" w:rsidRPr="00000000">
        <w:rPr>
          <w:rtl w:val="0"/>
        </w:rPr>
        <w:t xml:space="preserve">, or </w:t>
      </w:r>
      <w:r w:rsidDel="00000000" w:rsidR="00000000" w:rsidRPr="00000000">
        <w:rPr>
          <w:b w:val="1"/>
          <w:rtl w:val="0"/>
        </w:rPr>
        <w:t xml:space="preserve">Azure Files</w:t>
      </w:r>
      <w:r w:rsidDel="00000000" w:rsidR="00000000" w:rsidRPr="00000000">
        <w:rPr>
          <w:rtl w:val="0"/>
        </w:rPr>
        <w:t xml:space="preserve"> support </w:t>
      </w: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These file systems are designed to allow multiple pods on different nodes to read and write to the same volume at the same time.</w:t>
      </w:r>
    </w:p>
    <w:p w:rsidR="00000000" w:rsidDel="00000000" w:rsidP="00000000" w:rsidRDefault="00000000" w:rsidRPr="00000000" w14:paraId="000017E8">
      <w:pPr>
        <w:numPr>
          <w:ilvl w:val="0"/>
          <w:numId w:val="462"/>
        </w:numPr>
        <w:spacing w:after="0" w:afterAutospacing="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w:t>
      </w:r>
    </w:p>
    <w:p w:rsidR="00000000" w:rsidDel="00000000" w:rsidP="00000000" w:rsidRDefault="00000000" w:rsidRPr="00000000" w14:paraId="000017E9">
      <w:pPr>
        <w:numPr>
          <w:ilvl w:val="1"/>
          <w:numId w:val="462"/>
        </w:numPr>
        <w:spacing w:after="0" w:afterAutospacing="0" w:before="0" w:beforeAutospacing="0" w:lineRule="auto"/>
        <w:ind w:left="1440" w:hanging="360"/>
      </w:pPr>
      <w:r w:rsidDel="00000000" w:rsidR="00000000" w:rsidRPr="00000000">
        <w:rPr>
          <w:rtl w:val="0"/>
        </w:rPr>
        <w:t xml:space="preserve">This mode is useful when you have applications that need to </w:t>
      </w:r>
      <w:r w:rsidDel="00000000" w:rsidR="00000000" w:rsidRPr="00000000">
        <w:rPr>
          <w:b w:val="1"/>
          <w:rtl w:val="0"/>
        </w:rPr>
        <w:t xml:space="preserve">write to shared data</w:t>
      </w:r>
      <w:r w:rsidDel="00000000" w:rsidR="00000000" w:rsidRPr="00000000">
        <w:rPr>
          <w:rtl w:val="0"/>
        </w:rPr>
        <w:t xml:space="preserve"> or need to access the same file across multiple pods. This is ideal for </w:t>
      </w:r>
      <w:r w:rsidDel="00000000" w:rsidR="00000000" w:rsidRPr="00000000">
        <w:rPr>
          <w:b w:val="1"/>
          <w:rtl w:val="0"/>
        </w:rPr>
        <w:t xml:space="preserve">shared storage</w:t>
      </w:r>
      <w:r w:rsidDel="00000000" w:rsidR="00000000" w:rsidRPr="00000000">
        <w:rPr>
          <w:rtl w:val="0"/>
        </w:rPr>
        <w:t xml:space="preserve"> in scenarios where multiple pods need to work with the same files simultaneously.</w:t>
      </w:r>
    </w:p>
    <w:p w:rsidR="00000000" w:rsidDel="00000000" w:rsidP="00000000" w:rsidRDefault="00000000" w:rsidRPr="00000000" w14:paraId="000017EA">
      <w:pPr>
        <w:numPr>
          <w:ilvl w:val="0"/>
          <w:numId w:val="462"/>
        </w:numPr>
        <w:spacing w:after="0" w:afterAutospacing="0" w:before="0" w:beforeAutospacing="0" w:lineRule="auto"/>
        <w:ind w:left="720" w:hanging="360"/>
      </w:pPr>
      <w:r w:rsidDel="00000000" w:rsidR="00000000" w:rsidRPr="00000000">
        <w:rPr>
          <w:b w:val="1"/>
          <w:rtl w:val="0"/>
        </w:rPr>
        <w:t xml:space="preserve">Real-Time Example</w:t>
      </w:r>
      <w:r w:rsidDel="00000000" w:rsidR="00000000" w:rsidRPr="00000000">
        <w:rPr>
          <w:rtl w:val="0"/>
        </w:rPr>
        <w:t xml:space="preserve">:</w:t>
      </w:r>
    </w:p>
    <w:p w:rsidR="00000000" w:rsidDel="00000000" w:rsidP="00000000" w:rsidRDefault="00000000" w:rsidRPr="00000000" w14:paraId="000017EB">
      <w:pPr>
        <w:numPr>
          <w:ilvl w:val="1"/>
          <w:numId w:val="462"/>
        </w:numPr>
        <w:spacing w:after="0" w:afterAutospacing="0" w:before="0" w:beforeAutospacing="0" w:lineRule="auto"/>
        <w:ind w:left="1440" w:hanging="360"/>
      </w:pPr>
      <w:r w:rsidDel="00000000" w:rsidR="00000000" w:rsidRPr="00000000">
        <w:rPr>
          <w:b w:val="1"/>
          <w:rtl w:val="0"/>
        </w:rPr>
        <w:t xml:space="preserve">Content Management Systems (CMS)</w:t>
      </w:r>
      <w:r w:rsidDel="00000000" w:rsidR="00000000" w:rsidRPr="00000000">
        <w:rPr>
          <w:rtl w:val="0"/>
        </w:rPr>
        <w:t xml:space="preserve">: A CMS might need to store data (e.g., uploaded images, videos) that multiple pods need to read and write to. For example, if you’re running a </w:t>
      </w:r>
      <w:r w:rsidDel="00000000" w:rsidR="00000000" w:rsidRPr="00000000">
        <w:rPr>
          <w:b w:val="1"/>
          <w:rtl w:val="0"/>
        </w:rPr>
        <w:t xml:space="preserve">WordPress</w:t>
      </w:r>
      <w:r w:rsidDel="00000000" w:rsidR="00000000" w:rsidRPr="00000000">
        <w:rPr>
          <w:rtl w:val="0"/>
        </w:rPr>
        <w:t xml:space="preserve"> application with multiple replicas, all replicas need to write to the same shared storage (e.g., </w:t>
      </w:r>
      <w:r w:rsidDel="00000000" w:rsidR="00000000" w:rsidRPr="00000000">
        <w:rPr>
          <w:b w:val="1"/>
          <w:rtl w:val="0"/>
        </w:rPr>
        <w:t xml:space="preserve">NFS</w:t>
      </w:r>
      <w:r w:rsidDel="00000000" w:rsidR="00000000" w:rsidRPr="00000000">
        <w:rPr>
          <w:rtl w:val="0"/>
        </w:rPr>
        <w:t xml:space="preserve">, </w:t>
      </w:r>
      <w:r w:rsidDel="00000000" w:rsidR="00000000" w:rsidRPr="00000000">
        <w:rPr>
          <w:b w:val="1"/>
          <w:rtl w:val="0"/>
        </w:rPr>
        <w:t xml:space="preserve">GlusterFS</w:t>
      </w:r>
      <w:r w:rsidDel="00000000" w:rsidR="00000000" w:rsidRPr="00000000">
        <w:rPr>
          <w:rtl w:val="0"/>
        </w:rPr>
        <w:t xml:space="preserve">) to manage uploaded content. Using an </w:t>
      </w: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volume mode ensures that all replicas can access the same data simultaneously.</w:t>
      </w:r>
    </w:p>
    <w:p w:rsidR="00000000" w:rsidDel="00000000" w:rsidP="00000000" w:rsidRDefault="00000000" w:rsidRPr="00000000" w14:paraId="000017EC">
      <w:pPr>
        <w:numPr>
          <w:ilvl w:val="1"/>
          <w:numId w:val="462"/>
        </w:numPr>
        <w:spacing w:after="240" w:before="0" w:beforeAutospacing="0" w:lineRule="auto"/>
        <w:ind w:left="1440" w:hanging="360"/>
      </w:pPr>
      <w:r w:rsidDel="00000000" w:rsidR="00000000" w:rsidRPr="00000000">
        <w:rPr>
          <w:b w:val="1"/>
          <w:rtl w:val="0"/>
        </w:rPr>
        <w:t xml:space="preserve">Log Aggregation</w:t>
      </w:r>
      <w:r w:rsidDel="00000000" w:rsidR="00000000" w:rsidRPr="00000000">
        <w:rPr>
          <w:rtl w:val="0"/>
        </w:rPr>
        <w:t xml:space="preserve">: Applications like </w:t>
      </w:r>
      <w:r w:rsidDel="00000000" w:rsidR="00000000" w:rsidRPr="00000000">
        <w:rPr>
          <w:b w:val="1"/>
          <w:rtl w:val="0"/>
        </w:rPr>
        <w:t xml:space="preserve">Elasticsearch</w:t>
      </w:r>
      <w:r w:rsidDel="00000000" w:rsidR="00000000" w:rsidRPr="00000000">
        <w:rPr>
          <w:rtl w:val="0"/>
        </w:rPr>
        <w:t xml:space="preserve">, </w:t>
      </w:r>
      <w:r w:rsidDel="00000000" w:rsidR="00000000" w:rsidRPr="00000000">
        <w:rPr>
          <w:b w:val="1"/>
          <w:rtl w:val="0"/>
        </w:rPr>
        <w:t xml:space="preserve">Kibana</w:t>
      </w:r>
      <w:r w:rsidDel="00000000" w:rsidR="00000000" w:rsidRPr="00000000">
        <w:rPr>
          <w:rtl w:val="0"/>
        </w:rPr>
        <w:t xml:space="preserve">, or </w:t>
      </w:r>
      <w:r w:rsidDel="00000000" w:rsidR="00000000" w:rsidRPr="00000000">
        <w:rPr>
          <w:b w:val="1"/>
          <w:rtl w:val="0"/>
        </w:rPr>
        <w:t xml:space="preserve">Logstash</w:t>
      </w:r>
      <w:r w:rsidDel="00000000" w:rsidR="00000000" w:rsidRPr="00000000">
        <w:rPr>
          <w:rtl w:val="0"/>
        </w:rPr>
        <w:t xml:space="preserve"> need to share logs across multiple instances of a pod. You can mount a shared volume in </w:t>
      </w: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mode to aggregate logs from various sources and allow multiple components of your logging system to write to and read from the same volume.</w:t>
      </w:r>
    </w:p>
    <w:p w:rsidR="00000000" w:rsidDel="00000000" w:rsidP="00000000" w:rsidRDefault="00000000" w:rsidRPr="00000000" w14:paraId="000017ED">
      <w:pPr>
        <w:rPr>
          <w:rFonts w:ascii="Roboto Mono" w:cs="Roboto Mono" w:eastAsia="Roboto Mono" w:hAnsi="Roboto Mono"/>
          <w:color w:val="188038"/>
        </w:rPr>
      </w:pPr>
      <w:r w:rsidDel="00000000" w:rsidR="00000000" w:rsidRPr="00000000">
        <w:rPr>
          <w:rtl w:val="0"/>
        </w:rPr>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volumeModes: ReadWriteMany</w:t>
      </w:r>
    </w:p>
    <w:p w:rsidR="00000000" w:rsidDel="00000000" w:rsidP="00000000" w:rsidRDefault="00000000" w:rsidRPr="00000000" w14:paraId="000017EE">
      <w:pPr>
        <w:numPr>
          <w:ilvl w:val="0"/>
          <w:numId w:val="462"/>
        </w:numPr>
        <w:spacing w:after="240" w:before="240" w:lineRule="auto"/>
        <w:ind w:left="720" w:hanging="360"/>
      </w:pPr>
      <w:r w:rsidDel="00000000" w:rsidR="00000000" w:rsidRPr="00000000">
        <w:rPr>
          <w:rtl w:val="0"/>
        </w:rPr>
      </w:r>
    </w:p>
    <w:p w:rsidR="00000000" w:rsidDel="00000000" w:rsidP="00000000" w:rsidRDefault="00000000" w:rsidRPr="00000000" w14:paraId="000017EF">
      <w:pPr>
        <w:pStyle w:val="Heading4"/>
        <w:keepNext w:val="0"/>
        <w:keepLines w:val="0"/>
        <w:spacing w:after="40" w:before="240" w:lineRule="auto"/>
        <w:rPr>
          <w:b w:val="1"/>
          <w:color w:val="000000"/>
          <w:sz w:val="22"/>
          <w:szCs w:val="22"/>
        </w:rPr>
      </w:pPr>
      <w:bookmarkStart w:colFirst="0" w:colLast="0" w:name="_dgn24xty8ch5" w:id="676"/>
      <w:bookmarkEnd w:id="676"/>
      <w:r w:rsidDel="00000000" w:rsidR="00000000" w:rsidRPr="00000000">
        <w:rPr>
          <w:b w:val="1"/>
          <w:color w:val="000000"/>
          <w:sz w:val="22"/>
          <w:szCs w:val="22"/>
          <w:rtl w:val="0"/>
        </w:rPr>
        <w:t xml:space="preserve">4. SubPath</w:t>
      </w:r>
    </w:p>
    <w:p w:rsidR="00000000" w:rsidDel="00000000" w:rsidP="00000000" w:rsidRDefault="00000000" w:rsidRPr="00000000" w14:paraId="000017F0">
      <w:pPr>
        <w:numPr>
          <w:ilvl w:val="0"/>
          <w:numId w:val="28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SubPath</w:t>
      </w:r>
      <w:r w:rsidDel="00000000" w:rsidR="00000000" w:rsidRPr="00000000">
        <w:rPr>
          <w:rtl w:val="0"/>
        </w:rPr>
        <w:t xml:space="preserve"> feature allows you to mount only a </w:t>
      </w:r>
      <w:r w:rsidDel="00000000" w:rsidR="00000000" w:rsidRPr="00000000">
        <w:rPr>
          <w:b w:val="1"/>
          <w:rtl w:val="0"/>
        </w:rPr>
        <w:t xml:space="preserve">specific file or directory</w:t>
      </w:r>
      <w:r w:rsidDel="00000000" w:rsidR="00000000" w:rsidRPr="00000000">
        <w:rPr>
          <w:rtl w:val="0"/>
        </w:rPr>
        <w:t xml:space="preserve"> from a volume into a container, instead of mounting the entire volume.</w:t>
      </w:r>
    </w:p>
    <w:p w:rsidR="00000000" w:rsidDel="00000000" w:rsidP="00000000" w:rsidRDefault="00000000" w:rsidRPr="00000000" w14:paraId="000017F1">
      <w:pPr>
        <w:numPr>
          <w:ilvl w:val="1"/>
          <w:numId w:val="282"/>
        </w:numPr>
        <w:spacing w:after="0" w:afterAutospacing="0" w:before="0" w:beforeAutospacing="0" w:lineRule="auto"/>
        <w:ind w:left="1440" w:hanging="360"/>
      </w:pPr>
      <w:r w:rsidDel="00000000" w:rsidR="00000000" w:rsidRPr="00000000">
        <w:rPr>
          <w:b w:val="1"/>
          <w:rtl w:val="0"/>
        </w:rPr>
        <w:t xml:space="preserve">Example Scenario</w:t>
      </w:r>
      <w:r w:rsidDel="00000000" w:rsidR="00000000" w:rsidRPr="00000000">
        <w:rPr>
          <w:rtl w:val="0"/>
        </w:rPr>
        <w:t xml:space="preserve">: This is particularly useful when you want to isolate different files or directories in the same volume for different containers in the same pod.</w:t>
      </w:r>
    </w:p>
    <w:p w:rsidR="00000000" w:rsidDel="00000000" w:rsidP="00000000" w:rsidRDefault="00000000" w:rsidRPr="00000000" w14:paraId="000017F2">
      <w:pPr>
        <w:numPr>
          <w:ilvl w:val="0"/>
          <w:numId w:val="282"/>
        </w:numPr>
        <w:spacing w:after="0" w:afterAutospacing="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w:t>
      </w:r>
    </w:p>
    <w:p w:rsidR="00000000" w:rsidDel="00000000" w:rsidP="00000000" w:rsidRDefault="00000000" w:rsidRPr="00000000" w14:paraId="000017F3">
      <w:pPr>
        <w:numPr>
          <w:ilvl w:val="1"/>
          <w:numId w:val="28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SubPath</w:t>
      </w:r>
      <w:r w:rsidDel="00000000" w:rsidR="00000000" w:rsidRPr="00000000">
        <w:rPr>
          <w:rtl w:val="0"/>
        </w:rPr>
        <w:t xml:space="preserve"> when you need to mount only a portion of the volume into a container, rather than the entire volume. This is commonly used in multi-container pods where each container requires access to specific subdirectories or files.</w:t>
      </w:r>
    </w:p>
    <w:p w:rsidR="00000000" w:rsidDel="00000000" w:rsidP="00000000" w:rsidRDefault="00000000" w:rsidRPr="00000000" w14:paraId="000017F4">
      <w:pPr>
        <w:numPr>
          <w:ilvl w:val="0"/>
          <w:numId w:val="282"/>
        </w:numPr>
        <w:spacing w:after="0" w:afterAutospacing="0" w:before="0" w:beforeAutospacing="0" w:lineRule="auto"/>
        <w:ind w:left="720" w:hanging="360"/>
      </w:pPr>
      <w:r w:rsidDel="00000000" w:rsidR="00000000" w:rsidRPr="00000000">
        <w:rPr>
          <w:b w:val="1"/>
          <w:rtl w:val="0"/>
        </w:rPr>
        <w:t xml:space="preserve">Real-Time Example</w:t>
      </w:r>
      <w:r w:rsidDel="00000000" w:rsidR="00000000" w:rsidRPr="00000000">
        <w:rPr>
          <w:rtl w:val="0"/>
        </w:rPr>
        <w:t xml:space="preserve">:</w:t>
      </w:r>
    </w:p>
    <w:p w:rsidR="00000000" w:rsidDel="00000000" w:rsidP="00000000" w:rsidRDefault="00000000" w:rsidRPr="00000000" w14:paraId="000017F5">
      <w:pPr>
        <w:numPr>
          <w:ilvl w:val="1"/>
          <w:numId w:val="282"/>
        </w:numPr>
        <w:spacing w:after="240" w:before="0" w:beforeAutospacing="0" w:lineRule="auto"/>
        <w:ind w:left="1440" w:hanging="360"/>
      </w:pPr>
      <w:r w:rsidDel="00000000" w:rsidR="00000000" w:rsidRPr="00000000">
        <w:rPr>
          <w:b w:val="1"/>
          <w:rtl w:val="0"/>
        </w:rPr>
        <w:t xml:space="preserve">Multi-container Pods</w:t>
      </w:r>
      <w:r w:rsidDel="00000000" w:rsidR="00000000" w:rsidRPr="00000000">
        <w:rPr>
          <w:rtl w:val="0"/>
        </w:rPr>
        <w:t xml:space="preserve">: Imagine a pod with two containers where one container needs to access logs, and another container needs to access a configuration file from the same volume. You can mount the volume into each container with </w:t>
      </w:r>
      <w:r w:rsidDel="00000000" w:rsidR="00000000" w:rsidRPr="00000000">
        <w:rPr>
          <w:rFonts w:ascii="Roboto Mono" w:cs="Roboto Mono" w:eastAsia="Roboto Mono" w:hAnsi="Roboto Mono"/>
          <w:color w:val="188038"/>
          <w:rtl w:val="0"/>
        </w:rPr>
        <w:t xml:space="preserve">SubPath</w:t>
      </w:r>
      <w:r w:rsidDel="00000000" w:rsidR="00000000" w:rsidRPr="00000000">
        <w:rPr>
          <w:rtl w:val="0"/>
        </w:rPr>
        <w:t xml:space="preserve"> to isolate their data.</w:t>
      </w:r>
    </w:p>
    <w:p w:rsidR="00000000" w:rsidDel="00000000" w:rsidP="00000000" w:rsidRDefault="00000000" w:rsidRPr="00000000" w14:paraId="000017F6">
      <w:pPr>
        <w:rPr>
          <w:rFonts w:ascii="Roboto Mono" w:cs="Roboto Mono" w:eastAsia="Roboto Mono" w:hAnsi="Roboto Mono"/>
          <w:color w:val="188038"/>
        </w:rPr>
      </w:pPr>
      <w:r w:rsidDel="00000000" w:rsidR="00000000" w:rsidRPr="00000000">
        <w:rPr>
          <w:rtl w:val="0"/>
        </w:rPr>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volumes:</w:t>
      </w:r>
    </w:p>
    <w:p w:rsidR="00000000" w:rsidDel="00000000" w:rsidP="00000000" w:rsidRDefault="00000000" w:rsidRPr="00000000" w14:paraId="000017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shared-storage</w:t>
      </w:r>
    </w:p>
    <w:p w:rsidR="00000000" w:rsidDel="00000000" w:rsidP="00000000" w:rsidRDefault="00000000" w:rsidRPr="00000000" w14:paraId="00001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persistentVolumeClaim:</w:t>
      </w:r>
    </w:p>
    <w:p w:rsidR="00000000" w:rsidDel="00000000" w:rsidP="00000000" w:rsidRDefault="00000000" w:rsidRPr="00000000" w14:paraId="00001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claimName: pvc-example</w:t>
      </w:r>
    </w:p>
    <w:p w:rsidR="00000000" w:rsidDel="00000000" w:rsidP="00000000" w:rsidRDefault="00000000" w:rsidRPr="00000000" w14:paraId="000017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containers:</w:t>
      </w:r>
    </w:p>
    <w:p w:rsidR="00000000" w:rsidDel="00000000" w:rsidP="00000000" w:rsidRDefault="00000000" w:rsidRPr="00000000" w14:paraId="000017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container-1</w:t>
      </w:r>
    </w:p>
    <w:p w:rsidR="00000000" w:rsidDel="00000000" w:rsidP="00000000" w:rsidRDefault="00000000" w:rsidRPr="00000000" w14:paraId="00001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7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mountPath: "/var/log"</w:t>
      </w:r>
    </w:p>
    <w:p w:rsidR="00000000" w:rsidDel="00000000" w:rsidP="00000000" w:rsidRDefault="00000000" w:rsidRPr="00000000" w14:paraId="000017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shared-storage</w:t>
      </w:r>
    </w:p>
    <w:p w:rsidR="00000000" w:rsidDel="00000000" w:rsidP="00000000" w:rsidRDefault="00000000" w:rsidRPr="00000000" w14:paraId="00001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subPath: "logs"</w:t>
      </w:r>
    </w:p>
    <w:p w:rsidR="00000000" w:rsidDel="00000000" w:rsidP="00000000" w:rsidRDefault="00000000" w:rsidRPr="00000000" w14:paraId="00001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container-2</w:t>
      </w:r>
    </w:p>
    <w:p w:rsidR="00000000" w:rsidDel="00000000" w:rsidP="00000000" w:rsidRDefault="00000000" w:rsidRPr="00000000" w14:paraId="00001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18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mountPath: "/etc/config"</w:t>
      </w:r>
    </w:p>
    <w:p w:rsidR="00000000" w:rsidDel="00000000" w:rsidP="00000000" w:rsidRDefault="00000000" w:rsidRPr="00000000" w14:paraId="000018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shared-storage</w:t>
      </w:r>
    </w:p>
    <w:p w:rsidR="00000000" w:rsidDel="00000000" w:rsidP="00000000" w:rsidRDefault="00000000" w:rsidRPr="00000000" w14:paraId="000018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subPath: "config.yaml"</w:t>
      </w:r>
    </w:p>
    <w:p w:rsidR="00000000" w:rsidDel="00000000" w:rsidP="00000000" w:rsidRDefault="00000000" w:rsidRPr="00000000" w14:paraId="00001805">
      <w:pPr>
        <w:numPr>
          <w:ilvl w:val="0"/>
          <w:numId w:val="282"/>
        </w:numPr>
        <w:spacing w:after="240" w:before="240" w:lineRule="auto"/>
        <w:ind w:left="720" w:hanging="360"/>
      </w:pPr>
      <w:r w:rsidDel="00000000" w:rsidR="00000000" w:rsidRPr="00000000">
        <w:rPr>
          <w:rtl w:val="0"/>
        </w:rPr>
      </w:r>
    </w:p>
    <w:p w:rsidR="00000000" w:rsidDel="00000000" w:rsidP="00000000" w:rsidRDefault="00000000" w:rsidRPr="00000000" w14:paraId="00001806">
      <w:pPr>
        <w:pStyle w:val="Heading3"/>
        <w:keepNext w:val="0"/>
        <w:keepLines w:val="0"/>
        <w:spacing w:before="280" w:lineRule="auto"/>
        <w:rPr>
          <w:b w:val="1"/>
          <w:color w:val="000000"/>
          <w:sz w:val="26"/>
          <w:szCs w:val="26"/>
        </w:rPr>
      </w:pPr>
      <w:bookmarkStart w:colFirst="0" w:colLast="0" w:name="_afszqtsf0v8w" w:id="677"/>
      <w:bookmarkEnd w:id="677"/>
      <w:r w:rsidDel="00000000" w:rsidR="00000000" w:rsidRPr="00000000">
        <w:rPr>
          <w:b w:val="1"/>
          <w:color w:val="000000"/>
          <w:sz w:val="26"/>
          <w:szCs w:val="26"/>
          <w:rtl w:val="0"/>
        </w:rPr>
        <w:t xml:space="preserve">When to Choose Which Volume Mode</w:t>
      </w:r>
    </w:p>
    <w:p w:rsidR="00000000" w:rsidDel="00000000" w:rsidP="00000000" w:rsidRDefault="00000000" w:rsidRPr="00000000" w14:paraId="00001807">
      <w:pPr>
        <w:pStyle w:val="Heading4"/>
        <w:keepNext w:val="0"/>
        <w:keepLines w:val="0"/>
        <w:spacing w:after="40" w:before="240" w:lineRule="auto"/>
        <w:rPr>
          <w:b w:val="1"/>
          <w:color w:val="000000"/>
          <w:sz w:val="22"/>
          <w:szCs w:val="22"/>
        </w:rPr>
      </w:pPr>
      <w:bookmarkStart w:colFirst="0" w:colLast="0" w:name="_bbo3ym8v0mve" w:id="678"/>
      <w:bookmarkEnd w:id="678"/>
      <w:r w:rsidDel="00000000" w:rsidR="00000000" w:rsidRPr="00000000">
        <w:rPr>
          <w:b w:val="1"/>
          <w:color w:val="000000"/>
          <w:sz w:val="22"/>
          <w:szCs w:val="22"/>
          <w:rtl w:val="0"/>
        </w:rPr>
        <w:t xml:space="preserve">1. When Data Should Be Exclusively Written by a Single Pod (RWO)</w:t>
      </w:r>
    </w:p>
    <w:p w:rsidR="00000000" w:rsidDel="00000000" w:rsidP="00000000" w:rsidRDefault="00000000" w:rsidRPr="00000000" w14:paraId="00001808">
      <w:pPr>
        <w:numPr>
          <w:ilvl w:val="0"/>
          <w:numId w:val="352"/>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Database applications or single-writer applications.</w:t>
      </w:r>
    </w:p>
    <w:p w:rsidR="00000000" w:rsidDel="00000000" w:rsidP="00000000" w:rsidRDefault="00000000" w:rsidRPr="00000000" w14:paraId="00001809">
      <w:pPr>
        <w:numPr>
          <w:ilvl w:val="0"/>
          <w:numId w:val="35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b w:val="1"/>
          <w:rtl w:val="0"/>
        </w:rPr>
        <w:t xml:space="preserve">PostgreSQL</w:t>
      </w:r>
      <w:r w:rsidDel="00000000" w:rsidR="00000000" w:rsidRPr="00000000">
        <w:rPr>
          <w:rtl w:val="0"/>
        </w:rPr>
        <w:t xml:space="preserve"> database running in one pod, where the volume is mounted in </w:t>
      </w:r>
      <w:r w:rsidDel="00000000" w:rsidR="00000000" w:rsidRPr="00000000">
        <w:rPr>
          <w:b w:val="1"/>
          <w:rtl w:val="0"/>
        </w:rPr>
        <w:t xml:space="preserve">RWO</w:t>
      </w:r>
      <w:r w:rsidDel="00000000" w:rsidR="00000000" w:rsidRPr="00000000">
        <w:rPr>
          <w:rtl w:val="0"/>
        </w:rPr>
        <w:t xml:space="preserve"> mode for persistent storage.</w:t>
      </w:r>
    </w:p>
    <w:p w:rsidR="00000000" w:rsidDel="00000000" w:rsidP="00000000" w:rsidRDefault="00000000" w:rsidRPr="00000000" w14:paraId="0000180A">
      <w:pPr>
        <w:pStyle w:val="Heading4"/>
        <w:keepNext w:val="0"/>
        <w:keepLines w:val="0"/>
        <w:spacing w:after="40" w:before="240" w:lineRule="auto"/>
        <w:rPr>
          <w:b w:val="1"/>
          <w:color w:val="000000"/>
          <w:sz w:val="22"/>
          <w:szCs w:val="22"/>
        </w:rPr>
      </w:pPr>
      <w:bookmarkStart w:colFirst="0" w:colLast="0" w:name="_c2rqv9j1vjlq" w:id="679"/>
      <w:bookmarkEnd w:id="679"/>
      <w:r w:rsidDel="00000000" w:rsidR="00000000" w:rsidRPr="00000000">
        <w:rPr>
          <w:b w:val="1"/>
          <w:color w:val="000000"/>
          <w:sz w:val="22"/>
          <w:szCs w:val="22"/>
          <w:rtl w:val="0"/>
        </w:rPr>
        <w:t xml:space="preserve">2. When Data Should Be Read-Only and Shared by Many Pods (ROX)</w:t>
      </w:r>
    </w:p>
    <w:p w:rsidR="00000000" w:rsidDel="00000000" w:rsidP="00000000" w:rsidRDefault="00000000" w:rsidRPr="00000000" w14:paraId="0000180B">
      <w:pPr>
        <w:numPr>
          <w:ilvl w:val="0"/>
          <w:numId w:val="98"/>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Static data (e.g., config files, reference data) that must be shared between many pods but should not be modified.</w:t>
      </w:r>
    </w:p>
    <w:p w:rsidR="00000000" w:rsidDel="00000000" w:rsidP="00000000" w:rsidRDefault="00000000" w:rsidRPr="00000000" w14:paraId="0000180C">
      <w:pPr>
        <w:numPr>
          <w:ilvl w:val="0"/>
          <w:numId w:val="9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Static website content</w:t>
      </w:r>
      <w:r w:rsidDel="00000000" w:rsidR="00000000" w:rsidRPr="00000000">
        <w:rPr>
          <w:rtl w:val="0"/>
        </w:rPr>
        <w:t xml:space="preserve"> stored in </w:t>
      </w:r>
      <w:r w:rsidDel="00000000" w:rsidR="00000000" w:rsidRPr="00000000">
        <w:rPr>
          <w:b w:val="1"/>
          <w:rtl w:val="0"/>
        </w:rPr>
        <w:t xml:space="preserve">NFS</w:t>
      </w:r>
      <w:r w:rsidDel="00000000" w:rsidR="00000000" w:rsidRPr="00000000">
        <w:rPr>
          <w:rtl w:val="0"/>
        </w:rPr>
        <w:t xml:space="preserve">, read by many pods in a </w:t>
      </w:r>
      <w:r w:rsidDel="00000000" w:rsidR="00000000" w:rsidRPr="00000000">
        <w:rPr>
          <w:b w:val="1"/>
          <w:rtl w:val="0"/>
        </w:rPr>
        <w:t xml:space="preserve">read-only</w:t>
      </w:r>
      <w:r w:rsidDel="00000000" w:rsidR="00000000" w:rsidRPr="00000000">
        <w:rPr>
          <w:rtl w:val="0"/>
        </w:rPr>
        <w:t xml:space="preserve"> manner.</w:t>
      </w:r>
    </w:p>
    <w:p w:rsidR="00000000" w:rsidDel="00000000" w:rsidP="00000000" w:rsidRDefault="00000000" w:rsidRPr="00000000" w14:paraId="0000180D">
      <w:pPr>
        <w:pStyle w:val="Heading4"/>
        <w:keepNext w:val="0"/>
        <w:keepLines w:val="0"/>
        <w:spacing w:after="40" w:before="240" w:lineRule="auto"/>
        <w:rPr>
          <w:b w:val="1"/>
          <w:color w:val="000000"/>
          <w:sz w:val="22"/>
          <w:szCs w:val="22"/>
        </w:rPr>
      </w:pPr>
      <w:bookmarkStart w:colFirst="0" w:colLast="0" w:name="_7nbe5f1yv0fp" w:id="680"/>
      <w:bookmarkEnd w:id="680"/>
      <w:r w:rsidDel="00000000" w:rsidR="00000000" w:rsidRPr="00000000">
        <w:rPr>
          <w:b w:val="1"/>
          <w:color w:val="000000"/>
          <w:sz w:val="22"/>
          <w:szCs w:val="22"/>
          <w:rtl w:val="0"/>
        </w:rPr>
        <w:t xml:space="preserve">3. When Data Should Be Read and Written by Multiple Pods (RWX)</w:t>
      </w:r>
    </w:p>
    <w:p w:rsidR="00000000" w:rsidDel="00000000" w:rsidP="00000000" w:rsidRDefault="00000000" w:rsidRPr="00000000" w14:paraId="0000180E">
      <w:pPr>
        <w:numPr>
          <w:ilvl w:val="0"/>
          <w:numId w:val="69"/>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Shared file systems or application state that is continuously written to and read by multiple pods.</w:t>
      </w:r>
    </w:p>
    <w:p w:rsidR="00000000" w:rsidDel="00000000" w:rsidP="00000000" w:rsidRDefault="00000000" w:rsidRPr="00000000" w14:paraId="0000180F">
      <w:pPr>
        <w:numPr>
          <w:ilvl w:val="0"/>
          <w:numId w:val="6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Elasticsearch</w:t>
      </w:r>
      <w:r w:rsidDel="00000000" w:rsidR="00000000" w:rsidRPr="00000000">
        <w:rPr>
          <w:rtl w:val="0"/>
        </w:rPr>
        <w:t xml:space="preserve"> clusters or </w:t>
      </w:r>
      <w:r w:rsidDel="00000000" w:rsidR="00000000" w:rsidRPr="00000000">
        <w:rPr>
          <w:b w:val="1"/>
          <w:rtl w:val="0"/>
        </w:rPr>
        <w:t xml:space="preserve">shared storage for CMS</w:t>
      </w:r>
      <w:r w:rsidDel="00000000" w:rsidR="00000000" w:rsidRPr="00000000">
        <w:rPr>
          <w:rtl w:val="0"/>
        </w:rPr>
        <w:t xml:space="preserve"> applications like </w:t>
      </w:r>
      <w:r w:rsidDel="00000000" w:rsidR="00000000" w:rsidRPr="00000000">
        <w:rPr>
          <w:b w:val="1"/>
          <w:rtl w:val="0"/>
        </w:rPr>
        <w:t xml:space="preserve">WordPress</w:t>
      </w:r>
      <w:r w:rsidDel="00000000" w:rsidR="00000000" w:rsidRPr="00000000">
        <w:rPr>
          <w:rtl w:val="0"/>
        </w:rPr>
        <w:t xml:space="preserve">, where multiple instances need access to the same data.</w:t>
      </w:r>
    </w:p>
    <w:p w:rsidR="00000000" w:rsidDel="00000000" w:rsidP="00000000" w:rsidRDefault="00000000" w:rsidRPr="00000000" w14:paraId="00001810">
      <w:pPr>
        <w:pStyle w:val="Heading4"/>
        <w:keepNext w:val="0"/>
        <w:keepLines w:val="0"/>
        <w:spacing w:after="40" w:before="240" w:lineRule="auto"/>
        <w:rPr>
          <w:b w:val="1"/>
          <w:color w:val="000000"/>
          <w:sz w:val="22"/>
          <w:szCs w:val="22"/>
        </w:rPr>
      </w:pPr>
      <w:bookmarkStart w:colFirst="0" w:colLast="0" w:name="_9wkdacfk3vl5" w:id="681"/>
      <w:bookmarkEnd w:id="681"/>
      <w:r w:rsidDel="00000000" w:rsidR="00000000" w:rsidRPr="00000000">
        <w:rPr>
          <w:b w:val="1"/>
          <w:color w:val="000000"/>
          <w:sz w:val="22"/>
          <w:szCs w:val="22"/>
          <w:rtl w:val="0"/>
        </w:rPr>
        <w:t xml:space="preserve">4. When Only a Part of the Volume Needs to Be Mounted (SubPath)</w:t>
      </w:r>
    </w:p>
    <w:p w:rsidR="00000000" w:rsidDel="00000000" w:rsidP="00000000" w:rsidRDefault="00000000" w:rsidRPr="00000000" w14:paraId="00001811">
      <w:pPr>
        <w:numPr>
          <w:ilvl w:val="0"/>
          <w:numId w:val="257"/>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Multi-container pods where containers need access to only specific files or directories from the same volume.</w:t>
      </w:r>
    </w:p>
    <w:p w:rsidR="00000000" w:rsidDel="00000000" w:rsidP="00000000" w:rsidRDefault="00000000" w:rsidRPr="00000000" w14:paraId="00001812">
      <w:pPr>
        <w:numPr>
          <w:ilvl w:val="0"/>
          <w:numId w:val="25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pod with two containers, one needs access to logs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and another needs access to configuration files (</w:t>
      </w:r>
      <w:r w:rsidDel="00000000" w:rsidR="00000000" w:rsidRPr="00000000">
        <w:rPr>
          <w:rFonts w:ascii="Roboto Mono" w:cs="Roboto Mono" w:eastAsia="Roboto Mono" w:hAnsi="Roboto Mono"/>
          <w:color w:val="188038"/>
          <w:rtl w:val="0"/>
        </w:rPr>
        <w:t xml:space="preserve">/etc/config</w:t>
      </w:r>
      <w:r w:rsidDel="00000000" w:rsidR="00000000" w:rsidRPr="00000000">
        <w:rPr>
          <w:rtl w:val="0"/>
        </w:rPr>
        <w:t xml:space="preserve">).</w:t>
      </w:r>
    </w:p>
    <w:p w:rsidR="00000000" w:rsidDel="00000000" w:rsidP="00000000" w:rsidRDefault="00000000" w:rsidRPr="00000000" w14:paraId="00001813">
      <w:pPr>
        <w:pStyle w:val="Heading3"/>
        <w:keepNext w:val="0"/>
        <w:keepLines w:val="0"/>
        <w:spacing w:before="280" w:lineRule="auto"/>
        <w:rPr>
          <w:b w:val="1"/>
          <w:color w:val="000000"/>
          <w:sz w:val="26"/>
          <w:szCs w:val="26"/>
        </w:rPr>
      </w:pPr>
      <w:bookmarkStart w:colFirst="0" w:colLast="0" w:name="_zw6y96e43fb" w:id="682"/>
      <w:bookmarkEnd w:id="682"/>
      <w:r w:rsidDel="00000000" w:rsidR="00000000" w:rsidRPr="00000000">
        <w:rPr>
          <w:b w:val="1"/>
          <w:color w:val="000000"/>
          <w:sz w:val="26"/>
          <w:szCs w:val="26"/>
          <w:rtl w:val="0"/>
        </w:rPr>
        <w:t xml:space="preserve">Conclusion</w:t>
      </w:r>
    </w:p>
    <w:p w:rsidR="00000000" w:rsidDel="00000000" w:rsidP="00000000" w:rsidRDefault="00000000" w:rsidRPr="00000000" w14:paraId="00001814">
      <w:pPr>
        <w:spacing w:after="240" w:before="240" w:lineRule="auto"/>
        <w:rPr/>
      </w:pPr>
      <w:r w:rsidDel="00000000" w:rsidR="00000000" w:rsidRPr="00000000">
        <w:rPr>
          <w:rtl w:val="0"/>
        </w:rPr>
        <w:t xml:space="preserve">Choosing the appropriate volume mode in Kubernetes depends on your application’s requirements regarding </w:t>
      </w:r>
      <w:r w:rsidDel="00000000" w:rsidR="00000000" w:rsidRPr="00000000">
        <w:rPr>
          <w:b w:val="1"/>
          <w:rtl w:val="0"/>
        </w:rPr>
        <w:t xml:space="preserve">data access</w:t>
      </w:r>
      <w:r w:rsidDel="00000000" w:rsidR="00000000" w:rsidRPr="00000000">
        <w:rPr>
          <w:rtl w:val="0"/>
        </w:rPr>
        <w:t xml:space="preserve">and </w:t>
      </w:r>
      <w:r w:rsidDel="00000000" w:rsidR="00000000" w:rsidRPr="00000000">
        <w:rPr>
          <w:b w:val="1"/>
          <w:rtl w:val="0"/>
        </w:rPr>
        <w:t xml:space="preserve">sharing</w:t>
      </w:r>
      <w:r w:rsidDel="00000000" w:rsidR="00000000" w:rsidRPr="00000000">
        <w:rPr>
          <w:rtl w:val="0"/>
        </w:rPr>
        <w:t xml:space="preserve">.</w:t>
      </w:r>
    </w:p>
    <w:p w:rsidR="00000000" w:rsidDel="00000000" w:rsidP="00000000" w:rsidRDefault="00000000" w:rsidRPr="00000000" w14:paraId="00001815">
      <w:pPr>
        <w:numPr>
          <w:ilvl w:val="0"/>
          <w:numId w:val="183"/>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RWO</w:t>
      </w:r>
      <w:r w:rsidDel="00000000" w:rsidR="00000000" w:rsidRPr="00000000">
        <w:rPr>
          <w:rtl w:val="0"/>
        </w:rPr>
        <w:t xml:space="preserve"> when you need </w:t>
      </w:r>
      <w:r w:rsidDel="00000000" w:rsidR="00000000" w:rsidRPr="00000000">
        <w:rPr>
          <w:b w:val="1"/>
          <w:rtl w:val="0"/>
        </w:rPr>
        <w:t xml:space="preserve">exclusive write access</w:t>
      </w:r>
      <w:r w:rsidDel="00000000" w:rsidR="00000000" w:rsidRPr="00000000">
        <w:rPr>
          <w:rtl w:val="0"/>
        </w:rPr>
        <w:t xml:space="preserve"> to data.</w:t>
      </w:r>
    </w:p>
    <w:p w:rsidR="00000000" w:rsidDel="00000000" w:rsidP="00000000" w:rsidRDefault="00000000" w:rsidRPr="00000000" w14:paraId="00001816">
      <w:pPr>
        <w:numPr>
          <w:ilvl w:val="0"/>
          <w:numId w:val="183"/>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ROX</w:t>
      </w:r>
      <w:r w:rsidDel="00000000" w:rsidR="00000000" w:rsidRPr="00000000">
        <w:rPr>
          <w:rtl w:val="0"/>
        </w:rPr>
        <w:t xml:space="preserve"> when you need </w:t>
      </w:r>
      <w:r w:rsidDel="00000000" w:rsidR="00000000" w:rsidRPr="00000000">
        <w:rPr>
          <w:b w:val="1"/>
          <w:rtl w:val="0"/>
        </w:rPr>
        <w:t xml:space="preserve">read-only access</w:t>
      </w:r>
      <w:r w:rsidDel="00000000" w:rsidR="00000000" w:rsidRPr="00000000">
        <w:rPr>
          <w:rtl w:val="0"/>
        </w:rPr>
        <w:t xml:space="preserve"> to data shared across multiple pods.</w:t>
      </w:r>
    </w:p>
    <w:p w:rsidR="00000000" w:rsidDel="00000000" w:rsidP="00000000" w:rsidRDefault="00000000" w:rsidRPr="00000000" w14:paraId="00001817">
      <w:pPr>
        <w:numPr>
          <w:ilvl w:val="0"/>
          <w:numId w:val="183"/>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RWX</w:t>
      </w:r>
      <w:r w:rsidDel="00000000" w:rsidR="00000000" w:rsidRPr="00000000">
        <w:rPr>
          <w:rtl w:val="0"/>
        </w:rPr>
        <w:t xml:space="preserve"> when you need </w:t>
      </w:r>
      <w:r w:rsidDel="00000000" w:rsidR="00000000" w:rsidRPr="00000000">
        <w:rPr>
          <w:b w:val="1"/>
          <w:rtl w:val="0"/>
        </w:rPr>
        <w:t xml:space="preserve">read-write access</w:t>
      </w:r>
      <w:r w:rsidDel="00000000" w:rsidR="00000000" w:rsidRPr="00000000">
        <w:rPr>
          <w:rtl w:val="0"/>
        </w:rPr>
        <w:t xml:space="preserve"> across multiple pods and nodes.</w:t>
      </w:r>
    </w:p>
    <w:p w:rsidR="00000000" w:rsidDel="00000000" w:rsidP="00000000" w:rsidRDefault="00000000" w:rsidRPr="00000000" w14:paraId="00001818">
      <w:pPr>
        <w:numPr>
          <w:ilvl w:val="0"/>
          <w:numId w:val="183"/>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SubPath</w:t>
      </w:r>
      <w:r w:rsidDel="00000000" w:rsidR="00000000" w:rsidRPr="00000000">
        <w:rPr>
          <w:rtl w:val="0"/>
        </w:rPr>
        <w:t xml:space="preserve"> when you need to isolate access to specific files or directories within a volume.</w:t>
      </w:r>
    </w:p>
    <w:p w:rsidR="00000000" w:rsidDel="00000000" w:rsidP="00000000" w:rsidRDefault="00000000" w:rsidRPr="00000000" w14:paraId="00001819">
      <w:pPr>
        <w:spacing w:after="240" w:before="240" w:lineRule="auto"/>
        <w:rPr/>
      </w:pPr>
      <w:r w:rsidDel="00000000" w:rsidR="00000000" w:rsidRPr="00000000">
        <w:rPr>
          <w:rtl w:val="0"/>
        </w:rPr>
        <w:t xml:space="preserve">Understanding these volume modes allows you to design your Kubernetes storage solutions effectively, ensuring that your applications can access the right data in the right way.</w:t>
      </w:r>
    </w:p>
    <w:p w:rsidR="00000000" w:rsidDel="00000000" w:rsidP="00000000" w:rsidRDefault="00000000" w:rsidRPr="00000000" w14:paraId="0000181A">
      <w:pPr>
        <w:spacing w:after="240" w:before="240" w:lineRule="auto"/>
        <w:rPr/>
      </w:pPr>
      <w:r w:rsidDel="00000000" w:rsidR="00000000" w:rsidRPr="00000000">
        <w:rPr>
          <w:rtl w:val="0"/>
        </w:rPr>
      </w:r>
    </w:p>
    <w:p w:rsidR="00000000" w:rsidDel="00000000" w:rsidP="00000000" w:rsidRDefault="00000000" w:rsidRPr="00000000" w14:paraId="0000181B">
      <w:pPr>
        <w:pStyle w:val="Heading1"/>
        <w:spacing w:after="240" w:before="240" w:lineRule="auto"/>
        <w:rPr/>
      </w:pPr>
      <w:bookmarkStart w:colFirst="0" w:colLast="0" w:name="_xsuxhxvr5uo9" w:id="683"/>
      <w:bookmarkEnd w:id="683"/>
      <w:r w:rsidDel="00000000" w:rsidR="00000000" w:rsidRPr="00000000">
        <w:rPr>
          <w:rtl w:val="0"/>
        </w:rPr>
        <w:t xml:space="preserve">What is node selector, taints, tolerations, affinity and anti affinity in k8 ?</w:t>
      </w:r>
    </w:p>
    <w:p w:rsidR="00000000" w:rsidDel="00000000" w:rsidP="00000000" w:rsidRDefault="00000000" w:rsidRPr="00000000" w14:paraId="0000181C">
      <w:pPr>
        <w:spacing w:after="240" w:before="240" w:lineRule="auto"/>
        <w:rPr/>
      </w:pPr>
      <w:r w:rsidDel="00000000" w:rsidR="00000000" w:rsidRPr="00000000">
        <w:rPr>
          <w:rtl w:val="0"/>
        </w:rPr>
      </w:r>
    </w:p>
    <w:p w:rsidR="00000000" w:rsidDel="00000000" w:rsidP="00000000" w:rsidRDefault="00000000" w:rsidRPr="00000000" w14:paraId="0000181D">
      <w:pPr>
        <w:spacing w:after="240" w:before="240" w:lineRule="auto"/>
        <w:rPr/>
      </w:pPr>
      <w:r w:rsidDel="00000000" w:rsidR="00000000" w:rsidRPr="00000000">
        <w:rPr>
          <w:rtl w:val="0"/>
        </w:rPr>
        <w:t xml:space="preserve">In Kubernetes (K8s), the concepts of </w:t>
      </w:r>
      <w:r w:rsidDel="00000000" w:rsidR="00000000" w:rsidRPr="00000000">
        <w:rPr>
          <w:b w:val="1"/>
          <w:rtl w:val="0"/>
        </w:rPr>
        <w:t xml:space="preserve">node selector</w:t>
      </w:r>
      <w:r w:rsidDel="00000000" w:rsidR="00000000" w:rsidRPr="00000000">
        <w:rPr>
          <w:rtl w:val="0"/>
        </w:rPr>
        <w:t xml:space="preserve">, </w:t>
      </w:r>
      <w:r w:rsidDel="00000000" w:rsidR="00000000" w:rsidRPr="00000000">
        <w:rPr>
          <w:b w:val="1"/>
          <w:rtl w:val="0"/>
        </w:rPr>
        <w:t xml:space="preserve">taints</w:t>
      </w:r>
      <w:r w:rsidDel="00000000" w:rsidR="00000000" w:rsidRPr="00000000">
        <w:rPr>
          <w:rtl w:val="0"/>
        </w:rPr>
        <w:t xml:space="preserve">, </w:t>
      </w:r>
      <w:r w:rsidDel="00000000" w:rsidR="00000000" w:rsidRPr="00000000">
        <w:rPr>
          <w:b w:val="1"/>
          <w:rtl w:val="0"/>
        </w:rPr>
        <w:t xml:space="preserve">tolerations</w:t>
      </w:r>
      <w:r w:rsidDel="00000000" w:rsidR="00000000" w:rsidRPr="00000000">
        <w:rPr>
          <w:rtl w:val="0"/>
        </w:rPr>
        <w:t xml:space="preserve">, </w:t>
      </w:r>
      <w:r w:rsidDel="00000000" w:rsidR="00000000" w:rsidRPr="00000000">
        <w:rPr>
          <w:b w:val="1"/>
          <w:rtl w:val="0"/>
        </w:rPr>
        <w:t xml:space="preserve">affinity</w:t>
      </w:r>
      <w:r w:rsidDel="00000000" w:rsidR="00000000" w:rsidRPr="00000000">
        <w:rPr>
          <w:rtl w:val="0"/>
        </w:rPr>
        <w:t xml:space="preserve">, and </w:t>
      </w:r>
      <w:r w:rsidDel="00000000" w:rsidR="00000000" w:rsidRPr="00000000">
        <w:rPr>
          <w:b w:val="1"/>
          <w:rtl w:val="0"/>
        </w:rPr>
        <w:t xml:space="preserve">anti-affinity</w:t>
      </w:r>
      <w:r w:rsidDel="00000000" w:rsidR="00000000" w:rsidRPr="00000000">
        <w:rPr>
          <w:rtl w:val="0"/>
        </w:rPr>
        <w:t xml:space="preserve"> play an essential role in controlling pod scheduling. They help to ensure that pods are placed on the right nodes, either based on resource requirements, failure tolerance, or the need to group or separate pods for various reasons.</w:t>
      </w:r>
    </w:p>
    <w:p w:rsidR="00000000" w:rsidDel="00000000" w:rsidP="00000000" w:rsidRDefault="00000000" w:rsidRPr="00000000" w14:paraId="0000181E">
      <w:pPr>
        <w:spacing w:after="240" w:before="240" w:lineRule="auto"/>
        <w:rPr/>
      </w:pPr>
      <w:r w:rsidDel="00000000" w:rsidR="00000000" w:rsidRPr="00000000">
        <w:rPr>
          <w:rtl w:val="0"/>
        </w:rPr>
        <w:t xml:space="preserve">Here’s a breakdown of each concept:</w:t>
      </w:r>
    </w:p>
    <w:p w:rsidR="00000000" w:rsidDel="00000000" w:rsidP="00000000" w:rsidRDefault="00000000" w:rsidRPr="00000000" w14:paraId="000018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20">
      <w:pPr>
        <w:pStyle w:val="Heading3"/>
        <w:keepNext w:val="0"/>
        <w:keepLines w:val="0"/>
        <w:spacing w:before="280" w:lineRule="auto"/>
        <w:rPr>
          <w:b w:val="1"/>
          <w:color w:val="000000"/>
          <w:sz w:val="26"/>
          <w:szCs w:val="26"/>
        </w:rPr>
      </w:pPr>
      <w:bookmarkStart w:colFirst="0" w:colLast="0" w:name="_7s94ypsh9kf4" w:id="684"/>
      <w:bookmarkEnd w:id="684"/>
      <w:r w:rsidDel="00000000" w:rsidR="00000000" w:rsidRPr="00000000">
        <w:rPr>
          <w:b w:val="1"/>
          <w:color w:val="000000"/>
          <w:sz w:val="26"/>
          <w:szCs w:val="26"/>
          <w:rtl w:val="0"/>
        </w:rPr>
        <w:t xml:space="preserve">1. Node Selector</w:t>
      </w:r>
    </w:p>
    <w:p w:rsidR="00000000" w:rsidDel="00000000" w:rsidP="00000000" w:rsidRDefault="00000000" w:rsidRPr="00000000" w14:paraId="00001821">
      <w:pPr>
        <w:spacing w:after="240" w:before="240" w:lineRule="auto"/>
        <w:rPr/>
      </w:pPr>
      <w:r w:rsidDel="00000000" w:rsidR="00000000" w:rsidRPr="00000000">
        <w:rPr>
          <w:b w:val="1"/>
          <w:rtl w:val="0"/>
        </w:rPr>
        <w:t xml:space="preserve">Node Selector</w:t>
      </w:r>
      <w:r w:rsidDel="00000000" w:rsidR="00000000" w:rsidRPr="00000000">
        <w:rPr>
          <w:rtl w:val="0"/>
        </w:rPr>
        <w:t xml:space="preserve"> is the simplest form of node scheduling in Kubernetes. It allows you to specify that a pod can only be scheduled on a node that has a certain label.</w:t>
      </w:r>
    </w:p>
    <w:p w:rsidR="00000000" w:rsidDel="00000000" w:rsidP="00000000" w:rsidRDefault="00000000" w:rsidRPr="00000000" w14:paraId="00001822">
      <w:pPr>
        <w:pStyle w:val="Heading4"/>
        <w:keepNext w:val="0"/>
        <w:keepLines w:val="0"/>
        <w:spacing w:after="40" w:before="240" w:lineRule="auto"/>
        <w:rPr>
          <w:b w:val="1"/>
          <w:color w:val="000000"/>
          <w:sz w:val="22"/>
          <w:szCs w:val="22"/>
        </w:rPr>
      </w:pPr>
      <w:bookmarkStart w:colFirst="0" w:colLast="0" w:name="_lbbqnoywa6cu" w:id="685"/>
      <w:bookmarkEnd w:id="685"/>
      <w:r w:rsidDel="00000000" w:rsidR="00000000" w:rsidRPr="00000000">
        <w:rPr>
          <w:b w:val="1"/>
          <w:color w:val="000000"/>
          <w:sz w:val="22"/>
          <w:szCs w:val="22"/>
          <w:rtl w:val="0"/>
        </w:rPr>
        <w:t xml:space="preserve">How it works:</w:t>
      </w:r>
    </w:p>
    <w:p w:rsidR="00000000" w:rsidDel="00000000" w:rsidP="00000000" w:rsidRDefault="00000000" w:rsidRPr="00000000" w14:paraId="00001823">
      <w:pPr>
        <w:numPr>
          <w:ilvl w:val="0"/>
          <w:numId w:val="34"/>
        </w:numPr>
        <w:spacing w:after="0" w:afterAutospacing="0" w:before="240" w:lineRule="auto"/>
        <w:ind w:left="720" w:hanging="360"/>
      </w:pPr>
      <w:r w:rsidDel="00000000" w:rsidR="00000000" w:rsidRPr="00000000">
        <w:rPr>
          <w:rtl w:val="0"/>
        </w:rPr>
        <w:t xml:space="preserve">You can assign labels to nodes in your cluster.</w:t>
      </w:r>
    </w:p>
    <w:p w:rsidR="00000000" w:rsidDel="00000000" w:rsidP="00000000" w:rsidRDefault="00000000" w:rsidRPr="00000000" w14:paraId="00001824">
      <w:pPr>
        <w:numPr>
          <w:ilvl w:val="0"/>
          <w:numId w:val="34"/>
        </w:numPr>
        <w:spacing w:after="240" w:before="0" w:beforeAutospacing="0" w:lineRule="auto"/>
        <w:ind w:left="720" w:hanging="360"/>
      </w:pPr>
      <w:r w:rsidDel="00000000" w:rsidR="00000000" w:rsidRPr="00000000">
        <w:rPr>
          <w:rtl w:val="0"/>
        </w:rPr>
        <w:t xml:space="preserve">In the pod's spec, you can specify a </w:t>
      </w:r>
      <w:r w:rsidDel="00000000" w:rsidR="00000000" w:rsidRPr="00000000">
        <w:rPr>
          <w:rFonts w:ascii="Roboto Mono" w:cs="Roboto Mono" w:eastAsia="Roboto Mono" w:hAnsi="Roboto Mono"/>
          <w:color w:val="188038"/>
          <w:rtl w:val="0"/>
        </w:rPr>
        <w:t xml:space="preserve">nodeSelector</w:t>
      </w:r>
      <w:r w:rsidDel="00000000" w:rsidR="00000000" w:rsidRPr="00000000">
        <w:rPr>
          <w:rtl w:val="0"/>
        </w:rPr>
        <w:t xml:space="preserve"> to ensure that the pod is scheduled only on nodes with matching labels.</w:t>
      </w:r>
    </w:p>
    <w:p w:rsidR="00000000" w:rsidDel="00000000" w:rsidP="00000000" w:rsidRDefault="00000000" w:rsidRPr="00000000" w14:paraId="00001825">
      <w:pPr>
        <w:pStyle w:val="Heading4"/>
        <w:keepNext w:val="0"/>
        <w:keepLines w:val="0"/>
        <w:spacing w:after="40" w:before="240" w:lineRule="auto"/>
        <w:rPr>
          <w:b w:val="1"/>
          <w:color w:val="000000"/>
          <w:sz w:val="22"/>
          <w:szCs w:val="22"/>
        </w:rPr>
      </w:pPr>
      <w:bookmarkStart w:colFirst="0" w:colLast="0" w:name="_swbs2krt0jj8" w:id="686"/>
      <w:bookmarkEnd w:id="686"/>
      <w:r w:rsidDel="00000000" w:rsidR="00000000" w:rsidRPr="00000000">
        <w:rPr>
          <w:b w:val="1"/>
          <w:color w:val="000000"/>
          <w:sz w:val="22"/>
          <w:szCs w:val="22"/>
          <w:rtl w:val="0"/>
        </w:rPr>
        <w:t xml:space="preserve">Example:</w:t>
      </w:r>
    </w:p>
    <w:p w:rsidR="00000000" w:rsidDel="00000000" w:rsidP="00000000" w:rsidRDefault="00000000" w:rsidRPr="00000000" w14:paraId="00001826">
      <w:pPr>
        <w:spacing w:after="240" w:before="240" w:lineRule="auto"/>
        <w:rPr>
          <w:rFonts w:ascii="Roboto Mono" w:cs="Roboto Mono" w:eastAsia="Roboto Mono" w:hAnsi="Roboto Mono"/>
          <w:color w:val="188038"/>
        </w:rPr>
      </w:pPr>
      <w:r w:rsidDel="00000000" w:rsidR="00000000" w:rsidRPr="00000000">
        <w:rPr>
          <w:b w:val="1"/>
          <w:rtl w:val="0"/>
        </w:rPr>
        <w:t xml:space="preserve">Labeling a node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label nodes &lt;node-name&gt; disktype=ssd</w:t>
      </w:r>
    </w:p>
    <w:p w:rsidR="00000000" w:rsidDel="00000000" w:rsidP="00000000" w:rsidRDefault="00000000" w:rsidRPr="00000000" w14:paraId="00001827">
      <w:pPr>
        <w:numPr>
          <w:ilvl w:val="0"/>
          <w:numId w:val="145"/>
        </w:numPr>
        <w:spacing w:after="240" w:before="240" w:lineRule="auto"/>
        <w:ind w:left="720" w:hanging="360"/>
      </w:pPr>
      <w:r w:rsidDel="00000000" w:rsidR="00000000" w:rsidRPr="00000000">
        <w:rPr>
          <w:rtl w:val="0"/>
        </w:rPr>
      </w:r>
    </w:p>
    <w:p w:rsidR="00000000" w:rsidDel="00000000" w:rsidP="00000000" w:rsidRDefault="00000000" w:rsidRPr="00000000" w14:paraId="00001828">
      <w:pPr>
        <w:spacing w:after="240" w:before="240" w:lineRule="auto"/>
        <w:rPr>
          <w:rFonts w:ascii="Roboto Mono" w:cs="Roboto Mono" w:eastAsia="Roboto Mono" w:hAnsi="Roboto Mono"/>
          <w:color w:val="188038"/>
        </w:rPr>
      </w:pPr>
      <w:r w:rsidDel="00000000" w:rsidR="00000000" w:rsidRPr="00000000">
        <w:rPr>
          <w:b w:val="1"/>
          <w:rtl w:val="0"/>
        </w:rPr>
        <w:t xml:space="preserve">Pod using Node Selector</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8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18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18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w:t>
      </w:r>
    </w:p>
    <w:p w:rsidR="00000000" w:rsidDel="00000000" w:rsidP="00000000" w:rsidRDefault="00000000" w:rsidRPr="00000000" w14:paraId="000018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disktype: ssd</w:t>
      </w:r>
    </w:p>
    <w:p w:rsidR="00000000" w:rsidDel="00000000" w:rsidP="00000000" w:rsidRDefault="00000000" w:rsidRPr="00000000" w14:paraId="000018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8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8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myimage</w:t>
      </w:r>
    </w:p>
    <w:p w:rsidR="00000000" w:rsidDel="00000000" w:rsidP="00000000" w:rsidRDefault="00000000" w:rsidRPr="00000000" w14:paraId="00001832">
      <w:pPr>
        <w:numPr>
          <w:ilvl w:val="0"/>
          <w:numId w:val="145"/>
        </w:numPr>
        <w:spacing w:after="240" w:before="240" w:lineRule="auto"/>
        <w:ind w:left="720" w:hanging="360"/>
      </w:pPr>
      <w:r w:rsidDel="00000000" w:rsidR="00000000" w:rsidRPr="00000000">
        <w:rPr>
          <w:rtl w:val="0"/>
        </w:rPr>
      </w:r>
    </w:p>
    <w:p w:rsidR="00000000" w:rsidDel="00000000" w:rsidP="00000000" w:rsidRDefault="00000000" w:rsidRPr="00000000" w14:paraId="00001833">
      <w:pPr>
        <w:spacing w:after="240" w:before="240" w:lineRule="auto"/>
        <w:rPr/>
      </w:pPr>
      <w:r w:rsidDel="00000000" w:rsidR="00000000" w:rsidRPr="00000000">
        <w:rPr>
          <w:rtl w:val="0"/>
        </w:rPr>
        <w:t xml:space="preserve">In this example, the pod </w:t>
      </w:r>
      <w:r w:rsidDel="00000000" w:rsidR="00000000" w:rsidRPr="00000000">
        <w:rPr>
          <w:rFonts w:ascii="Roboto Mono" w:cs="Roboto Mono" w:eastAsia="Roboto Mono" w:hAnsi="Roboto Mono"/>
          <w:color w:val="188038"/>
          <w:rtl w:val="0"/>
        </w:rPr>
        <w:t xml:space="preserve">mypod</w:t>
      </w:r>
      <w:r w:rsidDel="00000000" w:rsidR="00000000" w:rsidRPr="00000000">
        <w:rPr>
          <w:rtl w:val="0"/>
        </w:rPr>
        <w:t xml:space="preserve"> will only be scheduled on nodes that have the label </w:t>
      </w:r>
      <w:r w:rsidDel="00000000" w:rsidR="00000000" w:rsidRPr="00000000">
        <w:rPr>
          <w:rFonts w:ascii="Roboto Mono" w:cs="Roboto Mono" w:eastAsia="Roboto Mono" w:hAnsi="Roboto Mono"/>
          <w:color w:val="188038"/>
          <w:rtl w:val="0"/>
        </w:rPr>
        <w:t xml:space="preserve">disktype=ssd</w:t>
      </w:r>
      <w:r w:rsidDel="00000000" w:rsidR="00000000" w:rsidRPr="00000000">
        <w:rPr>
          <w:rtl w:val="0"/>
        </w:rPr>
        <w:t xml:space="preserve">.</w:t>
      </w:r>
    </w:p>
    <w:p w:rsidR="00000000" w:rsidDel="00000000" w:rsidP="00000000" w:rsidRDefault="00000000" w:rsidRPr="00000000" w14:paraId="00001834">
      <w:pPr>
        <w:pStyle w:val="Heading4"/>
        <w:keepNext w:val="0"/>
        <w:keepLines w:val="0"/>
        <w:spacing w:after="40" w:before="240" w:lineRule="auto"/>
        <w:rPr>
          <w:b w:val="1"/>
          <w:color w:val="000000"/>
          <w:sz w:val="22"/>
          <w:szCs w:val="22"/>
        </w:rPr>
      </w:pPr>
      <w:bookmarkStart w:colFirst="0" w:colLast="0" w:name="_ge2y848zcqm" w:id="687"/>
      <w:bookmarkEnd w:id="687"/>
      <w:r w:rsidDel="00000000" w:rsidR="00000000" w:rsidRPr="00000000">
        <w:rPr>
          <w:b w:val="1"/>
          <w:color w:val="000000"/>
          <w:sz w:val="22"/>
          <w:szCs w:val="22"/>
          <w:rtl w:val="0"/>
        </w:rPr>
        <w:t xml:space="preserve">Use Case:</w:t>
      </w:r>
    </w:p>
    <w:p w:rsidR="00000000" w:rsidDel="00000000" w:rsidP="00000000" w:rsidRDefault="00000000" w:rsidRPr="00000000" w14:paraId="00001835">
      <w:pPr>
        <w:numPr>
          <w:ilvl w:val="0"/>
          <w:numId w:val="368"/>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nodeSelector</w:t>
      </w:r>
      <w:r w:rsidDel="00000000" w:rsidR="00000000" w:rsidRPr="00000000">
        <w:rPr>
          <w:rtl w:val="0"/>
        </w:rPr>
        <w:t xml:space="preserve"> when you want to constrain your pod to run on nodes that have a specific label, for example, nodes with a particular hardware configuration or in a specific availability zone.</w:t>
      </w:r>
    </w:p>
    <w:p w:rsidR="00000000" w:rsidDel="00000000" w:rsidP="00000000" w:rsidRDefault="00000000" w:rsidRPr="00000000" w14:paraId="000018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37">
      <w:pPr>
        <w:pStyle w:val="Heading3"/>
        <w:keepNext w:val="0"/>
        <w:keepLines w:val="0"/>
        <w:spacing w:before="280" w:lineRule="auto"/>
        <w:rPr>
          <w:b w:val="1"/>
          <w:color w:val="000000"/>
          <w:sz w:val="26"/>
          <w:szCs w:val="26"/>
        </w:rPr>
      </w:pPr>
      <w:bookmarkStart w:colFirst="0" w:colLast="0" w:name="_vd5gcukmfr8e" w:id="688"/>
      <w:bookmarkEnd w:id="688"/>
      <w:r w:rsidDel="00000000" w:rsidR="00000000" w:rsidRPr="00000000">
        <w:rPr>
          <w:b w:val="1"/>
          <w:color w:val="000000"/>
          <w:sz w:val="26"/>
          <w:szCs w:val="26"/>
          <w:rtl w:val="0"/>
        </w:rPr>
        <w:t xml:space="preserve">2. Taints and Tolerations</w:t>
      </w:r>
    </w:p>
    <w:p w:rsidR="00000000" w:rsidDel="00000000" w:rsidP="00000000" w:rsidRDefault="00000000" w:rsidRPr="00000000" w14:paraId="00001838">
      <w:pPr>
        <w:spacing w:after="240" w:before="240" w:lineRule="auto"/>
        <w:rPr/>
      </w:pPr>
      <w:r w:rsidDel="00000000" w:rsidR="00000000" w:rsidRPr="00000000">
        <w:rPr>
          <w:b w:val="1"/>
          <w:rtl w:val="0"/>
        </w:rPr>
        <w:t xml:space="preserve">Taints and Tolerations</w:t>
      </w:r>
      <w:r w:rsidDel="00000000" w:rsidR="00000000" w:rsidRPr="00000000">
        <w:rPr>
          <w:rtl w:val="0"/>
        </w:rPr>
        <w:t xml:space="preserve"> are used together to repel pods from nodes unless the pod explicitly tolerates the taint.</w:t>
      </w:r>
    </w:p>
    <w:p w:rsidR="00000000" w:rsidDel="00000000" w:rsidP="00000000" w:rsidRDefault="00000000" w:rsidRPr="00000000" w14:paraId="00001839">
      <w:pPr>
        <w:pStyle w:val="Heading4"/>
        <w:keepNext w:val="0"/>
        <w:keepLines w:val="0"/>
        <w:spacing w:after="40" w:before="240" w:lineRule="auto"/>
        <w:rPr>
          <w:b w:val="1"/>
          <w:color w:val="000000"/>
          <w:sz w:val="22"/>
          <w:szCs w:val="22"/>
        </w:rPr>
      </w:pPr>
      <w:bookmarkStart w:colFirst="0" w:colLast="0" w:name="_adn3l0xoxuxd" w:id="689"/>
      <w:bookmarkEnd w:id="689"/>
      <w:r w:rsidDel="00000000" w:rsidR="00000000" w:rsidRPr="00000000">
        <w:rPr>
          <w:b w:val="1"/>
          <w:color w:val="000000"/>
          <w:sz w:val="22"/>
          <w:szCs w:val="22"/>
          <w:rtl w:val="0"/>
        </w:rPr>
        <w:t xml:space="preserve">Taints:</w:t>
      </w:r>
    </w:p>
    <w:p w:rsidR="00000000" w:rsidDel="00000000" w:rsidP="00000000" w:rsidRDefault="00000000" w:rsidRPr="00000000" w14:paraId="0000183A">
      <w:pPr>
        <w:numPr>
          <w:ilvl w:val="0"/>
          <w:numId w:val="193"/>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taint</w:t>
      </w:r>
      <w:r w:rsidDel="00000000" w:rsidR="00000000" w:rsidRPr="00000000">
        <w:rPr>
          <w:rtl w:val="0"/>
        </w:rPr>
        <w:t xml:space="preserve"> is applied to a node and allows the node to repel certain pods from being scheduled there.</w:t>
      </w:r>
    </w:p>
    <w:p w:rsidR="00000000" w:rsidDel="00000000" w:rsidP="00000000" w:rsidRDefault="00000000" w:rsidRPr="00000000" w14:paraId="0000183B">
      <w:pPr>
        <w:numPr>
          <w:ilvl w:val="0"/>
          <w:numId w:val="193"/>
        </w:numPr>
        <w:spacing w:after="0" w:afterAutospacing="0" w:before="0" w:beforeAutospacing="0" w:lineRule="auto"/>
        <w:ind w:left="720" w:hanging="360"/>
      </w:pPr>
      <w:r w:rsidDel="00000000" w:rsidR="00000000" w:rsidRPr="00000000">
        <w:rPr>
          <w:rtl w:val="0"/>
        </w:rPr>
        <w:t xml:space="preserve">A taint consists of a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effect</w:t>
      </w:r>
      <w:r w:rsidDel="00000000" w:rsidR="00000000" w:rsidRPr="00000000">
        <w:rPr>
          <w:rtl w:val="0"/>
        </w:rPr>
        <w:t xml:space="preserve">:</w:t>
      </w:r>
    </w:p>
    <w:p w:rsidR="00000000" w:rsidDel="00000000" w:rsidP="00000000" w:rsidRDefault="00000000" w:rsidRPr="00000000" w14:paraId="0000183C">
      <w:pPr>
        <w:numPr>
          <w:ilvl w:val="1"/>
          <w:numId w:val="19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A label-like key.</w:t>
      </w:r>
    </w:p>
    <w:p w:rsidR="00000000" w:rsidDel="00000000" w:rsidP="00000000" w:rsidRDefault="00000000" w:rsidRPr="00000000" w14:paraId="0000183D">
      <w:pPr>
        <w:numPr>
          <w:ilvl w:val="1"/>
          <w:numId w:val="19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 value associated with the key.</w:t>
      </w:r>
    </w:p>
    <w:p w:rsidR="00000000" w:rsidDel="00000000" w:rsidP="00000000" w:rsidRDefault="00000000" w:rsidRPr="00000000" w14:paraId="0000183E">
      <w:pPr>
        <w:numPr>
          <w:ilvl w:val="1"/>
          <w:numId w:val="19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effect</w:t>
      </w:r>
      <w:r w:rsidDel="00000000" w:rsidR="00000000" w:rsidRPr="00000000">
        <w:rPr>
          <w:rtl w:val="0"/>
        </w:rPr>
        <w:t xml:space="preserve">: What happens if no toleration is applied (e.g., </w:t>
      </w:r>
      <w:r w:rsidDel="00000000" w:rsidR="00000000" w:rsidRPr="00000000">
        <w:rPr>
          <w:rFonts w:ascii="Roboto Mono" w:cs="Roboto Mono" w:eastAsia="Roboto Mono" w:hAnsi="Roboto Mono"/>
          <w:color w:val="188038"/>
          <w:rtl w:val="0"/>
        </w:rPr>
        <w:t xml:space="preserve">NoSchedule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PreferNoSchedule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NoExecute</w:t>
      </w:r>
      <w:r w:rsidDel="00000000" w:rsidR="00000000" w:rsidRPr="00000000">
        <w:rPr>
          <w:rtl w:val="0"/>
        </w:rPr>
        <w:t xml:space="preserve">).</w:t>
      </w:r>
    </w:p>
    <w:p w:rsidR="00000000" w:rsidDel="00000000" w:rsidP="00000000" w:rsidRDefault="00000000" w:rsidRPr="00000000" w14:paraId="0000183F">
      <w:pPr>
        <w:pStyle w:val="Heading4"/>
        <w:keepNext w:val="0"/>
        <w:keepLines w:val="0"/>
        <w:spacing w:after="40" w:before="240" w:lineRule="auto"/>
        <w:rPr>
          <w:b w:val="1"/>
          <w:color w:val="000000"/>
          <w:sz w:val="22"/>
          <w:szCs w:val="22"/>
        </w:rPr>
      </w:pPr>
      <w:bookmarkStart w:colFirst="0" w:colLast="0" w:name="_7heydfygod48" w:id="690"/>
      <w:bookmarkEnd w:id="690"/>
      <w:r w:rsidDel="00000000" w:rsidR="00000000" w:rsidRPr="00000000">
        <w:rPr>
          <w:b w:val="1"/>
          <w:color w:val="000000"/>
          <w:sz w:val="22"/>
          <w:szCs w:val="22"/>
          <w:rtl w:val="0"/>
        </w:rPr>
        <w:t xml:space="preserve">Tolerations:</w:t>
      </w:r>
    </w:p>
    <w:p w:rsidR="00000000" w:rsidDel="00000000" w:rsidP="00000000" w:rsidRDefault="00000000" w:rsidRPr="00000000" w14:paraId="00001840">
      <w:pPr>
        <w:numPr>
          <w:ilvl w:val="0"/>
          <w:numId w:val="439"/>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toleration</w:t>
      </w:r>
      <w:r w:rsidDel="00000000" w:rsidR="00000000" w:rsidRPr="00000000">
        <w:rPr>
          <w:rtl w:val="0"/>
        </w:rPr>
        <w:t xml:space="preserve"> is applied to a pod, and it allows the pod to tolerate a taint on a node.</w:t>
      </w:r>
    </w:p>
    <w:p w:rsidR="00000000" w:rsidDel="00000000" w:rsidP="00000000" w:rsidRDefault="00000000" w:rsidRPr="00000000" w14:paraId="00001841">
      <w:pPr>
        <w:numPr>
          <w:ilvl w:val="0"/>
          <w:numId w:val="439"/>
        </w:numPr>
        <w:spacing w:after="240" w:before="0" w:beforeAutospacing="0" w:lineRule="auto"/>
        <w:ind w:left="720" w:hanging="360"/>
      </w:pPr>
      <w:r w:rsidDel="00000000" w:rsidR="00000000" w:rsidRPr="00000000">
        <w:rPr>
          <w:rtl w:val="0"/>
        </w:rPr>
        <w:t xml:space="preserve">A pod with a matching toleration can be scheduled on a node with the corresponding taint.</w:t>
      </w:r>
    </w:p>
    <w:p w:rsidR="00000000" w:rsidDel="00000000" w:rsidP="00000000" w:rsidRDefault="00000000" w:rsidRPr="00000000" w14:paraId="00001842">
      <w:pPr>
        <w:pStyle w:val="Heading4"/>
        <w:keepNext w:val="0"/>
        <w:keepLines w:val="0"/>
        <w:spacing w:after="40" w:before="240" w:lineRule="auto"/>
        <w:rPr>
          <w:b w:val="1"/>
          <w:color w:val="000000"/>
          <w:sz w:val="22"/>
          <w:szCs w:val="22"/>
        </w:rPr>
      </w:pPr>
      <w:bookmarkStart w:colFirst="0" w:colLast="0" w:name="_7u911zcsj8fq" w:id="691"/>
      <w:bookmarkEnd w:id="691"/>
      <w:r w:rsidDel="00000000" w:rsidR="00000000" w:rsidRPr="00000000">
        <w:rPr>
          <w:b w:val="1"/>
          <w:color w:val="000000"/>
          <w:sz w:val="22"/>
          <w:szCs w:val="22"/>
          <w:rtl w:val="0"/>
        </w:rPr>
        <w:t xml:space="preserve">Example:</w:t>
      </w:r>
    </w:p>
    <w:p w:rsidR="00000000" w:rsidDel="00000000" w:rsidP="00000000" w:rsidRDefault="00000000" w:rsidRPr="00000000" w14:paraId="00001843">
      <w:pPr>
        <w:spacing w:after="240" w:before="240" w:lineRule="auto"/>
        <w:rPr>
          <w:rFonts w:ascii="Roboto Mono" w:cs="Roboto Mono" w:eastAsia="Roboto Mono" w:hAnsi="Roboto Mono"/>
          <w:color w:val="188038"/>
        </w:rPr>
      </w:pPr>
      <w:r w:rsidDel="00000000" w:rsidR="00000000" w:rsidRPr="00000000">
        <w:rPr>
          <w:b w:val="1"/>
          <w:rtl w:val="0"/>
        </w:rPr>
        <w:t xml:space="preserve">Tainting a node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taint nodes &lt;node-name&gt; disktype=ssd:NoSchedule</w:t>
      </w:r>
    </w:p>
    <w:p w:rsidR="00000000" w:rsidDel="00000000" w:rsidP="00000000" w:rsidRDefault="00000000" w:rsidRPr="00000000" w14:paraId="00001844">
      <w:pPr>
        <w:numPr>
          <w:ilvl w:val="0"/>
          <w:numId w:val="468"/>
        </w:numPr>
        <w:spacing w:after="240" w:before="240" w:lineRule="auto"/>
        <w:ind w:left="720" w:hanging="360"/>
      </w:pPr>
      <w:r w:rsidDel="00000000" w:rsidR="00000000" w:rsidRPr="00000000">
        <w:rPr>
          <w:rtl w:val="0"/>
        </w:rPr>
        <w:t xml:space="preserve">This taint prevents any pod from being scheduled on that node unless the pod has the corresponding </w:t>
      </w:r>
      <w:r w:rsidDel="00000000" w:rsidR="00000000" w:rsidRPr="00000000">
        <w:rPr>
          <w:b w:val="1"/>
          <w:rtl w:val="0"/>
        </w:rPr>
        <w:t xml:space="preserve">toleration</w:t>
      </w:r>
      <w:r w:rsidDel="00000000" w:rsidR="00000000" w:rsidRPr="00000000">
        <w:rPr>
          <w:rtl w:val="0"/>
        </w:rPr>
        <w:t xml:space="preserve">.</w:t>
      </w:r>
    </w:p>
    <w:p w:rsidR="00000000" w:rsidDel="00000000" w:rsidP="00000000" w:rsidRDefault="00000000" w:rsidRPr="00000000" w14:paraId="00001845">
      <w:pPr>
        <w:spacing w:after="240" w:before="240" w:lineRule="auto"/>
        <w:rPr>
          <w:rFonts w:ascii="Roboto Mono" w:cs="Roboto Mono" w:eastAsia="Roboto Mono" w:hAnsi="Roboto Mono"/>
          <w:color w:val="188038"/>
        </w:rPr>
      </w:pPr>
      <w:r w:rsidDel="00000000" w:rsidR="00000000" w:rsidRPr="00000000">
        <w:rPr>
          <w:b w:val="1"/>
          <w:rtl w:val="0"/>
        </w:rPr>
        <w:t xml:space="preserve">Pod with Toleration</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8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18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18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tolerations:</w:t>
      </w:r>
    </w:p>
    <w:p w:rsidR="00000000" w:rsidDel="00000000" w:rsidP="00000000" w:rsidRDefault="00000000" w:rsidRPr="00000000" w14:paraId="000018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"disktype"</w:t>
      </w:r>
    </w:p>
    <w:p w:rsidR="00000000" w:rsidDel="00000000" w:rsidP="00000000" w:rsidRDefault="00000000" w:rsidRPr="00000000" w14:paraId="000018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18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"ssd"</w:t>
      </w:r>
    </w:p>
    <w:p w:rsidR="00000000" w:rsidDel="00000000" w:rsidP="00000000" w:rsidRDefault="00000000" w:rsidRPr="00000000" w14:paraId="000018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18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8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8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myimage</w:t>
      </w:r>
    </w:p>
    <w:p w:rsidR="00000000" w:rsidDel="00000000" w:rsidP="00000000" w:rsidRDefault="00000000" w:rsidRPr="00000000" w14:paraId="00001852">
      <w:pPr>
        <w:numPr>
          <w:ilvl w:val="0"/>
          <w:numId w:val="468"/>
        </w:numPr>
        <w:spacing w:after="240" w:before="240" w:lineRule="auto"/>
        <w:ind w:left="720" w:hanging="360"/>
      </w:pPr>
      <w:r w:rsidDel="00000000" w:rsidR="00000000" w:rsidRPr="00000000">
        <w:rPr>
          <w:rtl w:val="0"/>
        </w:rPr>
      </w:r>
    </w:p>
    <w:p w:rsidR="00000000" w:rsidDel="00000000" w:rsidP="00000000" w:rsidRDefault="00000000" w:rsidRPr="00000000" w14:paraId="00001853">
      <w:pPr>
        <w:spacing w:after="240" w:before="240" w:lineRule="auto"/>
        <w:rPr/>
      </w:pPr>
      <w:r w:rsidDel="00000000" w:rsidR="00000000" w:rsidRPr="00000000">
        <w:rPr>
          <w:rtl w:val="0"/>
        </w:rPr>
        <w:t xml:space="preserve">In this case, the pod </w:t>
      </w:r>
      <w:r w:rsidDel="00000000" w:rsidR="00000000" w:rsidRPr="00000000">
        <w:rPr>
          <w:rFonts w:ascii="Roboto Mono" w:cs="Roboto Mono" w:eastAsia="Roboto Mono" w:hAnsi="Roboto Mono"/>
          <w:color w:val="188038"/>
          <w:rtl w:val="0"/>
        </w:rPr>
        <w:t xml:space="preserve">mypod</w:t>
      </w:r>
      <w:r w:rsidDel="00000000" w:rsidR="00000000" w:rsidRPr="00000000">
        <w:rPr>
          <w:rtl w:val="0"/>
        </w:rPr>
        <w:t xml:space="preserve"> will tolerate the taint </w:t>
      </w:r>
      <w:r w:rsidDel="00000000" w:rsidR="00000000" w:rsidRPr="00000000">
        <w:rPr>
          <w:rFonts w:ascii="Roboto Mono" w:cs="Roboto Mono" w:eastAsia="Roboto Mono" w:hAnsi="Roboto Mono"/>
          <w:color w:val="188038"/>
          <w:rtl w:val="0"/>
        </w:rPr>
        <w:t xml:space="preserve">disktype=ssd:NoSchedule</w:t>
      </w:r>
      <w:r w:rsidDel="00000000" w:rsidR="00000000" w:rsidRPr="00000000">
        <w:rPr>
          <w:rtl w:val="0"/>
        </w:rPr>
        <w:t xml:space="preserve"> and can be scheduled on the node that has the taint.</w:t>
      </w:r>
    </w:p>
    <w:p w:rsidR="00000000" w:rsidDel="00000000" w:rsidP="00000000" w:rsidRDefault="00000000" w:rsidRPr="00000000" w14:paraId="00001854">
      <w:pPr>
        <w:pStyle w:val="Heading4"/>
        <w:keepNext w:val="0"/>
        <w:keepLines w:val="0"/>
        <w:spacing w:after="40" w:before="240" w:lineRule="auto"/>
        <w:rPr>
          <w:b w:val="1"/>
          <w:color w:val="000000"/>
          <w:sz w:val="22"/>
          <w:szCs w:val="22"/>
        </w:rPr>
      </w:pPr>
      <w:bookmarkStart w:colFirst="0" w:colLast="0" w:name="_b1z42ccr56rw" w:id="692"/>
      <w:bookmarkEnd w:id="692"/>
      <w:r w:rsidDel="00000000" w:rsidR="00000000" w:rsidRPr="00000000">
        <w:rPr>
          <w:b w:val="1"/>
          <w:color w:val="000000"/>
          <w:sz w:val="22"/>
          <w:szCs w:val="22"/>
          <w:rtl w:val="0"/>
        </w:rPr>
        <w:t xml:space="preserve">Use Case:</w:t>
      </w:r>
    </w:p>
    <w:p w:rsidR="00000000" w:rsidDel="00000000" w:rsidP="00000000" w:rsidRDefault="00000000" w:rsidRPr="00000000" w14:paraId="00001855">
      <w:pPr>
        <w:numPr>
          <w:ilvl w:val="0"/>
          <w:numId w:val="161"/>
        </w:numPr>
        <w:spacing w:after="240" w:before="240" w:lineRule="auto"/>
        <w:ind w:left="720" w:hanging="360"/>
      </w:pPr>
      <w:r w:rsidDel="00000000" w:rsidR="00000000" w:rsidRPr="00000000">
        <w:rPr>
          <w:b w:val="1"/>
          <w:rtl w:val="0"/>
        </w:rPr>
        <w:t xml:space="preserve">Taints and Tolerations</w:t>
      </w:r>
      <w:r w:rsidDel="00000000" w:rsidR="00000000" w:rsidRPr="00000000">
        <w:rPr>
          <w:rtl w:val="0"/>
        </w:rPr>
        <w:t xml:space="preserve"> are typically used for scenarios where you want to dedicate specific nodes to certain workloads or prevent certain types of pods from being scheduled on particular nodes (e.g., nodes with specific hardware, nodes with maintenance status, or nodes with critical workloads).</w:t>
      </w:r>
    </w:p>
    <w:p w:rsidR="00000000" w:rsidDel="00000000" w:rsidP="00000000" w:rsidRDefault="00000000" w:rsidRPr="00000000" w14:paraId="000018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57">
      <w:pPr>
        <w:pStyle w:val="Heading3"/>
        <w:keepNext w:val="0"/>
        <w:keepLines w:val="0"/>
        <w:spacing w:before="280" w:lineRule="auto"/>
        <w:rPr>
          <w:b w:val="1"/>
          <w:color w:val="000000"/>
          <w:sz w:val="26"/>
          <w:szCs w:val="26"/>
        </w:rPr>
      </w:pPr>
      <w:bookmarkStart w:colFirst="0" w:colLast="0" w:name="_mlwtzxhwqhlg" w:id="693"/>
      <w:bookmarkEnd w:id="693"/>
      <w:r w:rsidDel="00000000" w:rsidR="00000000" w:rsidRPr="00000000">
        <w:rPr>
          <w:b w:val="1"/>
          <w:color w:val="000000"/>
          <w:sz w:val="26"/>
          <w:szCs w:val="26"/>
          <w:rtl w:val="0"/>
        </w:rPr>
        <w:t xml:space="preserve">3. Affinity and Anti-Affinity</w:t>
      </w:r>
    </w:p>
    <w:p w:rsidR="00000000" w:rsidDel="00000000" w:rsidP="00000000" w:rsidRDefault="00000000" w:rsidRPr="00000000" w14:paraId="00001858">
      <w:pPr>
        <w:spacing w:after="240" w:before="240" w:lineRule="auto"/>
        <w:rPr/>
      </w:pPr>
      <w:r w:rsidDel="00000000" w:rsidR="00000000" w:rsidRPr="00000000">
        <w:rPr>
          <w:b w:val="1"/>
          <w:rtl w:val="0"/>
        </w:rPr>
        <w:t xml:space="preserve">Affinity</w:t>
      </w:r>
      <w:r w:rsidDel="00000000" w:rsidR="00000000" w:rsidRPr="00000000">
        <w:rPr>
          <w:rtl w:val="0"/>
        </w:rPr>
        <w:t xml:space="preserve"> and </w:t>
      </w:r>
      <w:r w:rsidDel="00000000" w:rsidR="00000000" w:rsidRPr="00000000">
        <w:rPr>
          <w:b w:val="1"/>
          <w:rtl w:val="0"/>
        </w:rPr>
        <w:t xml:space="preserve">Anti-Affinity</w:t>
      </w:r>
      <w:r w:rsidDel="00000000" w:rsidR="00000000" w:rsidRPr="00000000">
        <w:rPr>
          <w:rtl w:val="0"/>
        </w:rPr>
        <w:t xml:space="preserve"> are advanced scheduling mechanisms in Kubernetes that allow you to control pod placement based on </w:t>
      </w:r>
      <w:r w:rsidDel="00000000" w:rsidR="00000000" w:rsidRPr="00000000">
        <w:rPr>
          <w:b w:val="1"/>
          <w:rtl w:val="0"/>
        </w:rPr>
        <w:t xml:space="preserve">node labels</w:t>
      </w:r>
      <w:r w:rsidDel="00000000" w:rsidR="00000000" w:rsidRPr="00000000">
        <w:rPr>
          <w:rtl w:val="0"/>
        </w:rPr>
        <w:t xml:space="preserve"> and </w:t>
      </w:r>
      <w:r w:rsidDel="00000000" w:rsidR="00000000" w:rsidRPr="00000000">
        <w:rPr>
          <w:b w:val="1"/>
          <w:rtl w:val="0"/>
        </w:rPr>
        <w:t xml:space="preserve">other pods</w:t>
      </w:r>
      <w:r w:rsidDel="00000000" w:rsidR="00000000" w:rsidRPr="00000000">
        <w:rPr>
          <w:rtl w:val="0"/>
        </w:rPr>
        <w:t xml:space="preserve"> in the cluster.</w:t>
      </w:r>
    </w:p>
    <w:p w:rsidR="00000000" w:rsidDel="00000000" w:rsidP="00000000" w:rsidRDefault="00000000" w:rsidRPr="00000000" w14:paraId="00001859">
      <w:pPr>
        <w:pStyle w:val="Heading4"/>
        <w:keepNext w:val="0"/>
        <w:keepLines w:val="0"/>
        <w:spacing w:after="40" w:before="240" w:lineRule="auto"/>
        <w:rPr>
          <w:b w:val="1"/>
          <w:color w:val="000000"/>
          <w:sz w:val="22"/>
          <w:szCs w:val="22"/>
        </w:rPr>
      </w:pPr>
      <w:bookmarkStart w:colFirst="0" w:colLast="0" w:name="_gfrxipugc3x1" w:id="694"/>
      <w:bookmarkEnd w:id="694"/>
      <w:r w:rsidDel="00000000" w:rsidR="00000000" w:rsidRPr="00000000">
        <w:rPr>
          <w:b w:val="1"/>
          <w:color w:val="000000"/>
          <w:sz w:val="22"/>
          <w:szCs w:val="22"/>
          <w:rtl w:val="0"/>
        </w:rPr>
        <w:t xml:space="preserve">Node Affinity (Part of Affinity):</w:t>
      </w:r>
    </w:p>
    <w:p w:rsidR="00000000" w:rsidDel="00000000" w:rsidP="00000000" w:rsidRDefault="00000000" w:rsidRPr="00000000" w14:paraId="0000185A">
      <w:pPr>
        <w:numPr>
          <w:ilvl w:val="0"/>
          <w:numId w:val="348"/>
        </w:numPr>
        <w:spacing w:after="0" w:afterAutospacing="0" w:before="240" w:lineRule="auto"/>
        <w:ind w:left="720" w:hanging="360"/>
      </w:pPr>
      <w:r w:rsidDel="00000000" w:rsidR="00000000" w:rsidRPr="00000000">
        <w:rPr>
          <w:b w:val="1"/>
          <w:rtl w:val="0"/>
        </w:rPr>
        <w:t xml:space="preserve">Node Affinity</w:t>
      </w:r>
      <w:r w:rsidDel="00000000" w:rsidR="00000000" w:rsidRPr="00000000">
        <w:rPr>
          <w:rtl w:val="0"/>
        </w:rPr>
        <w:t xml:space="preserve"> allows you to specify rules about which nodes a pod should run on based on </w:t>
      </w:r>
      <w:r w:rsidDel="00000000" w:rsidR="00000000" w:rsidRPr="00000000">
        <w:rPr>
          <w:b w:val="1"/>
          <w:rtl w:val="0"/>
        </w:rPr>
        <w:t xml:space="preserve">node labels</w:t>
      </w:r>
      <w:r w:rsidDel="00000000" w:rsidR="00000000" w:rsidRPr="00000000">
        <w:rPr>
          <w:rtl w:val="0"/>
        </w:rPr>
        <w:t xml:space="preserve">.</w:t>
      </w:r>
    </w:p>
    <w:p w:rsidR="00000000" w:rsidDel="00000000" w:rsidP="00000000" w:rsidRDefault="00000000" w:rsidRPr="00000000" w14:paraId="0000185B">
      <w:pPr>
        <w:numPr>
          <w:ilvl w:val="0"/>
          <w:numId w:val="348"/>
        </w:numPr>
        <w:spacing w:after="0" w:afterAutospacing="0" w:before="0" w:beforeAutospacing="0" w:lineRule="auto"/>
        <w:ind w:left="720" w:hanging="360"/>
      </w:pPr>
      <w:r w:rsidDel="00000000" w:rsidR="00000000" w:rsidRPr="00000000">
        <w:rPr>
          <w:rtl w:val="0"/>
        </w:rPr>
        <w:t xml:space="preserve">It’s more flexible than </w:t>
      </w:r>
      <w:r w:rsidDel="00000000" w:rsidR="00000000" w:rsidRPr="00000000">
        <w:rPr>
          <w:b w:val="1"/>
          <w:rtl w:val="0"/>
        </w:rPr>
        <w:t xml:space="preserve">nodeSelector</w:t>
      </w:r>
      <w:r w:rsidDel="00000000" w:rsidR="00000000" w:rsidRPr="00000000">
        <w:rPr>
          <w:rtl w:val="0"/>
        </w:rPr>
        <w:t xml:space="preserve"> and supports </w:t>
      </w:r>
      <w:r w:rsidDel="00000000" w:rsidR="00000000" w:rsidRPr="00000000">
        <w:rPr>
          <w:b w:val="1"/>
          <w:rtl w:val="0"/>
        </w:rPr>
        <w:t xml:space="preserve">required</w:t>
      </w:r>
      <w:r w:rsidDel="00000000" w:rsidR="00000000" w:rsidRPr="00000000">
        <w:rPr>
          <w:rtl w:val="0"/>
        </w:rPr>
        <w:t xml:space="preserve"> and </w:t>
      </w:r>
      <w:r w:rsidDel="00000000" w:rsidR="00000000" w:rsidRPr="00000000">
        <w:rPr>
          <w:b w:val="1"/>
          <w:rtl w:val="0"/>
        </w:rPr>
        <w:t xml:space="preserve">preferred</w:t>
      </w:r>
      <w:r w:rsidDel="00000000" w:rsidR="00000000" w:rsidRPr="00000000">
        <w:rPr>
          <w:rtl w:val="0"/>
        </w:rPr>
        <w:t xml:space="preserve"> rules.</w:t>
      </w:r>
    </w:p>
    <w:p w:rsidR="00000000" w:rsidDel="00000000" w:rsidP="00000000" w:rsidRDefault="00000000" w:rsidRPr="00000000" w14:paraId="0000185C">
      <w:pPr>
        <w:numPr>
          <w:ilvl w:val="0"/>
          <w:numId w:val="348"/>
        </w:numPr>
        <w:spacing w:after="0" w:afterAutospacing="0" w:before="0" w:beforeAutospacing="0" w:lineRule="auto"/>
        <w:ind w:left="720" w:hanging="360"/>
      </w:pPr>
      <w:r w:rsidDel="00000000" w:rsidR="00000000" w:rsidRPr="00000000">
        <w:rPr>
          <w:b w:val="1"/>
          <w:rtl w:val="0"/>
        </w:rPr>
        <w:t xml:space="preserve">RequiredDuringSchedulingIgnoredDuringExecution</w:t>
      </w:r>
      <w:r w:rsidDel="00000000" w:rsidR="00000000" w:rsidRPr="00000000">
        <w:rPr>
          <w:rtl w:val="0"/>
        </w:rPr>
        <w:t xml:space="preserve">: A hard requirement; the pod must be scheduled on a node that meets the condition.</w:t>
      </w:r>
    </w:p>
    <w:p w:rsidR="00000000" w:rsidDel="00000000" w:rsidP="00000000" w:rsidRDefault="00000000" w:rsidRPr="00000000" w14:paraId="0000185D">
      <w:pPr>
        <w:numPr>
          <w:ilvl w:val="0"/>
          <w:numId w:val="348"/>
        </w:numPr>
        <w:spacing w:after="240" w:before="0" w:beforeAutospacing="0" w:lineRule="auto"/>
        <w:ind w:left="720" w:hanging="360"/>
      </w:pPr>
      <w:r w:rsidDel="00000000" w:rsidR="00000000" w:rsidRPr="00000000">
        <w:rPr>
          <w:b w:val="1"/>
          <w:rtl w:val="0"/>
        </w:rPr>
        <w:t xml:space="preserve">PreferredDuringSchedulingIgnoredDuringExecution</w:t>
      </w:r>
      <w:r w:rsidDel="00000000" w:rsidR="00000000" w:rsidRPr="00000000">
        <w:rPr>
          <w:rtl w:val="0"/>
        </w:rPr>
        <w:t xml:space="preserve">: A soft preference; the pod will be scheduled on a node that meets the condition if possible.</w:t>
      </w:r>
    </w:p>
    <w:p w:rsidR="00000000" w:rsidDel="00000000" w:rsidP="00000000" w:rsidRDefault="00000000" w:rsidRPr="00000000" w14:paraId="0000185E">
      <w:pPr>
        <w:pStyle w:val="Heading5"/>
        <w:keepNext w:val="0"/>
        <w:keepLines w:val="0"/>
        <w:spacing w:after="40" w:before="220" w:lineRule="auto"/>
        <w:rPr>
          <w:b w:val="1"/>
          <w:color w:val="000000"/>
          <w:sz w:val="20"/>
          <w:szCs w:val="20"/>
        </w:rPr>
      </w:pPr>
      <w:bookmarkStart w:colFirst="0" w:colLast="0" w:name="_g6oois7vqbmf" w:id="695"/>
      <w:bookmarkEnd w:id="695"/>
      <w:r w:rsidDel="00000000" w:rsidR="00000000" w:rsidRPr="00000000">
        <w:rPr>
          <w:b w:val="1"/>
          <w:color w:val="000000"/>
          <w:sz w:val="20"/>
          <w:szCs w:val="20"/>
          <w:rtl w:val="0"/>
        </w:rPr>
        <w:t xml:space="preserve">Example:</w:t>
      </w:r>
    </w:p>
    <w:p w:rsidR="00000000" w:rsidDel="00000000" w:rsidP="00000000" w:rsidRDefault="00000000" w:rsidRPr="00000000" w14:paraId="0000185F">
      <w:pPr>
        <w:spacing w:after="240" w:before="240" w:lineRule="auto"/>
        <w:rPr/>
      </w:pPr>
      <w:r w:rsidDel="00000000" w:rsidR="00000000" w:rsidRPr="00000000">
        <w:rPr>
          <w:rtl w:val="0"/>
        </w:rPr>
        <w:t xml:space="preserve">yaml</w:t>
      </w:r>
    </w:p>
    <w:p w:rsidR="00000000" w:rsidDel="00000000" w:rsidP="00000000" w:rsidRDefault="00000000" w:rsidRPr="00000000" w14:paraId="00001860">
      <w:pPr>
        <w:spacing w:after="240" w:before="240" w:lineRule="auto"/>
        <w:rPr/>
      </w:pPr>
      <w:r w:rsidDel="00000000" w:rsidR="00000000" w:rsidRPr="00000000">
        <w:rPr>
          <w:rtl w:val="0"/>
        </w:rPr>
        <w:t xml:space="preserve">Copy code</w:t>
      </w:r>
    </w:p>
    <w:p w:rsidR="00000000" w:rsidDel="00000000" w:rsidP="00000000" w:rsidRDefault="00000000" w:rsidRPr="00000000" w14:paraId="000018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8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18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18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affinity:</w:t>
      </w:r>
    </w:p>
    <w:p w:rsidR="00000000" w:rsidDel="00000000" w:rsidP="00000000" w:rsidRDefault="00000000" w:rsidRPr="00000000" w14:paraId="000018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nodeAffinity:</w:t>
      </w:r>
    </w:p>
    <w:p w:rsidR="00000000" w:rsidDel="00000000" w:rsidP="00000000" w:rsidRDefault="00000000" w:rsidRPr="00000000" w14:paraId="000018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8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nodeSelectorTerms:</w:t>
      </w:r>
    </w:p>
    <w:p w:rsidR="00000000" w:rsidDel="00000000" w:rsidP="00000000" w:rsidRDefault="00000000" w:rsidRPr="00000000" w14:paraId="000018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matchExpressions:</w:t>
      </w:r>
    </w:p>
    <w:p w:rsidR="00000000" w:rsidDel="00000000" w:rsidP="00000000" w:rsidRDefault="00000000" w:rsidRPr="00000000" w14:paraId="000018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"disktype"</w:t>
      </w:r>
    </w:p>
    <w:p w:rsidR="00000000" w:rsidDel="00000000" w:rsidP="00000000" w:rsidRDefault="00000000" w:rsidRPr="00000000" w14:paraId="000018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18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18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ssd</w:t>
      </w:r>
    </w:p>
    <w:p w:rsidR="00000000" w:rsidDel="00000000" w:rsidP="00000000" w:rsidRDefault="00000000" w:rsidRPr="00000000" w14:paraId="000018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8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8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myimage</w:t>
      </w:r>
    </w:p>
    <w:p w:rsidR="00000000" w:rsidDel="00000000" w:rsidP="00000000" w:rsidRDefault="00000000" w:rsidRPr="00000000" w14:paraId="00001872">
      <w:pPr>
        <w:spacing w:after="240" w:before="240" w:lineRule="auto"/>
        <w:rPr/>
      </w:pPr>
      <w:r w:rsidDel="00000000" w:rsidR="00000000" w:rsidRPr="00000000">
        <w:rPr>
          <w:rtl w:val="0"/>
        </w:rPr>
      </w:r>
    </w:p>
    <w:p w:rsidR="00000000" w:rsidDel="00000000" w:rsidP="00000000" w:rsidRDefault="00000000" w:rsidRPr="00000000" w14:paraId="00001873">
      <w:pPr>
        <w:spacing w:after="240" w:before="240" w:lineRule="auto"/>
        <w:rPr/>
      </w:pPr>
      <w:r w:rsidDel="00000000" w:rsidR="00000000" w:rsidRPr="00000000">
        <w:rPr>
          <w:rtl w:val="0"/>
        </w:rPr>
        <w:t xml:space="preserve">This example ensures the pod runs only on nodes labeled with </w:t>
      </w:r>
      <w:r w:rsidDel="00000000" w:rsidR="00000000" w:rsidRPr="00000000">
        <w:rPr>
          <w:rFonts w:ascii="Roboto Mono" w:cs="Roboto Mono" w:eastAsia="Roboto Mono" w:hAnsi="Roboto Mono"/>
          <w:color w:val="188038"/>
          <w:rtl w:val="0"/>
        </w:rPr>
        <w:t xml:space="preserve">disktype=ssd</w:t>
      </w:r>
      <w:r w:rsidDel="00000000" w:rsidR="00000000" w:rsidRPr="00000000">
        <w:rPr>
          <w:rtl w:val="0"/>
        </w:rPr>
        <w:t xml:space="preserve">.</w:t>
      </w:r>
    </w:p>
    <w:p w:rsidR="00000000" w:rsidDel="00000000" w:rsidP="00000000" w:rsidRDefault="00000000" w:rsidRPr="00000000" w14:paraId="000018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75">
      <w:pPr>
        <w:pStyle w:val="Heading4"/>
        <w:keepNext w:val="0"/>
        <w:keepLines w:val="0"/>
        <w:spacing w:after="40" w:before="240" w:lineRule="auto"/>
        <w:rPr>
          <w:b w:val="1"/>
          <w:color w:val="000000"/>
          <w:sz w:val="22"/>
          <w:szCs w:val="22"/>
        </w:rPr>
      </w:pPr>
      <w:bookmarkStart w:colFirst="0" w:colLast="0" w:name="_1dca71dp29v" w:id="696"/>
      <w:bookmarkEnd w:id="696"/>
      <w:r w:rsidDel="00000000" w:rsidR="00000000" w:rsidRPr="00000000">
        <w:rPr>
          <w:b w:val="1"/>
          <w:color w:val="000000"/>
          <w:sz w:val="22"/>
          <w:szCs w:val="22"/>
          <w:rtl w:val="0"/>
        </w:rPr>
        <w:t xml:space="preserve">Pod Affinity:</w:t>
      </w:r>
    </w:p>
    <w:p w:rsidR="00000000" w:rsidDel="00000000" w:rsidP="00000000" w:rsidRDefault="00000000" w:rsidRPr="00000000" w14:paraId="00001876">
      <w:pPr>
        <w:numPr>
          <w:ilvl w:val="0"/>
          <w:numId w:val="286"/>
        </w:numPr>
        <w:spacing w:after="0" w:afterAutospacing="0" w:before="240" w:lineRule="auto"/>
        <w:ind w:left="720" w:hanging="360"/>
      </w:pPr>
      <w:r w:rsidDel="00000000" w:rsidR="00000000" w:rsidRPr="00000000">
        <w:rPr>
          <w:b w:val="1"/>
          <w:rtl w:val="0"/>
        </w:rPr>
        <w:t xml:space="preserve">Pod Affinity</w:t>
      </w:r>
      <w:r w:rsidDel="00000000" w:rsidR="00000000" w:rsidRPr="00000000">
        <w:rPr>
          <w:rtl w:val="0"/>
        </w:rPr>
        <w:t xml:space="preserve"> allows you to specify that a pod should be scheduled on the same node or in the same topology domain as other pods that share specific labels.</w:t>
      </w:r>
    </w:p>
    <w:p w:rsidR="00000000" w:rsidDel="00000000" w:rsidP="00000000" w:rsidRDefault="00000000" w:rsidRPr="00000000" w14:paraId="00001877">
      <w:pPr>
        <w:numPr>
          <w:ilvl w:val="0"/>
          <w:numId w:val="286"/>
        </w:numPr>
        <w:spacing w:after="240" w:before="0" w:beforeAutospacing="0" w:lineRule="auto"/>
        <w:ind w:left="720" w:hanging="360"/>
      </w:pPr>
      <w:r w:rsidDel="00000000" w:rsidR="00000000" w:rsidRPr="00000000">
        <w:rPr>
          <w:rtl w:val="0"/>
        </w:rPr>
        <w:t xml:space="preserve">You can use </w:t>
      </w:r>
      <w:r w:rsidDel="00000000" w:rsidR="00000000" w:rsidRPr="00000000">
        <w:rPr>
          <w:b w:val="1"/>
          <w:rtl w:val="0"/>
        </w:rPr>
        <w:t xml:space="preserve">topologyKey</w:t>
      </w:r>
      <w:r w:rsidDel="00000000" w:rsidR="00000000" w:rsidRPr="00000000">
        <w:rPr>
          <w:rtl w:val="0"/>
        </w:rPr>
        <w:t xml:space="preserve"> to specify where the pod should be scheduled relative to other pods.</w:t>
      </w:r>
    </w:p>
    <w:p w:rsidR="00000000" w:rsidDel="00000000" w:rsidP="00000000" w:rsidRDefault="00000000" w:rsidRPr="00000000" w14:paraId="00001878">
      <w:pPr>
        <w:pStyle w:val="Heading5"/>
        <w:keepNext w:val="0"/>
        <w:keepLines w:val="0"/>
        <w:spacing w:after="40" w:before="220" w:lineRule="auto"/>
        <w:rPr>
          <w:b w:val="1"/>
          <w:color w:val="000000"/>
          <w:sz w:val="20"/>
          <w:szCs w:val="20"/>
        </w:rPr>
      </w:pPr>
      <w:bookmarkStart w:colFirst="0" w:colLast="0" w:name="_l2rfwguxb9na" w:id="697"/>
      <w:bookmarkEnd w:id="697"/>
      <w:r w:rsidDel="00000000" w:rsidR="00000000" w:rsidRPr="00000000">
        <w:rPr>
          <w:b w:val="1"/>
          <w:color w:val="000000"/>
          <w:sz w:val="20"/>
          <w:szCs w:val="20"/>
          <w:rtl w:val="0"/>
        </w:rPr>
        <w:t xml:space="preserve">Example:</w:t>
      </w:r>
    </w:p>
    <w:p w:rsidR="00000000" w:rsidDel="00000000" w:rsidP="00000000" w:rsidRDefault="00000000" w:rsidRPr="00000000" w14:paraId="00001879">
      <w:pPr>
        <w:spacing w:after="240" w:before="240" w:lineRule="auto"/>
        <w:rPr/>
      </w:pPr>
      <w:r w:rsidDel="00000000" w:rsidR="00000000" w:rsidRPr="00000000">
        <w:rPr>
          <w:rtl w:val="0"/>
        </w:rPr>
        <w:t xml:space="preserve">yaml</w:t>
      </w:r>
    </w:p>
    <w:p w:rsidR="00000000" w:rsidDel="00000000" w:rsidP="00000000" w:rsidRDefault="00000000" w:rsidRPr="00000000" w14:paraId="0000187A">
      <w:pPr>
        <w:spacing w:after="240" w:before="240" w:lineRule="auto"/>
        <w:rPr/>
      </w:pPr>
      <w:r w:rsidDel="00000000" w:rsidR="00000000" w:rsidRPr="00000000">
        <w:rPr>
          <w:rtl w:val="0"/>
        </w:rPr>
        <w:t xml:space="preserve">Copy code</w:t>
      </w:r>
    </w:p>
    <w:p w:rsidR="00000000" w:rsidDel="00000000" w:rsidP="00000000" w:rsidRDefault="00000000" w:rsidRPr="00000000" w14:paraId="000018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8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18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18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affinity:</w:t>
      </w:r>
    </w:p>
    <w:p w:rsidR="00000000" w:rsidDel="00000000" w:rsidP="00000000" w:rsidRDefault="00000000" w:rsidRPr="00000000" w14:paraId="000018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podAffinity:</w:t>
      </w:r>
    </w:p>
    <w:p w:rsidR="00000000" w:rsidDel="00000000" w:rsidP="00000000" w:rsidRDefault="00000000" w:rsidRPr="00000000" w14:paraId="000018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8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labelSelector:</w:t>
      </w:r>
    </w:p>
    <w:p w:rsidR="00000000" w:rsidDel="00000000" w:rsidP="00000000" w:rsidRDefault="00000000" w:rsidRPr="00000000" w14:paraId="000018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8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8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18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8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8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myimage</w:t>
      </w:r>
    </w:p>
    <w:p w:rsidR="00000000" w:rsidDel="00000000" w:rsidP="00000000" w:rsidRDefault="00000000" w:rsidRPr="00000000" w14:paraId="0000188A">
      <w:pPr>
        <w:spacing w:after="240" w:before="240" w:lineRule="auto"/>
        <w:rPr/>
      </w:pPr>
      <w:r w:rsidDel="00000000" w:rsidR="00000000" w:rsidRPr="00000000">
        <w:rPr>
          <w:rtl w:val="0"/>
        </w:rPr>
      </w:r>
    </w:p>
    <w:p w:rsidR="00000000" w:rsidDel="00000000" w:rsidP="00000000" w:rsidRDefault="00000000" w:rsidRPr="00000000" w14:paraId="0000188B">
      <w:pPr>
        <w:spacing w:after="240" w:before="240" w:lineRule="auto"/>
        <w:rPr/>
      </w:pPr>
      <w:r w:rsidDel="00000000" w:rsidR="00000000" w:rsidRPr="00000000">
        <w:rPr>
          <w:rtl w:val="0"/>
        </w:rPr>
        <w:t xml:space="preserve">This pod will be scheduled on the same node as other pods that have the label </w:t>
      </w:r>
      <w:r w:rsidDel="00000000" w:rsidR="00000000" w:rsidRPr="00000000">
        <w:rPr>
          <w:rFonts w:ascii="Roboto Mono" w:cs="Roboto Mono" w:eastAsia="Roboto Mono" w:hAnsi="Roboto Mono"/>
          <w:color w:val="188038"/>
          <w:rtl w:val="0"/>
        </w:rPr>
        <w:t xml:space="preserve">app=myapp</w:t>
      </w:r>
      <w:r w:rsidDel="00000000" w:rsidR="00000000" w:rsidRPr="00000000">
        <w:rPr>
          <w:rtl w:val="0"/>
        </w:rPr>
        <w:t xml:space="preserve">.</w:t>
      </w:r>
    </w:p>
    <w:p w:rsidR="00000000" w:rsidDel="00000000" w:rsidP="00000000" w:rsidRDefault="00000000" w:rsidRPr="00000000" w14:paraId="000018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8D">
      <w:pPr>
        <w:pStyle w:val="Heading4"/>
        <w:keepNext w:val="0"/>
        <w:keepLines w:val="0"/>
        <w:spacing w:after="40" w:before="240" w:lineRule="auto"/>
        <w:rPr>
          <w:b w:val="1"/>
          <w:color w:val="000000"/>
          <w:sz w:val="22"/>
          <w:szCs w:val="22"/>
        </w:rPr>
      </w:pPr>
      <w:bookmarkStart w:colFirst="0" w:colLast="0" w:name="_djuz8wn7wauv" w:id="698"/>
      <w:bookmarkEnd w:id="698"/>
      <w:r w:rsidDel="00000000" w:rsidR="00000000" w:rsidRPr="00000000">
        <w:rPr>
          <w:b w:val="1"/>
          <w:color w:val="000000"/>
          <w:sz w:val="22"/>
          <w:szCs w:val="22"/>
          <w:rtl w:val="0"/>
        </w:rPr>
        <w:t xml:space="preserve">Pod Anti-Affinity:</w:t>
      </w:r>
    </w:p>
    <w:p w:rsidR="00000000" w:rsidDel="00000000" w:rsidP="00000000" w:rsidRDefault="00000000" w:rsidRPr="00000000" w14:paraId="0000188E">
      <w:pPr>
        <w:numPr>
          <w:ilvl w:val="0"/>
          <w:numId w:val="57"/>
        </w:numPr>
        <w:spacing w:after="0" w:afterAutospacing="0" w:before="240" w:lineRule="auto"/>
        <w:ind w:left="720" w:hanging="360"/>
      </w:pPr>
      <w:r w:rsidDel="00000000" w:rsidR="00000000" w:rsidRPr="00000000">
        <w:rPr>
          <w:b w:val="1"/>
          <w:rtl w:val="0"/>
        </w:rPr>
        <w:t xml:space="preserve">Pod Anti-Affinity</w:t>
      </w:r>
      <w:r w:rsidDel="00000000" w:rsidR="00000000" w:rsidRPr="00000000">
        <w:rPr>
          <w:rtl w:val="0"/>
        </w:rPr>
        <w:t xml:space="preserve"> is the opposite of </w:t>
      </w:r>
      <w:r w:rsidDel="00000000" w:rsidR="00000000" w:rsidRPr="00000000">
        <w:rPr>
          <w:b w:val="1"/>
          <w:rtl w:val="0"/>
        </w:rPr>
        <w:t xml:space="preserve">pod affinity</w:t>
      </w:r>
      <w:r w:rsidDel="00000000" w:rsidR="00000000" w:rsidRPr="00000000">
        <w:rPr>
          <w:rtl w:val="0"/>
        </w:rPr>
        <w:t xml:space="preserve">. It allows you to specify that a pod </w:t>
      </w:r>
      <w:r w:rsidDel="00000000" w:rsidR="00000000" w:rsidRPr="00000000">
        <w:rPr>
          <w:b w:val="1"/>
          <w:rtl w:val="0"/>
        </w:rPr>
        <w:t xml:space="preserve">should not</w:t>
      </w:r>
      <w:r w:rsidDel="00000000" w:rsidR="00000000" w:rsidRPr="00000000">
        <w:rPr>
          <w:rtl w:val="0"/>
        </w:rPr>
        <w:t xml:space="preserve"> be scheduled on the same node as other pods with specific labels.</w:t>
      </w:r>
    </w:p>
    <w:p w:rsidR="00000000" w:rsidDel="00000000" w:rsidP="00000000" w:rsidRDefault="00000000" w:rsidRPr="00000000" w14:paraId="0000188F">
      <w:pPr>
        <w:numPr>
          <w:ilvl w:val="0"/>
          <w:numId w:val="57"/>
        </w:numPr>
        <w:spacing w:after="240" w:before="0" w:beforeAutospacing="0" w:lineRule="auto"/>
        <w:ind w:left="720" w:hanging="360"/>
      </w:pPr>
      <w:r w:rsidDel="00000000" w:rsidR="00000000" w:rsidRPr="00000000">
        <w:rPr>
          <w:rtl w:val="0"/>
        </w:rPr>
        <w:t xml:space="preserve">It helps to distribute pods across nodes for fault tolerance and high availability.</w:t>
      </w:r>
    </w:p>
    <w:p w:rsidR="00000000" w:rsidDel="00000000" w:rsidP="00000000" w:rsidRDefault="00000000" w:rsidRPr="00000000" w14:paraId="00001890">
      <w:pPr>
        <w:pStyle w:val="Heading5"/>
        <w:keepNext w:val="0"/>
        <w:keepLines w:val="0"/>
        <w:spacing w:after="40" w:before="220" w:lineRule="auto"/>
        <w:rPr>
          <w:b w:val="1"/>
          <w:color w:val="000000"/>
          <w:sz w:val="20"/>
          <w:szCs w:val="20"/>
        </w:rPr>
      </w:pPr>
      <w:bookmarkStart w:colFirst="0" w:colLast="0" w:name="_eb2dopvdrr0w" w:id="699"/>
      <w:bookmarkEnd w:id="699"/>
      <w:r w:rsidDel="00000000" w:rsidR="00000000" w:rsidRPr="00000000">
        <w:rPr>
          <w:b w:val="1"/>
          <w:color w:val="000000"/>
          <w:sz w:val="20"/>
          <w:szCs w:val="20"/>
          <w:rtl w:val="0"/>
        </w:rPr>
        <w:t xml:space="preserve">Example:</w:t>
      </w:r>
    </w:p>
    <w:p w:rsidR="00000000" w:rsidDel="00000000" w:rsidP="00000000" w:rsidRDefault="00000000" w:rsidRPr="00000000" w14:paraId="00001891">
      <w:pPr>
        <w:spacing w:after="240" w:before="240" w:lineRule="auto"/>
        <w:rPr/>
      </w:pPr>
      <w:r w:rsidDel="00000000" w:rsidR="00000000" w:rsidRPr="00000000">
        <w:rPr>
          <w:rtl w:val="0"/>
        </w:rPr>
        <w:t xml:space="preserve">yaml</w:t>
      </w:r>
    </w:p>
    <w:p w:rsidR="00000000" w:rsidDel="00000000" w:rsidP="00000000" w:rsidRDefault="00000000" w:rsidRPr="00000000" w14:paraId="00001892">
      <w:pPr>
        <w:spacing w:after="240" w:before="240" w:lineRule="auto"/>
        <w:rPr/>
      </w:pPr>
      <w:r w:rsidDel="00000000" w:rsidR="00000000" w:rsidRPr="00000000">
        <w:rPr>
          <w:rtl w:val="0"/>
        </w:rPr>
        <w:t xml:space="preserve">Copy code</w:t>
      </w:r>
    </w:p>
    <w:p w:rsidR="00000000" w:rsidDel="00000000" w:rsidP="00000000" w:rsidRDefault="00000000" w:rsidRPr="00000000" w14:paraId="000018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18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18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18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affinity:</w:t>
      </w:r>
    </w:p>
    <w:p w:rsidR="00000000" w:rsidDel="00000000" w:rsidP="00000000" w:rsidRDefault="00000000" w:rsidRPr="00000000" w14:paraId="000018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podAntiAffinity:</w:t>
      </w:r>
    </w:p>
    <w:p w:rsidR="00000000" w:rsidDel="00000000" w:rsidP="00000000" w:rsidRDefault="00000000" w:rsidRPr="00000000" w14:paraId="000018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8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labelSelector:</w:t>
      </w:r>
    </w:p>
    <w:p w:rsidR="00000000" w:rsidDel="00000000" w:rsidP="00000000" w:rsidRDefault="00000000" w:rsidRPr="00000000" w14:paraId="000018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8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8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topologyKey: "kubernetes.io/hostname"</w:t>
      </w:r>
    </w:p>
    <w:p w:rsidR="00000000" w:rsidDel="00000000" w:rsidP="00000000" w:rsidRDefault="00000000" w:rsidRPr="00000000" w14:paraId="000018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8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8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myimage</w:t>
      </w:r>
    </w:p>
    <w:p w:rsidR="00000000" w:rsidDel="00000000" w:rsidP="00000000" w:rsidRDefault="00000000" w:rsidRPr="00000000" w14:paraId="000018A2">
      <w:pPr>
        <w:spacing w:after="240" w:before="240" w:lineRule="auto"/>
        <w:rPr/>
      </w:pPr>
      <w:r w:rsidDel="00000000" w:rsidR="00000000" w:rsidRPr="00000000">
        <w:rPr>
          <w:rtl w:val="0"/>
        </w:rPr>
      </w:r>
    </w:p>
    <w:p w:rsidR="00000000" w:rsidDel="00000000" w:rsidP="00000000" w:rsidRDefault="00000000" w:rsidRPr="00000000" w14:paraId="000018A3">
      <w:pPr>
        <w:spacing w:after="240" w:before="240" w:lineRule="auto"/>
        <w:rPr/>
      </w:pPr>
      <w:r w:rsidDel="00000000" w:rsidR="00000000" w:rsidRPr="00000000">
        <w:rPr>
          <w:rtl w:val="0"/>
        </w:rPr>
        <w:t xml:space="preserve">This pod will avoid being scheduled on a node that already has a pod with the label </w:t>
      </w:r>
      <w:r w:rsidDel="00000000" w:rsidR="00000000" w:rsidRPr="00000000">
        <w:rPr>
          <w:rFonts w:ascii="Roboto Mono" w:cs="Roboto Mono" w:eastAsia="Roboto Mono" w:hAnsi="Roboto Mono"/>
          <w:color w:val="188038"/>
          <w:rtl w:val="0"/>
        </w:rPr>
        <w:t xml:space="preserve">app=myapp</w:t>
      </w:r>
      <w:r w:rsidDel="00000000" w:rsidR="00000000" w:rsidRPr="00000000">
        <w:rPr>
          <w:rtl w:val="0"/>
        </w:rPr>
        <w:t xml:space="preserve">.</w:t>
      </w:r>
    </w:p>
    <w:p w:rsidR="00000000" w:rsidDel="00000000" w:rsidP="00000000" w:rsidRDefault="00000000" w:rsidRPr="00000000" w14:paraId="000018A4">
      <w:pPr>
        <w:pStyle w:val="Heading4"/>
        <w:keepNext w:val="0"/>
        <w:keepLines w:val="0"/>
        <w:spacing w:after="40" w:before="240" w:lineRule="auto"/>
        <w:rPr>
          <w:b w:val="1"/>
          <w:color w:val="000000"/>
          <w:sz w:val="22"/>
          <w:szCs w:val="22"/>
        </w:rPr>
      </w:pPr>
      <w:bookmarkStart w:colFirst="0" w:colLast="0" w:name="_5luo39ju8otm" w:id="700"/>
      <w:bookmarkEnd w:id="700"/>
      <w:r w:rsidDel="00000000" w:rsidR="00000000" w:rsidRPr="00000000">
        <w:rPr>
          <w:b w:val="1"/>
          <w:color w:val="000000"/>
          <w:sz w:val="22"/>
          <w:szCs w:val="22"/>
          <w:rtl w:val="0"/>
        </w:rPr>
        <w:t xml:space="preserve">Use Case for Affinity and Anti-Affinity:</w:t>
      </w:r>
    </w:p>
    <w:p w:rsidR="00000000" w:rsidDel="00000000" w:rsidP="00000000" w:rsidRDefault="00000000" w:rsidRPr="00000000" w14:paraId="000018A5">
      <w:pPr>
        <w:numPr>
          <w:ilvl w:val="0"/>
          <w:numId w:val="122"/>
        </w:numPr>
        <w:spacing w:after="0" w:afterAutospacing="0" w:before="240" w:lineRule="auto"/>
        <w:ind w:left="720" w:hanging="360"/>
      </w:pPr>
      <w:r w:rsidDel="00000000" w:rsidR="00000000" w:rsidRPr="00000000">
        <w:rPr>
          <w:b w:val="1"/>
          <w:rtl w:val="0"/>
        </w:rPr>
        <w:t xml:space="preserve">Pod Affinity</w:t>
      </w:r>
      <w:r w:rsidDel="00000000" w:rsidR="00000000" w:rsidRPr="00000000">
        <w:rPr>
          <w:rtl w:val="0"/>
        </w:rPr>
        <w:t xml:space="preserve">: Use when you want pods to be scheduled together, such as in the case of a </w:t>
      </w:r>
      <w:r w:rsidDel="00000000" w:rsidR="00000000" w:rsidRPr="00000000">
        <w:rPr>
          <w:b w:val="1"/>
          <w:rtl w:val="0"/>
        </w:rPr>
        <w:t xml:space="preserve">frontend</w:t>
      </w:r>
      <w:r w:rsidDel="00000000" w:rsidR="00000000" w:rsidRPr="00000000">
        <w:rPr>
          <w:rtl w:val="0"/>
        </w:rPr>
        <w:t xml:space="preserve"> and </w:t>
      </w:r>
      <w:r w:rsidDel="00000000" w:rsidR="00000000" w:rsidRPr="00000000">
        <w:rPr>
          <w:b w:val="1"/>
          <w:rtl w:val="0"/>
        </w:rPr>
        <w:t xml:space="preserve">backend</w:t>
      </w:r>
      <w:r w:rsidDel="00000000" w:rsidR="00000000" w:rsidRPr="00000000">
        <w:rPr>
          <w:rtl w:val="0"/>
        </w:rPr>
        <w:t xml:space="preserve">being placed together for low-latency communication.</w:t>
      </w:r>
    </w:p>
    <w:p w:rsidR="00000000" w:rsidDel="00000000" w:rsidP="00000000" w:rsidRDefault="00000000" w:rsidRPr="00000000" w14:paraId="000018A6">
      <w:pPr>
        <w:numPr>
          <w:ilvl w:val="0"/>
          <w:numId w:val="122"/>
        </w:numPr>
        <w:spacing w:after="0" w:afterAutospacing="0" w:before="0" w:beforeAutospacing="0" w:lineRule="auto"/>
        <w:ind w:left="720" w:hanging="360"/>
      </w:pPr>
      <w:r w:rsidDel="00000000" w:rsidR="00000000" w:rsidRPr="00000000">
        <w:rPr>
          <w:b w:val="1"/>
          <w:rtl w:val="0"/>
        </w:rPr>
        <w:t xml:space="preserve">Pod Anti-Affinity</w:t>
      </w:r>
      <w:r w:rsidDel="00000000" w:rsidR="00000000" w:rsidRPr="00000000">
        <w:rPr>
          <w:rtl w:val="0"/>
        </w:rPr>
        <w:t xml:space="preserve">: Use when you need to ensure that certain pods are not placed on the same node, for example, to avoid having replicas of the same application running on the same node for high availability.</w:t>
      </w:r>
    </w:p>
    <w:p w:rsidR="00000000" w:rsidDel="00000000" w:rsidP="00000000" w:rsidRDefault="00000000" w:rsidRPr="00000000" w14:paraId="000018A7">
      <w:pPr>
        <w:numPr>
          <w:ilvl w:val="0"/>
          <w:numId w:val="122"/>
        </w:numPr>
        <w:spacing w:after="240" w:before="0" w:beforeAutospacing="0" w:lineRule="auto"/>
        <w:ind w:left="720" w:hanging="360"/>
      </w:pPr>
      <w:r w:rsidDel="00000000" w:rsidR="00000000" w:rsidRPr="00000000">
        <w:rPr>
          <w:b w:val="1"/>
          <w:rtl w:val="0"/>
        </w:rPr>
        <w:t xml:space="preserve">Node Affinity</w:t>
      </w:r>
      <w:r w:rsidDel="00000000" w:rsidR="00000000" w:rsidRPr="00000000">
        <w:rPr>
          <w:rtl w:val="0"/>
        </w:rPr>
        <w:t xml:space="preserve">: Use when you need to constrain pods to run on specific nodes based on hardware characteristics or other node-level metadata.</w:t>
      </w:r>
    </w:p>
    <w:p w:rsidR="00000000" w:rsidDel="00000000" w:rsidP="00000000" w:rsidRDefault="00000000" w:rsidRPr="00000000" w14:paraId="000018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A9">
      <w:pPr>
        <w:pStyle w:val="Heading3"/>
        <w:keepNext w:val="0"/>
        <w:keepLines w:val="0"/>
        <w:spacing w:before="280" w:lineRule="auto"/>
        <w:rPr>
          <w:b w:val="1"/>
          <w:color w:val="000000"/>
          <w:sz w:val="26"/>
          <w:szCs w:val="26"/>
        </w:rPr>
      </w:pPr>
      <w:bookmarkStart w:colFirst="0" w:colLast="0" w:name="_9kf0v8poaie5" w:id="701"/>
      <w:bookmarkEnd w:id="701"/>
      <w:r w:rsidDel="00000000" w:rsidR="00000000" w:rsidRPr="00000000">
        <w:rPr>
          <w:b w:val="1"/>
          <w:color w:val="000000"/>
          <w:sz w:val="26"/>
          <w:szCs w:val="26"/>
          <w:rtl w:val="0"/>
        </w:rPr>
        <w:t xml:space="preserve">Summary of Key Concepts: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803738317757"/>
        <w:gridCol w:w="2672.8971962616824"/>
        <w:gridCol w:w="5224.2990654205605"/>
        <w:tblGridChange w:id="0">
          <w:tblGrid>
            <w:gridCol w:w="1462.803738317757"/>
            <w:gridCol w:w="2672.8971962616824"/>
            <w:gridCol w:w="5224.29906542056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A">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B">
            <w:pPr>
              <w:spacing w:after="240" w:befor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C">
            <w:pPr>
              <w:spacing w:after="240" w:before="240" w:lineRule="auto"/>
              <w:jc w:val="center"/>
              <w:rPr/>
            </w:pPr>
            <w:r w:rsidDel="00000000" w:rsidR="00000000" w:rsidRPr="00000000">
              <w:rPr>
                <w:b w:val="1"/>
                <w:rtl w:val="0"/>
              </w:rPr>
              <w:t xml:space="preserve">Example</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D">
            <w:pPr>
              <w:spacing w:after="240" w:before="240" w:lineRule="auto"/>
              <w:rPr/>
            </w:pPr>
            <w:r w:rsidDel="00000000" w:rsidR="00000000" w:rsidRPr="00000000">
              <w:rPr>
                <w:b w:val="1"/>
                <w:rtl w:val="0"/>
              </w:rPr>
              <w:t xml:space="preserve">Node 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E">
            <w:pPr>
              <w:spacing w:after="240" w:before="240" w:lineRule="auto"/>
              <w:rPr/>
            </w:pPr>
            <w:r w:rsidDel="00000000" w:rsidR="00000000" w:rsidRPr="00000000">
              <w:rPr>
                <w:rtl w:val="0"/>
              </w:rPr>
              <w:t xml:space="preserve">Ensures a pod runs only on nodes with matching labels.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AF">
            <w:pPr>
              <w:spacing w:after="240" w:before="240" w:lineRule="auto"/>
              <w:rPr/>
            </w:pPr>
            <w:r w:rsidDel="00000000" w:rsidR="00000000" w:rsidRPr="00000000">
              <w:rPr>
                <w:rFonts w:ascii="Roboto Mono" w:cs="Roboto Mono" w:eastAsia="Roboto Mono" w:hAnsi="Roboto Mono"/>
                <w:color w:val="188038"/>
                <w:rtl w:val="0"/>
              </w:rPr>
              <w:t xml:space="preserve">nodeSelector: {disktype: ssd}</w:t>
            </w:r>
            <w:r w:rsidDel="00000000" w:rsidR="00000000" w:rsidRPr="00000000">
              <w:rPr>
                <w:rtl w:val="0"/>
              </w:rPr>
              <w:t xml:space="preserve"> to run pods only on nodes labeled with </w:t>
            </w:r>
            <w:r w:rsidDel="00000000" w:rsidR="00000000" w:rsidRPr="00000000">
              <w:rPr>
                <w:rFonts w:ascii="Roboto Mono" w:cs="Roboto Mono" w:eastAsia="Roboto Mono" w:hAnsi="Roboto Mono"/>
                <w:color w:val="188038"/>
                <w:rtl w:val="0"/>
              </w:rPr>
              <w:t xml:space="preserve">disktype=ssd</w:t>
            </w:r>
            <w:r w:rsidDel="00000000" w:rsidR="00000000" w:rsidRPr="00000000">
              <w:rPr>
                <w:rtl w:val="0"/>
              </w:rPr>
              <w:t xml:space="preserv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0">
            <w:pPr>
              <w:spacing w:after="240" w:before="240" w:lineRule="auto"/>
              <w:rPr/>
            </w:pPr>
            <w:r w:rsidDel="00000000" w:rsidR="00000000" w:rsidRPr="00000000">
              <w:rPr>
                <w:b w:val="1"/>
                <w:rtl w:val="0"/>
              </w:rPr>
              <w:t xml:space="preserve">Taints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1">
            <w:pPr>
              <w:spacing w:after="240" w:before="240" w:lineRule="auto"/>
              <w:rPr/>
            </w:pPr>
            <w:r w:rsidDel="00000000" w:rsidR="00000000" w:rsidRPr="00000000">
              <w:rPr>
                <w:rtl w:val="0"/>
              </w:rPr>
              <w:t xml:space="preserve">Prevents pods from being scheduled on nodes unless they tolerate the taint.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2">
            <w:pPr>
              <w:spacing w:after="240" w:before="240" w:lineRule="auto"/>
              <w:rPr/>
            </w:pPr>
            <w:r w:rsidDel="00000000" w:rsidR="00000000" w:rsidRPr="00000000">
              <w:rPr>
                <w:rFonts w:ascii="Roboto Mono" w:cs="Roboto Mono" w:eastAsia="Roboto Mono" w:hAnsi="Roboto Mono"/>
                <w:color w:val="188038"/>
                <w:rtl w:val="0"/>
              </w:rPr>
              <w:t xml:space="preserve">kubectl taint nodes &lt;node-name&gt; disktype=ssd:NoSchedule</w:t>
            </w:r>
            <w:r w:rsidDel="00000000" w:rsidR="00000000" w:rsidRPr="00000000">
              <w:rPr>
                <w:rtl w:val="0"/>
              </w:rPr>
              <w:t xml:space="preserve"> to prevent scheduling on non-SSD nodes.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3">
            <w:pPr>
              <w:spacing w:after="240" w:before="240" w:lineRule="auto"/>
              <w:rPr/>
            </w:pPr>
            <w:r w:rsidDel="00000000" w:rsidR="00000000" w:rsidRPr="00000000">
              <w:rPr>
                <w:b w:val="1"/>
                <w:rtl w:val="0"/>
              </w:rPr>
              <w:t xml:space="preserve">Tolerations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4">
            <w:pPr>
              <w:spacing w:after="240" w:before="240" w:lineRule="auto"/>
              <w:rPr/>
            </w:pPr>
            <w:r w:rsidDel="00000000" w:rsidR="00000000" w:rsidRPr="00000000">
              <w:rPr>
                <w:rtl w:val="0"/>
              </w:rPr>
              <w:t xml:space="preserve">Allows pods to be scheduled on tainted nodes by tolerating the taints.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5">
            <w:pPr>
              <w:spacing w:after="240" w:before="240" w:lineRule="auto"/>
              <w:rPr/>
            </w:pPr>
            <w:r w:rsidDel="00000000" w:rsidR="00000000" w:rsidRPr="00000000">
              <w:rPr>
                <w:rtl w:val="0"/>
              </w:rPr>
              <w:t xml:space="preserve">Pod tolerates </w:t>
            </w:r>
            <w:r w:rsidDel="00000000" w:rsidR="00000000" w:rsidRPr="00000000">
              <w:rPr>
                <w:rFonts w:ascii="Roboto Mono" w:cs="Roboto Mono" w:eastAsia="Roboto Mono" w:hAnsi="Roboto Mono"/>
                <w:color w:val="188038"/>
                <w:rtl w:val="0"/>
              </w:rPr>
              <w:t xml:space="preserve">disktype=ssd:NoSchedule</w:t>
            </w:r>
            <w:r w:rsidDel="00000000" w:rsidR="00000000" w:rsidRPr="00000000">
              <w:rPr>
                <w:rtl w:val="0"/>
              </w:rPr>
              <w:t xml:space="preserve"> to run on tainted SSD nodes.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6">
            <w:pPr>
              <w:spacing w:after="240" w:before="240" w:lineRule="auto"/>
              <w:rPr/>
            </w:pPr>
            <w:r w:rsidDel="00000000" w:rsidR="00000000" w:rsidRPr="00000000">
              <w:rPr>
                <w:b w:val="1"/>
                <w:rtl w:val="0"/>
              </w:rPr>
              <w:t xml:space="preserve">Node 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7">
            <w:pPr>
              <w:spacing w:after="240" w:before="240" w:lineRule="auto"/>
              <w:rPr/>
            </w:pPr>
            <w:r w:rsidDel="00000000" w:rsidR="00000000" w:rsidRPr="00000000">
              <w:rPr>
                <w:rtl w:val="0"/>
              </w:rPr>
              <w:t xml:space="preserve">Allows scheduling based on node labels and supports required and preferred rules.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8">
            <w:pPr>
              <w:spacing w:after="240" w:before="240" w:lineRule="auto"/>
              <w:rPr/>
            </w:pPr>
            <w:r w:rsidDel="00000000" w:rsidR="00000000" w:rsidRPr="00000000">
              <w:rPr>
                <w:rtl w:val="0"/>
              </w:rPr>
              <w:t xml:space="preserve">Ensure a pod runs on nodes with the label </w:t>
            </w:r>
            <w:r w:rsidDel="00000000" w:rsidR="00000000" w:rsidRPr="00000000">
              <w:rPr>
                <w:rFonts w:ascii="Roboto Mono" w:cs="Roboto Mono" w:eastAsia="Roboto Mono" w:hAnsi="Roboto Mono"/>
                <w:color w:val="188038"/>
                <w:rtl w:val="0"/>
              </w:rPr>
              <w:t xml:space="preserve">disktype=ssd</w:t>
            </w:r>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9">
            <w:pPr>
              <w:spacing w:after="240" w:before="240" w:lineRule="auto"/>
              <w:rPr/>
            </w:pPr>
            <w:r w:rsidDel="00000000" w:rsidR="00000000" w:rsidRPr="00000000">
              <w:rPr>
                <w:b w:val="1"/>
                <w:rtl w:val="0"/>
              </w:rPr>
              <w:t xml:space="preserve">Pod 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A">
            <w:pPr>
              <w:spacing w:after="240" w:before="240" w:lineRule="auto"/>
              <w:rPr/>
            </w:pPr>
            <w:r w:rsidDel="00000000" w:rsidR="00000000" w:rsidRPr="00000000">
              <w:rPr>
                <w:rtl w:val="0"/>
              </w:rPr>
              <w:t xml:space="preserve">Ensures a pod is scheduled near other pods based on label selectors.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B">
            <w:pPr>
              <w:spacing w:after="240" w:before="240" w:lineRule="auto"/>
              <w:rPr/>
            </w:pPr>
            <w:r w:rsidDel="00000000" w:rsidR="00000000" w:rsidRPr="00000000">
              <w:rPr>
                <w:rtl w:val="0"/>
              </w:rPr>
              <w:t xml:space="preserve">Schedule a pod to run on the same node as other pods with </w:t>
            </w:r>
            <w:r w:rsidDel="00000000" w:rsidR="00000000" w:rsidRPr="00000000">
              <w:rPr>
                <w:rFonts w:ascii="Roboto Mono" w:cs="Roboto Mono" w:eastAsia="Roboto Mono" w:hAnsi="Roboto Mono"/>
                <w:color w:val="188038"/>
                <w:rtl w:val="0"/>
              </w:rPr>
              <w:t xml:space="preserve">app=myapp</w:t>
            </w:r>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C">
            <w:pPr>
              <w:spacing w:after="240" w:before="240" w:lineRule="auto"/>
              <w:rPr/>
            </w:pPr>
            <w:r w:rsidDel="00000000" w:rsidR="00000000" w:rsidRPr="00000000">
              <w:rPr>
                <w:b w:val="1"/>
                <w:rtl w:val="0"/>
              </w:rPr>
              <w:t xml:space="preserve">Pod Anti-Affinity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D">
            <w:pPr>
              <w:spacing w:after="240" w:before="240" w:lineRule="auto"/>
              <w:rPr/>
            </w:pPr>
            <w:r w:rsidDel="00000000" w:rsidR="00000000" w:rsidRPr="00000000">
              <w:rPr>
                <w:rtl w:val="0"/>
              </w:rPr>
              <w:t xml:space="preserve">Ensures a pod is not scheduled near other pods with specific labels.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8BE">
            <w:pPr>
              <w:spacing w:after="240" w:before="240" w:lineRule="auto"/>
              <w:rPr/>
            </w:pPr>
            <w:r w:rsidDel="00000000" w:rsidR="00000000" w:rsidRPr="00000000">
              <w:rPr>
                <w:rtl w:val="0"/>
              </w:rPr>
              <w:t xml:space="preserve">Prevent two replicas of the same pod from running on the same node for high availability.</w:t>
            </w:r>
          </w:p>
        </w:tc>
      </w:tr>
    </w:tbl>
    <w:p w:rsidR="00000000" w:rsidDel="00000000" w:rsidP="00000000" w:rsidRDefault="00000000" w:rsidRPr="00000000" w14:paraId="000018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0">
      <w:pPr>
        <w:pStyle w:val="Heading3"/>
        <w:keepNext w:val="0"/>
        <w:keepLines w:val="0"/>
        <w:spacing w:before="280" w:lineRule="auto"/>
        <w:rPr>
          <w:b w:val="1"/>
          <w:color w:val="000000"/>
          <w:sz w:val="26"/>
          <w:szCs w:val="26"/>
        </w:rPr>
      </w:pPr>
      <w:bookmarkStart w:colFirst="0" w:colLast="0" w:name="_8eksntezsq2z" w:id="702"/>
      <w:bookmarkEnd w:id="702"/>
      <w:r w:rsidDel="00000000" w:rsidR="00000000" w:rsidRPr="00000000">
        <w:rPr>
          <w:b w:val="1"/>
          <w:color w:val="000000"/>
          <w:sz w:val="26"/>
          <w:szCs w:val="26"/>
          <w:rtl w:val="0"/>
        </w:rPr>
        <w:t xml:space="preserve">Conclusion:</w:t>
      </w:r>
    </w:p>
    <w:p w:rsidR="00000000" w:rsidDel="00000000" w:rsidP="00000000" w:rsidRDefault="00000000" w:rsidRPr="00000000" w14:paraId="000018C1">
      <w:pPr>
        <w:numPr>
          <w:ilvl w:val="0"/>
          <w:numId w:val="464"/>
        </w:numPr>
        <w:spacing w:after="0" w:afterAutospacing="0" w:before="240" w:lineRule="auto"/>
        <w:ind w:left="720" w:hanging="360"/>
      </w:pPr>
      <w:r w:rsidDel="00000000" w:rsidR="00000000" w:rsidRPr="00000000">
        <w:rPr>
          <w:b w:val="1"/>
          <w:rtl w:val="0"/>
        </w:rPr>
        <w:t xml:space="preserve">Node Selector</w:t>
      </w:r>
      <w:r w:rsidDel="00000000" w:rsidR="00000000" w:rsidRPr="00000000">
        <w:rPr>
          <w:rtl w:val="0"/>
        </w:rPr>
        <w:t xml:space="preserve"> is simple but rigid, useful for basic node selection.</w:t>
      </w:r>
    </w:p>
    <w:p w:rsidR="00000000" w:rsidDel="00000000" w:rsidP="00000000" w:rsidRDefault="00000000" w:rsidRPr="00000000" w14:paraId="000018C2">
      <w:pPr>
        <w:numPr>
          <w:ilvl w:val="0"/>
          <w:numId w:val="464"/>
        </w:numPr>
        <w:spacing w:after="0" w:afterAutospacing="0" w:before="0" w:beforeAutospacing="0" w:lineRule="auto"/>
        <w:ind w:left="720" w:hanging="360"/>
      </w:pPr>
      <w:r w:rsidDel="00000000" w:rsidR="00000000" w:rsidRPr="00000000">
        <w:rPr>
          <w:b w:val="1"/>
          <w:rtl w:val="0"/>
        </w:rPr>
        <w:t xml:space="preserve">Taints and Tolerations</w:t>
      </w:r>
      <w:r w:rsidDel="00000000" w:rsidR="00000000" w:rsidRPr="00000000">
        <w:rPr>
          <w:rtl w:val="0"/>
        </w:rPr>
        <w:t xml:space="preserve"> provide a way to repel pods from nodes, with pods tolerating taints to allow specific placement.</w:t>
      </w:r>
    </w:p>
    <w:p w:rsidR="00000000" w:rsidDel="00000000" w:rsidP="00000000" w:rsidRDefault="00000000" w:rsidRPr="00000000" w14:paraId="000018C3">
      <w:pPr>
        <w:numPr>
          <w:ilvl w:val="0"/>
          <w:numId w:val="464"/>
        </w:numPr>
        <w:spacing w:after="240" w:before="0" w:beforeAutospacing="0" w:lineRule="auto"/>
        <w:ind w:left="720" w:hanging="360"/>
      </w:pPr>
      <w:r w:rsidDel="00000000" w:rsidR="00000000" w:rsidRPr="00000000">
        <w:rPr>
          <w:b w:val="1"/>
          <w:rtl w:val="0"/>
        </w:rPr>
        <w:t xml:space="preserve">Affinity</w:t>
      </w:r>
      <w:r w:rsidDel="00000000" w:rsidR="00000000" w:rsidRPr="00000000">
        <w:rPr>
          <w:rtl w:val="0"/>
        </w:rPr>
        <w:t xml:space="preserve"> and </w:t>
      </w:r>
      <w:r w:rsidDel="00000000" w:rsidR="00000000" w:rsidRPr="00000000">
        <w:rPr>
          <w:b w:val="1"/>
          <w:rtl w:val="0"/>
        </w:rPr>
        <w:t xml:space="preserve">Anti-Affinity</w:t>
      </w:r>
      <w:r w:rsidDel="00000000" w:rsidR="00000000" w:rsidRPr="00000000">
        <w:rPr>
          <w:rtl w:val="0"/>
        </w:rPr>
        <w:t xml:space="preserve"> offer more flexible and powerful pod scheduling, helping you manage how pods interact with other pods and specific node characteristics.</w:t>
      </w:r>
    </w:p>
    <w:p w:rsidR="00000000" w:rsidDel="00000000" w:rsidP="00000000" w:rsidRDefault="00000000" w:rsidRPr="00000000" w14:paraId="000018C4">
      <w:pPr>
        <w:spacing w:after="240" w:before="240" w:lineRule="auto"/>
        <w:rPr/>
      </w:pPr>
      <w:r w:rsidDel="00000000" w:rsidR="00000000" w:rsidRPr="00000000">
        <w:rPr>
          <w:rtl w:val="0"/>
        </w:rPr>
      </w:r>
    </w:p>
    <w:p w:rsidR="00000000" w:rsidDel="00000000" w:rsidP="00000000" w:rsidRDefault="00000000" w:rsidRPr="00000000" w14:paraId="000018C5">
      <w:pPr>
        <w:pStyle w:val="Heading1"/>
        <w:spacing w:after="240" w:before="240" w:lineRule="auto"/>
        <w:rPr/>
      </w:pPr>
      <w:bookmarkStart w:colFirst="0" w:colLast="0" w:name="_ydt9p512hgq" w:id="703"/>
      <w:bookmarkEnd w:id="703"/>
      <w:r w:rsidDel="00000000" w:rsidR="00000000" w:rsidRPr="00000000">
        <w:rPr>
          <w:rtl w:val="0"/>
        </w:rPr>
        <w:t xml:space="preserve">What is max pod disruption in k8 and how does it work ?</w:t>
      </w:r>
    </w:p>
    <w:p w:rsidR="00000000" w:rsidDel="00000000" w:rsidP="00000000" w:rsidRDefault="00000000" w:rsidRPr="00000000" w14:paraId="000018C6">
      <w:pPr>
        <w:pStyle w:val="Heading3"/>
        <w:keepNext w:val="0"/>
        <w:keepLines w:val="0"/>
        <w:spacing w:before="280" w:lineRule="auto"/>
        <w:rPr>
          <w:b w:val="1"/>
          <w:color w:val="000000"/>
          <w:sz w:val="26"/>
          <w:szCs w:val="26"/>
        </w:rPr>
      </w:pPr>
      <w:bookmarkStart w:colFirst="0" w:colLast="0" w:name="_8x2fwdhwmf2i" w:id="704"/>
      <w:bookmarkEnd w:id="704"/>
      <w:r w:rsidDel="00000000" w:rsidR="00000000" w:rsidRPr="00000000">
        <w:rPr>
          <w:b w:val="1"/>
          <w:color w:val="000000"/>
          <w:sz w:val="26"/>
          <w:szCs w:val="26"/>
          <w:rtl w:val="0"/>
        </w:rPr>
        <w:t xml:space="preserve">Max Pod Disruption in Kubernetes</w:t>
      </w:r>
    </w:p>
    <w:p w:rsidR="00000000" w:rsidDel="00000000" w:rsidP="00000000" w:rsidRDefault="00000000" w:rsidRPr="00000000" w14:paraId="000018C7">
      <w:pPr>
        <w:spacing w:after="240" w:before="240" w:lineRule="auto"/>
        <w:rPr/>
      </w:pPr>
      <w:r w:rsidDel="00000000" w:rsidR="00000000" w:rsidRPr="00000000">
        <w:rPr>
          <w:rtl w:val="0"/>
        </w:rPr>
        <w:t xml:space="preserve">Max Pod Disruption in Kubernetes is a concept managed by the </w:t>
      </w:r>
      <w:r w:rsidDel="00000000" w:rsidR="00000000" w:rsidRPr="00000000">
        <w:rPr>
          <w:b w:val="1"/>
          <w:rtl w:val="0"/>
        </w:rPr>
        <w:t xml:space="preserve">PodDisruptionBudget (PDB)</w:t>
      </w:r>
      <w:r w:rsidDel="00000000" w:rsidR="00000000" w:rsidRPr="00000000">
        <w:rPr>
          <w:rtl w:val="0"/>
        </w:rPr>
        <w:t xml:space="preserve">. It ensures that a minimum number of application pods remain available during </w:t>
      </w:r>
      <w:r w:rsidDel="00000000" w:rsidR="00000000" w:rsidRPr="00000000">
        <w:rPr>
          <w:b w:val="1"/>
          <w:rtl w:val="0"/>
        </w:rPr>
        <w:t xml:space="preserve">voluntary disruptions</w:t>
      </w:r>
      <w:r w:rsidDel="00000000" w:rsidR="00000000" w:rsidRPr="00000000">
        <w:rPr>
          <w:rtl w:val="0"/>
        </w:rPr>
        <w:t xml:space="preserve"> such as node maintenance, cluster upgrades, or scaling operations.</w:t>
      </w:r>
    </w:p>
    <w:p w:rsidR="00000000" w:rsidDel="00000000" w:rsidP="00000000" w:rsidRDefault="00000000" w:rsidRPr="00000000" w14:paraId="000018C8">
      <w:pPr>
        <w:spacing w:after="240" w:before="240" w:lineRule="auto"/>
        <w:rPr/>
      </w:pPr>
      <w:r w:rsidDel="00000000" w:rsidR="00000000" w:rsidRPr="00000000">
        <w:rPr>
          <w:rtl w:val="0"/>
        </w:rPr>
        <w:t xml:space="preserve">The </w:t>
      </w:r>
      <w:r w:rsidDel="00000000" w:rsidR="00000000" w:rsidRPr="00000000">
        <w:rPr>
          <w:b w:val="1"/>
          <w:rtl w:val="0"/>
        </w:rPr>
        <w:t xml:space="preserve">maximum pod disruption</w:t>
      </w:r>
      <w:r w:rsidDel="00000000" w:rsidR="00000000" w:rsidRPr="00000000">
        <w:rPr>
          <w:rtl w:val="0"/>
        </w:rPr>
        <w:t xml:space="preserve"> is either:</w:t>
      </w:r>
    </w:p>
    <w:p w:rsidR="00000000" w:rsidDel="00000000" w:rsidP="00000000" w:rsidRDefault="00000000" w:rsidRPr="00000000" w14:paraId="000018C9">
      <w:pPr>
        <w:numPr>
          <w:ilvl w:val="0"/>
          <w:numId w:val="12"/>
        </w:numPr>
        <w:spacing w:after="0" w:afterAutospacing="0" w:before="240" w:lineRule="auto"/>
        <w:ind w:left="720" w:hanging="360"/>
      </w:pPr>
      <w:r w:rsidDel="00000000" w:rsidR="00000000" w:rsidRPr="00000000">
        <w:rPr>
          <w:rtl w:val="0"/>
        </w:rPr>
        <w:t xml:space="preserve">Defined explicitly via the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 field in the PDB.</w:t>
      </w:r>
    </w:p>
    <w:p w:rsidR="00000000" w:rsidDel="00000000" w:rsidP="00000000" w:rsidRDefault="00000000" w:rsidRPr="00000000" w14:paraId="000018CA">
      <w:pPr>
        <w:numPr>
          <w:ilvl w:val="0"/>
          <w:numId w:val="12"/>
        </w:numPr>
        <w:spacing w:after="240" w:before="0" w:beforeAutospacing="0" w:lineRule="auto"/>
        <w:ind w:left="720" w:hanging="360"/>
      </w:pPr>
      <w:r w:rsidDel="00000000" w:rsidR="00000000" w:rsidRPr="00000000">
        <w:rPr>
          <w:rtl w:val="0"/>
        </w:rPr>
        <w:t xml:space="preserve">Calculated implicitly based on the </w:t>
      </w:r>
      <w:r w:rsidDel="00000000" w:rsidR="00000000" w:rsidRPr="00000000">
        <w:rPr>
          <w:rFonts w:ascii="Roboto Mono" w:cs="Roboto Mono" w:eastAsia="Roboto Mono" w:hAnsi="Roboto Mono"/>
          <w:color w:val="188038"/>
          <w:rtl w:val="0"/>
        </w:rPr>
        <w:t xml:space="preserve">minAvailable</w:t>
      </w:r>
      <w:r w:rsidDel="00000000" w:rsidR="00000000" w:rsidRPr="00000000">
        <w:rPr>
          <w:rtl w:val="0"/>
        </w:rPr>
        <w:t xml:space="preserve"> field, which specifies the minimum number of pods that must always be available.</w:t>
      </w:r>
    </w:p>
    <w:p w:rsidR="00000000" w:rsidDel="00000000" w:rsidP="00000000" w:rsidRDefault="00000000" w:rsidRPr="00000000" w14:paraId="000018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CC">
      <w:pPr>
        <w:pStyle w:val="Heading3"/>
        <w:keepNext w:val="0"/>
        <w:keepLines w:val="0"/>
        <w:spacing w:before="280" w:lineRule="auto"/>
        <w:rPr>
          <w:b w:val="1"/>
          <w:color w:val="000000"/>
          <w:sz w:val="26"/>
          <w:szCs w:val="26"/>
        </w:rPr>
      </w:pPr>
      <w:bookmarkStart w:colFirst="0" w:colLast="0" w:name="_cgygrh1dkrbf" w:id="705"/>
      <w:bookmarkEnd w:id="705"/>
      <w:r w:rsidDel="00000000" w:rsidR="00000000" w:rsidRPr="00000000">
        <w:rPr>
          <w:b w:val="1"/>
          <w:color w:val="000000"/>
          <w:sz w:val="26"/>
          <w:szCs w:val="26"/>
          <w:rtl w:val="0"/>
        </w:rPr>
        <w:t xml:space="preserve">How Max Pod Disruption Works</w:t>
      </w:r>
    </w:p>
    <w:p w:rsidR="00000000" w:rsidDel="00000000" w:rsidP="00000000" w:rsidRDefault="00000000" w:rsidRPr="00000000" w14:paraId="000018CD">
      <w:pPr>
        <w:spacing w:after="240" w:before="240" w:lineRule="auto"/>
        <w:rPr/>
      </w:pPr>
      <w:r w:rsidDel="00000000" w:rsidR="00000000" w:rsidRPr="00000000">
        <w:rPr>
          <w:rtl w:val="0"/>
        </w:rPr>
        <w:t xml:space="preserve">Kubernetes uses the PDB to determine whether a voluntary disruption (e.g., eviction of a pod) can proceed without violating the specified availability constraints.</w:t>
      </w:r>
    </w:p>
    <w:p w:rsidR="00000000" w:rsidDel="00000000" w:rsidP="00000000" w:rsidRDefault="00000000" w:rsidRPr="00000000" w14:paraId="000018CE">
      <w:pPr>
        <w:pStyle w:val="Heading4"/>
        <w:keepNext w:val="0"/>
        <w:keepLines w:val="0"/>
        <w:spacing w:after="40" w:before="240" w:lineRule="auto"/>
        <w:rPr>
          <w:b w:val="1"/>
          <w:color w:val="000000"/>
          <w:sz w:val="22"/>
          <w:szCs w:val="22"/>
        </w:rPr>
      </w:pPr>
      <w:bookmarkStart w:colFirst="0" w:colLast="0" w:name="_oybtvqjx48ns" w:id="706"/>
      <w:bookmarkEnd w:id="706"/>
      <w:r w:rsidDel="00000000" w:rsidR="00000000" w:rsidRPr="00000000">
        <w:rPr>
          <w:b w:val="1"/>
          <w:color w:val="000000"/>
          <w:sz w:val="22"/>
          <w:szCs w:val="22"/>
          <w:rtl w:val="0"/>
        </w:rPr>
        <w:t xml:space="preserve">Key Fields in a PDB:</w:t>
      </w:r>
    </w:p>
    <w:p w:rsidR="00000000" w:rsidDel="00000000" w:rsidP="00000000" w:rsidRDefault="00000000" w:rsidRPr="00000000" w14:paraId="000018CF">
      <w:pPr>
        <w:numPr>
          <w:ilvl w:val="0"/>
          <w:numId w:val="28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minAvailable</w:t>
      </w:r>
      <w:r w:rsidDel="00000000" w:rsidR="00000000" w:rsidRPr="00000000">
        <w:rPr>
          <w:rtl w:val="0"/>
        </w:rPr>
        <w:t xml:space="preserve">:</w:t>
      </w:r>
    </w:p>
    <w:p w:rsidR="00000000" w:rsidDel="00000000" w:rsidP="00000000" w:rsidRDefault="00000000" w:rsidRPr="00000000" w14:paraId="000018D0">
      <w:pPr>
        <w:numPr>
          <w:ilvl w:val="1"/>
          <w:numId w:val="280"/>
        </w:numPr>
        <w:spacing w:after="0" w:afterAutospacing="0" w:before="0" w:beforeAutospacing="0" w:lineRule="auto"/>
        <w:ind w:left="1440" w:hanging="360"/>
      </w:pPr>
      <w:r w:rsidDel="00000000" w:rsidR="00000000" w:rsidRPr="00000000">
        <w:rPr>
          <w:rtl w:val="0"/>
        </w:rPr>
        <w:t xml:space="preserve">Specifies the minimum number of pods that must remain available.</w:t>
      </w:r>
    </w:p>
    <w:p w:rsidR="00000000" w:rsidDel="00000000" w:rsidP="00000000" w:rsidRDefault="00000000" w:rsidRPr="00000000" w14:paraId="000018D1">
      <w:pPr>
        <w:numPr>
          <w:ilvl w:val="1"/>
          <w:numId w:val="280"/>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minAvailable: 3</w:t>
      </w:r>
      <w:r w:rsidDel="00000000" w:rsidR="00000000" w:rsidRPr="00000000">
        <w:rPr>
          <w:rtl w:val="0"/>
        </w:rPr>
        <w:t xml:space="preserve"> means that at least 3 pods should always be running and available.</w:t>
      </w:r>
    </w:p>
    <w:p w:rsidR="00000000" w:rsidDel="00000000" w:rsidP="00000000" w:rsidRDefault="00000000" w:rsidRPr="00000000" w14:paraId="000018D2">
      <w:pPr>
        <w:numPr>
          <w:ilvl w:val="0"/>
          <w:numId w:val="28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maxUnavailable</w:t>
      </w:r>
      <w:r w:rsidDel="00000000" w:rsidR="00000000" w:rsidRPr="00000000">
        <w:rPr>
          <w:rtl w:val="0"/>
        </w:rPr>
        <w:t xml:space="preserve">:</w:t>
      </w:r>
    </w:p>
    <w:p w:rsidR="00000000" w:rsidDel="00000000" w:rsidP="00000000" w:rsidRDefault="00000000" w:rsidRPr="00000000" w14:paraId="000018D3">
      <w:pPr>
        <w:numPr>
          <w:ilvl w:val="1"/>
          <w:numId w:val="280"/>
        </w:numPr>
        <w:spacing w:after="0" w:afterAutospacing="0" w:before="0" w:beforeAutospacing="0" w:lineRule="auto"/>
        <w:ind w:left="1440" w:hanging="360"/>
      </w:pPr>
      <w:r w:rsidDel="00000000" w:rsidR="00000000" w:rsidRPr="00000000">
        <w:rPr>
          <w:rtl w:val="0"/>
        </w:rPr>
        <w:t xml:space="preserve">Specifies the maximum number of pods that can be disrupted simultaneously.</w:t>
      </w:r>
    </w:p>
    <w:p w:rsidR="00000000" w:rsidDel="00000000" w:rsidP="00000000" w:rsidRDefault="00000000" w:rsidRPr="00000000" w14:paraId="000018D4">
      <w:pPr>
        <w:numPr>
          <w:ilvl w:val="1"/>
          <w:numId w:val="280"/>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maxUnavailable: 1</w:t>
      </w:r>
      <w:r w:rsidDel="00000000" w:rsidR="00000000" w:rsidRPr="00000000">
        <w:rPr>
          <w:rtl w:val="0"/>
        </w:rPr>
        <w:t xml:space="preserve"> means only 1 pod can be unavailable at a time.</w:t>
      </w:r>
    </w:p>
    <w:p w:rsidR="00000000" w:rsidDel="00000000" w:rsidP="00000000" w:rsidRDefault="00000000" w:rsidRPr="00000000" w14:paraId="000018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D6">
      <w:pPr>
        <w:pStyle w:val="Heading3"/>
        <w:keepNext w:val="0"/>
        <w:keepLines w:val="0"/>
        <w:spacing w:before="280" w:lineRule="auto"/>
        <w:rPr>
          <w:b w:val="1"/>
          <w:color w:val="000000"/>
          <w:sz w:val="26"/>
          <w:szCs w:val="26"/>
        </w:rPr>
      </w:pPr>
      <w:bookmarkStart w:colFirst="0" w:colLast="0" w:name="_l0nugwqool5u" w:id="707"/>
      <w:bookmarkEnd w:id="707"/>
      <w:r w:rsidDel="00000000" w:rsidR="00000000" w:rsidRPr="00000000">
        <w:rPr>
          <w:b w:val="1"/>
          <w:color w:val="000000"/>
          <w:sz w:val="26"/>
          <w:szCs w:val="26"/>
          <w:rtl w:val="0"/>
        </w:rPr>
        <w:t xml:space="preserve">Example PDB Configuration</w:t>
      </w:r>
    </w:p>
    <w:p w:rsidR="00000000" w:rsidDel="00000000" w:rsidP="00000000" w:rsidRDefault="00000000" w:rsidRPr="00000000" w14:paraId="000018D7">
      <w:pPr>
        <w:spacing w:after="240" w:before="240" w:lineRule="auto"/>
        <w:rPr/>
      </w:pPr>
      <w:r w:rsidDel="00000000" w:rsidR="00000000" w:rsidRPr="00000000">
        <w:rPr>
          <w:rtl w:val="0"/>
        </w:rPr>
        <w:t xml:space="preserve">Here's an example of a PodDisruptionBudget:</w:t>
      </w:r>
    </w:p>
    <w:p w:rsidR="00000000" w:rsidDel="00000000" w:rsidP="00000000" w:rsidRDefault="00000000" w:rsidRPr="00000000" w14:paraId="000018D8">
      <w:pPr>
        <w:spacing w:after="240" w:before="240" w:lineRule="auto"/>
        <w:rPr/>
      </w:pPr>
      <w:r w:rsidDel="00000000" w:rsidR="00000000" w:rsidRPr="00000000">
        <w:rPr>
          <w:rtl w:val="0"/>
        </w:rPr>
        <w:t xml:space="preserve">yaml</w:t>
      </w:r>
    </w:p>
    <w:p w:rsidR="00000000" w:rsidDel="00000000" w:rsidP="00000000" w:rsidRDefault="00000000" w:rsidRPr="00000000" w14:paraId="000018D9">
      <w:pPr>
        <w:spacing w:after="240" w:before="240" w:lineRule="auto"/>
        <w:rPr/>
      </w:pPr>
      <w:r w:rsidDel="00000000" w:rsidR="00000000" w:rsidRPr="00000000">
        <w:rPr>
          <w:rtl w:val="0"/>
        </w:rPr>
        <w:t xml:space="preserve">Copy code</w:t>
      </w:r>
    </w:p>
    <w:p w:rsidR="00000000" w:rsidDel="00000000" w:rsidP="00000000" w:rsidRDefault="00000000" w:rsidRPr="00000000" w14:paraId="000018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policy/v1</w:t>
      </w:r>
    </w:p>
    <w:p w:rsidR="00000000" w:rsidDel="00000000" w:rsidP="00000000" w:rsidRDefault="00000000" w:rsidRPr="00000000" w14:paraId="000018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PodDisruptionBudget</w:t>
      </w:r>
    </w:p>
    <w:p w:rsidR="00000000" w:rsidDel="00000000" w:rsidP="00000000" w:rsidRDefault="00000000" w:rsidRPr="00000000" w14:paraId="000018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example-pdb</w:t>
      </w:r>
    </w:p>
    <w:p w:rsidR="00000000" w:rsidDel="00000000" w:rsidP="00000000" w:rsidRDefault="00000000" w:rsidRPr="00000000" w14:paraId="000018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minAvailable: 2</w:t>
      </w:r>
    </w:p>
    <w:p w:rsidR="00000000" w:rsidDel="00000000" w:rsidP="00000000" w:rsidRDefault="00000000" w:rsidRPr="00000000" w14:paraId="000018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8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8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8E3">
      <w:pPr>
        <w:spacing w:after="240" w:before="240" w:lineRule="auto"/>
        <w:rPr/>
      </w:pPr>
      <w:r w:rsidDel="00000000" w:rsidR="00000000" w:rsidRPr="00000000">
        <w:rPr>
          <w:rtl w:val="0"/>
        </w:rPr>
      </w:r>
    </w:p>
    <w:p w:rsidR="00000000" w:rsidDel="00000000" w:rsidP="00000000" w:rsidRDefault="00000000" w:rsidRPr="00000000" w14:paraId="000018E4">
      <w:pPr>
        <w:numPr>
          <w:ilvl w:val="0"/>
          <w:numId w:val="28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18E5">
      <w:pPr>
        <w:numPr>
          <w:ilvl w:val="1"/>
          <w:numId w:val="285"/>
        </w:numPr>
        <w:spacing w:after="0" w:afterAutospacing="0" w:before="0" w:beforeAutospacing="0" w:lineRule="auto"/>
        <w:ind w:left="1440" w:hanging="360"/>
      </w:pPr>
      <w:r w:rsidDel="00000000" w:rsidR="00000000" w:rsidRPr="00000000">
        <w:rPr>
          <w:rtl w:val="0"/>
        </w:rPr>
        <w:t xml:space="preserve">At least </w:t>
      </w:r>
      <w:r w:rsidDel="00000000" w:rsidR="00000000" w:rsidRPr="00000000">
        <w:rPr>
          <w:b w:val="1"/>
          <w:rtl w:val="0"/>
        </w:rPr>
        <w:t xml:space="preserve">2 pods</w:t>
      </w:r>
      <w:r w:rsidDel="00000000" w:rsidR="00000000" w:rsidRPr="00000000">
        <w:rPr>
          <w:rtl w:val="0"/>
        </w:rPr>
        <w:t xml:space="preserve"> must remain available at any time.</w:t>
      </w:r>
    </w:p>
    <w:p w:rsidR="00000000" w:rsidDel="00000000" w:rsidP="00000000" w:rsidRDefault="00000000" w:rsidRPr="00000000" w14:paraId="000018E6">
      <w:pPr>
        <w:numPr>
          <w:ilvl w:val="1"/>
          <w:numId w:val="285"/>
        </w:numPr>
        <w:spacing w:after="0" w:afterAutospacing="0" w:before="0" w:beforeAutospacing="0" w:lineRule="auto"/>
        <w:ind w:left="1440" w:hanging="360"/>
      </w:pPr>
      <w:r w:rsidDel="00000000" w:rsidR="00000000" w:rsidRPr="00000000">
        <w:rPr>
          <w:rtl w:val="0"/>
        </w:rPr>
        <w:t xml:space="preserve">Pods matching the label </w:t>
      </w:r>
      <w:r w:rsidDel="00000000" w:rsidR="00000000" w:rsidRPr="00000000">
        <w:rPr>
          <w:rFonts w:ascii="Roboto Mono" w:cs="Roboto Mono" w:eastAsia="Roboto Mono" w:hAnsi="Roboto Mono"/>
          <w:color w:val="188038"/>
          <w:rtl w:val="0"/>
        </w:rPr>
        <w:t xml:space="preserve">app: my-app</w:t>
      </w:r>
      <w:r w:rsidDel="00000000" w:rsidR="00000000" w:rsidRPr="00000000">
        <w:rPr>
          <w:rtl w:val="0"/>
        </w:rPr>
        <w:t xml:space="preserve"> are considered for this budget.</w:t>
      </w:r>
    </w:p>
    <w:p w:rsidR="00000000" w:rsidDel="00000000" w:rsidP="00000000" w:rsidRDefault="00000000" w:rsidRPr="00000000" w14:paraId="000018E7">
      <w:pPr>
        <w:numPr>
          <w:ilvl w:val="1"/>
          <w:numId w:val="285"/>
        </w:numPr>
        <w:spacing w:after="240" w:before="0" w:beforeAutospacing="0" w:lineRule="auto"/>
        <w:ind w:left="1440" w:hanging="360"/>
      </w:pPr>
      <w:r w:rsidDel="00000000" w:rsidR="00000000" w:rsidRPr="00000000">
        <w:rPr>
          <w:rtl w:val="0"/>
        </w:rPr>
        <w:t xml:space="preserve">If 4 pods are running, up to 2 can be disrupted, but only 1 if 3 are running.</w:t>
      </w:r>
    </w:p>
    <w:p w:rsidR="00000000" w:rsidDel="00000000" w:rsidP="00000000" w:rsidRDefault="00000000" w:rsidRPr="00000000" w14:paraId="000018E8">
      <w:pPr>
        <w:spacing w:after="240" w:before="240" w:lineRule="auto"/>
        <w:rPr/>
      </w:pPr>
      <w:r w:rsidDel="00000000" w:rsidR="00000000" w:rsidRPr="00000000">
        <w:rPr>
          <w:rtl w:val="0"/>
        </w:rPr>
        <w:t xml:space="preserve">Alternatively, using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w:t>
      </w:r>
    </w:p>
    <w:p w:rsidR="00000000" w:rsidDel="00000000" w:rsidP="00000000" w:rsidRDefault="00000000" w:rsidRPr="00000000" w14:paraId="000018E9">
      <w:pPr>
        <w:spacing w:after="240" w:before="240" w:lineRule="auto"/>
        <w:rPr/>
      </w:pPr>
      <w:r w:rsidDel="00000000" w:rsidR="00000000" w:rsidRPr="00000000">
        <w:rPr>
          <w:rtl w:val="0"/>
        </w:rPr>
        <w:t xml:space="preserve">yaml</w:t>
      </w:r>
    </w:p>
    <w:p w:rsidR="00000000" w:rsidDel="00000000" w:rsidP="00000000" w:rsidRDefault="00000000" w:rsidRPr="00000000" w14:paraId="000018EA">
      <w:pPr>
        <w:spacing w:after="240" w:before="240" w:lineRule="auto"/>
        <w:rPr/>
      </w:pPr>
      <w:r w:rsidDel="00000000" w:rsidR="00000000" w:rsidRPr="00000000">
        <w:rPr>
          <w:rtl w:val="0"/>
        </w:rPr>
        <w:t xml:space="preserve">Copy code</w:t>
      </w:r>
    </w:p>
    <w:p w:rsidR="00000000" w:rsidDel="00000000" w:rsidP="00000000" w:rsidRDefault="00000000" w:rsidRPr="00000000" w14:paraId="000018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policy/v1</w:t>
      </w:r>
    </w:p>
    <w:p w:rsidR="00000000" w:rsidDel="00000000" w:rsidP="00000000" w:rsidRDefault="00000000" w:rsidRPr="00000000" w14:paraId="000018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PodDisruptionBudget</w:t>
      </w:r>
    </w:p>
    <w:p w:rsidR="00000000" w:rsidDel="00000000" w:rsidP="00000000" w:rsidRDefault="00000000" w:rsidRPr="00000000" w14:paraId="000018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8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example-pdb</w:t>
      </w:r>
    </w:p>
    <w:p w:rsidR="00000000" w:rsidDel="00000000" w:rsidP="00000000" w:rsidRDefault="00000000" w:rsidRPr="00000000" w14:paraId="000018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8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w:t>
      </w:r>
    </w:p>
    <w:p w:rsidR="00000000" w:rsidDel="00000000" w:rsidP="00000000" w:rsidRDefault="00000000" w:rsidRPr="00000000" w14:paraId="000018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8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8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8F4">
      <w:pPr>
        <w:spacing w:after="240" w:before="240" w:lineRule="auto"/>
        <w:rPr/>
      </w:pPr>
      <w:r w:rsidDel="00000000" w:rsidR="00000000" w:rsidRPr="00000000">
        <w:rPr>
          <w:rtl w:val="0"/>
        </w:rPr>
      </w:r>
    </w:p>
    <w:p w:rsidR="00000000" w:rsidDel="00000000" w:rsidP="00000000" w:rsidRDefault="00000000" w:rsidRPr="00000000" w14:paraId="000018F5">
      <w:pPr>
        <w:numPr>
          <w:ilvl w:val="0"/>
          <w:numId w:val="169"/>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18F6">
      <w:pPr>
        <w:numPr>
          <w:ilvl w:val="1"/>
          <w:numId w:val="169"/>
        </w:numPr>
        <w:spacing w:after="240" w:before="0" w:beforeAutospacing="0" w:lineRule="auto"/>
        <w:ind w:left="1440" w:hanging="360"/>
      </w:pPr>
      <w:r w:rsidDel="00000000" w:rsidR="00000000" w:rsidRPr="00000000">
        <w:rPr>
          <w:rtl w:val="0"/>
        </w:rPr>
        <w:t xml:space="preserve">A maximum of </w:t>
      </w:r>
      <w:r w:rsidDel="00000000" w:rsidR="00000000" w:rsidRPr="00000000">
        <w:rPr>
          <w:b w:val="1"/>
          <w:rtl w:val="0"/>
        </w:rPr>
        <w:t xml:space="preserve">1 pod</w:t>
      </w:r>
      <w:r w:rsidDel="00000000" w:rsidR="00000000" w:rsidRPr="00000000">
        <w:rPr>
          <w:rtl w:val="0"/>
        </w:rPr>
        <w:t xml:space="preserve"> can be disrupted at a time, regardless of how many are running.</w:t>
      </w:r>
    </w:p>
    <w:p w:rsidR="00000000" w:rsidDel="00000000" w:rsidP="00000000" w:rsidRDefault="00000000" w:rsidRPr="00000000" w14:paraId="000018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F8">
      <w:pPr>
        <w:pStyle w:val="Heading3"/>
        <w:keepNext w:val="0"/>
        <w:keepLines w:val="0"/>
        <w:spacing w:before="280" w:lineRule="auto"/>
        <w:rPr>
          <w:b w:val="1"/>
          <w:color w:val="000000"/>
          <w:sz w:val="26"/>
          <w:szCs w:val="26"/>
        </w:rPr>
      </w:pPr>
      <w:bookmarkStart w:colFirst="0" w:colLast="0" w:name="_zig11iamqya5" w:id="708"/>
      <w:bookmarkEnd w:id="708"/>
      <w:r w:rsidDel="00000000" w:rsidR="00000000" w:rsidRPr="00000000">
        <w:rPr>
          <w:b w:val="1"/>
          <w:color w:val="000000"/>
          <w:sz w:val="26"/>
          <w:szCs w:val="26"/>
          <w:rtl w:val="0"/>
        </w:rPr>
        <w:t xml:space="preserve">Steps of Enforcement</w:t>
      </w:r>
    </w:p>
    <w:p w:rsidR="00000000" w:rsidDel="00000000" w:rsidP="00000000" w:rsidRDefault="00000000" w:rsidRPr="00000000" w14:paraId="000018F9">
      <w:pPr>
        <w:numPr>
          <w:ilvl w:val="0"/>
          <w:numId w:val="148"/>
        </w:numPr>
        <w:spacing w:after="0" w:afterAutospacing="0" w:before="240" w:lineRule="auto"/>
        <w:ind w:left="720" w:hanging="360"/>
      </w:pPr>
      <w:r w:rsidDel="00000000" w:rsidR="00000000" w:rsidRPr="00000000">
        <w:rPr>
          <w:b w:val="1"/>
          <w:rtl w:val="0"/>
        </w:rPr>
        <w:t xml:space="preserve">Pod Eviction Request</w:t>
      </w:r>
      <w:r w:rsidDel="00000000" w:rsidR="00000000" w:rsidRPr="00000000">
        <w:rPr>
          <w:rtl w:val="0"/>
        </w:rPr>
        <w:t xml:space="preserve">: When a node is drained or a deployment is scaled down, Kubernetes checks the PDB for the targeted pods.</w:t>
      </w:r>
    </w:p>
    <w:p w:rsidR="00000000" w:rsidDel="00000000" w:rsidP="00000000" w:rsidRDefault="00000000" w:rsidRPr="00000000" w14:paraId="000018FA">
      <w:pPr>
        <w:numPr>
          <w:ilvl w:val="0"/>
          <w:numId w:val="148"/>
        </w:numPr>
        <w:spacing w:after="0" w:afterAutospacing="0" w:before="0" w:beforeAutospacing="0" w:lineRule="auto"/>
        <w:ind w:left="720" w:hanging="360"/>
      </w:pPr>
      <w:r w:rsidDel="00000000" w:rsidR="00000000" w:rsidRPr="00000000">
        <w:rPr>
          <w:b w:val="1"/>
          <w:rtl w:val="0"/>
        </w:rPr>
        <w:t xml:space="preserve">Budget Validation</w:t>
      </w:r>
      <w:r w:rsidDel="00000000" w:rsidR="00000000" w:rsidRPr="00000000">
        <w:rPr>
          <w:rtl w:val="0"/>
        </w:rPr>
        <w:t xml:space="preserve">:</w:t>
      </w:r>
    </w:p>
    <w:p w:rsidR="00000000" w:rsidDel="00000000" w:rsidP="00000000" w:rsidRDefault="00000000" w:rsidRPr="00000000" w14:paraId="000018FB">
      <w:pPr>
        <w:numPr>
          <w:ilvl w:val="1"/>
          <w:numId w:val="148"/>
        </w:numPr>
        <w:spacing w:after="0" w:afterAutospacing="0" w:before="0" w:beforeAutospacing="0" w:lineRule="auto"/>
        <w:ind w:left="1440" w:hanging="360"/>
      </w:pPr>
      <w:r w:rsidDel="00000000" w:rsidR="00000000" w:rsidRPr="00000000">
        <w:rPr>
          <w:rtl w:val="0"/>
        </w:rPr>
        <w:t xml:space="preserve">It calculates how many pods can be disrupted without violating the </w:t>
      </w:r>
      <w:r w:rsidDel="00000000" w:rsidR="00000000" w:rsidRPr="00000000">
        <w:rPr>
          <w:rFonts w:ascii="Roboto Mono" w:cs="Roboto Mono" w:eastAsia="Roboto Mono" w:hAnsi="Roboto Mono"/>
          <w:color w:val="188038"/>
          <w:rtl w:val="0"/>
        </w:rPr>
        <w:t xml:space="preserve">minAvailable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maxUnavailable</w:t>
      </w:r>
      <w:r w:rsidDel="00000000" w:rsidR="00000000" w:rsidRPr="00000000">
        <w:rPr>
          <w:rtl w:val="0"/>
        </w:rPr>
        <w:t xml:space="preserve">settings.</w:t>
      </w:r>
    </w:p>
    <w:p w:rsidR="00000000" w:rsidDel="00000000" w:rsidP="00000000" w:rsidRDefault="00000000" w:rsidRPr="00000000" w14:paraId="000018FC">
      <w:pPr>
        <w:numPr>
          <w:ilvl w:val="0"/>
          <w:numId w:val="148"/>
        </w:numPr>
        <w:spacing w:after="0" w:afterAutospacing="0" w:before="0" w:beforeAutospacing="0" w:lineRule="auto"/>
        <w:ind w:left="720" w:hanging="360"/>
      </w:pPr>
      <w:r w:rsidDel="00000000" w:rsidR="00000000" w:rsidRPr="00000000">
        <w:rPr>
          <w:b w:val="1"/>
          <w:rtl w:val="0"/>
        </w:rPr>
        <w:t xml:space="preserve">Eviction Decision</w:t>
      </w:r>
      <w:r w:rsidDel="00000000" w:rsidR="00000000" w:rsidRPr="00000000">
        <w:rPr>
          <w:rtl w:val="0"/>
        </w:rPr>
        <w:t xml:space="preserve">:</w:t>
      </w:r>
    </w:p>
    <w:p w:rsidR="00000000" w:rsidDel="00000000" w:rsidP="00000000" w:rsidRDefault="00000000" w:rsidRPr="00000000" w14:paraId="000018FD">
      <w:pPr>
        <w:numPr>
          <w:ilvl w:val="1"/>
          <w:numId w:val="148"/>
        </w:numPr>
        <w:spacing w:after="0" w:afterAutospacing="0" w:before="0" w:beforeAutospacing="0" w:lineRule="auto"/>
        <w:ind w:left="1440" w:hanging="360"/>
      </w:pPr>
      <w:r w:rsidDel="00000000" w:rsidR="00000000" w:rsidRPr="00000000">
        <w:rPr>
          <w:rtl w:val="0"/>
        </w:rPr>
        <w:t xml:space="preserve">Pods are only evicted if the PDB's constraints are met.</w:t>
      </w:r>
    </w:p>
    <w:p w:rsidR="00000000" w:rsidDel="00000000" w:rsidP="00000000" w:rsidRDefault="00000000" w:rsidRPr="00000000" w14:paraId="000018FE">
      <w:pPr>
        <w:numPr>
          <w:ilvl w:val="1"/>
          <w:numId w:val="148"/>
        </w:numPr>
        <w:spacing w:after="240" w:before="0" w:beforeAutospacing="0" w:lineRule="auto"/>
        <w:ind w:left="1440" w:hanging="360"/>
      </w:pPr>
      <w:r w:rsidDel="00000000" w:rsidR="00000000" w:rsidRPr="00000000">
        <w:rPr>
          <w:rtl w:val="0"/>
        </w:rPr>
        <w:t xml:space="preserve">If the disruption would violate the PDB, the eviction is postponed or denied.</w:t>
      </w:r>
    </w:p>
    <w:p w:rsidR="00000000" w:rsidDel="00000000" w:rsidP="00000000" w:rsidRDefault="00000000" w:rsidRPr="00000000" w14:paraId="000018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0">
      <w:pPr>
        <w:pStyle w:val="Heading3"/>
        <w:keepNext w:val="0"/>
        <w:keepLines w:val="0"/>
        <w:spacing w:before="280" w:lineRule="auto"/>
        <w:rPr>
          <w:b w:val="1"/>
          <w:color w:val="000000"/>
          <w:sz w:val="26"/>
          <w:szCs w:val="26"/>
        </w:rPr>
      </w:pPr>
      <w:bookmarkStart w:colFirst="0" w:colLast="0" w:name="_q7zz2eatgd7g" w:id="709"/>
      <w:bookmarkEnd w:id="709"/>
      <w:r w:rsidDel="00000000" w:rsidR="00000000" w:rsidRPr="00000000">
        <w:rPr>
          <w:b w:val="1"/>
          <w:color w:val="000000"/>
          <w:sz w:val="26"/>
          <w:szCs w:val="26"/>
          <w:rtl w:val="0"/>
        </w:rPr>
        <w:t xml:space="preserve">Voluntary vs. Involuntary Disruptions</w:t>
      </w:r>
    </w:p>
    <w:p w:rsidR="00000000" w:rsidDel="00000000" w:rsidP="00000000" w:rsidRDefault="00000000" w:rsidRPr="00000000" w14:paraId="00001901">
      <w:pPr>
        <w:numPr>
          <w:ilvl w:val="0"/>
          <w:numId w:val="154"/>
        </w:numPr>
        <w:spacing w:after="0" w:afterAutospacing="0" w:before="240" w:lineRule="auto"/>
        <w:ind w:left="720" w:hanging="360"/>
      </w:pPr>
      <w:r w:rsidDel="00000000" w:rsidR="00000000" w:rsidRPr="00000000">
        <w:rPr>
          <w:b w:val="1"/>
          <w:rtl w:val="0"/>
        </w:rPr>
        <w:t xml:space="preserve">Voluntary Disruptions</w:t>
      </w:r>
      <w:r w:rsidDel="00000000" w:rsidR="00000000" w:rsidRPr="00000000">
        <w:rPr>
          <w:rtl w:val="0"/>
        </w:rPr>
        <w:t xml:space="preserve">: Managed by the PDB and include actions like:</w:t>
      </w:r>
    </w:p>
    <w:p w:rsidR="00000000" w:rsidDel="00000000" w:rsidP="00000000" w:rsidRDefault="00000000" w:rsidRPr="00000000" w14:paraId="00001902">
      <w:pPr>
        <w:numPr>
          <w:ilvl w:val="1"/>
          <w:numId w:val="154"/>
        </w:numPr>
        <w:spacing w:after="0" w:afterAutospacing="0" w:before="0" w:beforeAutospacing="0" w:lineRule="auto"/>
        <w:ind w:left="1440" w:hanging="360"/>
      </w:pPr>
      <w:r w:rsidDel="00000000" w:rsidR="00000000" w:rsidRPr="00000000">
        <w:rPr>
          <w:rtl w:val="0"/>
        </w:rPr>
        <w:t xml:space="preserve">Node draining for maintenance.</w:t>
      </w:r>
    </w:p>
    <w:p w:rsidR="00000000" w:rsidDel="00000000" w:rsidP="00000000" w:rsidRDefault="00000000" w:rsidRPr="00000000" w14:paraId="00001903">
      <w:pPr>
        <w:numPr>
          <w:ilvl w:val="1"/>
          <w:numId w:val="154"/>
        </w:numPr>
        <w:spacing w:after="0" w:afterAutospacing="0" w:before="0" w:beforeAutospacing="0" w:lineRule="auto"/>
        <w:ind w:left="1440" w:hanging="360"/>
      </w:pPr>
      <w:r w:rsidDel="00000000" w:rsidR="00000000" w:rsidRPr="00000000">
        <w:rPr>
          <w:rtl w:val="0"/>
        </w:rPr>
        <w:t xml:space="preserve">Cluster upgrades.</w:t>
      </w:r>
    </w:p>
    <w:p w:rsidR="00000000" w:rsidDel="00000000" w:rsidP="00000000" w:rsidRDefault="00000000" w:rsidRPr="00000000" w14:paraId="00001904">
      <w:pPr>
        <w:numPr>
          <w:ilvl w:val="1"/>
          <w:numId w:val="154"/>
        </w:numPr>
        <w:spacing w:after="0" w:afterAutospacing="0" w:before="0" w:beforeAutospacing="0" w:lineRule="auto"/>
        <w:ind w:left="1440" w:hanging="360"/>
      </w:pPr>
      <w:r w:rsidDel="00000000" w:rsidR="00000000" w:rsidRPr="00000000">
        <w:rPr>
          <w:rtl w:val="0"/>
        </w:rPr>
        <w:t xml:space="preserve">Scaling down a deployment.</w:t>
      </w:r>
    </w:p>
    <w:p w:rsidR="00000000" w:rsidDel="00000000" w:rsidP="00000000" w:rsidRDefault="00000000" w:rsidRPr="00000000" w14:paraId="00001905">
      <w:pPr>
        <w:numPr>
          <w:ilvl w:val="0"/>
          <w:numId w:val="154"/>
        </w:numPr>
        <w:spacing w:after="0" w:afterAutospacing="0" w:before="0" w:beforeAutospacing="0" w:lineRule="auto"/>
        <w:ind w:left="720" w:hanging="360"/>
      </w:pPr>
      <w:r w:rsidDel="00000000" w:rsidR="00000000" w:rsidRPr="00000000">
        <w:rPr>
          <w:b w:val="1"/>
          <w:rtl w:val="0"/>
        </w:rPr>
        <w:t xml:space="preserve">Involuntary Disruptions</w:t>
      </w:r>
      <w:r w:rsidDel="00000000" w:rsidR="00000000" w:rsidRPr="00000000">
        <w:rPr>
          <w:rtl w:val="0"/>
        </w:rPr>
        <w:t xml:space="preserve">: Not managed by the PDB and include events like:</w:t>
      </w:r>
    </w:p>
    <w:p w:rsidR="00000000" w:rsidDel="00000000" w:rsidP="00000000" w:rsidRDefault="00000000" w:rsidRPr="00000000" w14:paraId="00001906">
      <w:pPr>
        <w:numPr>
          <w:ilvl w:val="1"/>
          <w:numId w:val="154"/>
        </w:numPr>
        <w:spacing w:after="0" w:afterAutospacing="0" w:before="0" w:beforeAutospacing="0" w:lineRule="auto"/>
        <w:ind w:left="1440" w:hanging="360"/>
      </w:pPr>
      <w:r w:rsidDel="00000000" w:rsidR="00000000" w:rsidRPr="00000000">
        <w:rPr>
          <w:rtl w:val="0"/>
        </w:rPr>
        <w:t xml:space="preserve">Node failures.</w:t>
      </w:r>
    </w:p>
    <w:p w:rsidR="00000000" w:rsidDel="00000000" w:rsidP="00000000" w:rsidRDefault="00000000" w:rsidRPr="00000000" w14:paraId="00001907">
      <w:pPr>
        <w:numPr>
          <w:ilvl w:val="1"/>
          <w:numId w:val="154"/>
        </w:numPr>
        <w:spacing w:after="240" w:before="0" w:beforeAutospacing="0" w:lineRule="auto"/>
        <w:ind w:left="1440" w:hanging="360"/>
      </w:pPr>
      <w:r w:rsidDel="00000000" w:rsidR="00000000" w:rsidRPr="00000000">
        <w:rPr>
          <w:rtl w:val="0"/>
        </w:rPr>
        <w:t xml:space="preserve">Pod crashes.</w:t>
      </w:r>
    </w:p>
    <w:p w:rsidR="00000000" w:rsidDel="00000000" w:rsidP="00000000" w:rsidRDefault="00000000" w:rsidRPr="00000000" w14:paraId="000019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9">
      <w:pPr>
        <w:pStyle w:val="Heading3"/>
        <w:keepNext w:val="0"/>
        <w:keepLines w:val="0"/>
        <w:spacing w:before="280" w:lineRule="auto"/>
        <w:rPr>
          <w:b w:val="1"/>
          <w:color w:val="000000"/>
          <w:sz w:val="26"/>
          <w:szCs w:val="26"/>
        </w:rPr>
      </w:pPr>
      <w:bookmarkStart w:colFirst="0" w:colLast="0" w:name="_sloc22j49w8e" w:id="710"/>
      <w:bookmarkEnd w:id="710"/>
      <w:r w:rsidDel="00000000" w:rsidR="00000000" w:rsidRPr="00000000">
        <w:rPr>
          <w:b w:val="1"/>
          <w:color w:val="000000"/>
          <w:sz w:val="26"/>
          <w:szCs w:val="26"/>
          <w:rtl w:val="0"/>
        </w:rPr>
        <w:t xml:space="preserve">Use Cases</w:t>
      </w:r>
    </w:p>
    <w:p w:rsidR="00000000" w:rsidDel="00000000" w:rsidP="00000000" w:rsidRDefault="00000000" w:rsidRPr="00000000" w14:paraId="0000190A">
      <w:pPr>
        <w:numPr>
          <w:ilvl w:val="0"/>
          <w:numId w:val="151"/>
        </w:numPr>
        <w:spacing w:after="0" w:afterAutospacing="0" w:before="240" w:lineRule="auto"/>
        <w:ind w:left="720" w:hanging="360"/>
      </w:pPr>
      <w:r w:rsidDel="00000000" w:rsidR="00000000" w:rsidRPr="00000000">
        <w:rPr>
          <w:b w:val="1"/>
          <w:rtl w:val="0"/>
        </w:rPr>
        <w:t xml:space="preserve">Cluster Upgrades</w:t>
      </w:r>
      <w:r w:rsidDel="00000000" w:rsidR="00000000" w:rsidRPr="00000000">
        <w:rPr>
          <w:rtl w:val="0"/>
        </w:rPr>
        <w:t xml:space="preserve">: Prevents excessive pod downtime during rolling updates.</w:t>
      </w:r>
    </w:p>
    <w:p w:rsidR="00000000" w:rsidDel="00000000" w:rsidP="00000000" w:rsidRDefault="00000000" w:rsidRPr="00000000" w14:paraId="0000190B">
      <w:pPr>
        <w:numPr>
          <w:ilvl w:val="0"/>
          <w:numId w:val="151"/>
        </w:numPr>
        <w:spacing w:after="0" w:afterAutospacing="0" w:before="0" w:beforeAutospacing="0" w:lineRule="auto"/>
        <w:ind w:left="720" w:hanging="360"/>
      </w:pPr>
      <w:r w:rsidDel="00000000" w:rsidR="00000000" w:rsidRPr="00000000">
        <w:rPr>
          <w:b w:val="1"/>
          <w:rtl w:val="0"/>
        </w:rPr>
        <w:t xml:space="preserve">Node Maintenance</w:t>
      </w:r>
      <w:r w:rsidDel="00000000" w:rsidR="00000000" w:rsidRPr="00000000">
        <w:rPr>
          <w:rtl w:val="0"/>
        </w:rPr>
        <w:t xml:space="preserve">: Ensures workloads remain available when nodes are drained.</w:t>
      </w:r>
    </w:p>
    <w:p w:rsidR="00000000" w:rsidDel="00000000" w:rsidP="00000000" w:rsidRDefault="00000000" w:rsidRPr="00000000" w14:paraId="0000190C">
      <w:pPr>
        <w:numPr>
          <w:ilvl w:val="0"/>
          <w:numId w:val="151"/>
        </w:numPr>
        <w:spacing w:after="240" w:before="0" w:beforeAutospacing="0" w:lineRule="auto"/>
        <w:ind w:left="720" w:hanging="360"/>
      </w:pPr>
      <w:r w:rsidDel="00000000" w:rsidR="00000000" w:rsidRPr="00000000">
        <w:rPr>
          <w:b w:val="1"/>
          <w:rtl w:val="0"/>
        </w:rPr>
        <w:t xml:space="preserve">Application Scaling</w:t>
      </w:r>
      <w:r w:rsidDel="00000000" w:rsidR="00000000" w:rsidRPr="00000000">
        <w:rPr>
          <w:rtl w:val="0"/>
        </w:rPr>
        <w:t xml:space="preserve">: Guarantees application uptime during scaling operations.</w:t>
      </w:r>
    </w:p>
    <w:p w:rsidR="00000000" w:rsidDel="00000000" w:rsidP="00000000" w:rsidRDefault="00000000" w:rsidRPr="00000000" w14:paraId="000019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0E">
      <w:pPr>
        <w:pStyle w:val="Heading3"/>
        <w:keepNext w:val="0"/>
        <w:keepLines w:val="0"/>
        <w:spacing w:before="280" w:lineRule="auto"/>
        <w:rPr>
          <w:b w:val="1"/>
          <w:color w:val="000000"/>
          <w:sz w:val="26"/>
          <w:szCs w:val="26"/>
        </w:rPr>
      </w:pPr>
      <w:bookmarkStart w:colFirst="0" w:colLast="0" w:name="_oik8gucsr6hg" w:id="711"/>
      <w:bookmarkEnd w:id="711"/>
      <w:r w:rsidDel="00000000" w:rsidR="00000000" w:rsidRPr="00000000">
        <w:rPr>
          <w:b w:val="1"/>
          <w:color w:val="000000"/>
          <w:sz w:val="26"/>
          <w:szCs w:val="26"/>
          <w:rtl w:val="0"/>
        </w:rPr>
        <w:t xml:space="preserve">Important Notes</w:t>
      </w:r>
    </w:p>
    <w:p w:rsidR="00000000" w:rsidDel="00000000" w:rsidP="00000000" w:rsidRDefault="00000000" w:rsidRPr="00000000" w14:paraId="0000190F">
      <w:pPr>
        <w:numPr>
          <w:ilvl w:val="0"/>
          <w:numId w:val="239"/>
        </w:numPr>
        <w:spacing w:after="0" w:afterAutospacing="0" w:before="240" w:lineRule="auto"/>
        <w:ind w:left="720" w:hanging="360"/>
      </w:pPr>
      <w:r w:rsidDel="00000000" w:rsidR="00000000" w:rsidRPr="00000000">
        <w:rPr>
          <w:b w:val="1"/>
          <w:rtl w:val="0"/>
        </w:rPr>
        <w:t xml:space="preserve">Default Behavior</w:t>
      </w:r>
      <w:r w:rsidDel="00000000" w:rsidR="00000000" w:rsidRPr="00000000">
        <w:rPr>
          <w:rtl w:val="0"/>
        </w:rPr>
        <w:t xml:space="preserve">: If no PDB is defined, Kubernetes assumes there are no restrictions, and all pods can be disrupted.</w:t>
      </w:r>
    </w:p>
    <w:p w:rsidR="00000000" w:rsidDel="00000000" w:rsidP="00000000" w:rsidRDefault="00000000" w:rsidRPr="00000000" w14:paraId="00001910">
      <w:pPr>
        <w:numPr>
          <w:ilvl w:val="0"/>
          <w:numId w:val="239"/>
        </w:numPr>
        <w:spacing w:after="0" w:afterAutospacing="0" w:before="0" w:beforeAutospacing="0" w:lineRule="auto"/>
        <w:ind w:left="720" w:hanging="360"/>
      </w:pPr>
      <w:r w:rsidDel="00000000" w:rsidR="00000000" w:rsidRPr="00000000">
        <w:rPr>
          <w:b w:val="1"/>
          <w:rtl w:val="0"/>
        </w:rPr>
        <w:t xml:space="preserve">Impact on High Availability</w:t>
      </w:r>
      <w:r w:rsidDel="00000000" w:rsidR="00000000" w:rsidRPr="00000000">
        <w:rPr>
          <w:rtl w:val="0"/>
        </w:rPr>
        <w:t xml:space="preserve">: PDBs help ensure that critical applications maintain their availability even during disruptive operations.</w:t>
      </w:r>
    </w:p>
    <w:p w:rsidR="00000000" w:rsidDel="00000000" w:rsidP="00000000" w:rsidRDefault="00000000" w:rsidRPr="00000000" w14:paraId="00001911">
      <w:pPr>
        <w:numPr>
          <w:ilvl w:val="0"/>
          <w:numId w:val="239"/>
        </w:numPr>
        <w:spacing w:after="240" w:before="0" w:beforeAutospacing="0" w:lineRule="auto"/>
        <w:ind w:left="720" w:hanging="360"/>
      </w:pPr>
      <w:r w:rsidDel="00000000" w:rsidR="00000000" w:rsidRPr="00000000">
        <w:rPr>
          <w:b w:val="1"/>
          <w:rtl w:val="0"/>
        </w:rPr>
        <w:t xml:space="preserve">Applicability</w:t>
      </w:r>
      <w:r w:rsidDel="00000000" w:rsidR="00000000" w:rsidRPr="00000000">
        <w:rPr>
          <w:rtl w:val="0"/>
        </w:rPr>
        <w:t xml:space="preserve">: PDBs only apply to voluntary disruptions, so applications must also handle involuntary disruptions through replication and self-healing.</w:t>
      </w:r>
    </w:p>
    <w:p w:rsidR="00000000" w:rsidDel="00000000" w:rsidP="00000000" w:rsidRDefault="00000000" w:rsidRPr="00000000" w14:paraId="00001912">
      <w:pPr>
        <w:spacing w:after="240" w:before="240" w:lineRule="auto"/>
        <w:rPr/>
      </w:pPr>
      <w:r w:rsidDel="00000000" w:rsidR="00000000" w:rsidRPr="00000000">
        <w:rPr>
          <w:rtl w:val="0"/>
        </w:rPr>
        <w:t xml:space="preserve">By setting an appropriate PDB, you can maintain application availability and reliability during planned cluster activities.</w:t>
      </w:r>
    </w:p>
    <w:p w:rsidR="00000000" w:rsidDel="00000000" w:rsidP="00000000" w:rsidRDefault="00000000" w:rsidRPr="00000000" w14:paraId="00001913">
      <w:pPr>
        <w:spacing w:after="240" w:before="240" w:lineRule="auto"/>
        <w:rPr/>
      </w:pPr>
      <w:r w:rsidDel="00000000" w:rsidR="00000000" w:rsidRPr="00000000">
        <w:rPr>
          <w:rtl w:val="0"/>
        </w:rPr>
      </w:r>
    </w:p>
    <w:p w:rsidR="00000000" w:rsidDel="00000000" w:rsidP="00000000" w:rsidRDefault="00000000" w:rsidRPr="00000000" w14:paraId="00001914">
      <w:pPr>
        <w:pStyle w:val="Heading1"/>
        <w:spacing w:after="240" w:before="240" w:lineRule="auto"/>
        <w:rPr/>
      </w:pPr>
      <w:bookmarkStart w:colFirst="0" w:colLast="0" w:name="_5m8z0bz9674a" w:id="712"/>
      <w:bookmarkEnd w:id="712"/>
      <w:r w:rsidDel="00000000" w:rsidR="00000000" w:rsidRPr="00000000">
        <w:rPr>
          <w:rtl w:val="0"/>
        </w:rPr>
        <w:t xml:space="preserve">What are all k8 properties that we can define in deployment.yaml to manage pods and to control the pod behavior ?</w:t>
      </w:r>
    </w:p>
    <w:p w:rsidR="00000000" w:rsidDel="00000000" w:rsidP="00000000" w:rsidRDefault="00000000" w:rsidRPr="00000000" w14:paraId="00001915">
      <w:pPr>
        <w:spacing w:after="240" w:before="240" w:lineRule="auto"/>
        <w:rPr/>
      </w:pPr>
      <w:r w:rsidDel="00000000" w:rsidR="00000000" w:rsidRPr="00000000">
        <w:rPr>
          <w:rtl w:val="0"/>
        </w:rPr>
      </w:r>
    </w:p>
    <w:p w:rsidR="00000000" w:rsidDel="00000000" w:rsidP="00000000" w:rsidRDefault="00000000" w:rsidRPr="00000000" w14:paraId="00001916">
      <w:pPr>
        <w:spacing w:after="240" w:before="240" w:lineRule="auto"/>
        <w:rPr/>
      </w:pPr>
      <w:r w:rsidDel="00000000" w:rsidR="00000000" w:rsidRPr="00000000">
        <w:rPr>
          <w:rtl w:val="0"/>
        </w:rPr>
        <w:t xml:space="preserve">In Kubernetes, the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file is used to define a </w:t>
      </w:r>
      <w:r w:rsidDel="00000000" w:rsidR="00000000" w:rsidRPr="00000000">
        <w:rPr>
          <w:b w:val="1"/>
          <w:rtl w:val="0"/>
        </w:rPr>
        <w:t xml:space="preserve">Deployment</w:t>
      </w:r>
      <w:r w:rsidDel="00000000" w:rsidR="00000000" w:rsidRPr="00000000">
        <w:rPr>
          <w:rtl w:val="0"/>
        </w:rPr>
        <w:t xml:space="preserve">, which manages a set of pods and controls their behavior. Here is a comprehensive list of key properties that you can define in a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file to manage pods and control their behavior effectively.</w:t>
      </w:r>
    </w:p>
    <w:p w:rsidR="00000000" w:rsidDel="00000000" w:rsidP="00000000" w:rsidRDefault="00000000" w:rsidRPr="00000000" w14:paraId="000019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18">
      <w:pPr>
        <w:pStyle w:val="Heading3"/>
        <w:keepNext w:val="0"/>
        <w:keepLines w:val="0"/>
        <w:spacing w:before="280" w:lineRule="auto"/>
        <w:rPr>
          <w:b w:val="1"/>
          <w:color w:val="000000"/>
          <w:sz w:val="26"/>
          <w:szCs w:val="26"/>
        </w:rPr>
      </w:pPr>
      <w:bookmarkStart w:colFirst="0" w:colLast="0" w:name="_kvaay8quia45" w:id="713"/>
      <w:bookmarkEnd w:id="713"/>
      <w:r w:rsidDel="00000000" w:rsidR="00000000" w:rsidRPr="00000000">
        <w:rPr>
          <w:b w:val="1"/>
          <w:color w:val="000000"/>
          <w:sz w:val="26"/>
          <w:szCs w:val="26"/>
          <w:rtl w:val="0"/>
        </w:rPr>
        <w:t xml:space="preserve">1. Metadata</w:t>
      </w:r>
    </w:p>
    <w:p w:rsidR="00000000" w:rsidDel="00000000" w:rsidP="00000000" w:rsidRDefault="00000000" w:rsidRPr="00000000" w14:paraId="00001919">
      <w:pPr>
        <w:spacing w:after="240" w:before="240" w:lineRule="auto"/>
        <w:rPr/>
      </w:pPr>
      <w:r w:rsidDel="00000000" w:rsidR="00000000" w:rsidRPr="00000000">
        <w:rPr>
          <w:rtl w:val="0"/>
        </w:rPr>
        <w:t xml:space="preserve">Specifies metadata for the deployment, such as name, labels, and annotations.</w:t>
      </w:r>
    </w:p>
    <w:p w:rsidR="00000000" w:rsidDel="00000000" w:rsidP="00000000" w:rsidRDefault="00000000" w:rsidRPr="00000000" w14:paraId="0000191A">
      <w:pPr>
        <w:spacing w:after="240" w:before="240" w:lineRule="auto"/>
        <w:rPr/>
      </w:pPr>
      <w:r w:rsidDel="00000000" w:rsidR="00000000" w:rsidRPr="00000000">
        <w:rPr>
          <w:rtl w:val="0"/>
        </w:rPr>
        <w:t xml:space="preserve">yaml</w:t>
      </w:r>
    </w:p>
    <w:p w:rsidR="00000000" w:rsidDel="00000000" w:rsidP="00000000" w:rsidRDefault="00000000" w:rsidRPr="00000000" w14:paraId="0000191B">
      <w:pPr>
        <w:spacing w:after="240" w:before="240" w:lineRule="auto"/>
        <w:rPr/>
      </w:pPr>
      <w:r w:rsidDel="00000000" w:rsidR="00000000" w:rsidRPr="00000000">
        <w:rPr>
          <w:rtl w:val="0"/>
        </w:rPr>
        <w:t xml:space="preserve">Copy code</w:t>
      </w:r>
    </w:p>
    <w:p w:rsidR="00000000" w:rsidDel="00000000" w:rsidP="00000000" w:rsidRDefault="00000000" w:rsidRPr="00000000" w14:paraId="000019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9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w:t>
      </w:r>
    </w:p>
    <w:p w:rsidR="00000000" w:rsidDel="00000000" w:rsidP="00000000" w:rsidRDefault="00000000" w:rsidRPr="00000000" w14:paraId="000019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9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19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"This is a sample deployment"</w:t>
      </w:r>
    </w:p>
    <w:p w:rsidR="00000000" w:rsidDel="00000000" w:rsidP="00000000" w:rsidRDefault="00000000" w:rsidRPr="00000000" w14:paraId="00001922">
      <w:pPr>
        <w:spacing w:after="240" w:before="240" w:lineRule="auto"/>
        <w:rPr/>
      </w:pPr>
      <w:r w:rsidDel="00000000" w:rsidR="00000000" w:rsidRPr="00000000">
        <w:rPr>
          <w:rtl w:val="0"/>
        </w:rPr>
      </w:r>
    </w:p>
    <w:p w:rsidR="00000000" w:rsidDel="00000000" w:rsidP="00000000" w:rsidRDefault="00000000" w:rsidRPr="00000000" w14:paraId="000019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24">
      <w:pPr>
        <w:pStyle w:val="Heading3"/>
        <w:keepNext w:val="0"/>
        <w:keepLines w:val="0"/>
        <w:spacing w:before="280" w:lineRule="auto"/>
        <w:rPr>
          <w:b w:val="1"/>
          <w:color w:val="000000"/>
          <w:sz w:val="26"/>
          <w:szCs w:val="26"/>
        </w:rPr>
      </w:pPr>
      <w:bookmarkStart w:colFirst="0" w:colLast="0" w:name="_otestsy57lo5" w:id="714"/>
      <w:bookmarkEnd w:id="714"/>
      <w:r w:rsidDel="00000000" w:rsidR="00000000" w:rsidRPr="00000000">
        <w:rPr>
          <w:b w:val="1"/>
          <w:color w:val="000000"/>
          <w:sz w:val="26"/>
          <w:szCs w:val="26"/>
          <w:rtl w:val="0"/>
        </w:rPr>
        <w:t xml:space="preserve">2. Spec Section</w:t>
      </w:r>
    </w:p>
    <w:p w:rsidR="00000000" w:rsidDel="00000000" w:rsidP="00000000" w:rsidRDefault="00000000" w:rsidRPr="00000000" w14:paraId="0000192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spec</w:t>
      </w:r>
      <w:r w:rsidDel="00000000" w:rsidR="00000000" w:rsidRPr="00000000">
        <w:rPr>
          <w:rtl w:val="0"/>
        </w:rPr>
        <w:t xml:space="preserve"> section contains the core configuration for the deployment.</w:t>
      </w:r>
    </w:p>
    <w:p w:rsidR="00000000" w:rsidDel="00000000" w:rsidP="00000000" w:rsidRDefault="00000000" w:rsidRPr="00000000" w14:paraId="00001926">
      <w:pPr>
        <w:pStyle w:val="Heading4"/>
        <w:keepNext w:val="0"/>
        <w:keepLines w:val="0"/>
        <w:spacing w:after="40" w:before="240" w:lineRule="auto"/>
        <w:rPr>
          <w:b w:val="1"/>
          <w:color w:val="000000"/>
          <w:sz w:val="22"/>
          <w:szCs w:val="22"/>
        </w:rPr>
      </w:pPr>
      <w:bookmarkStart w:colFirst="0" w:colLast="0" w:name="_1ku04xmsslg0" w:id="715"/>
      <w:bookmarkEnd w:id="715"/>
      <w:r w:rsidDel="00000000" w:rsidR="00000000" w:rsidRPr="00000000">
        <w:rPr>
          <w:b w:val="1"/>
          <w:color w:val="000000"/>
          <w:sz w:val="22"/>
          <w:szCs w:val="22"/>
          <w:rtl w:val="0"/>
        </w:rPr>
        <w:t xml:space="preserve">2.1 Replicas</w:t>
      </w:r>
    </w:p>
    <w:p w:rsidR="00000000" w:rsidDel="00000000" w:rsidP="00000000" w:rsidRDefault="00000000" w:rsidRPr="00000000" w14:paraId="00001927">
      <w:pPr>
        <w:spacing w:after="240" w:before="240" w:lineRule="auto"/>
        <w:rPr/>
      </w:pPr>
      <w:r w:rsidDel="00000000" w:rsidR="00000000" w:rsidRPr="00000000">
        <w:rPr>
          <w:rtl w:val="0"/>
        </w:rPr>
        <w:t xml:space="preserve">Defines the desired number of pod replicas.</w:t>
      </w:r>
    </w:p>
    <w:p w:rsidR="00000000" w:rsidDel="00000000" w:rsidP="00000000" w:rsidRDefault="00000000" w:rsidRPr="00000000" w14:paraId="00001928">
      <w:pPr>
        <w:spacing w:after="240" w:before="240" w:lineRule="auto"/>
        <w:rPr/>
      </w:pPr>
      <w:r w:rsidDel="00000000" w:rsidR="00000000" w:rsidRPr="00000000">
        <w:rPr>
          <w:rtl w:val="0"/>
        </w:rPr>
        <w:t xml:space="preserve">yaml</w:t>
      </w:r>
    </w:p>
    <w:p w:rsidR="00000000" w:rsidDel="00000000" w:rsidP="00000000" w:rsidRDefault="00000000" w:rsidRPr="00000000" w14:paraId="00001929">
      <w:pPr>
        <w:spacing w:after="240" w:before="240" w:lineRule="auto"/>
        <w:rPr/>
      </w:pPr>
      <w:r w:rsidDel="00000000" w:rsidR="00000000" w:rsidRPr="00000000">
        <w:rPr>
          <w:rtl w:val="0"/>
        </w:rPr>
        <w:t xml:space="preserve">Copy code</w:t>
      </w:r>
    </w:p>
    <w:p w:rsidR="00000000" w:rsidDel="00000000" w:rsidP="00000000" w:rsidRDefault="00000000" w:rsidRPr="00000000" w14:paraId="000019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replicas: 3</w:t>
      </w:r>
    </w:p>
    <w:p w:rsidR="00000000" w:rsidDel="00000000" w:rsidP="00000000" w:rsidRDefault="00000000" w:rsidRPr="00000000" w14:paraId="0000192B">
      <w:pPr>
        <w:spacing w:after="240" w:before="240" w:lineRule="auto"/>
        <w:rPr/>
      </w:pPr>
      <w:r w:rsidDel="00000000" w:rsidR="00000000" w:rsidRPr="00000000">
        <w:rPr>
          <w:rtl w:val="0"/>
        </w:rPr>
      </w:r>
    </w:p>
    <w:p w:rsidR="00000000" w:rsidDel="00000000" w:rsidP="00000000" w:rsidRDefault="00000000" w:rsidRPr="00000000" w14:paraId="0000192C">
      <w:pPr>
        <w:pStyle w:val="Heading4"/>
        <w:keepNext w:val="0"/>
        <w:keepLines w:val="0"/>
        <w:spacing w:after="40" w:before="240" w:lineRule="auto"/>
        <w:rPr>
          <w:b w:val="1"/>
          <w:color w:val="000000"/>
          <w:sz w:val="22"/>
          <w:szCs w:val="22"/>
        </w:rPr>
      </w:pPr>
      <w:bookmarkStart w:colFirst="0" w:colLast="0" w:name="_x1ptn4l6gr0t" w:id="716"/>
      <w:bookmarkEnd w:id="716"/>
      <w:r w:rsidDel="00000000" w:rsidR="00000000" w:rsidRPr="00000000">
        <w:rPr>
          <w:b w:val="1"/>
          <w:color w:val="000000"/>
          <w:sz w:val="22"/>
          <w:szCs w:val="22"/>
          <w:rtl w:val="0"/>
        </w:rPr>
        <w:t xml:space="preserve">2.2 Selector</w:t>
      </w:r>
    </w:p>
    <w:p w:rsidR="00000000" w:rsidDel="00000000" w:rsidP="00000000" w:rsidRDefault="00000000" w:rsidRPr="00000000" w14:paraId="0000192D">
      <w:pPr>
        <w:spacing w:after="240" w:before="240" w:lineRule="auto"/>
        <w:rPr/>
      </w:pPr>
      <w:r w:rsidDel="00000000" w:rsidR="00000000" w:rsidRPr="00000000">
        <w:rPr>
          <w:rtl w:val="0"/>
        </w:rPr>
        <w:t xml:space="preserve">Specifies the label selector to match pods managed by the deployment.</w:t>
      </w:r>
    </w:p>
    <w:p w:rsidR="00000000" w:rsidDel="00000000" w:rsidP="00000000" w:rsidRDefault="00000000" w:rsidRPr="00000000" w14:paraId="0000192E">
      <w:pPr>
        <w:spacing w:after="240" w:before="240" w:lineRule="auto"/>
        <w:rPr/>
      </w:pPr>
      <w:r w:rsidDel="00000000" w:rsidR="00000000" w:rsidRPr="00000000">
        <w:rPr>
          <w:rtl w:val="0"/>
        </w:rPr>
        <w:t xml:space="preserve">yaml</w:t>
      </w:r>
    </w:p>
    <w:p w:rsidR="00000000" w:rsidDel="00000000" w:rsidP="00000000" w:rsidRDefault="00000000" w:rsidRPr="00000000" w14:paraId="0000192F">
      <w:pPr>
        <w:spacing w:after="240" w:before="240" w:lineRule="auto"/>
        <w:rPr/>
      </w:pPr>
      <w:r w:rsidDel="00000000" w:rsidR="00000000" w:rsidRPr="00000000">
        <w:rPr>
          <w:rtl w:val="0"/>
        </w:rPr>
        <w:t xml:space="preserve">Copy code</w:t>
      </w:r>
    </w:p>
    <w:p w:rsidR="00000000" w:rsidDel="00000000" w:rsidP="00000000" w:rsidRDefault="00000000" w:rsidRPr="00000000" w14:paraId="000019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selector:</w:t>
      </w:r>
    </w:p>
    <w:p w:rsidR="00000000" w:rsidDel="00000000" w:rsidP="00000000" w:rsidRDefault="00000000" w:rsidRPr="00000000" w14:paraId="000019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9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33">
      <w:pPr>
        <w:spacing w:after="240" w:before="240" w:lineRule="auto"/>
        <w:rPr/>
      </w:pPr>
      <w:r w:rsidDel="00000000" w:rsidR="00000000" w:rsidRPr="00000000">
        <w:rPr>
          <w:rtl w:val="0"/>
        </w:rPr>
      </w:r>
    </w:p>
    <w:p w:rsidR="00000000" w:rsidDel="00000000" w:rsidP="00000000" w:rsidRDefault="00000000" w:rsidRPr="00000000" w14:paraId="00001934">
      <w:pPr>
        <w:pStyle w:val="Heading4"/>
        <w:keepNext w:val="0"/>
        <w:keepLines w:val="0"/>
        <w:spacing w:after="40" w:before="240" w:lineRule="auto"/>
        <w:rPr>
          <w:b w:val="1"/>
          <w:color w:val="000000"/>
          <w:sz w:val="22"/>
          <w:szCs w:val="22"/>
        </w:rPr>
      </w:pPr>
      <w:bookmarkStart w:colFirst="0" w:colLast="0" w:name="_mfgosimu61a8" w:id="717"/>
      <w:bookmarkEnd w:id="717"/>
      <w:r w:rsidDel="00000000" w:rsidR="00000000" w:rsidRPr="00000000">
        <w:rPr>
          <w:b w:val="1"/>
          <w:color w:val="000000"/>
          <w:sz w:val="22"/>
          <w:szCs w:val="22"/>
          <w:rtl w:val="0"/>
        </w:rPr>
        <w:t xml:space="preserve">2.3 Template</w:t>
      </w:r>
    </w:p>
    <w:p w:rsidR="00000000" w:rsidDel="00000000" w:rsidP="00000000" w:rsidRDefault="00000000" w:rsidRPr="00000000" w14:paraId="00001935">
      <w:pPr>
        <w:spacing w:after="240" w:before="240" w:lineRule="auto"/>
        <w:rPr/>
      </w:pPr>
      <w:r w:rsidDel="00000000" w:rsidR="00000000" w:rsidRPr="00000000">
        <w:rPr>
          <w:rtl w:val="0"/>
        </w:rPr>
        <w:t xml:space="preserve">Defines the pod template, which contains specifications for the pods created by the deployment.</w:t>
      </w:r>
    </w:p>
    <w:p w:rsidR="00000000" w:rsidDel="00000000" w:rsidP="00000000" w:rsidRDefault="00000000" w:rsidRPr="00000000" w14:paraId="000019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37">
      <w:pPr>
        <w:pStyle w:val="Heading3"/>
        <w:keepNext w:val="0"/>
        <w:keepLines w:val="0"/>
        <w:spacing w:before="280" w:lineRule="auto"/>
        <w:rPr>
          <w:b w:val="1"/>
          <w:color w:val="000000"/>
          <w:sz w:val="26"/>
          <w:szCs w:val="26"/>
        </w:rPr>
      </w:pPr>
      <w:bookmarkStart w:colFirst="0" w:colLast="0" w:name="_xu7ic6oc5m7g" w:id="718"/>
      <w:bookmarkEnd w:id="718"/>
      <w:r w:rsidDel="00000000" w:rsidR="00000000" w:rsidRPr="00000000">
        <w:rPr>
          <w:b w:val="1"/>
          <w:color w:val="000000"/>
          <w:sz w:val="26"/>
          <w:szCs w:val="26"/>
          <w:rtl w:val="0"/>
        </w:rPr>
        <w:t xml:space="preserve">3. Pod Template (Inside </w:t>
      </w:r>
      <w:r w:rsidDel="00000000" w:rsidR="00000000" w:rsidRPr="00000000">
        <w:rPr>
          <w:rFonts w:ascii="Roboto Mono" w:cs="Roboto Mono" w:eastAsia="Roboto Mono" w:hAnsi="Roboto Mono"/>
          <w:b w:val="1"/>
          <w:color w:val="188038"/>
          <w:sz w:val="26"/>
          <w:szCs w:val="26"/>
          <w:rtl w:val="0"/>
        </w:rPr>
        <w:t xml:space="preserve">template</w:t>
      </w:r>
      <w:r w:rsidDel="00000000" w:rsidR="00000000" w:rsidRPr="00000000">
        <w:rPr>
          <w:b w:val="1"/>
          <w:color w:val="000000"/>
          <w:sz w:val="26"/>
          <w:szCs w:val="26"/>
          <w:rtl w:val="0"/>
        </w:rPr>
        <w:t xml:space="preserve"> Section)</w:t>
      </w:r>
    </w:p>
    <w:p w:rsidR="00000000" w:rsidDel="00000000" w:rsidP="00000000" w:rsidRDefault="00000000" w:rsidRPr="00000000" w14:paraId="00001938">
      <w:pPr>
        <w:pStyle w:val="Heading4"/>
        <w:keepNext w:val="0"/>
        <w:keepLines w:val="0"/>
        <w:spacing w:after="40" w:before="240" w:lineRule="auto"/>
        <w:rPr>
          <w:b w:val="1"/>
          <w:color w:val="000000"/>
          <w:sz w:val="22"/>
          <w:szCs w:val="22"/>
        </w:rPr>
      </w:pPr>
      <w:bookmarkStart w:colFirst="0" w:colLast="0" w:name="_eq5mjbsa9r78" w:id="719"/>
      <w:bookmarkEnd w:id="719"/>
      <w:r w:rsidDel="00000000" w:rsidR="00000000" w:rsidRPr="00000000">
        <w:rPr>
          <w:b w:val="1"/>
          <w:color w:val="000000"/>
          <w:sz w:val="22"/>
          <w:szCs w:val="22"/>
          <w:rtl w:val="0"/>
        </w:rPr>
        <w:t xml:space="preserve">3.1 Metadata for Pods</w:t>
      </w:r>
    </w:p>
    <w:p w:rsidR="00000000" w:rsidDel="00000000" w:rsidP="00000000" w:rsidRDefault="00000000" w:rsidRPr="00000000" w14:paraId="00001939">
      <w:pPr>
        <w:spacing w:after="240" w:before="240" w:lineRule="auto"/>
        <w:rPr/>
      </w:pPr>
      <w:r w:rsidDel="00000000" w:rsidR="00000000" w:rsidRPr="00000000">
        <w:rPr>
          <w:rtl w:val="0"/>
        </w:rPr>
        <w:t xml:space="preserve">Labels and annotations for the pods.</w:t>
      </w:r>
    </w:p>
    <w:p w:rsidR="00000000" w:rsidDel="00000000" w:rsidP="00000000" w:rsidRDefault="00000000" w:rsidRPr="00000000" w14:paraId="0000193A">
      <w:pPr>
        <w:spacing w:after="240" w:before="240" w:lineRule="auto"/>
        <w:rPr/>
      </w:pPr>
      <w:r w:rsidDel="00000000" w:rsidR="00000000" w:rsidRPr="00000000">
        <w:rPr>
          <w:rtl w:val="0"/>
        </w:rPr>
        <w:t xml:space="preserve">yaml</w:t>
      </w:r>
    </w:p>
    <w:p w:rsidR="00000000" w:rsidDel="00000000" w:rsidP="00000000" w:rsidRDefault="00000000" w:rsidRPr="00000000" w14:paraId="0000193B">
      <w:pPr>
        <w:spacing w:after="240" w:before="240" w:lineRule="auto"/>
        <w:rPr/>
      </w:pPr>
      <w:r w:rsidDel="00000000" w:rsidR="00000000" w:rsidRPr="00000000">
        <w:rPr>
          <w:rtl w:val="0"/>
        </w:rPr>
        <w:t xml:space="preserve">Copy code</w:t>
      </w:r>
    </w:p>
    <w:p w:rsidR="00000000" w:rsidDel="00000000" w:rsidP="00000000" w:rsidRDefault="00000000" w:rsidRPr="00000000" w14:paraId="000019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9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9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19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"Managed pod by my-deployment"</w:t>
      </w:r>
    </w:p>
    <w:p w:rsidR="00000000" w:rsidDel="00000000" w:rsidP="00000000" w:rsidRDefault="00000000" w:rsidRPr="00000000" w14:paraId="00001941">
      <w:pPr>
        <w:spacing w:after="240" w:before="240" w:lineRule="auto"/>
        <w:rPr/>
      </w:pPr>
      <w:r w:rsidDel="00000000" w:rsidR="00000000" w:rsidRPr="00000000">
        <w:rPr>
          <w:rtl w:val="0"/>
        </w:rPr>
      </w:r>
    </w:p>
    <w:p w:rsidR="00000000" w:rsidDel="00000000" w:rsidP="00000000" w:rsidRDefault="00000000" w:rsidRPr="00000000" w14:paraId="00001942">
      <w:pPr>
        <w:pStyle w:val="Heading4"/>
        <w:keepNext w:val="0"/>
        <w:keepLines w:val="0"/>
        <w:spacing w:after="40" w:before="240" w:lineRule="auto"/>
        <w:rPr>
          <w:b w:val="1"/>
          <w:color w:val="000000"/>
          <w:sz w:val="22"/>
          <w:szCs w:val="22"/>
        </w:rPr>
      </w:pPr>
      <w:bookmarkStart w:colFirst="0" w:colLast="0" w:name="_b89a9etveedx" w:id="720"/>
      <w:bookmarkEnd w:id="720"/>
      <w:r w:rsidDel="00000000" w:rsidR="00000000" w:rsidRPr="00000000">
        <w:rPr>
          <w:b w:val="1"/>
          <w:color w:val="000000"/>
          <w:sz w:val="22"/>
          <w:szCs w:val="22"/>
          <w:rtl w:val="0"/>
        </w:rPr>
        <w:t xml:space="preserve">3.2 Spec for Pods</w:t>
      </w:r>
    </w:p>
    <w:p w:rsidR="00000000" w:rsidDel="00000000" w:rsidP="00000000" w:rsidRDefault="00000000" w:rsidRPr="00000000" w14:paraId="00001943">
      <w:pPr>
        <w:spacing w:after="240" w:before="240" w:lineRule="auto"/>
        <w:rPr/>
      </w:pPr>
      <w:r w:rsidDel="00000000" w:rsidR="00000000" w:rsidRPr="00000000">
        <w:rPr>
          <w:rtl w:val="0"/>
        </w:rPr>
        <w:t xml:space="preserve">Controls pod behavior and configuration.</w:t>
      </w:r>
    </w:p>
    <w:p w:rsidR="00000000" w:rsidDel="00000000" w:rsidP="00000000" w:rsidRDefault="00000000" w:rsidRPr="00000000" w14:paraId="000019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45">
      <w:pPr>
        <w:pStyle w:val="Heading3"/>
        <w:keepNext w:val="0"/>
        <w:keepLines w:val="0"/>
        <w:spacing w:before="280" w:lineRule="auto"/>
        <w:rPr>
          <w:b w:val="1"/>
          <w:color w:val="000000"/>
          <w:sz w:val="26"/>
          <w:szCs w:val="26"/>
        </w:rPr>
      </w:pPr>
      <w:bookmarkStart w:colFirst="0" w:colLast="0" w:name="_al0q8pnjue1o" w:id="721"/>
      <w:bookmarkEnd w:id="721"/>
      <w:r w:rsidDel="00000000" w:rsidR="00000000" w:rsidRPr="00000000">
        <w:rPr>
          <w:b w:val="1"/>
          <w:color w:val="000000"/>
          <w:sz w:val="26"/>
          <w:szCs w:val="26"/>
          <w:rtl w:val="0"/>
        </w:rPr>
        <w:t xml:space="preserve">4. Pod Configuration Properties</w:t>
      </w:r>
    </w:p>
    <w:p w:rsidR="00000000" w:rsidDel="00000000" w:rsidP="00000000" w:rsidRDefault="00000000" w:rsidRPr="00000000" w14:paraId="00001946">
      <w:pPr>
        <w:pStyle w:val="Heading4"/>
        <w:keepNext w:val="0"/>
        <w:keepLines w:val="0"/>
        <w:spacing w:after="40" w:before="240" w:lineRule="auto"/>
        <w:rPr>
          <w:b w:val="1"/>
          <w:color w:val="000000"/>
          <w:sz w:val="22"/>
          <w:szCs w:val="22"/>
        </w:rPr>
      </w:pPr>
      <w:bookmarkStart w:colFirst="0" w:colLast="0" w:name="_numezmrsrnku" w:id="722"/>
      <w:bookmarkEnd w:id="722"/>
      <w:r w:rsidDel="00000000" w:rsidR="00000000" w:rsidRPr="00000000">
        <w:rPr>
          <w:b w:val="1"/>
          <w:color w:val="000000"/>
          <w:sz w:val="22"/>
          <w:szCs w:val="22"/>
          <w:rtl w:val="0"/>
        </w:rPr>
        <w:t xml:space="preserve">4.1 Containers</w:t>
      </w:r>
    </w:p>
    <w:p w:rsidR="00000000" w:rsidDel="00000000" w:rsidP="00000000" w:rsidRDefault="00000000" w:rsidRPr="00000000" w14:paraId="00001947">
      <w:pPr>
        <w:spacing w:after="240" w:before="240" w:lineRule="auto"/>
        <w:rPr/>
      </w:pPr>
      <w:r w:rsidDel="00000000" w:rsidR="00000000" w:rsidRPr="00000000">
        <w:rPr>
          <w:rtl w:val="0"/>
        </w:rPr>
        <w:t xml:space="preserve">Defines the container(s) within the pod.</w:t>
      </w:r>
    </w:p>
    <w:p w:rsidR="00000000" w:rsidDel="00000000" w:rsidP="00000000" w:rsidRDefault="00000000" w:rsidRPr="00000000" w14:paraId="00001948">
      <w:pPr>
        <w:spacing w:after="240" w:before="240" w:lineRule="auto"/>
        <w:rPr/>
      </w:pPr>
      <w:r w:rsidDel="00000000" w:rsidR="00000000" w:rsidRPr="00000000">
        <w:rPr>
          <w:rtl w:val="0"/>
        </w:rPr>
        <w:t xml:space="preserve">yaml</w:t>
      </w:r>
    </w:p>
    <w:p w:rsidR="00000000" w:rsidDel="00000000" w:rsidP="00000000" w:rsidRDefault="00000000" w:rsidRPr="00000000" w14:paraId="00001949">
      <w:pPr>
        <w:spacing w:after="240" w:before="240" w:lineRule="auto"/>
        <w:rPr/>
      </w:pPr>
      <w:r w:rsidDel="00000000" w:rsidR="00000000" w:rsidRPr="00000000">
        <w:rPr>
          <w:rtl w:val="0"/>
        </w:rPr>
        <w:t xml:space="preserve">Copy code</w:t>
      </w:r>
    </w:p>
    <w:p w:rsidR="00000000" w:rsidDel="00000000" w:rsidP="00000000" w:rsidRDefault="00000000" w:rsidRPr="00000000" w14:paraId="000019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containers:</w:t>
      </w:r>
    </w:p>
    <w:p w:rsidR="00000000" w:rsidDel="00000000" w:rsidP="00000000" w:rsidRDefault="00000000" w:rsidRPr="00000000" w14:paraId="000019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my-container</w:t>
      </w:r>
    </w:p>
    <w:p w:rsidR="00000000" w:rsidDel="00000000" w:rsidP="00000000" w:rsidRDefault="00000000" w:rsidRPr="00000000" w14:paraId="000019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nginx:1.21.1</w:t>
      </w:r>
    </w:p>
    <w:p w:rsidR="00000000" w:rsidDel="00000000" w:rsidP="00000000" w:rsidRDefault="00000000" w:rsidRPr="00000000" w14:paraId="000019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9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194F">
      <w:pPr>
        <w:spacing w:after="240" w:before="240" w:lineRule="auto"/>
        <w:rPr/>
      </w:pPr>
      <w:r w:rsidDel="00000000" w:rsidR="00000000" w:rsidRPr="00000000">
        <w:rPr>
          <w:rtl w:val="0"/>
        </w:rPr>
      </w:r>
    </w:p>
    <w:p w:rsidR="00000000" w:rsidDel="00000000" w:rsidP="00000000" w:rsidRDefault="00000000" w:rsidRPr="00000000" w14:paraId="000019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51">
      <w:pPr>
        <w:pStyle w:val="Heading4"/>
        <w:keepNext w:val="0"/>
        <w:keepLines w:val="0"/>
        <w:spacing w:after="40" w:before="240" w:lineRule="auto"/>
        <w:rPr>
          <w:b w:val="1"/>
          <w:color w:val="000000"/>
          <w:sz w:val="22"/>
          <w:szCs w:val="22"/>
        </w:rPr>
      </w:pPr>
      <w:bookmarkStart w:colFirst="0" w:colLast="0" w:name="_wc7owtzaco69" w:id="723"/>
      <w:bookmarkEnd w:id="723"/>
      <w:r w:rsidDel="00000000" w:rsidR="00000000" w:rsidRPr="00000000">
        <w:rPr>
          <w:b w:val="1"/>
          <w:color w:val="000000"/>
          <w:sz w:val="22"/>
          <w:szCs w:val="22"/>
          <w:rtl w:val="0"/>
        </w:rPr>
        <w:t xml:space="preserve">4.2 Resource Requests and Limits</w:t>
      </w:r>
    </w:p>
    <w:p w:rsidR="00000000" w:rsidDel="00000000" w:rsidP="00000000" w:rsidRDefault="00000000" w:rsidRPr="00000000" w14:paraId="00001952">
      <w:pPr>
        <w:spacing w:after="240" w:before="240" w:lineRule="auto"/>
        <w:rPr/>
      </w:pPr>
      <w:r w:rsidDel="00000000" w:rsidR="00000000" w:rsidRPr="00000000">
        <w:rPr>
          <w:rtl w:val="0"/>
        </w:rPr>
        <w:t xml:space="preserve">Manages CPU and memory for the container.</w:t>
      </w:r>
    </w:p>
    <w:p w:rsidR="00000000" w:rsidDel="00000000" w:rsidP="00000000" w:rsidRDefault="00000000" w:rsidRPr="00000000" w14:paraId="00001953">
      <w:pPr>
        <w:spacing w:after="240" w:before="240" w:lineRule="auto"/>
        <w:rPr/>
      </w:pPr>
      <w:r w:rsidDel="00000000" w:rsidR="00000000" w:rsidRPr="00000000">
        <w:rPr>
          <w:rtl w:val="0"/>
        </w:rPr>
        <w:t xml:space="preserve">yaml</w:t>
      </w:r>
    </w:p>
    <w:p w:rsidR="00000000" w:rsidDel="00000000" w:rsidP="00000000" w:rsidRDefault="00000000" w:rsidRPr="00000000" w14:paraId="00001954">
      <w:pPr>
        <w:spacing w:after="240" w:before="240" w:lineRule="auto"/>
        <w:rPr/>
      </w:pPr>
      <w:r w:rsidDel="00000000" w:rsidR="00000000" w:rsidRPr="00000000">
        <w:rPr>
          <w:rtl w:val="0"/>
        </w:rPr>
        <w:t xml:space="preserve">Copy code</w:t>
      </w:r>
    </w:p>
    <w:p w:rsidR="00000000" w:rsidDel="00000000" w:rsidP="00000000" w:rsidRDefault="00000000" w:rsidRPr="00000000" w14:paraId="000019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resources:</w:t>
      </w:r>
    </w:p>
    <w:p w:rsidR="00000000" w:rsidDel="00000000" w:rsidP="00000000" w:rsidRDefault="00000000" w:rsidRPr="00000000" w14:paraId="000019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19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"64Mi"</w:t>
      </w:r>
    </w:p>
    <w:p w:rsidR="00000000" w:rsidDel="00000000" w:rsidP="00000000" w:rsidRDefault="00000000" w:rsidRPr="00000000" w14:paraId="000019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"250m"</w:t>
      </w:r>
    </w:p>
    <w:p w:rsidR="00000000" w:rsidDel="00000000" w:rsidP="00000000" w:rsidRDefault="00000000" w:rsidRPr="00000000" w14:paraId="000019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19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"128Mi"</w:t>
      </w:r>
    </w:p>
    <w:p w:rsidR="00000000" w:rsidDel="00000000" w:rsidP="00000000" w:rsidRDefault="00000000" w:rsidRPr="00000000" w14:paraId="000019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195C">
      <w:pPr>
        <w:spacing w:after="240" w:before="240" w:lineRule="auto"/>
        <w:rPr/>
      </w:pPr>
      <w:r w:rsidDel="00000000" w:rsidR="00000000" w:rsidRPr="00000000">
        <w:rPr>
          <w:rtl w:val="0"/>
        </w:rPr>
      </w:r>
    </w:p>
    <w:p w:rsidR="00000000" w:rsidDel="00000000" w:rsidP="00000000" w:rsidRDefault="00000000" w:rsidRPr="00000000" w14:paraId="000019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5E">
      <w:pPr>
        <w:pStyle w:val="Heading4"/>
        <w:keepNext w:val="0"/>
        <w:keepLines w:val="0"/>
        <w:spacing w:after="40" w:before="240" w:lineRule="auto"/>
        <w:rPr>
          <w:b w:val="1"/>
          <w:color w:val="000000"/>
          <w:sz w:val="22"/>
          <w:szCs w:val="22"/>
        </w:rPr>
      </w:pPr>
      <w:bookmarkStart w:colFirst="0" w:colLast="0" w:name="_yovmr4365v9h" w:id="724"/>
      <w:bookmarkEnd w:id="724"/>
      <w:r w:rsidDel="00000000" w:rsidR="00000000" w:rsidRPr="00000000">
        <w:rPr>
          <w:b w:val="1"/>
          <w:color w:val="000000"/>
          <w:sz w:val="22"/>
          <w:szCs w:val="22"/>
          <w:rtl w:val="0"/>
        </w:rPr>
        <w:t xml:space="preserve">4.3 Liveness and Readiness Probes</w:t>
      </w:r>
    </w:p>
    <w:p w:rsidR="00000000" w:rsidDel="00000000" w:rsidP="00000000" w:rsidRDefault="00000000" w:rsidRPr="00000000" w14:paraId="0000195F">
      <w:pPr>
        <w:spacing w:after="240" w:before="240" w:lineRule="auto"/>
        <w:rPr/>
      </w:pPr>
      <w:r w:rsidDel="00000000" w:rsidR="00000000" w:rsidRPr="00000000">
        <w:rPr>
          <w:rtl w:val="0"/>
        </w:rPr>
        <w:t xml:space="preserve">Defines health checks for the container.</w:t>
      </w:r>
    </w:p>
    <w:p w:rsidR="00000000" w:rsidDel="00000000" w:rsidP="00000000" w:rsidRDefault="00000000" w:rsidRPr="00000000" w14:paraId="00001960">
      <w:pPr>
        <w:spacing w:after="240" w:before="240" w:lineRule="auto"/>
        <w:rPr/>
      </w:pPr>
      <w:r w:rsidDel="00000000" w:rsidR="00000000" w:rsidRPr="00000000">
        <w:rPr>
          <w:rtl w:val="0"/>
        </w:rPr>
        <w:t xml:space="preserve">yaml</w:t>
      </w:r>
    </w:p>
    <w:p w:rsidR="00000000" w:rsidDel="00000000" w:rsidP="00000000" w:rsidRDefault="00000000" w:rsidRPr="00000000" w14:paraId="00001961">
      <w:pPr>
        <w:spacing w:after="240" w:before="240" w:lineRule="auto"/>
        <w:rPr/>
      </w:pPr>
      <w:r w:rsidDel="00000000" w:rsidR="00000000" w:rsidRPr="00000000">
        <w:rPr>
          <w:rtl w:val="0"/>
        </w:rPr>
        <w:t xml:space="preserve">Copy code</w:t>
      </w:r>
    </w:p>
    <w:p w:rsidR="00000000" w:rsidDel="00000000" w:rsidP="00000000" w:rsidRDefault="00000000" w:rsidRPr="00000000" w14:paraId="000019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livenessProbe:</w:t>
      </w:r>
    </w:p>
    <w:p w:rsidR="00000000" w:rsidDel="00000000" w:rsidP="00000000" w:rsidRDefault="00000000" w:rsidRPr="00000000" w14:paraId="000019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9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/healthz</w:t>
      </w:r>
    </w:p>
    <w:p w:rsidR="00000000" w:rsidDel="00000000" w:rsidP="00000000" w:rsidRDefault="00000000" w:rsidRPr="00000000" w14:paraId="000019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19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19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19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readinessProbe:</w:t>
      </w:r>
    </w:p>
    <w:p w:rsidR="00000000" w:rsidDel="00000000" w:rsidP="00000000" w:rsidRDefault="00000000" w:rsidRPr="00000000" w14:paraId="000019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9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/ready</w:t>
      </w:r>
    </w:p>
    <w:p w:rsidR="00000000" w:rsidDel="00000000" w:rsidP="00000000" w:rsidRDefault="00000000" w:rsidRPr="00000000" w14:paraId="000019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19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19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196E">
      <w:pPr>
        <w:spacing w:after="240" w:before="240" w:lineRule="auto"/>
        <w:rPr/>
      </w:pPr>
      <w:r w:rsidDel="00000000" w:rsidR="00000000" w:rsidRPr="00000000">
        <w:rPr>
          <w:rtl w:val="0"/>
        </w:rPr>
      </w:r>
    </w:p>
    <w:p w:rsidR="00000000" w:rsidDel="00000000" w:rsidP="00000000" w:rsidRDefault="00000000" w:rsidRPr="00000000" w14:paraId="000019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0">
      <w:pPr>
        <w:pStyle w:val="Heading4"/>
        <w:keepNext w:val="0"/>
        <w:keepLines w:val="0"/>
        <w:spacing w:after="40" w:before="240" w:lineRule="auto"/>
        <w:rPr>
          <w:b w:val="1"/>
          <w:color w:val="000000"/>
          <w:sz w:val="22"/>
          <w:szCs w:val="22"/>
        </w:rPr>
      </w:pPr>
      <w:bookmarkStart w:colFirst="0" w:colLast="0" w:name="_2mszbzka9nru" w:id="725"/>
      <w:bookmarkEnd w:id="725"/>
      <w:r w:rsidDel="00000000" w:rsidR="00000000" w:rsidRPr="00000000">
        <w:rPr>
          <w:b w:val="1"/>
          <w:color w:val="000000"/>
          <w:sz w:val="22"/>
          <w:szCs w:val="22"/>
          <w:rtl w:val="0"/>
        </w:rPr>
        <w:t xml:space="preserve">4.4 Environment Variables</w:t>
      </w:r>
    </w:p>
    <w:p w:rsidR="00000000" w:rsidDel="00000000" w:rsidP="00000000" w:rsidRDefault="00000000" w:rsidRPr="00000000" w14:paraId="00001971">
      <w:pPr>
        <w:spacing w:after="240" w:before="240" w:lineRule="auto"/>
        <w:rPr/>
      </w:pPr>
      <w:r w:rsidDel="00000000" w:rsidR="00000000" w:rsidRPr="00000000">
        <w:rPr>
          <w:rtl w:val="0"/>
        </w:rPr>
        <w:t xml:space="preserve">Passes environment variables to the container.</w:t>
      </w:r>
    </w:p>
    <w:p w:rsidR="00000000" w:rsidDel="00000000" w:rsidP="00000000" w:rsidRDefault="00000000" w:rsidRPr="00000000" w14:paraId="00001972">
      <w:pPr>
        <w:spacing w:after="240" w:before="240" w:lineRule="auto"/>
        <w:rPr/>
      </w:pPr>
      <w:r w:rsidDel="00000000" w:rsidR="00000000" w:rsidRPr="00000000">
        <w:rPr>
          <w:rtl w:val="0"/>
        </w:rPr>
        <w:t xml:space="preserve">yaml</w:t>
      </w:r>
    </w:p>
    <w:p w:rsidR="00000000" w:rsidDel="00000000" w:rsidP="00000000" w:rsidRDefault="00000000" w:rsidRPr="00000000" w14:paraId="00001973">
      <w:pPr>
        <w:spacing w:after="240" w:before="240" w:lineRule="auto"/>
        <w:rPr/>
      </w:pPr>
      <w:r w:rsidDel="00000000" w:rsidR="00000000" w:rsidRPr="00000000">
        <w:rPr>
          <w:rtl w:val="0"/>
        </w:rPr>
        <w:t xml:space="preserve">Copy code</w:t>
      </w:r>
    </w:p>
    <w:p w:rsidR="00000000" w:rsidDel="00000000" w:rsidP="00000000" w:rsidRDefault="00000000" w:rsidRPr="00000000" w14:paraId="000019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19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ENV_VAR_NAME</w:t>
      </w:r>
    </w:p>
    <w:p w:rsidR="00000000" w:rsidDel="00000000" w:rsidP="00000000" w:rsidRDefault="00000000" w:rsidRPr="00000000" w14:paraId="000019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w:t>
      </w:r>
    </w:p>
    <w:p w:rsidR="00000000" w:rsidDel="00000000" w:rsidP="00000000" w:rsidRDefault="00000000" w:rsidRPr="00000000" w14:paraId="00001977">
      <w:pPr>
        <w:spacing w:after="240" w:before="240" w:lineRule="auto"/>
        <w:rPr/>
      </w:pPr>
      <w:r w:rsidDel="00000000" w:rsidR="00000000" w:rsidRPr="00000000">
        <w:rPr>
          <w:rtl w:val="0"/>
        </w:rPr>
      </w:r>
    </w:p>
    <w:p w:rsidR="00000000" w:rsidDel="00000000" w:rsidP="00000000" w:rsidRDefault="00000000" w:rsidRPr="00000000" w14:paraId="000019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79">
      <w:pPr>
        <w:pStyle w:val="Heading4"/>
        <w:keepNext w:val="0"/>
        <w:keepLines w:val="0"/>
        <w:spacing w:after="40" w:before="240" w:lineRule="auto"/>
        <w:rPr>
          <w:b w:val="1"/>
          <w:color w:val="000000"/>
          <w:sz w:val="22"/>
          <w:szCs w:val="22"/>
        </w:rPr>
      </w:pPr>
      <w:bookmarkStart w:colFirst="0" w:colLast="0" w:name="_jo0jj18irkwv" w:id="726"/>
      <w:bookmarkEnd w:id="726"/>
      <w:r w:rsidDel="00000000" w:rsidR="00000000" w:rsidRPr="00000000">
        <w:rPr>
          <w:b w:val="1"/>
          <w:color w:val="000000"/>
          <w:sz w:val="22"/>
          <w:szCs w:val="22"/>
          <w:rtl w:val="0"/>
        </w:rPr>
        <w:t xml:space="preserve">4.5 Volume Mounts</w:t>
      </w:r>
    </w:p>
    <w:p w:rsidR="00000000" w:rsidDel="00000000" w:rsidP="00000000" w:rsidRDefault="00000000" w:rsidRPr="00000000" w14:paraId="0000197A">
      <w:pPr>
        <w:spacing w:after="240" w:before="240" w:lineRule="auto"/>
        <w:rPr/>
      </w:pPr>
      <w:r w:rsidDel="00000000" w:rsidR="00000000" w:rsidRPr="00000000">
        <w:rPr>
          <w:rtl w:val="0"/>
        </w:rPr>
        <w:t xml:space="preserve">Mounts volumes into containers.</w:t>
      </w:r>
    </w:p>
    <w:p w:rsidR="00000000" w:rsidDel="00000000" w:rsidP="00000000" w:rsidRDefault="00000000" w:rsidRPr="00000000" w14:paraId="0000197B">
      <w:pPr>
        <w:spacing w:after="240" w:before="240" w:lineRule="auto"/>
        <w:rPr/>
      </w:pPr>
      <w:r w:rsidDel="00000000" w:rsidR="00000000" w:rsidRPr="00000000">
        <w:rPr>
          <w:rtl w:val="0"/>
        </w:rPr>
        <w:t xml:space="preserve">yaml</w:t>
      </w:r>
    </w:p>
    <w:p w:rsidR="00000000" w:rsidDel="00000000" w:rsidP="00000000" w:rsidRDefault="00000000" w:rsidRPr="00000000" w14:paraId="0000197C">
      <w:pPr>
        <w:spacing w:after="240" w:before="240" w:lineRule="auto"/>
        <w:rPr/>
      </w:pPr>
      <w:r w:rsidDel="00000000" w:rsidR="00000000" w:rsidRPr="00000000">
        <w:rPr>
          <w:rtl w:val="0"/>
        </w:rPr>
        <w:t xml:space="preserve">Copy code</w:t>
      </w:r>
    </w:p>
    <w:p w:rsidR="00000000" w:rsidDel="00000000" w:rsidP="00000000" w:rsidRDefault="00000000" w:rsidRPr="00000000" w14:paraId="000019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volumeMounts:</w:t>
      </w:r>
    </w:p>
    <w:p w:rsidR="00000000" w:rsidDel="00000000" w:rsidP="00000000" w:rsidRDefault="00000000" w:rsidRPr="00000000" w14:paraId="000019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config-volume</w:t>
      </w:r>
    </w:p>
    <w:p w:rsidR="00000000" w:rsidDel="00000000" w:rsidP="00000000" w:rsidRDefault="00000000" w:rsidRPr="00000000" w14:paraId="000019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/etc/config</w:t>
      </w:r>
    </w:p>
    <w:p w:rsidR="00000000" w:rsidDel="00000000" w:rsidP="00000000" w:rsidRDefault="00000000" w:rsidRPr="00000000" w14:paraId="00001980">
      <w:pPr>
        <w:spacing w:after="240" w:before="240" w:lineRule="auto"/>
        <w:rPr/>
      </w:pPr>
      <w:r w:rsidDel="00000000" w:rsidR="00000000" w:rsidRPr="00000000">
        <w:rPr>
          <w:rtl w:val="0"/>
        </w:rPr>
      </w:r>
    </w:p>
    <w:p w:rsidR="00000000" w:rsidDel="00000000" w:rsidP="00000000" w:rsidRDefault="00000000" w:rsidRPr="00000000" w14:paraId="000019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82">
      <w:pPr>
        <w:pStyle w:val="Heading3"/>
        <w:keepNext w:val="0"/>
        <w:keepLines w:val="0"/>
        <w:spacing w:before="280" w:lineRule="auto"/>
        <w:rPr>
          <w:b w:val="1"/>
          <w:color w:val="000000"/>
          <w:sz w:val="26"/>
          <w:szCs w:val="26"/>
        </w:rPr>
      </w:pPr>
      <w:bookmarkStart w:colFirst="0" w:colLast="0" w:name="_35j3uxgtbnfk" w:id="727"/>
      <w:bookmarkEnd w:id="727"/>
      <w:r w:rsidDel="00000000" w:rsidR="00000000" w:rsidRPr="00000000">
        <w:rPr>
          <w:b w:val="1"/>
          <w:color w:val="000000"/>
          <w:sz w:val="26"/>
          <w:szCs w:val="26"/>
          <w:rtl w:val="0"/>
        </w:rPr>
        <w:t xml:space="preserve">5. Pod Behavior Properties</w:t>
      </w:r>
    </w:p>
    <w:p w:rsidR="00000000" w:rsidDel="00000000" w:rsidP="00000000" w:rsidRDefault="00000000" w:rsidRPr="00000000" w14:paraId="00001983">
      <w:pPr>
        <w:pStyle w:val="Heading4"/>
        <w:keepNext w:val="0"/>
        <w:keepLines w:val="0"/>
        <w:spacing w:after="40" w:before="240" w:lineRule="auto"/>
        <w:rPr>
          <w:b w:val="1"/>
          <w:color w:val="000000"/>
          <w:sz w:val="22"/>
          <w:szCs w:val="22"/>
        </w:rPr>
      </w:pPr>
      <w:bookmarkStart w:colFirst="0" w:colLast="0" w:name="_tpsawtagx3lx" w:id="728"/>
      <w:bookmarkEnd w:id="728"/>
      <w:r w:rsidDel="00000000" w:rsidR="00000000" w:rsidRPr="00000000">
        <w:rPr>
          <w:b w:val="1"/>
          <w:color w:val="000000"/>
          <w:sz w:val="22"/>
          <w:szCs w:val="22"/>
          <w:rtl w:val="0"/>
        </w:rPr>
        <w:t xml:space="preserve">5.1 Restart Policy</w:t>
      </w:r>
    </w:p>
    <w:p w:rsidR="00000000" w:rsidDel="00000000" w:rsidP="00000000" w:rsidRDefault="00000000" w:rsidRPr="00000000" w14:paraId="00001984">
      <w:pPr>
        <w:spacing w:after="240" w:before="240" w:lineRule="auto"/>
        <w:rPr/>
      </w:pPr>
      <w:r w:rsidDel="00000000" w:rsidR="00000000" w:rsidRPr="00000000">
        <w:rPr>
          <w:rtl w:val="0"/>
        </w:rPr>
        <w:t xml:space="preserve">Specifies pod restart behavior.</w:t>
      </w:r>
    </w:p>
    <w:p w:rsidR="00000000" w:rsidDel="00000000" w:rsidP="00000000" w:rsidRDefault="00000000" w:rsidRPr="00000000" w14:paraId="00001985">
      <w:pPr>
        <w:spacing w:after="240" w:before="240" w:lineRule="auto"/>
        <w:rPr/>
      </w:pPr>
      <w:r w:rsidDel="00000000" w:rsidR="00000000" w:rsidRPr="00000000">
        <w:rPr>
          <w:rtl w:val="0"/>
        </w:rPr>
        <w:t xml:space="preserve">yaml</w:t>
      </w:r>
    </w:p>
    <w:p w:rsidR="00000000" w:rsidDel="00000000" w:rsidP="00000000" w:rsidRDefault="00000000" w:rsidRPr="00000000" w14:paraId="00001986">
      <w:pPr>
        <w:spacing w:after="240" w:before="240" w:lineRule="auto"/>
        <w:rPr/>
      </w:pPr>
      <w:r w:rsidDel="00000000" w:rsidR="00000000" w:rsidRPr="00000000">
        <w:rPr>
          <w:rtl w:val="0"/>
        </w:rPr>
        <w:t xml:space="preserve">Copy code</w:t>
      </w:r>
    </w:p>
    <w:p w:rsidR="00000000" w:rsidDel="00000000" w:rsidP="00000000" w:rsidRDefault="00000000" w:rsidRPr="00000000" w14:paraId="000019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restartPolicy: Always</w:t>
      </w:r>
    </w:p>
    <w:p w:rsidR="00000000" w:rsidDel="00000000" w:rsidP="00000000" w:rsidRDefault="00000000" w:rsidRPr="00000000" w14:paraId="00001988">
      <w:pPr>
        <w:spacing w:after="240" w:before="240" w:lineRule="auto"/>
        <w:rPr/>
      </w:pPr>
      <w:r w:rsidDel="00000000" w:rsidR="00000000" w:rsidRPr="00000000">
        <w:rPr>
          <w:rtl w:val="0"/>
        </w:rPr>
      </w:r>
    </w:p>
    <w:p w:rsidR="00000000" w:rsidDel="00000000" w:rsidP="00000000" w:rsidRDefault="00000000" w:rsidRPr="00000000" w14:paraId="000019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8A">
      <w:pPr>
        <w:pStyle w:val="Heading4"/>
        <w:keepNext w:val="0"/>
        <w:keepLines w:val="0"/>
        <w:spacing w:after="40" w:before="240" w:lineRule="auto"/>
        <w:rPr>
          <w:b w:val="1"/>
          <w:color w:val="000000"/>
          <w:sz w:val="22"/>
          <w:szCs w:val="22"/>
        </w:rPr>
      </w:pPr>
      <w:bookmarkStart w:colFirst="0" w:colLast="0" w:name="_o3zjo4qpv6r4" w:id="729"/>
      <w:bookmarkEnd w:id="729"/>
      <w:r w:rsidDel="00000000" w:rsidR="00000000" w:rsidRPr="00000000">
        <w:rPr>
          <w:b w:val="1"/>
          <w:color w:val="000000"/>
          <w:sz w:val="22"/>
          <w:szCs w:val="22"/>
          <w:rtl w:val="0"/>
        </w:rPr>
        <w:t xml:space="preserve">5.2 Affinity and Anti-Affinity</w:t>
      </w:r>
    </w:p>
    <w:p w:rsidR="00000000" w:rsidDel="00000000" w:rsidP="00000000" w:rsidRDefault="00000000" w:rsidRPr="00000000" w14:paraId="0000198B">
      <w:pPr>
        <w:spacing w:after="240" w:before="240" w:lineRule="auto"/>
        <w:rPr/>
      </w:pPr>
      <w:r w:rsidDel="00000000" w:rsidR="00000000" w:rsidRPr="00000000">
        <w:rPr>
          <w:rtl w:val="0"/>
        </w:rPr>
        <w:t xml:space="preserve">Controls scheduling based on node or pod relationships.</w:t>
      </w:r>
    </w:p>
    <w:p w:rsidR="00000000" w:rsidDel="00000000" w:rsidP="00000000" w:rsidRDefault="00000000" w:rsidRPr="00000000" w14:paraId="0000198C">
      <w:pPr>
        <w:spacing w:after="240" w:before="240" w:lineRule="auto"/>
        <w:rPr/>
      </w:pPr>
      <w:r w:rsidDel="00000000" w:rsidR="00000000" w:rsidRPr="00000000">
        <w:rPr>
          <w:rtl w:val="0"/>
        </w:rPr>
        <w:t xml:space="preserve">yaml</w:t>
      </w:r>
    </w:p>
    <w:p w:rsidR="00000000" w:rsidDel="00000000" w:rsidP="00000000" w:rsidRDefault="00000000" w:rsidRPr="00000000" w14:paraId="0000198D">
      <w:pPr>
        <w:spacing w:after="240" w:before="240" w:lineRule="auto"/>
        <w:rPr/>
      </w:pPr>
      <w:r w:rsidDel="00000000" w:rsidR="00000000" w:rsidRPr="00000000">
        <w:rPr>
          <w:rtl w:val="0"/>
        </w:rPr>
        <w:t xml:space="preserve">Copy code</w:t>
      </w:r>
    </w:p>
    <w:p w:rsidR="00000000" w:rsidDel="00000000" w:rsidP="00000000" w:rsidRDefault="00000000" w:rsidRPr="00000000" w14:paraId="000019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affinity:</w:t>
      </w:r>
    </w:p>
    <w:p w:rsidR="00000000" w:rsidDel="00000000" w:rsidP="00000000" w:rsidRDefault="00000000" w:rsidRPr="00000000" w14:paraId="000019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nodeAffinity:</w:t>
      </w:r>
    </w:p>
    <w:p w:rsidR="00000000" w:rsidDel="00000000" w:rsidP="00000000" w:rsidRDefault="00000000" w:rsidRPr="00000000" w14:paraId="000019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9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nodeSelectorTerms:</w:t>
      </w:r>
    </w:p>
    <w:p w:rsidR="00000000" w:rsidDel="00000000" w:rsidP="00000000" w:rsidRDefault="00000000" w:rsidRPr="00000000" w14:paraId="000019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matchExpressions:</w:t>
      </w:r>
    </w:p>
    <w:p w:rsidR="00000000" w:rsidDel="00000000" w:rsidP="00000000" w:rsidRDefault="00000000" w:rsidRPr="00000000" w14:paraId="000019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kubernetes.io/e2e-az-name</w:t>
      </w:r>
    </w:p>
    <w:p w:rsidR="00000000" w:rsidDel="00000000" w:rsidP="00000000" w:rsidRDefault="00000000" w:rsidRPr="00000000" w14:paraId="000019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19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19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e2e-az1</w:t>
      </w:r>
    </w:p>
    <w:p w:rsidR="00000000" w:rsidDel="00000000" w:rsidP="00000000" w:rsidRDefault="00000000" w:rsidRPr="00000000" w14:paraId="00001997">
      <w:pPr>
        <w:spacing w:after="240" w:before="240" w:lineRule="auto"/>
        <w:rPr/>
      </w:pPr>
      <w:r w:rsidDel="00000000" w:rsidR="00000000" w:rsidRPr="00000000">
        <w:rPr>
          <w:rtl w:val="0"/>
        </w:rPr>
      </w:r>
    </w:p>
    <w:p w:rsidR="00000000" w:rsidDel="00000000" w:rsidP="00000000" w:rsidRDefault="00000000" w:rsidRPr="00000000" w14:paraId="000019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99">
      <w:pPr>
        <w:pStyle w:val="Heading4"/>
        <w:keepNext w:val="0"/>
        <w:keepLines w:val="0"/>
        <w:spacing w:after="40" w:before="240" w:lineRule="auto"/>
        <w:rPr>
          <w:b w:val="1"/>
          <w:color w:val="000000"/>
          <w:sz w:val="22"/>
          <w:szCs w:val="22"/>
        </w:rPr>
      </w:pPr>
      <w:bookmarkStart w:colFirst="0" w:colLast="0" w:name="_y2iqnfmd13lq" w:id="730"/>
      <w:bookmarkEnd w:id="730"/>
      <w:r w:rsidDel="00000000" w:rsidR="00000000" w:rsidRPr="00000000">
        <w:rPr>
          <w:b w:val="1"/>
          <w:color w:val="000000"/>
          <w:sz w:val="22"/>
          <w:szCs w:val="22"/>
          <w:rtl w:val="0"/>
        </w:rPr>
        <w:t xml:space="preserve">5.3 Tolerations</w:t>
      </w:r>
    </w:p>
    <w:p w:rsidR="00000000" w:rsidDel="00000000" w:rsidP="00000000" w:rsidRDefault="00000000" w:rsidRPr="00000000" w14:paraId="0000199A">
      <w:pPr>
        <w:spacing w:after="240" w:before="240" w:lineRule="auto"/>
        <w:rPr/>
      </w:pPr>
      <w:r w:rsidDel="00000000" w:rsidR="00000000" w:rsidRPr="00000000">
        <w:rPr>
          <w:rtl w:val="0"/>
        </w:rPr>
        <w:t xml:space="preserve">Allows pods to schedule on nodes with taints.</w:t>
      </w:r>
    </w:p>
    <w:p w:rsidR="00000000" w:rsidDel="00000000" w:rsidP="00000000" w:rsidRDefault="00000000" w:rsidRPr="00000000" w14:paraId="0000199B">
      <w:pPr>
        <w:spacing w:after="240" w:before="240" w:lineRule="auto"/>
        <w:rPr/>
      </w:pPr>
      <w:r w:rsidDel="00000000" w:rsidR="00000000" w:rsidRPr="00000000">
        <w:rPr>
          <w:rtl w:val="0"/>
        </w:rPr>
        <w:t xml:space="preserve">yaml</w:t>
      </w:r>
    </w:p>
    <w:p w:rsidR="00000000" w:rsidDel="00000000" w:rsidP="00000000" w:rsidRDefault="00000000" w:rsidRPr="00000000" w14:paraId="0000199C">
      <w:pPr>
        <w:spacing w:after="240" w:before="240" w:lineRule="auto"/>
        <w:rPr/>
      </w:pPr>
      <w:r w:rsidDel="00000000" w:rsidR="00000000" w:rsidRPr="00000000">
        <w:rPr>
          <w:rtl w:val="0"/>
        </w:rPr>
        <w:t xml:space="preserve">Copy code</w:t>
      </w:r>
    </w:p>
    <w:p w:rsidR="00000000" w:rsidDel="00000000" w:rsidP="00000000" w:rsidRDefault="00000000" w:rsidRPr="00000000" w14:paraId="000019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19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"key"</w:t>
      </w:r>
    </w:p>
    <w:p w:rsidR="00000000" w:rsidDel="00000000" w:rsidP="00000000" w:rsidRDefault="00000000" w:rsidRPr="00000000" w14:paraId="000019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19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w:t>
      </w:r>
    </w:p>
    <w:p w:rsidR="00000000" w:rsidDel="00000000" w:rsidP="00000000" w:rsidRDefault="00000000" w:rsidRPr="00000000" w14:paraId="000019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19A2">
      <w:pPr>
        <w:spacing w:after="240" w:before="240" w:lineRule="auto"/>
        <w:rPr/>
      </w:pPr>
      <w:r w:rsidDel="00000000" w:rsidR="00000000" w:rsidRPr="00000000">
        <w:rPr>
          <w:rtl w:val="0"/>
        </w:rPr>
      </w:r>
    </w:p>
    <w:p w:rsidR="00000000" w:rsidDel="00000000" w:rsidP="00000000" w:rsidRDefault="00000000" w:rsidRPr="00000000" w14:paraId="000019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A4">
      <w:pPr>
        <w:pStyle w:val="Heading4"/>
        <w:keepNext w:val="0"/>
        <w:keepLines w:val="0"/>
        <w:spacing w:after="40" w:before="240" w:lineRule="auto"/>
        <w:rPr>
          <w:b w:val="1"/>
          <w:color w:val="000000"/>
          <w:sz w:val="22"/>
          <w:szCs w:val="22"/>
        </w:rPr>
      </w:pPr>
      <w:bookmarkStart w:colFirst="0" w:colLast="0" w:name="_wsbqpaslm55a" w:id="731"/>
      <w:bookmarkEnd w:id="731"/>
      <w:r w:rsidDel="00000000" w:rsidR="00000000" w:rsidRPr="00000000">
        <w:rPr>
          <w:b w:val="1"/>
          <w:color w:val="000000"/>
          <w:sz w:val="22"/>
          <w:szCs w:val="22"/>
          <w:rtl w:val="0"/>
        </w:rPr>
        <w:t xml:space="preserve">5.4 Node Selector</w:t>
      </w:r>
    </w:p>
    <w:p w:rsidR="00000000" w:rsidDel="00000000" w:rsidP="00000000" w:rsidRDefault="00000000" w:rsidRPr="00000000" w14:paraId="000019A5">
      <w:pPr>
        <w:spacing w:after="240" w:before="240" w:lineRule="auto"/>
        <w:rPr/>
      </w:pPr>
      <w:r w:rsidDel="00000000" w:rsidR="00000000" w:rsidRPr="00000000">
        <w:rPr>
          <w:rtl w:val="0"/>
        </w:rPr>
        <w:t xml:space="preserve">Defines the nodes on which pods can run.</w:t>
      </w:r>
    </w:p>
    <w:p w:rsidR="00000000" w:rsidDel="00000000" w:rsidP="00000000" w:rsidRDefault="00000000" w:rsidRPr="00000000" w14:paraId="000019A6">
      <w:pPr>
        <w:spacing w:after="240" w:before="240" w:lineRule="auto"/>
        <w:rPr/>
      </w:pPr>
      <w:r w:rsidDel="00000000" w:rsidR="00000000" w:rsidRPr="00000000">
        <w:rPr>
          <w:rtl w:val="0"/>
        </w:rPr>
        <w:t xml:space="preserve">yaml</w:t>
      </w:r>
    </w:p>
    <w:p w:rsidR="00000000" w:rsidDel="00000000" w:rsidP="00000000" w:rsidRDefault="00000000" w:rsidRPr="00000000" w14:paraId="000019A7">
      <w:pPr>
        <w:spacing w:after="240" w:before="240" w:lineRule="auto"/>
        <w:rPr/>
      </w:pPr>
      <w:r w:rsidDel="00000000" w:rsidR="00000000" w:rsidRPr="00000000">
        <w:rPr>
          <w:rtl w:val="0"/>
        </w:rPr>
        <w:t xml:space="preserve">Copy code</w:t>
      </w:r>
    </w:p>
    <w:p w:rsidR="00000000" w:rsidDel="00000000" w:rsidP="00000000" w:rsidRDefault="00000000" w:rsidRPr="00000000" w14:paraId="000019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nodeSelector:</w:t>
      </w:r>
    </w:p>
    <w:p w:rsidR="00000000" w:rsidDel="00000000" w:rsidP="00000000" w:rsidRDefault="00000000" w:rsidRPr="00000000" w14:paraId="000019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disktype: ssd</w:t>
      </w:r>
    </w:p>
    <w:p w:rsidR="00000000" w:rsidDel="00000000" w:rsidP="00000000" w:rsidRDefault="00000000" w:rsidRPr="00000000" w14:paraId="000019AA">
      <w:pPr>
        <w:spacing w:after="240" w:before="240" w:lineRule="auto"/>
        <w:rPr/>
      </w:pPr>
      <w:r w:rsidDel="00000000" w:rsidR="00000000" w:rsidRPr="00000000">
        <w:rPr>
          <w:rtl w:val="0"/>
        </w:rPr>
      </w:r>
    </w:p>
    <w:p w:rsidR="00000000" w:rsidDel="00000000" w:rsidP="00000000" w:rsidRDefault="00000000" w:rsidRPr="00000000" w14:paraId="000019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AC">
      <w:pPr>
        <w:pStyle w:val="Heading4"/>
        <w:keepNext w:val="0"/>
        <w:keepLines w:val="0"/>
        <w:spacing w:after="40" w:before="240" w:lineRule="auto"/>
        <w:rPr>
          <w:b w:val="1"/>
          <w:color w:val="000000"/>
          <w:sz w:val="22"/>
          <w:szCs w:val="22"/>
        </w:rPr>
      </w:pPr>
      <w:bookmarkStart w:colFirst="0" w:colLast="0" w:name="_z4s5rbgzj5qv" w:id="732"/>
      <w:bookmarkEnd w:id="732"/>
      <w:r w:rsidDel="00000000" w:rsidR="00000000" w:rsidRPr="00000000">
        <w:rPr>
          <w:b w:val="1"/>
          <w:color w:val="000000"/>
          <w:sz w:val="22"/>
          <w:szCs w:val="22"/>
          <w:rtl w:val="0"/>
        </w:rPr>
        <w:t xml:space="preserve">5.5 Security Context</w:t>
      </w:r>
    </w:p>
    <w:p w:rsidR="00000000" w:rsidDel="00000000" w:rsidP="00000000" w:rsidRDefault="00000000" w:rsidRPr="00000000" w14:paraId="000019AD">
      <w:pPr>
        <w:spacing w:after="240" w:before="240" w:lineRule="auto"/>
        <w:rPr/>
      </w:pPr>
      <w:r w:rsidDel="00000000" w:rsidR="00000000" w:rsidRPr="00000000">
        <w:rPr>
          <w:rtl w:val="0"/>
        </w:rPr>
        <w:t xml:space="preserve">Sets security settings for the pod or container.</w:t>
      </w:r>
    </w:p>
    <w:p w:rsidR="00000000" w:rsidDel="00000000" w:rsidP="00000000" w:rsidRDefault="00000000" w:rsidRPr="00000000" w14:paraId="000019AE">
      <w:pPr>
        <w:spacing w:after="240" w:before="240" w:lineRule="auto"/>
        <w:rPr/>
      </w:pPr>
      <w:r w:rsidDel="00000000" w:rsidR="00000000" w:rsidRPr="00000000">
        <w:rPr>
          <w:rtl w:val="0"/>
        </w:rPr>
        <w:t xml:space="preserve">yaml</w:t>
      </w:r>
    </w:p>
    <w:p w:rsidR="00000000" w:rsidDel="00000000" w:rsidP="00000000" w:rsidRDefault="00000000" w:rsidRPr="00000000" w14:paraId="000019AF">
      <w:pPr>
        <w:spacing w:after="240" w:before="240" w:lineRule="auto"/>
        <w:rPr/>
      </w:pPr>
      <w:r w:rsidDel="00000000" w:rsidR="00000000" w:rsidRPr="00000000">
        <w:rPr>
          <w:rtl w:val="0"/>
        </w:rPr>
        <w:t xml:space="preserve">Copy code</w:t>
      </w:r>
    </w:p>
    <w:p w:rsidR="00000000" w:rsidDel="00000000" w:rsidP="00000000" w:rsidRDefault="00000000" w:rsidRPr="00000000" w14:paraId="000019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securityContext:</w:t>
      </w:r>
    </w:p>
    <w:p w:rsidR="00000000" w:rsidDel="00000000" w:rsidP="00000000" w:rsidRDefault="00000000" w:rsidRPr="00000000" w14:paraId="000019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runAsUser: 1000</w:t>
      </w:r>
    </w:p>
    <w:p w:rsidR="00000000" w:rsidDel="00000000" w:rsidP="00000000" w:rsidRDefault="00000000" w:rsidRPr="00000000" w14:paraId="000019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runAsGroup: 3000</w:t>
      </w:r>
    </w:p>
    <w:p w:rsidR="00000000" w:rsidDel="00000000" w:rsidP="00000000" w:rsidRDefault="00000000" w:rsidRPr="00000000" w14:paraId="000019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fsGroup: 2000</w:t>
      </w:r>
    </w:p>
    <w:p w:rsidR="00000000" w:rsidDel="00000000" w:rsidP="00000000" w:rsidRDefault="00000000" w:rsidRPr="00000000" w14:paraId="000019B4">
      <w:pPr>
        <w:spacing w:after="240" w:before="240" w:lineRule="auto"/>
        <w:rPr/>
      </w:pPr>
      <w:r w:rsidDel="00000000" w:rsidR="00000000" w:rsidRPr="00000000">
        <w:rPr>
          <w:rtl w:val="0"/>
        </w:rPr>
      </w:r>
    </w:p>
    <w:p w:rsidR="00000000" w:rsidDel="00000000" w:rsidP="00000000" w:rsidRDefault="00000000" w:rsidRPr="00000000" w14:paraId="000019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6">
      <w:pPr>
        <w:pStyle w:val="Heading4"/>
        <w:keepNext w:val="0"/>
        <w:keepLines w:val="0"/>
        <w:spacing w:after="40" w:before="240" w:lineRule="auto"/>
        <w:rPr>
          <w:b w:val="1"/>
          <w:color w:val="000000"/>
          <w:sz w:val="22"/>
          <w:szCs w:val="22"/>
        </w:rPr>
      </w:pPr>
      <w:bookmarkStart w:colFirst="0" w:colLast="0" w:name="_39tbhh106llw" w:id="733"/>
      <w:bookmarkEnd w:id="733"/>
      <w:r w:rsidDel="00000000" w:rsidR="00000000" w:rsidRPr="00000000">
        <w:rPr>
          <w:b w:val="1"/>
          <w:color w:val="000000"/>
          <w:sz w:val="22"/>
          <w:szCs w:val="22"/>
          <w:rtl w:val="0"/>
        </w:rPr>
        <w:t xml:space="preserve">5.6 Image Pull Policy</w:t>
      </w:r>
    </w:p>
    <w:p w:rsidR="00000000" w:rsidDel="00000000" w:rsidP="00000000" w:rsidRDefault="00000000" w:rsidRPr="00000000" w14:paraId="000019B7">
      <w:pPr>
        <w:spacing w:after="240" w:before="240" w:lineRule="auto"/>
        <w:rPr/>
      </w:pPr>
      <w:r w:rsidDel="00000000" w:rsidR="00000000" w:rsidRPr="00000000">
        <w:rPr>
          <w:rtl w:val="0"/>
        </w:rPr>
        <w:t xml:space="preserve">Defines the conditions under which the image should be pulled.</w:t>
      </w:r>
    </w:p>
    <w:p w:rsidR="00000000" w:rsidDel="00000000" w:rsidP="00000000" w:rsidRDefault="00000000" w:rsidRPr="00000000" w14:paraId="000019B8">
      <w:pPr>
        <w:spacing w:after="240" w:before="240" w:lineRule="auto"/>
        <w:rPr/>
      </w:pPr>
      <w:r w:rsidDel="00000000" w:rsidR="00000000" w:rsidRPr="00000000">
        <w:rPr>
          <w:rtl w:val="0"/>
        </w:rPr>
        <w:t xml:space="preserve">yaml</w:t>
      </w:r>
    </w:p>
    <w:p w:rsidR="00000000" w:rsidDel="00000000" w:rsidP="00000000" w:rsidRDefault="00000000" w:rsidRPr="00000000" w14:paraId="000019B9">
      <w:pPr>
        <w:spacing w:after="240" w:before="240" w:lineRule="auto"/>
        <w:rPr/>
      </w:pPr>
      <w:r w:rsidDel="00000000" w:rsidR="00000000" w:rsidRPr="00000000">
        <w:rPr>
          <w:rtl w:val="0"/>
        </w:rPr>
        <w:t xml:space="preserve">Copy code</w:t>
      </w:r>
    </w:p>
    <w:p w:rsidR="00000000" w:rsidDel="00000000" w:rsidP="00000000" w:rsidRDefault="00000000" w:rsidRPr="00000000" w14:paraId="000019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imagePullPolicy: Always</w:t>
      </w:r>
    </w:p>
    <w:p w:rsidR="00000000" w:rsidDel="00000000" w:rsidP="00000000" w:rsidRDefault="00000000" w:rsidRPr="00000000" w14:paraId="000019BB">
      <w:pPr>
        <w:spacing w:after="240" w:before="240" w:lineRule="auto"/>
        <w:rPr/>
      </w:pPr>
      <w:r w:rsidDel="00000000" w:rsidR="00000000" w:rsidRPr="00000000">
        <w:rPr>
          <w:rtl w:val="0"/>
        </w:rPr>
      </w:r>
    </w:p>
    <w:p w:rsidR="00000000" w:rsidDel="00000000" w:rsidP="00000000" w:rsidRDefault="00000000" w:rsidRPr="00000000" w14:paraId="000019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BD">
      <w:pPr>
        <w:pStyle w:val="Heading4"/>
        <w:keepNext w:val="0"/>
        <w:keepLines w:val="0"/>
        <w:spacing w:after="40" w:before="240" w:lineRule="auto"/>
        <w:rPr>
          <w:b w:val="1"/>
          <w:color w:val="000000"/>
          <w:sz w:val="22"/>
          <w:szCs w:val="22"/>
        </w:rPr>
      </w:pPr>
      <w:bookmarkStart w:colFirst="0" w:colLast="0" w:name="_1jo731v98n6v" w:id="734"/>
      <w:bookmarkEnd w:id="734"/>
      <w:r w:rsidDel="00000000" w:rsidR="00000000" w:rsidRPr="00000000">
        <w:rPr>
          <w:b w:val="1"/>
          <w:color w:val="000000"/>
          <w:sz w:val="22"/>
          <w:szCs w:val="22"/>
          <w:rtl w:val="0"/>
        </w:rPr>
        <w:t xml:space="preserve">5.7 Priority Class</w:t>
      </w:r>
    </w:p>
    <w:p w:rsidR="00000000" w:rsidDel="00000000" w:rsidP="00000000" w:rsidRDefault="00000000" w:rsidRPr="00000000" w14:paraId="000019BE">
      <w:pPr>
        <w:spacing w:after="240" w:before="240" w:lineRule="auto"/>
        <w:rPr/>
      </w:pPr>
      <w:r w:rsidDel="00000000" w:rsidR="00000000" w:rsidRPr="00000000">
        <w:rPr>
          <w:rtl w:val="0"/>
        </w:rPr>
        <w:t xml:space="preserve">Assigns a priority to the pod.</w:t>
      </w:r>
    </w:p>
    <w:p w:rsidR="00000000" w:rsidDel="00000000" w:rsidP="00000000" w:rsidRDefault="00000000" w:rsidRPr="00000000" w14:paraId="000019BF">
      <w:pPr>
        <w:spacing w:after="240" w:before="240" w:lineRule="auto"/>
        <w:rPr/>
      </w:pPr>
      <w:r w:rsidDel="00000000" w:rsidR="00000000" w:rsidRPr="00000000">
        <w:rPr>
          <w:rtl w:val="0"/>
        </w:rPr>
        <w:t xml:space="preserve">yaml</w:t>
      </w:r>
    </w:p>
    <w:p w:rsidR="00000000" w:rsidDel="00000000" w:rsidP="00000000" w:rsidRDefault="00000000" w:rsidRPr="00000000" w14:paraId="000019C0">
      <w:pPr>
        <w:spacing w:after="240" w:before="240" w:lineRule="auto"/>
        <w:rPr/>
      </w:pPr>
      <w:r w:rsidDel="00000000" w:rsidR="00000000" w:rsidRPr="00000000">
        <w:rPr>
          <w:rtl w:val="0"/>
        </w:rPr>
        <w:t xml:space="preserve">Copy code</w:t>
      </w:r>
    </w:p>
    <w:p w:rsidR="00000000" w:rsidDel="00000000" w:rsidP="00000000" w:rsidRDefault="00000000" w:rsidRPr="00000000" w14:paraId="000019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priorityClassName: high-priority</w:t>
      </w:r>
    </w:p>
    <w:p w:rsidR="00000000" w:rsidDel="00000000" w:rsidP="00000000" w:rsidRDefault="00000000" w:rsidRPr="00000000" w14:paraId="000019C2">
      <w:pPr>
        <w:spacing w:after="240" w:before="240" w:lineRule="auto"/>
        <w:rPr/>
      </w:pPr>
      <w:r w:rsidDel="00000000" w:rsidR="00000000" w:rsidRPr="00000000">
        <w:rPr>
          <w:rtl w:val="0"/>
        </w:rPr>
      </w:r>
    </w:p>
    <w:p w:rsidR="00000000" w:rsidDel="00000000" w:rsidP="00000000" w:rsidRDefault="00000000" w:rsidRPr="00000000" w14:paraId="000019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C4">
      <w:pPr>
        <w:pStyle w:val="Heading3"/>
        <w:keepNext w:val="0"/>
        <w:keepLines w:val="0"/>
        <w:spacing w:before="280" w:lineRule="auto"/>
        <w:rPr>
          <w:b w:val="1"/>
          <w:color w:val="000000"/>
          <w:sz w:val="26"/>
          <w:szCs w:val="26"/>
        </w:rPr>
      </w:pPr>
      <w:bookmarkStart w:colFirst="0" w:colLast="0" w:name="_6014z3l5c14l" w:id="735"/>
      <w:bookmarkEnd w:id="735"/>
      <w:r w:rsidDel="00000000" w:rsidR="00000000" w:rsidRPr="00000000">
        <w:rPr>
          <w:b w:val="1"/>
          <w:color w:val="000000"/>
          <w:sz w:val="26"/>
          <w:szCs w:val="26"/>
          <w:rtl w:val="0"/>
        </w:rPr>
        <w:t xml:space="preserve">6. Deployment-Specific Properties</w:t>
      </w:r>
    </w:p>
    <w:p w:rsidR="00000000" w:rsidDel="00000000" w:rsidP="00000000" w:rsidRDefault="00000000" w:rsidRPr="00000000" w14:paraId="000019C5">
      <w:pPr>
        <w:pStyle w:val="Heading4"/>
        <w:keepNext w:val="0"/>
        <w:keepLines w:val="0"/>
        <w:spacing w:after="40" w:before="240" w:lineRule="auto"/>
        <w:rPr>
          <w:b w:val="1"/>
          <w:color w:val="000000"/>
          <w:sz w:val="22"/>
          <w:szCs w:val="22"/>
        </w:rPr>
      </w:pPr>
      <w:bookmarkStart w:colFirst="0" w:colLast="0" w:name="_c5mhfa4uqg5c" w:id="736"/>
      <w:bookmarkEnd w:id="736"/>
      <w:r w:rsidDel="00000000" w:rsidR="00000000" w:rsidRPr="00000000">
        <w:rPr>
          <w:b w:val="1"/>
          <w:color w:val="000000"/>
          <w:sz w:val="22"/>
          <w:szCs w:val="22"/>
          <w:rtl w:val="0"/>
        </w:rPr>
        <w:t xml:space="preserve">6.1 Strategy</w:t>
      </w:r>
    </w:p>
    <w:p w:rsidR="00000000" w:rsidDel="00000000" w:rsidP="00000000" w:rsidRDefault="00000000" w:rsidRPr="00000000" w14:paraId="000019C6">
      <w:pPr>
        <w:spacing w:after="240" w:before="240" w:lineRule="auto"/>
        <w:rPr/>
      </w:pPr>
      <w:r w:rsidDel="00000000" w:rsidR="00000000" w:rsidRPr="00000000">
        <w:rPr>
          <w:rtl w:val="0"/>
        </w:rPr>
        <w:t xml:space="preserve">Controls how updates are applied to pods during a deployment.</w:t>
      </w:r>
    </w:p>
    <w:p w:rsidR="00000000" w:rsidDel="00000000" w:rsidP="00000000" w:rsidRDefault="00000000" w:rsidRPr="00000000" w14:paraId="000019C7">
      <w:pPr>
        <w:spacing w:after="240" w:before="240" w:lineRule="auto"/>
        <w:rPr/>
      </w:pPr>
      <w:r w:rsidDel="00000000" w:rsidR="00000000" w:rsidRPr="00000000">
        <w:rPr>
          <w:rtl w:val="0"/>
        </w:rPr>
        <w:t xml:space="preserve">yaml</w:t>
      </w:r>
    </w:p>
    <w:p w:rsidR="00000000" w:rsidDel="00000000" w:rsidP="00000000" w:rsidRDefault="00000000" w:rsidRPr="00000000" w14:paraId="000019C8">
      <w:pPr>
        <w:spacing w:after="240" w:before="240" w:lineRule="auto"/>
        <w:rPr/>
      </w:pPr>
      <w:r w:rsidDel="00000000" w:rsidR="00000000" w:rsidRPr="00000000">
        <w:rPr>
          <w:rtl w:val="0"/>
        </w:rPr>
        <w:t xml:space="preserve">Copy code</w:t>
      </w:r>
    </w:p>
    <w:p w:rsidR="00000000" w:rsidDel="00000000" w:rsidP="00000000" w:rsidRDefault="00000000" w:rsidRPr="00000000" w14:paraId="000019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strategy:</w:t>
      </w:r>
    </w:p>
    <w:p w:rsidR="00000000" w:rsidDel="00000000" w:rsidP="00000000" w:rsidRDefault="00000000" w:rsidRPr="00000000" w14:paraId="000019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19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19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w:t>
      </w:r>
    </w:p>
    <w:p w:rsidR="00000000" w:rsidDel="00000000" w:rsidP="00000000" w:rsidRDefault="00000000" w:rsidRPr="00000000" w14:paraId="000019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w:t>
      </w:r>
    </w:p>
    <w:p w:rsidR="00000000" w:rsidDel="00000000" w:rsidP="00000000" w:rsidRDefault="00000000" w:rsidRPr="00000000" w14:paraId="000019CE">
      <w:pPr>
        <w:spacing w:after="240" w:before="240" w:lineRule="auto"/>
        <w:rPr/>
      </w:pPr>
      <w:r w:rsidDel="00000000" w:rsidR="00000000" w:rsidRPr="00000000">
        <w:rPr>
          <w:rtl w:val="0"/>
        </w:rPr>
      </w:r>
    </w:p>
    <w:p w:rsidR="00000000" w:rsidDel="00000000" w:rsidP="00000000" w:rsidRDefault="00000000" w:rsidRPr="00000000" w14:paraId="000019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D0">
      <w:pPr>
        <w:pStyle w:val="Heading4"/>
        <w:keepNext w:val="0"/>
        <w:keepLines w:val="0"/>
        <w:spacing w:after="40" w:before="240" w:lineRule="auto"/>
        <w:rPr>
          <w:b w:val="1"/>
          <w:color w:val="000000"/>
          <w:sz w:val="22"/>
          <w:szCs w:val="22"/>
        </w:rPr>
      </w:pPr>
      <w:bookmarkStart w:colFirst="0" w:colLast="0" w:name="_j370gpi8hmdo" w:id="737"/>
      <w:bookmarkEnd w:id="737"/>
      <w:r w:rsidDel="00000000" w:rsidR="00000000" w:rsidRPr="00000000">
        <w:rPr>
          <w:b w:val="1"/>
          <w:color w:val="000000"/>
          <w:sz w:val="22"/>
          <w:szCs w:val="22"/>
          <w:rtl w:val="0"/>
        </w:rPr>
        <w:t xml:space="preserve">6.2 Revision History</w:t>
      </w:r>
    </w:p>
    <w:p w:rsidR="00000000" w:rsidDel="00000000" w:rsidP="00000000" w:rsidRDefault="00000000" w:rsidRPr="00000000" w14:paraId="000019D1">
      <w:pPr>
        <w:spacing w:after="240" w:before="240" w:lineRule="auto"/>
        <w:rPr/>
      </w:pPr>
      <w:r w:rsidDel="00000000" w:rsidR="00000000" w:rsidRPr="00000000">
        <w:rPr>
          <w:rtl w:val="0"/>
        </w:rPr>
        <w:t xml:space="preserve">Configures the number of old ReplicaSets to retain.</w:t>
      </w:r>
    </w:p>
    <w:p w:rsidR="00000000" w:rsidDel="00000000" w:rsidP="00000000" w:rsidRDefault="00000000" w:rsidRPr="00000000" w14:paraId="000019D2">
      <w:pPr>
        <w:spacing w:after="240" w:before="240" w:lineRule="auto"/>
        <w:rPr/>
      </w:pPr>
      <w:r w:rsidDel="00000000" w:rsidR="00000000" w:rsidRPr="00000000">
        <w:rPr>
          <w:rtl w:val="0"/>
        </w:rPr>
        <w:t xml:space="preserve">yaml</w:t>
      </w:r>
    </w:p>
    <w:p w:rsidR="00000000" w:rsidDel="00000000" w:rsidP="00000000" w:rsidRDefault="00000000" w:rsidRPr="00000000" w14:paraId="000019D3">
      <w:pPr>
        <w:spacing w:after="240" w:before="240" w:lineRule="auto"/>
        <w:rPr/>
      </w:pPr>
      <w:r w:rsidDel="00000000" w:rsidR="00000000" w:rsidRPr="00000000">
        <w:rPr>
          <w:rtl w:val="0"/>
        </w:rPr>
        <w:t xml:space="preserve">Copy code</w:t>
      </w:r>
    </w:p>
    <w:p w:rsidR="00000000" w:rsidDel="00000000" w:rsidP="00000000" w:rsidRDefault="00000000" w:rsidRPr="00000000" w14:paraId="000019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revisionHistoryLimit: 10</w:t>
      </w:r>
    </w:p>
    <w:p w:rsidR="00000000" w:rsidDel="00000000" w:rsidP="00000000" w:rsidRDefault="00000000" w:rsidRPr="00000000" w14:paraId="000019D5">
      <w:pPr>
        <w:spacing w:after="240" w:before="240" w:lineRule="auto"/>
        <w:rPr/>
      </w:pPr>
      <w:r w:rsidDel="00000000" w:rsidR="00000000" w:rsidRPr="00000000">
        <w:rPr>
          <w:rtl w:val="0"/>
        </w:rPr>
      </w:r>
    </w:p>
    <w:p w:rsidR="00000000" w:rsidDel="00000000" w:rsidP="00000000" w:rsidRDefault="00000000" w:rsidRPr="00000000" w14:paraId="000019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D7">
      <w:pPr>
        <w:pStyle w:val="Heading4"/>
        <w:keepNext w:val="0"/>
        <w:keepLines w:val="0"/>
        <w:spacing w:after="40" w:before="240" w:lineRule="auto"/>
        <w:rPr>
          <w:b w:val="1"/>
          <w:color w:val="000000"/>
          <w:sz w:val="22"/>
          <w:szCs w:val="22"/>
        </w:rPr>
      </w:pPr>
      <w:bookmarkStart w:colFirst="0" w:colLast="0" w:name="_3empqospc2d" w:id="738"/>
      <w:bookmarkEnd w:id="738"/>
      <w:r w:rsidDel="00000000" w:rsidR="00000000" w:rsidRPr="00000000">
        <w:rPr>
          <w:b w:val="1"/>
          <w:color w:val="000000"/>
          <w:sz w:val="22"/>
          <w:szCs w:val="22"/>
          <w:rtl w:val="0"/>
        </w:rPr>
        <w:t xml:space="preserve">6.3 Min Ready Seconds</w:t>
      </w:r>
    </w:p>
    <w:p w:rsidR="00000000" w:rsidDel="00000000" w:rsidP="00000000" w:rsidRDefault="00000000" w:rsidRPr="00000000" w14:paraId="000019D8">
      <w:pPr>
        <w:spacing w:after="240" w:before="240" w:lineRule="auto"/>
        <w:rPr/>
      </w:pPr>
      <w:r w:rsidDel="00000000" w:rsidR="00000000" w:rsidRPr="00000000">
        <w:rPr>
          <w:rtl w:val="0"/>
        </w:rPr>
        <w:t xml:space="preserve">Specifies the minimum time a pod should be ready before being considered available.</w:t>
      </w:r>
    </w:p>
    <w:p w:rsidR="00000000" w:rsidDel="00000000" w:rsidP="00000000" w:rsidRDefault="00000000" w:rsidRPr="00000000" w14:paraId="000019D9">
      <w:pPr>
        <w:spacing w:after="240" w:before="240" w:lineRule="auto"/>
        <w:rPr/>
      </w:pPr>
      <w:r w:rsidDel="00000000" w:rsidR="00000000" w:rsidRPr="00000000">
        <w:rPr>
          <w:rtl w:val="0"/>
        </w:rPr>
        <w:t xml:space="preserve">yaml</w:t>
      </w:r>
    </w:p>
    <w:p w:rsidR="00000000" w:rsidDel="00000000" w:rsidP="00000000" w:rsidRDefault="00000000" w:rsidRPr="00000000" w14:paraId="000019DA">
      <w:pPr>
        <w:spacing w:after="240" w:before="240" w:lineRule="auto"/>
        <w:rPr/>
      </w:pPr>
      <w:r w:rsidDel="00000000" w:rsidR="00000000" w:rsidRPr="00000000">
        <w:rPr>
          <w:rtl w:val="0"/>
        </w:rPr>
        <w:t xml:space="preserve">Copy code</w:t>
      </w:r>
    </w:p>
    <w:p w:rsidR="00000000" w:rsidDel="00000000" w:rsidP="00000000" w:rsidRDefault="00000000" w:rsidRPr="00000000" w14:paraId="000019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minReadySeconds: 5</w:t>
      </w:r>
    </w:p>
    <w:p w:rsidR="00000000" w:rsidDel="00000000" w:rsidP="00000000" w:rsidRDefault="00000000" w:rsidRPr="00000000" w14:paraId="000019DC">
      <w:pPr>
        <w:spacing w:after="240" w:before="240" w:lineRule="auto"/>
        <w:rPr/>
      </w:pPr>
      <w:r w:rsidDel="00000000" w:rsidR="00000000" w:rsidRPr="00000000">
        <w:rPr>
          <w:rtl w:val="0"/>
        </w:rPr>
      </w:r>
    </w:p>
    <w:p w:rsidR="00000000" w:rsidDel="00000000" w:rsidP="00000000" w:rsidRDefault="00000000" w:rsidRPr="00000000" w14:paraId="000019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DE">
      <w:pPr>
        <w:pStyle w:val="Heading4"/>
        <w:keepNext w:val="0"/>
        <w:keepLines w:val="0"/>
        <w:spacing w:after="40" w:before="240" w:lineRule="auto"/>
        <w:rPr>
          <w:b w:val="1"/>
          <w:color w:val="000000"/>
          <w:sz w:val="22"/>
          <w:szCs w:val="22"/>
        </w:rPr>
      </w:pPr>
      <w:bookmarkStart w:colFirst="0" w:colLast="0" w:name="_y81hz3zaq85q" w:id="739"/>
      <w:bookmarkEnd w:id="739"/>
      <w:r w:rsidDel="00000000" w:rsidR="00000000" w:rsidRPr="00000000">
        <w:rPr>
          <w:b w:val="1"/>
          <w:color w:val="000000"/>
          <w:sz w:val="22"/>
          <w:szCs w:val="22"/>
          <w:rtl w:val="0"/>
        </w:rPr>
        <w:t xml:space="preserve">6.4 Progress Deadline</w:t>
      </w:r>
    </w:p>
    <w:p w:rsidR="00000000" w:rsidDel="00000000" w:rsidP="00000000" w:rsidRDefault="00000000" w:rsidRPr="00000000" w14:paraId="000019DF">
      <w:pPr>
        <w:spacing w:after="240" w:before="240" w:lineRule="auto"/>
        <w:rPr/>
      </w:pPr>
      <w:r w:rsidDel="00000000" w:rsidR="00000000" w:rsidRPr="00000000">
        <w:rPr>
          <w:rtl w:val="0"/>
        </w:rPr>
        <w:t xml:space="preserve">Specifies the time Kubernetes should wait for a deployment to succeed.</w:t>
      </w:r>
    </w:p>
    <w:p w:rsidR="00000000" w:rsidDel="00000000" w:rsidP="00000000" w:rsidRDefault="00000000" w:rsidRPr="00000000" w14:paraId="000019E0">
      <w:pPr>
        <w:spacing w:after="240" w:before="240" w:lineRule="auto"/>
        <w:rPr/>
      </w:pPr>
      <w:r w:rsidDel="00000000" w:rsidR="00000000" w:rsidRPr="00000000">
        <w:rPr>
          <w:rtl w:val="0"/>
        </w:rPr>
        <w:t xml:space="preserve">yaml</w:t>
      </w:r>
    </w:p>
    <w:p w:rsidR="00000000" w:rsidDel="00000000" w:rsidP="00000000" w:rsidRDefault="00000000" w:rsidRPr="00000000" w14:paraId="000019E1">
      <w:pPr>
        <w:spacing w:after="240" w:before="240" w:lineRule="auto"/>
        <w:rPr/>
      </w:pPr>
      <w:r w:rsidDel="00000000" w:rsidR="00000000" w:rsidRPr="00000000">
        <w:rPr>
          <w:rtl w:val="0"/>
        </w:rPr>
        <w:t xml:space="preserve">Copy code</w:t>
      </w:r>
    </w:p>
    <w:p w:rsidR="00000000" w:rsidDel="00000000" w:rsidP="00000000" w:rsidRDefault="00000000" w:rsidRPr="00000000" w14:paraId="000019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progressDeadlineSeconds: 600</w:t>
      </w:r>
    </w:p>
    <w:p w:rsidR="00000000" w:rsidDel="00000000" w:rsidP="00000000" w:rsidRDefault="00000000" w:rsidRPr="00000000" w14:paraId="000019E3">
      <w:pPr>
        <w:spacing w:after="240" w:before="240" w:lineRule="auto"/>
        <w:rPr/>
      </w:pPr>
      <w:r w:rsidDel="00000000" w:rsidR="00000000" w:rsidRPr="00000000">
        <w:rPr>
          <w:rtl w:val="0"/>
        </w:rPr>
      </w:r>
    </w:p>
    <w:p w:rsidR="00000000" w:rsidDel="00000000" w:rsidP="00000000" w:rsidRDefault="00000000" w:rsidRPr="00000000" w14:paraId="000019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9E5">
      <w:pPr>
        <w:pStyle w:val="Heading3"/>
        <w:keepNext w:val="0"/>
        <w:keepLines w:val="0"/>
        <w:spacing w:before="280" w:lineRule="auto"/>
        <w:rPr>
          <w:b w:val="1"/>
          <w:color w:val="000000"/>
          <w:sz w:val="26"/>
          <w:szCs w:val="26"/>
        </w:rPr>
      </w:pPr>
      <w:bookmarkStart w:colFirst="0" w:colLast="0" w:name="_m29uyp3aozxv" w:id="740"/>
      <w:bookmarkEnd w:id="740"/>
      <w:r w:rsidDel="00000000" w:rsidR="00000000" w:rsidRPr="00000000">
        <w:rPr>
          <w:b w:val="1"/>
          <w:color w:val="000000"/>
          <w:sz w:val="26"/>
          <w:szCs w:val="26"/>
          <w:rtl w:val="0"/>
        </w:rPr>
        <w:t xml:space="preserve">Complete Deployment YAML Example</w:t>
      </w:r>
    </w:p>
    <w:p w:rsidR="00000000" w:rsidDel="00000000" w:rsidP="00000000" w:rsidRDefault="00000000" w:rsidRPr="00000000" w14:paraId="000019E6">
      <w:pPr>
        <w:spacing w:after="240" w:before="240" w:lineRule="auto"/>
        <w:rPr/>
      </w:pPr>
      <w:r w:rsidDel="00000000" w:rsidR="00000000" w:rsidRPr="00000000">
        <w:rPr>
          <w:rtl w:val="0"/>
        </w:rPr>
        <w:t xml:space="preserve">yaml</w:t>
      </w:r>
    </w:p>
    <w:p w:rsidR="00000000" w:rsidDel="00000000" w:rsidP="00000000" w:rsidRDefault="00000000" w:rsidRPr="00000000" w14:paraId="000019E7">
      <w:pPr>
        <w:spacing w:after="240" w:before="240" w:lineRule="auto"/>
        <w:rPr/>
      </w:pPr>
      <w:r w:rsidDel="00000000" w:rsidR="00000000" w:rsidRPr="00000000">
        <w:rPr>
          <w:rtl w:val="0"/>
        </w:rPr>
        <w:t xml:space="preserve">Copy code</w:t>
      </w:r>
    </w:p>
    <w:p w:rsidR="00000000" w:rsidDel="00000000" w:rsidP="00000000" w:rsidRDefault="00000000" w:rsidRPr="00000000" w14:paraId="000019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19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19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19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my-deployment</w:t>
      </w:r>
    </w:p>
    <w:p w:rsidR="00000000" w:rsidDel="00000000" w:rsidP="00000000" w:rsidRDefault="00000000" w:rsidRPr="00000000" w14:paraId="000019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9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19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19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19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19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19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19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19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19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19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19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19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nginx:1.21.1</w:t>
      </w:r>
    </w:p>
    <w:p w:rsidR="00000000" w:rsidDel="00000000" w:rsidP="00000000" w:rsidRDefault="00000000" w:rsidRPr="00000000" w14:paraId="000019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19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19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19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19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"64Mi"</w:t>
      </w:r>
    </w:p>
    <w:p w:rsidR="00000000" w:rsidDel="00000000" w:rsidP="00000000" w:rsidRDefault="00000000" w:rsidRPr="00000000" w14:paraId="00001A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"250m"</w:t>
      </w:r>
    </w:p>
    <w:p w:rsidR="00000000" w:rsidDel="00000000" w:rsidP="00000000" w:rsidRDefault="00000000" w:rsidRPr="00000000" w14:paraId="00001A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1A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"128Mi"</w:t>
      </w:r>
    </w:p>
    <w:p w:rsidR="00000000" w:rsidDel="00000000" w:rsidP="00000000" w:rsidRDefault="00000000" w:rsidRPr="00000000" w14:paraId="00001A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1A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livenessProbe:</w:t>
      </w:r>
    </w:p>
    <w:p w:rsidR="00000000" w:rsidDel="00000000" w:rsidP="00000000" w:rsidRDefault="00000000" w:rsidRPr="00000000" w14:paraId="00001A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A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/healthz</w:t>
      </w:r>
    </w:p>
    <w:p w:rsidR="00000000" w:rsidDel="00000000" w:rsidP="00000000" w:rsidRDefault="00000000" w:rsidRPr="00000000" w14:paraId="00001A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1A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1A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1A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readinessProbe:</w:t>
      </w:r>
    </w:p>
    <w:p w:rsidR="00000000" w:rsidDel="00000000" w:rsidP="00000000" w:rsidRDefault="00000000" w:rsidRPr="00000000" w14:paraId="00001A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httpGet:</w:t>
      </w:r>
    </w:p>
    <w:p w:rsidR="00000000" w:rsidDel="00000000" w:rsidP="00000000" w:rsidRDefault="00000000" w:rsidRPr="00000000" w14:paraId="00001A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/ready</w:t>
      </w:r>
    </w:p>
    <w:p w:rsidR="00000000" w:rsidDel="00000000" w:rsidP="00000000" w:rsidRDefault="00000000" w:rsidRPr="00000000" w14:paraId="00001A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1A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initialDelaySeconds: 5</w:t>
      </w:r>
    </w:p>
    <w:p w:rsidR="00000000" w:rsidDel="00000000" w:rsidP="00000000" w:rsidRDefault="00000000" w:rsidRPr="00000000" w14:paraId="00001A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10</w:t>
      </w:r>
    </w:p>
    <w:p w:rsidR="00000000" w:rsidDel="00000000" w:rsidP="00000000" w:rsidRDefault="00000000" w:rsidRPr="00000000" w14:paraId="00001A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1A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ENV_VAR_NAME</w:t>
      </w:r>
    </w:p>
    <w:p w:rsidR="00000000" w:rsidDel="00000000" w:rsidP="00000000" w:rsidRDefault="00000000" w:rsidRPr="00000000" w14:paraId="00001A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w:t>
      </w:r>
    </w:p>
    <w:p w:rsidR="00000000" w:rsidDel="00000000" w:rsidP="00000000" w:rsidRDefault="00000000" w:rsidRPr="00000000" w14:paraId="00001A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tolerations:</w:t>
      </w:r>
    </w:p>
    <w:p w:rsidR="00000000" w:rsidDel="00000000" w:rsidP="00000000" w:rsidRDefault="00000000" w:rsidRPr="00000000" w14:paraId="00001A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"key"</w:t>
      </w:r>
    </w:p>
    <w:p w:rsidR="00000000" w:rsidDel="00000000" w:rsidP="00000000" w:rsidRDefault="00000000" w:rsidRPr="00000000" w14:paraId="00001A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"Equal"</w:t>
      </w:r>
    </w:p>
    <w:p w:rsidR="00000000" w:rsidDel="00000000" w:rsidP="00000000" w:rsidRDefault="00000000" w:rsidRPr="00000000" w14:paraId="00001A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"value"</w:t>
      </w:r>
    </w:p>
    <w:p w:rsidR="00000000" w:rsidDel="00000000" w:rsidP="00000000" w:rsidRDefault="00000000" w:rsidRPr="00000000" w14:paraId="00001A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1A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affinity:</w:t>
      </w:r>
    </w:p>
    <w:p w:rsidR="00000000" w:rsidDel="00000000" w:rsidP="00000000" w:rsidRDefault="00000000" w:rsidRPr="00000000" w14:paraId="00001A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nodeAffinity:</w:t>
      </w:r>
    </w:p>
    <w:p w:rsidR="00000000" w:rsidDel="00000000" w:rsidP="00000000" w:rsidRDefault="00000000" w:rsidRPr="00000000" w14:paraId="00001A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requiredDuringSchedulingIgnoredDuringExecution:</w:t>
      </w:r>
    </w:p>
    <w:p w:rsidR="00000000" w:rsidDel="00000000" w:rsidP="00000000" w:rsidRDefault="00000000" w:rsidRPr="00000000" w14:paraId="00001A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nodeSelectorTerms:</w:t>
      </w:r>
    </w:p>
    <w:p w:rsidR="00000000" w:rsidDel="00000000" w:rsidP="00000000" w:rsidRDefault="00000000" w:rsidRPr="00000000" w14:paraId="00001A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matchExpressions:</w:t>
      </w:r>
    </w:p>
    <w:p w:rsidR="00000000" w:rsidDel="00000000" w:rsidP="00000000" w:rsidRDefault="00000000" w:rsidRPr="00000000" w14:paraId="00001A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disktype</w:t>
      </w:r>
    </w:p>
    <w:p w:rsidR="00000000" w:rsidDel="00000000" w:rsidP="00000000" w:rsidRDefault="00000000" w:rsidRPr="00000000" w14:paraId="00001A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In</w:t>
      </w:r>
    </w:p>
    <w:p w:rsidR="00000000" w:rsidDel="00000000" w:rsidP="00000000" w:rsidRDefault="00000000" w:rsidRPr="00000000" w14:paraId="00001A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w:t>
      </w:r>
    </w:p>
    <w:p w:rsidR="00000000" w:rsidDel="00000000" w:rsidP="00000000" w:rsidRDefault="00000000" w:rsidRPr="00000000" w14:paraId="00001A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ssd</w:t>
      </w:r>
    </w:p>
    <w:p w:rsidR="00000000" w:rsidDel="00000000" w:rsidP="00000000" w:rsidRDefault="00000000" w:rsidRPr="00000000" w14:paraId="00001A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nodeSelector:</w:t>
      </w:r>
    </w:p>
    <w:p w:rsidR="00000000" w:rsidDel="00000000" w:rsidP="00000000" w:rsidRDefault="00000000" w:rsidRPr="00000000" w14:paraId="00001A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disktype: ssd</w:t>
      </w:r>
    </w:p>
    <w:p w:rsidR="00000000" w:rsidDel="00000000" w:rsidP="00000000" w:rsidRDefault="00000000" w:rsidRPr="00000000" w14:paraId="00001A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strategy:</w:t>
      </w:r>
    </w:p>
    <w:p w:rsidR="00000000" w:rsidDel="00000000" w:rsidP="00000000" w:rsidRDefault="00000000" w:rsidRPr="00000000" w14:paraId="00001A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1A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1A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w:t>
      </w:r>
    </w:p>
    <w:p w:rsidR="00000000" w:rsidDel="00000000" w:rsidP="00000000" w:rsidRDefault="00000000" w:rsidRPr="00000000" w14:paraId="00001A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w:t>
      </w:r>
    </w:p>
    <w:p w:rsidR="00000000" w:rsidDel="00000000" w:rsidP="00000000" w:rsidRDefault="00000000" w:rsidRPr="00000000" w14:paraId="00001A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minReadySeconds: 5</w:t>
      </w:r>
    </w:p>
    <w:p w:rsidR="00000000" w:rsidDel="00000000" w:rsidP="00000000" w:rsidRDefault="00000000" w:rsidRPr="00000000" w14:paraId="00001A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revisionHistoryLimit: 10</w:t>
      </w:r>
    </w:p>
    <w:p w:rsidR="00000000" w:rsidDel="00000000" w:rsidP="00000000" w:rsidRDefault="00000000" w:rsidRPr="00000000" w14:paraId="00001A2A">
      <w:pPr>
        <w:spacing w:after="240" w:before="240" w:lineRule="auto"/>
        <w:rPr/>
      </w:pPr>
      <w:r w:rsidDel="00000000" w:rsidR="00000000" w:rsidRPr="00000000">
        <w:rPr>
          <w:rtl w:val="0"/>
        </w:rPr>
      </w:r>
    </w:p>
    <w:p w:rsidR="00000000" w:rsidDel="00000000" w:rsidP="00000000" w:rsidRDefault="00000000" w:rsidRPr="00000000" w14:paraId="00001A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A2C">
      <w:pPr>
        <w:spacing w:after="240" w:before="240" w:lineRule="auto"/>
        <w:rPr/>
      </w:pPr>
      <w:r w:rsidDel="00000000" w:rsidR="00000000" w:rsidRPr="00000000">
        <w:rPr>
          <w:rtl w:val="0"/>
        </w:rPr>
        <w:t xml:space="preserve">By understanding and leveraging these properties, you can create flexible and resilient deployments tailored to your application requirements.</w:t>
      </w:r>
    </w:p>
    <w:p w:rsidR="00000000" w:rsidDel="00000000" w:rsidP="00000000" w:rsidRDefault="00000000" w:rsidRPr="00000000" w14:paraId="00001A2D">
      <w:pPr>
        <w:spacing w:after="240" w:before="240" w:lineRule="auto"/>
        <w:rPr/>
      </w:pPr>
      <w:r w:rsidDel="00000000" w:rsidR="00000000" w:rsidRPr="00000000">
        <w:rPr>
          <w:rtl w:val="0"/>
        </w:rPr>
      </w:r>
    </w:p>
    <w:p w:rsidR="00000000" w:rsidDel="00000000" w:rsidP="00000000" w:rsidRDefault="00000000" w:rsidRPr="00000000" w14:paraId="00001A2E">
      <w:pPr>
        <w:spacing w:after="240" w:before="240" w:lineRule="auto"/>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ishiva Potharaju" w:id="1" w:date="2024-11-26T07:01:31Z">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rolling update works in k8, lets say we deploy a new rolling update where the new pods readiness probe is failing.Will the deployment keep old or new pods ?</w:t>
      </w:r>
    </w:p>
  </w:comment>
  <w:comment w:author="Saishiva Potharaju" w:id="3" w:date="2024-11-26T07:03:57Z">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K8 deployment types and strategies?</w:t>
      </w:r>
    </w:p>
  </w:comment>
  <w:comment w:author="Saishiva Potharaju" w:id="0" w:date="2024-11-26T07:02:25Z">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all specifications we can deploy in deployment health/readiness probe and other</w:t>
      </w:r>
    </w:p>
  </w:comment>
  <w:comment w:author="Saishiva Potharaju" w:id="2" w:date="2024-11-26T07:04:49Z">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canary and blue green deployment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s-west-2.console.aws.amazon.com/clusters/ekstest-ss?selectedTab=cluster-resources-tab&amp;selectedResourceId=clusterrolebindings" TargetMode="External"/><Relationship Id="rId42" Type="http://schemas.openxmlformats.org/officeDocument/2006/relationships/hyperlink" Target="https://us-west-2.console.aws.amazon.com/clusters/ekstest-ss?selectedTab=cluster-resources-tab&amp;selectedResourceId=rolebindings" TargetMode="External"/><Relationship Id="rId41" Type="http://schemas.openxmlformats.org/officeDocument/2006/relationships/hyperlink" Target="https://us-west-2.console.aws.amazon.com/clusters/ekstest-ss?selectedTab=cluster-resources-tab&amp;selectedResourceId=roles" TargetMode="External"/><Relationship Id="rId44" Type="http://schemas.openxmlformats.org/officeDocument/2006/relationships/hyperlink" Target="https://us-west-2.console.aws.amazon.com/clusters/ekstest-ss?selectedTab=cluster-resources-tab&amp;selectedResourceId=resourcequotas" TargetMode="External"/><Relationship Id="rId43" Type="http://schemas.openxmlformats.org/officeDocument/2006/relationships/hyperlink" Target="https://us-west-2.console.aws.amazon.com/clusters/ekstest-ss?selectedTab=cluster-resources-tab&amp;selectedResourceId=limitranges" TargetMode="External"/><Relationship Id="rId46" Type="http://schemas.openxmlformats.org/officeDocument/2006/relationships/hyperlink" Target="https://us-west-2.console.aws.amazon.com/clusters/ekstest-ss?selectedTab=cluster-resources-tab&amp;selectedResourceId=poddisruptionbudgets" TargetMode="External"/><Relationship Id="rId45" Type="http://schemas.openxmlformats.org/officeDocument/2006/relationships/hyperlink" Target="https://us-west-2.console.aws.amazon.com/clusters/ekstest-ss?selectedTab=cluster-resources-tab&amp;selectedResourceId=networkpolic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s-west-2.console.aws.amazon.com/clusters/ekstest-ss?selectedTab=cluster-resources-tab&amp;selectedResourceId=replicasets" TargetMode="External"/><Relationship Id="rId48" Type="http://schemas.openxmlformats.org/officeDocument/2006/relationships/hyperlink" Target="https://us-west-2.console.aws.amazon.com/clusters/ekstest-ss?selectedTab=cluster-resources-tab&amp;selectedResourceId=mutatingwebhookconfigurations" TargetMode="External"/><Relationship Id="rId47" Type="http://schemas.openxmlformats.org/officeDocument/2006/relationships/hyperlink" Target="https://us-west-2.console.aws.amazon.com/clusters/ekstest-ss?selectedTab=cluster-resources-tab&amp;selectedResourceId=customresourcedefinitions" TargetMode="External"/><Relationship Id="rId49" Type="http://schemas.openxmlformats.org/officeDocument/2006/relationships/hyperlink" Target="https://us-west-2.console.aws.amazon.com/clusters/ekstest-ss?selectedTab=cluster-resources-tab&amp;selectedResourceId=validatingwebhookconfigura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s-west-2.console.aws.amazon.com/clusters/ekstest-ss?selectedTab=cluster-resources-tab&amp;selectedResourceId=podtemplates" TargetMode="External"/><Relationship Id="rId8" Type="http://schemas.openxmlformats.org/officeDocument/2006/relationships/hyperlink" Target="https://us-west-2.console.aws.amazon.com/clusters/ekstest-ss?selectedTab=cluster-resources-tab&amp;selectedResourceId=pods" TargetMode="External"/><Relationship Id="rId31" Type="http://schemas.openxmlformats.org/officeDocument/2006/relationships/hyperlink" Target="https://us-west-2.console.aws.amazon.com/clusters/ekstest-ss?selectedTab=cluster-resources-tab&amp;selectedResourceId=persistentvolumeclaims" TargetMode="External"/><Relationship Id="rId30" Type="http://schemas.openxmlformats.org/officeDocument/2006/relationships/hyperlink" Target="https://us-west-2.console.aws.amazon.com/clusters/ekstest-ss?selectedTab=cluster-resources-tab&amp;selectedResourceId=secrets" TargetMode="External"/><Relationship Id="rId33" Type="http://schemas.openxmlformats.org/officeDocument/2006/relationships/hyperlink" Target="https://us-west-2.console.aws.amazon.com/clusters/ekstest-ss?selectedTab=cluster-resources-tab&amp;selectedResourceId=storageclasses" TargetMode="External"/><Relationship Id="rId32" Type="http://schemas.openxmlformats.org/officeDocument/2006/relationships/hyperlink" Target="https://us-west-2.console.aws.amazon.com/clusters/ekstest-ss?selectedTab=cluster-resources-tab&amp;selectedResourceId=persistentvolumes" TargetMode="External"/><Relationship Id="rId35" Type="http://schemas.openxmlformats.org/officeDocument/2006/relationships/hyperlink" Target="https://us-west-2.console.aws.amazon.com/clusters/ekstest-ss?selectedTab=cluster-resources-tab&amp;selectedResourceId=csidrivers" TargetMode="External"/><Relationship Id="rId34" Type="http://schemas.openxmlformats.org/officeDocument/2006/relationships/hyperlink" Target="https://us-west-2.console.aws.amazon.com/clusters/ekstest-ss?selectedTab=cluster-resources-tab&amp;selectedResourceId=volumeattachments" TargetMode="External"/><Relationship Id="rId37" Type="http://schemas.openxmlformats.org/officeDocument/2006/relationships/hyperlink" Target="https://us-west-2.console.aws.amazon.com/clusters/ekstest-ss?selectedTab=cluster-resources-tab&amp;selectedResourceId=csistoragecapacities" TargetMode="External"/><Relationship Id="rId36" Type="http://schemas.openxmlformats.org/officeDocument/2006/relationships/hyperlink" Target="https://us-west-2.console.aws.amazon.com/clusters/ekstest-ss?selectedTab=cluster-resources-tab&amp;selectedResourceId=csinodes" TargetMode="External"/><Relationship Id="rId39" Type="http://schemas.openxmlformats.org/officeDocument/2006/relationships/hyperlink" Target="https://us-west-2.console.aws.amazon.com/clusters/ekstest-ss?selectedTab=cluster-resources-tab&amp;selectedResourceId=clusterroles" TargetMode="External"/><Relationship Id="rId38" Type="http://schemas.openxmlformats.org/officeDocument/2006/relationships/hyperlink" Target="https://us-west-2.console.aws.amazon.com/clusters/ekstest-ss?selectedTab=cluster-resources-tab&amp;selectedResourceId=serviceaccounts" TargetMode="External"/><Relationship Id="rId62" Type="http://schemas.openxmlformats.org/officeDocument/2006/relationships/hyperlink" Target="https://github.com/kubernetes/autoscaler/tree/master/cluster-autoscaler" TargetMode="External"/><Relationship Id="rId61" Type="http://schemas.openxmlformats.org/officeDocument/2006/relationships/hyperlink" Target="https://github.com/traefik/traefik" TargetMode="External"/><Relationship Id="rId20" Type="http://schemas.openxmlformats.org/officeDocument/2006/relationships/hyperlink" Target="https://us-west-2.console.aws.amazon.com/clusters/ekstest-ss?selectedTab=cluster-resources-tab&amp;selectedResourceId=leases" TargetMode="External"/><Relationship Id="rId64" Type="http://schemas.openxmlformats.org/officeDocument/2006/relationships/hyperlink" Target="https://github.com/aws/karpenter" TargetMode="External"/><Relationship Id="rId63" Type="http://schemas.openxmlformats.org/officeDocument/2006/relationships/hyperlink" Target="https://github.com/kubernetes/autoscaler/tree/master/cluster-autoscaler" TargetMode="External"/><Relationship Id="rId22" Type="http://schemas.openxmlformats.org/officeDocument/2006/relationships/hyperlink" Target="https://us-west-2.console.aws.amazon.com/clusters/ekstest-ss?selectedTab=cluster-resources-tab&amp;selectedResourceId=flowschemas" TargetMode="External"/><Relationship Id="rId66" Type="http://schemas.openxmlformats.org/officeDocument/2006/relationships/hyperlink" Target="https://github.com/kubernetes-sigs/secrets-store-csi-driver" TargetMode="External"/><Relationship Id="rId21" Type="http://schemas.openxmlformats.org/officeDocument/2006/relationships/hyperlink" Target="https://us-west-2.console.aws.amazon.com/clusters/ekstest-ss?selectedTab=cluster-resources-tab&amp;selectedResourceId=runtimeclasses" TargetMode="External"/><Relationship Id="rId65" Type="http://schemas.openxmlformats.org/officeDocument/2006/relationships/hyperlink" Target="https://github.com/aws/karpenter" TargetMode="External"/><Relationship Id="rId24" Type="http://schemas.openxmlformats.org/officeDocument/2006/relationships/hyperlink" Target="https://us-west-2.console.aws.amazon.com/clusters/ekstest-ss?selectedTab=cluster-resources-tab&amp;selectedResourceId=services" TargetMode="External"/><Relationship Id="rId23" Type="http://schemas.openxmlformats.org/officeDocument/2006/relationships/hyperlink" Target="https://us-west-2.console.aws.amazon.com/clusters/ekstest-ss?selectedTab=cluster-resources-tab&amp;selectedResourceId=prioritylevelconfigurations" TargetMode="External"/><Relationship Id="rId67" Type="http://schemas.openxmlformats.org/officeDocument/2006/relationships/hyperlink" Target="https://github.com/kubernetes-sigs/secrets-store-csi-driver" TargetMode="External"/><Relationship Id="rId60" Type="http://schemas.openxmlformats.org/officeDocument/2006/relationships/hyperlink" Target="https://github.com/kubernetes/ingress-nginx" TargetMode="External"/><Relationship Id="rId26" Type="http://schemas.openxmlformats.org/officeDocument/2006/relationships/hyperlink" Target="https://us-west-2.console.aws.amazon.com/clusters/ekstest-ss?selectedTab=cluster-resources-tab&amp;selectedResourceId=endpointslices" TargetMode="External"/><Relationship Id="rId25" Type="http://schemas.openxmlformats.org/officeDocument/2006/relationships/hyperlink" Target="https://us-west-2.console.aws.amazon.com/clusters/ekstest-ss?selectedTab=cluster-resources-tab&amp;selectedResourceId=endpoints" TargetMode="External"/><Relationship Id="rId28" Type="http://schemas.openxmlformats.org/officeDocument/2006/relationships/hyperlink" Target="https://us-west-2.console.aws.amazon.com/clusters/ekstest-ss?selectedTab=cluster-resources-tab&amp;selectedResourceId=ingressclasses" TargetMode="External"/><Relationship Id="rId27" Type="http://schemas.openxmlformats.org/officeDocument/2006/relationships/hyperlink" Target="https://us-west-2.console.aws.amazon.com/clusters/ekstest-ss?selectedTab=cluster-resources-tab&amp;selectedResourceId=ingresses" TargetMode="External"/><Relationship Id="rId29" Type="http://schemas.openxmlformats.org/officeDocument/2006/relationships/hyperlink" Target="https://us-west-2.console.aws.amazon.com/clusters/ekstest-ss?selectedTab=cluster-resources-tab&amp;selectedResourceId=configmaps" TargetMode="External"/><Relationship Id="rId51" Type="http://schemas.openxmlformats.org/officeDocument/2006/relationships/hyperlink" Target="https://github.com/kubernetes-sigs/aws-alb-ingress-controller" TargetMode="External"/><Relationship Id="rId50" Type="http://schemas.openxmlformats.org/officeDocument/2006/relationships/hyperlink" Target="https://github.com/kubernetes-sigs/aws-alb-ingress-controller" TargetMode="External"/><Relationship Id="rId53" Type="http://schemas.openxmlformats.org/officeDocument/2006/relationships/hyperlink" Target="https://github.com/kubernetes-sigs/external-dns" TargetMode="External"/><Relationship Id="rId52" Type="http://schemas.openxmlformats.org/officeDocument/2006/relationships/hyperlink" Target="https://github.com/kubernetes-sigs/external-dns" TargetMode="External"/><Relationship Id="rId11" Type="http://schemas.openxmlformats.org/officeDocument/2006/relationships/hyperlink" Target="https://us-west-2.console.aws.amazon.com/clusters/ekstest-ss?selectedTab=cluster-resources-tab&amp;selectedResourceId=statefulsets" TargetMode="External"/><Relationship Id="rId55" Type="http://schemas.openxmlformats.org/officeDocument/2006/relationships/hyperlink" Target="https://github.com/cert-manager/cert-manager" TargetMode="External"/><Relationship Id="rId10" Type="http://schemas.openxmlformats.org/officeDocument/2006/relationships/hyperlink" Target="https://us-west-2.console.aws.amazon.com/clusters/ekstest-ss?selectedTab=cluster-resources-tab&amp;selectedResourceId=deployments" TargetMode="External"/><Relationship Id="rId54" Type="http://schemas.openxmlformats.org/officeDocument/2006/relationships/hyperlink" Target="https://github.com/cert-manager/cert-manager" TargetMode="External"/><Relationship Id="rId13" Type="http://schemas.openxmlformats.org/officeDocument/2006/relationships/hyperlink" Target="https://us-west-2.console.aws.amazon.com/clusters/ekstest-ss?selectedTab=cluster-resources-tab&amp;selectedResourceId=jobs" TargetMode="External"/><Relationship Id="rId57" Type="http://schemas.openxmlformats.org/officeDocument/2006/relationships/hyperlink" Target="https://github.com/kubernetes-sigs/aws-ebs-csi-driver" TargetMode="External"/><Relationship Id="rId12" Type="http://schemas.openxmlformats.org/officeDocument/2006/relationships/hyperlink" Target="https://us-west-2.console.aws.amazon.com/clusters/ekstest-ss?selectedTab=cluster-resources-tab&amp;selectedResourceId=daemonsets" TargetMode="External"/><Relationship Id="rId56" Type="http://schemas.openxmlformats.org/officeDocument/2006/relationships/hyperlink" Target="https://github.com/kubernetes-sigs/aws-ebs-csi-driver" TargetMode="External"/><Relationship Id="rId15" Type="http://schemas.openxmlformats.org/officeDocument/2006/relationships/hyperlink" Target="https://us-west-2.console.aws.amazon.com/clusters/ekstest-ss?selectedTab=cluster-resources-tab&amp;selectedResourceId=priorityclasses" TargetMode="External"/><Relationship Id="rId59" Type="http://schemas.openxmlformats.org/officeDocument/2006/relationships/hyperlink" Target="https://github.com/kubernetes-sigs/aws-efs-csi-driver" TargetMode="External"/><Relationship Id="rId14" Type="http://schemas.openxmlformats.org/officeDocument/2006/relationships/hyperlink" Target="https://us-west-2.console.aws.amazon.com/clusters/ekstest-ss?selectedTab=cluster-resources-tab&amp;selectedResourceId=cronjobs" TargetMode="External"/><Relationship Id="rId58" Type="http://schemas.openxmlformats.org/officeDocument/2006/relationships/hyperlink" Target="https://github.com/kubernetes-sigs/aws-efs-csi-driver" TargetMode="External"/><Relationship Id="rId17" Type="http://schemas.openxmlformats.org/officeDocument/2006/relationships/hyperlink" Target="https://us-west-2.console.aws.amazon.com/clusters/ekstest-ss?selectedTab=cluster-resources-tab&amp;selectedResourceId=nodes" TargetMode="External"/><Relationship Id="rId16" Type="http://schemas.openxmlformats.org/officeDocument/2006/relationships/hyperlink" Target="https://us-west-2.console.aws.amazon.com/clusters/ekstest-ss?selectedTab=cluster-resources-tab&amp;selectedResourceId=horizontalpodautoscalers" TargetMode="External"/><Relationship Id="rId19" Type="http://schemas.openxmlformats.org/officeDocument/2006/relationships/hyperlink" Target="https://us-west-2.console.aws.amazon.com/clusters/ekstest-ss?selectedTab=cluster-resources-tab&amp;selectedResourceId=apiservices" TargetMode="External"/><Relationship Id="rId18" Type="http://schemas.openxmlformats.org/officeDocument/2006/relationships/hyperlink" Target="https://us-west-2.console.aws.amazon.com/clusters/ekstest-ss?selectedTab=cluster-resources-tab&amp;selectedResourceId=namespa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